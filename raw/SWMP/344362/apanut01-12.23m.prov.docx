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C059B" w14:textId="77777777" w:rsidR="00167058" w:rsidRPr="00167058" w:rsidRDefault="00167058" w:rsidP="00167058">
      <w:pPr>
        <w:pStyle w:val="HTMLPreformatted"/>
        <w:rPr>
          <w:rFonts w:ascii="Garamond" w:hAnsi="Garamond"/>
          <w:b/>
          <w:sz w:val="22"/>
          <w:szCs w:val="22"/>
        </w:rPr>
      </w:pPr>
      <w:r w:rsidRPr="00167058">
        <w:rPr>
          <w:rFonts w:ascii="Garamond" w:hAnsi="Garamond"/>
          <w:b/>
          <w:sz w:val="22"/>
          <w:szCs w:val="22"/>
        </w:rPr>
        <w:t>Apalachicola (APA) NERR Nutrient Metadata</w:t>
      </w:r>
    </w:p>
    <w:p w14:paraId="468FDB42" w14:textId="7B6E3E15" w:rsidR="00167058" w:rsidRPr="00167058" w:rsidRDefault="00167058" w:rsidP="00167058">
      <w:pPr>
        <w:pStyle w:val="HTMLPreformatted"/>
        <w:rPr>
          <w:rFonts w:ascii="Garamond" w:hAnsi="Garamond"/>
          <w:b/>
          <w:sz w:val="22"/>
          <w:szCs w:val="22"/>
        </w:rPr>
      </w:pPr>
      <w:r w:rsidRPr="00167058">
        <w:rPr>
          <w:rFonts w:ascii="Garamond" w:hAnsi="Garamond"/>
          <w:b/>
          <w:sz w:val="22"/>
          <w:szCs w:val="22"/>
        </w:rPr>
        <w:t>January – December 202</w:t>
      </w:r>
      <w:r>
        <w:rPr>
          <w:rFonts w:ascii="Garamond" w:hAnsi="Garamond"/>
          <w:b/>
          <w:sz w:val="22"/>
          <w:szCs w:val="22"/>
        </w:rPr>
        <w:t>3</w:t>
      </w:r>
    </w:p>
    <w:p w14:paraId="11B8BA51" w14:textId="6F2FE333" w:rsidR="00167058" w:rsidRDefault="00167058" w:rsidP="00167058">
      <w:pPr>
        <w:pStyle w:val="HTMLPreformatted"/>
        <w:rPr>
          <w:rFonts w:ascii="Garamond" w:hAnsi="Garamond"/>
          <w:b/>
          <w:sz w:val="22"/>
          <w:szCs w:val="22"/>
        </w:rPr>
      </w:pPr>
      <w:r w:rsidRPr="00167058">
        <w:rPr>
          <w:rFonts w:ascii="Garamond" w:hAnsi="Garamond"/>
          <w:b/>
          <w:sz w:val="22"/>
          <w:szCs w:val="22"/>
        </w:rPr>
        <w:t xml:space="preserve">Latest Update: </w:t>
      </w:r>
      <w:r>
        <w:rPr>
          <w:rFonts w:ascii="Garamond" w:hAnsi="Garamond"/>
          <w:b/>
          <w:sz w:val="22"/>
          <w:szCs w:val="22"/>
        </w:rPr>
        <w:t>April 2</w:t>
      </w:r>
      <w:r w:rsidR="00DF3C06">
        <w:rPr>
          <w:rFonts w:ascii="Garamond" w:hAnsi="Garamond"/>
          <w:b/>
          <w:sz w:val="22"/>
          <w:szCs w:val="22"/>
        </w:rPr>
        <w:t>6</w:t>
      </w:r>
      <w:r>
        <w:rPr>
          <w:rFonts w:ascii="Garamond" w:hAnsi="Garamond"/>
          <w:b/>
          <w:sz w:val="22"/>
          <w:szCs w:val="22"/>
        </w:rPr>
        <w:t>, 2024</w:t>
      </w:r>
    </w:p>
    <w:p w14:paraId="63945FE7" w14:textId="77777777" w:rsidR="00187A53" w:rsidRDefault="00187A53" w:rsidP="00A25914">
      <w:pPr>
        <w:pStyle w:val="HTMLPreformatted"/>
        <w:rPr>
          <w:rFonts w:ascii="Garamond" w:hAnsi="Garamond"/>
          <w:sz w:val="22"/>
          <w:szCs w:val="22"/>
        </w:rPr>
      </w:pPr>
    </w:p>
    <w:p w14:paraId="4E301954" w14:textId="77777777"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8"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10C43470" w14:textId="077ED1A4" w:rsidR="00A25914" w:rsidDel="00DF3C06" w:rsidRDefault="00BD482B" w:rsidP="00A25914">
      <w:pPr>
        <w:pStyle w:val="HTMLPreformatted"/>
        <w:rPr>
          <w:del w:id="0" w:author="Bourque, Ethan" w:date="2024-04-26T09:05:00Z"/>
          <w:rFonts w:ascii="Garamond" w:hAnsi="Garamond" w:cs="Times New Roman"/>
          <w:sz w:val="22"/>
          <w:szCs w:val="22"/>
        </w:rPr>
      </w:pPr>
      <w:del w:id="1" w:author="Bourque, Ethan" w:date="2024-04-26T09:05:00Z">
        <w:r w:rsidDel="00DF3C06">
          <w:rPr>
            <w:rFonts w:ascii="Garamond" w:hAnsi="Garamond" w:cs="Times New Roman"/>
            <w:sz w:val="22"/>
            <w:szCs w:val="22"/>
          </w:rPr>
          <w:delText>[</w:delText>
        </w:r>
        <w:r w:rsidRPr="00BD482B" w:rsidDel="00DF3C06">
          <w:rPr>
            <w:rFonts w:ascii="Garamond" w:hAnsi="Garamond" w:cs="Times New Roman"/>
            <w:sz w:val="22"/>
            <w:szCs w:val="22"/>
          </w:rPr>
          <w:delText>Instructions/Remove:</w:delText>
        </w:r>
        <w:r w:rsidDel="00DF3C06">
          <w:rPr>
            <w:rFonts w:ascii="Garamond" w:hAnsi="Garamond" w:cs="Times New Roman"/>
            <w:sz w:val="22"/>
            <w:szCs w:val="22"/>
          </w:rPr>
          <w:delText xml:space="preserve"> </w:delText>
        </w:r>
        <w:r w:rsidR="00A25914" w:rsidRPr="009D17C5" w:rsidDel="00DF3C06">
          <w:rPr>
            <w:rFonts w:ascii="Garamond" w:hAnsi="Garamond" w:cs="Times New Roman"/>
            <w:sz w:val="22"/>
            <w:szCs w:val="22"/>
          </w:rPr>
          <w:delText xml:space="preserve">List the </w:delText>
        </w:r>
        <w:r w:rsidR="00944877" w:rsidDel="00DF3C06">
          <w:rPr>
            <w:rFonts w:ascii="Garamond" w:hAnsi="Garamond" w:cs="Times New Roman"/>
            <w:sz w:val="22"/>
            <w:szCs w:val="22"/>
          </w:rPr>
          <w:delText>reserve</w:delText>
        </w:r>
        <w:r w:rsidR="00A25914" w:rsidRPr="009D17C5" w:rsidDel="00DF3C06">
          <w:rPr>
            <w:rFonts w:ascii="Garamond" w:hAnsi="Garamond" w:cs="Times New Roman"/>
            <w:sz w:val="22"/>
            <w:szCs w:val="22"/>
          </w:rPr>
          <w:delText xml:space="preserve"> staff members responsible for the implementation and collection of the nutrient data.  List the </w:delText>
        </w:r>
        <w:r w:rsidR="00944877" w:rsidDel="00DF3C06">
          <w:rPr>
            <w:rFonts w:ascii="Garamond" w:hAnsi="Garamond" w:cs="Times New Roman"/>
            <w:sz w:val="22"/>
            <w:szCs w:val="22"/>
          </w:rPr>
          <w:delText>l</w:delText>
        </w:r>
        <w:r w:rsidR="00944877" w:rsidRPr="009D17C5" w:rsidDel="00DF3C06">
          <w:rPr>
            <w:rFonts w:ascii="Garamond" w:hAnsi="Garamond" w:cs="Times New Roman"/>
            <w:sz w:val="22"/>
            <w:szCs w:val="22"/>
          </w:rPr>
          <w:delText xml:space="preserve">aboratory </w:delText>
        </w:r>
        <w:r w:rsidR="00A25914" w:rsidRPr="009D17C5" w:rsidDel="00DF3C06">
          <w:rPr>
            <w:rFonts w:ascii="Garamond" w:hAnsi="Garamond" w:cs="Times New Roman"/>
            <w:sz w:val="22"/>
            <w:szCs w:val="22"/>
          </w:rPr>
          <w:delText>staff members responsible for processing of the samples and data output.  Include name, title, mailing address, phone number, and email address for the Research Coordinator, SWMP technician(s), person(s) responsible for data management, and laboratory contact.</w:delText>
        </w:r>
        <w:r w:rsidDel="00DF3C06">
          <w:rPr>
            <w:rFonts w:ascii="Garamond" w:hAnsi="Garamond" w:cs="Times New Roman"/>
            <w:sz w:val="22"/>
            <w:szCs w:val="22"/>
          </w:rPr>
          <w:delText>]</w:delText>
        </w:r>
      </w:del>
    </w:p>
    <w:p w14:paraId="3A6592FD" w14:textId="77777777" w:rsidR="00DF3C06" w:rsidRPr="009D17C5" w:rsidRDefault="00DF3C06" w:rsidP="00A25914">
      <w:pPr>
        <w:pStyle w:val="HTMLPreformatted"/>
        <w:rPr>
          <w:ins w:id="2" w:author="Bourque, Ethan" w:date="2024-04-26T09:05:00Z"/>
          <w:rFonts w:ascii="Garamond" w:hAnsi="Garamond"/>
          <w:b/>
          <w:bCs/>
          <w:sz w:val="22"/>
          <w:szCs w:val="22"/>
        </w:rPr>
      </w:pPr>
    </w:p>
    <w:p w14:paraId="5F282175" w14:textId="77777777" w:rsidR="00167058" w:rsidRPr="00167058" w:rsidRDefault="00167058" w:rsidP="00167058">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 w:author="Bourque, Ethan" w:date="2024-04-23T08:22:00Z"/>
          <w:rFonts w:ascii="Garamond" w:eastAsia="Arial Unicode MS" w:hAnsi="Garamond" w:cs="Arial Unicode MS"/>
          <w:b/>
          <w:bCs/>
          <w:sz w:val="22"/>
          <w:szCs w:val="22"/>
        </w:rPr>
      </w:pPr>
      <w:ins w:id="4" w:author="Bourque, Ethan" w:date="2024-04-23T08:22:00Z">
        <w:r w:rsidRPr="00167058">
          <w:rPr>
            <w:rFonts w:ascii="Garamond" w:eastAsia="Arial Unicode MS" w:hAnsi="Garamond" w:cs="Arial Unicode MS"/>
            <w:b/>
            <w:bCs/>
            <w:sz w:val="22"/>
            <w:szCs w:val="22"/>
          </w:rPr>
          <w:t>Reserve contacts:</w:t>
        </w:r>
      </w:ins>
    </w:p>
    <w:p w14:paraId="2198699C" w14:textId="77777777" w:rsidR="00167058" w:rsidRPr="00167058" w:rsidRDefault="00167058" w:rsidP="0016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 w:author="Bourque, Ethan" w:date="2024-04-23T08:22:00Z"/>
          <w:rFonts w:ascii="Garamond" w:eastAsia="Arial Unicode MS" w:hAnsi="Garamond" w:cs="Arial Unicode MS"/>
          <w:b/>
          <w:bCs/>
          <w:sz w:val="22"/>
          <w:szCs w:val="22"/>
        </w:rPr>
      </w:pPr>
    </w:p>
    <w:p w14:paraId="3F94BD55" w14:textId="6A85D9FE" w:rsidR="005A7C46" w:rsidRDefault="005A7C46" w:rsidP="00167058">
      <w:pPr>
        <w:ind w:left="360" w:firstLine="360"/>
        <w:jc w:val="both"/>
        <w:rPr>
          <w:ins w:id="6" w:author="Bourque, Ethan" w:date="2024-05-24T08:52:00Z" w16du:dateUtc="2024-05-24T12:52:00Z"/>
          <w:rFonts w:ascii="Garamond" w:eastAsia="MS Mincho" w:hAnsi="Garamond"/>
          <w:sz w:val="22"/>
          <w:szCs w:val="22"/>
        </w:rPr>
      </w:pPr>
      <w:ins w:id="7" w:author="Bourque, Ethan" w:date="2024-05-24T08:52:00Z" w16du:dateUtc="2024-05-24T12:52:00Z">
        <w:r>
          <w:rPr>
            <w:rFonts w:ascii="Garamond" w:eastAsia="MS Mincho" w:hAnsi="Garamond"/>
            <w:sz w:val="22"/>
            <w:szCs w:val="22"/>
          </w:rPr>
          <w:t>Megan Lamb, Research Coordinator</w:t>
        </w:r>
      </w:ins>
    </w:p>
    <w:p w14:paraId="2EE60E9D" w14:textId="20B2E37B" w:rsidR="005A7C46" w:rsidRDefault="005A7C46" w:rsidP="00167058">
      <w:pPr>
        <w:ind w:left="360" w:firstLine="360"/>
        <w:jc w:val="both"/>
        <w:rPr>
          <w:ins w:id="8" w:author="Bourque, Ethan" w:date="2024-05-24T08:52:00Z" w16du:dateUtc="2024-05-24T12:52:00Z"/>
          <w:rFonts w:ascii="Garamond" w:eastAsia="MS Mincho" w:hAnsi="Garamond"/>
          <w:sz w:val="22"/>
          <w:szCs w:val="22"/>
        </w:rPr>
      </w:pPr>
      <w:ins w:id="9" w:author="Bourque, Ethan" w:date="2024-05-24T08:52:00Z" w16du:dateUtc="2024-05-24T12:52:00Z">
        <w:r>
          <w:rPr>
            <w:rFonts w:ascii="Garamond" w:eastAsia="MS Mincho" w:hAnsi="Garamond"/>
            <w:sz w:val="22"/>
            <w:szCs w:val="22"/>
          </w:rPr>
          <w:t>108 Island Drive</w:t>
        </w:r>
      </w:ins>
    </w:p>
    <w:p w14:paraId="02A3A960" w14:textId="0AE8E575" w:rsidR="005A7C46" w:rsidRDefault="005A7C46" w:rsidP="00167058">
      <w:pPr>
        <w:ind w:left="360" w:firstLine="360"/>
        <w:jc w:val="both"/>
        <w:rPr>
          <w:ins w:id="10" w:author="Bourque, Ethan" w:date="2024-05-24T08:53:00Z" w16du:dateUtc="2024-05-24T12:53:00Z"/>
          <w:rFonts w:ascii="Garamond" w:eastAsia="MS Mincho" w:hAnsi="Garamond"/>
          <w:sz w:val="22"/>
          <w:szCs w:val="22"/>
        </w:rPr>
      </w:pPr>
      <w:ins w:id="11" w:author="Bourque, Ethan" w:date="2024-05-24T08:52:00Z" w16du:dateUtc="2024-05-24T12:52:00Z">
        <w:r>
          <w:rPr>
            <w:rFonts w:ascii="Garamond" w:eastAsia="MS Mincho" w:hAnsi="Garamond"/>
            <w:sz w:val="22"/>
            <w:szCs w:val="22"/>
          </w:rPr>
          <w:t>Eastpoint, FL 3232</w:t>
        </w:r>
      </w:ins>
      <w:ins w:id="12" w:author="Bourque, Ethan" w:date="2024-05-24T08:53:00Z" w16du:dateUtc="2024-05-24T12:53:00Z">
        <w:r>
          <w:rPr>
            <w:rFonts w:ascii="Garamond" w:eastAsia="MS Mincho" w:hAnsi="Garamond"/>
            <w:sz w:val="22"/>
            <w:szCs w:val="22"/>
          </w:rPr>
          <w:t>8</w:t>
        </w:r>
      </w:ins>
    </w:p>
    <w:p w14:paraId="2376DD40" w14:textId="49952CA2" w:rsidR="005A7C46" w:rsidRDefault="005A7C46" w:rsidP="00167058">
      <w:pPr>
        <w:ind w:left="360" w:firstLine="360"/>
        <w:jc w:val="both"/>
        <w:rPr>
          <w:ins w:id="13" w:author="Bourque, Ethan" w:date="2024-05-24T08:54:00Z" w16du:dateUtc="2024-05-24T12:54:00Z"/>
          <w:rFonts w:ascii="Garamond" w:eastAsia="MS Mincho" w:hAnsi="Garamond"/>
          <w:sz w:val="22"/>
          <w:szCs w:val="22"/>
        </w:rPr>
      </w:pPr>
      <w:ins w:id="14" w:author="Bourque, Ethan" w:date="2024-05-24T08:53:00Z" w16du:dateUtc="2024-05-24T12:53:00Z">
        <w:r>
          <w:rPr>
            <w:rFonts w:ascii="Garamond" w:eastAsia="MS Mincho" w:hAnsi="Garamond"/>
            <w:sz w:val="22"/>
            <w:szCs w:val="22"/>
          </w:rPr>
          <w:t>850-670-</w:t>
        </w:r>
      </w:ins>
      <w:ins w:id="15" w:author="Bourque, Ethan" w:date="2024-05-24T08:54:00Z" w16du:dateUtc="2024-05-24T12:54:00Z">
        <w:r>
          <w:rPr>
            <w:rFonts w:ascii="Garamond" w:eastAsia="MS Mincho" w:hAnsi="Garamond"/>
            <w:sz w:val="22"/>
            <w:szCs w:val="22"/>
          </w:rPr>
          <w:t>7709</w:t>
        </w:r>
      </w:ins>
    </w:p>
    <w:p w14:paraId="709A0A8A" w14:textId="0C99A65A" w:rsidR="005A7C46" w:rsidRDefault="005A7C46" w:rsidP="00167058">
      <w:pPr>
        <w:ind w:left="360" w:firstLine="360"/>
        <w:jc w:val="both"/>
        <w:rPr>
          <w:ins w:id="16" w:author="Bourque, Ethan" w:date="2024-05-24T08:52:00Z" w16du:dateUtc="2024-05-24T12:52:00Z"/>
          <w:rFonts w:ascii="Garamond" w:eastAsia="MS Mincho" w:hAnsi="Garamond"/>
          <w:sz w:val="22"/>
          <w:szCs w:val="22"/>
        </w:rPr>
      </w:pPr>
      <w:ins w:id="17" w:author="Bourque, Ethan" w:date="2024-05-24T08:54:00Z" w16du:dateUtc="2024-05-24T12:54:00Z">
        <w:r w:rsidRPr="005A7C46">
          <w:rPr>
            <w:rFonts w:ascii="Garamond" w:eastAsia="MS Mincho" w:hAnsi="Garamond"/>
            <w:sz w:val="22"/>
            <w:szCs w:val="22"/>
          </w:rPr>
          <w:t>Megan.Lamb@</w:t>
        </w:r>
        <w:r>
          <w:rPr>
            <w:rFonts w:ascii="Garamond" w:eastAsia="MS Mincho" w:hAnsi="Garamond"/>
            <w:sz w:val="22"/>
            <w:szCs w:val="22"/>
          </w:rPr>
          <w:t>FloridaDEP.gov</w:t>
        </w:r>
      </w:ins>
    </w:p>
    <w:p w14:paraId="3F59F7A0" w14:textId="77777777" w:rsidR="005A7C46" w:rsidRDefault="005A7C46" w:rsidP="00167058">
      <w:pPr>
        <w:ind w:left="360" w:firstLine="360"/>
        <w:jc w:val="both"/>
        <w:rPr>
          <w:ins w:id="18" w:author="Bourque, Ethan" w:date="2024-05-24T08:52:00Z" w16du:dateUtc="2024-05-24T12:52:00Z"/>
          <w:rFonts w:ascii="Garamond" w:eastAsia="MS Mincho" w:hAnsi="Garamond"/>
          <w:sz w:val="22"/>
          <w:szCs w:val="22"/>
        </w:rPr>
      </w:pPr>
    </w:p>
    <w:p w14:paraId="20F3D920" w14:textId="2FD2A871" w:rsidR="00167058" w:rsidRPr="00167058" w:rsidRDefault="00167058" w:rsidP="00167058">
      <w:pPr>
        <w:ind w:left="360" w:firstLine="360"/>
        <w:jc w:val="both"/>
        <w:rPr>
          <w:ins w:id="19" w:author="Bourque, Ethan" w:date="2024-04-23T08:22:00Z"/>
          <w:rFonts w:ascii="Garamond" w:eastAsia="MS Mincho" w:hAnsi="Garamond"/>
          <w:sz w:val="22"/>
          <w:szCs w:val="22"/>
        </w:rPr>
      </w:pPr>
      <w:ins w:id="20" w:author="Bourque, Ethan" w:date="2024-04-23T08:22:00Z">
        <w:r w:rsidRPr="00167058">
          <w:rPr>
            <w:rFonts w:ascii="Garamond" w:eastAsia="MS Mincho" w:hAnsi="Garamond"/>
            <w:sz w:val="22"/>
            <w:szCs w:val="22"/>
          </w:rPr>
          <w:t>Ethan Bourque, Environmental Specialist II*</w:t>
        </w:r>
      </w:ins>
    </w:p>
    <w:p w14:paraId="45DD7751" w14:textId="77777777" w:rsidR="00167058" w:rsidRPr="00167058" w:rsidRDefault="00167058" w:rsidP="00167058">
      <w:pPr>
        <w:ind w:left="360" w:firstLine="360"/>
        <w:jc w:val="both"/>
        <w:rPr>
          <w:ins w:id="21" w:author="Bourque, Ethan" w:date="2024-04-23T08:22:00Z"/>
          <w:rFonts w:ascii="Garamond" w:eastAsia="MS Mincho" w:hAnsi="Garamond"/>
          <w:sz w:val="22"/>
          <w:szCs w:val="22"/>
        </w:rPr>
      </w:pPr>
      <w:ins w:id="22" w:author="Bourque, Ethan" w:date="2024-04-23T08:22:00Z">
        <w:r w:rsidRPr="00167058">
          <w:rPr>
            <w:rFonts w:ascii="Garamond" w:eastAsia="MS Mincho" w:hAnsi="Garamond"/>
            <w:sz w:val="22"/>
            <w:szCs w:val="22"/>
          </w:rPr>
          <w:t>108 Island Drive</w:t>
        </w:r>
      </w:ins>
    </w:p>
    <w:p w14:paraId="5C373E55" w14:textId="77777777" w:rsidR="00167058" w:rsidRPr="00167058" w:rsidRDefault="00167058" w:rsidP="00167058">
      <w:pPr>
        <w:ind w:left="360" w:firstLine="360"/>
        <w:jc w:val="both"/>
        <w:rPr>
          <w:ins w:id="23" w:author="Bourque, Ethan" w:date="2024-04-23T08:22:00Z"/>
          <w:rFonts w:ascii="Garamond" w:eastAsia="MS Mincho" w:hAnsi="Garamond"/>
          <w:sz w:val="22"/>
          <w:szCs w:val="22"/>
        </w:rPr>
      </w:pPr>
      <w:ins w:id="24" w:author="Bourque, Ethan" w:date="2024-04-23T08:22:00Z">
        <w:r w:rsidRPr="00167058">
          <w:rPr>
            <w:rFonts w:ascii="Garamond" w:eastAsia="MS Mincho" w:hAnsi="Garamond"/>
            <w:sz w:val="22"/>
            <w:szCs w:val="22"/>
          </w:rPr>
          <w:t>Eastpoint, FL 32328</w:t>
        </w:r>
      </w:ins>
    </w:p>
    <w:p w14:paraId="4E5F2FE6" w14:textId="77777777" w:rsidR="00167058" w:rsidRPr="00167058" w:rsidRDefault="00167058" w:rsidP="00167058">
      <w:pPr>
        <w:ind w:left="360" w:firstLine="360"/>
        <w:jc w:val="both"/>
        <w:rPr>
          <w:ins w:id="25" w:author="Bourque, Ethan" w:date="2024-04-23T08:22:00Z"/>
          <w:rFonts w:ascii="Garamond" w:eastAsia="MS Mincho" w:hAnsi="Garamond"/>
          <w:sz w:val="22"/>
          <w:szCs w:val="22"/>
        </w:rPr>
      </w:pPr>
      <w:ins w:id="26" w:author="Bourque, Ethan" w:date="2024-04-23T08:22:00Z">
        <w:r w:rsidRPr="00167058">
          <w:rPr>
            <w:rFonts w:ascii="Garamond" w:eastAsia="MS Mincho" w:hAnsi="Garamond"/>
            <w:sz w:val="22"/>
            <w:szCs w:val="22"/>
          </w:rPr>
          <w:t>850-670-7722</w:t>
        </w:r>
      </w:ins>
    </w:p>
    <w:p w14:paraId="34BD6F69" w14:textId="77777777" w:rsidR="00167058" w:rsidRPr="00167058" w:rsidRDefault="00167058" w:rsidP="00167058">
      <w:pPr>
        <w:ind w:left="360" w:firstLine="360"/>
        <w:jc w:val="both"/>
        <w:rPr>
          <w:ins w:id="27" w:author="Bourque, Ethan" w:date="2024-04-23T08:22:00Z"/>
          <w:rFonts w:ascii="Garamond" w:eastAsia="MS Mincho" w:hAnsi="Garamond"/>
          <w:sz w:val="22"/>
          <w:szCs w:val="22"/>
        </w:rPr>
      </w:pPr>
      <w:ins w:id="28" w:author="Bourque, Ethan" w:date="2024-04-23T08:22:00Z">
        <w:r w:rsidRPr="00167058">
          <w:rPr>
            <w:rFonts w:ascii="Courier New" w:hAnsi="Courier New" w:cs="Courier New"/>
            <w:sz w:val="20"/>
            <w:szCs w:val="20"/>
          </w:rPr>
          <w:fldChar w:fldCharType="begin"/>
        </w:r>
        <w:r w:rsidRPr="00167058">
          <w:rPr>
            <w:rFonts w:ascii="Courier New" w:hAnsi="Courier New" w:cs="Courier New"/>
            <w:sz w:val="20"/>
            <w:szCs w:val="20"/>
          </w:rPr>
          <w:instrText>HYPERLINK "mailto:Ethan.Bourque@FloridaDEP.gov"</w:instrText>
        </w:r>
        <w:r w:rsidRPr="00167058">
          <w:rPr>
            <w:rFonts w:ascii="Courier New" w:hAnsi="Courier New" w:cs="Courier New"/>
            <w:sz w:val="20"/>
            <w:szCs w:val="20"/>
          </w:rPr>
        </w:r>
        <w:r w:rsidRPr="00167058">
          <w:rPr>
            <w:rFonts w:ascii="Courier New" w:hAnsi="Courier New" w:cs="Courier New"/>
            <w:sz w:val="20"/>
            <w:szCs w:val="20"/>
          </w:rPr>
          <w:fldChar w:fldCharType="separate"/>
        </w:r>
        <w:r w:rsidRPr="00167058">
          <w:rPr>
            <w:rFonts w:ascii="Garamond" w:eastAsia="MS Mincho" w:hAnsi="Garamond"/>
            <w:color w:val="0000FF"/>
            <w:sz w:val="22"/>
            <w:szCs w:val="22"/>
            <w:u w:val="single"/>
          </w:rPr>
          <w:t>Ethan.Bourque@</w:t>
        </w:r>
        <w:r w:rsidRPr="00167058">
          <w:rPr>
            <w:rFonts w:ascii="Garamond" w:hAnsi="Garamond" w:cs="Courier New"/>
            <w:color w:val="0000FF"/>
            <w:sz w:val="22"/>
            <w:szCs w:val="22"/>
            <w:u w:val="single"/>
          </w:rPr>
          <w:t>FloridaDEP.gov</w:t>
        </w:r>
        <w:r w:rsidRPr="00167058">
          <w:rPr>
            <w:rFonts w:ascii="Garamond" w:hAnsi="Garamond" w:cs="Courier New"/>
            <w:color w:val="0000FF"/>
            <w:sz w:val="22"/>
            <w:szCs w:val="22"/>
            <w:u w:val="single"/>
          </w:rPr>
          <w:fldChar w:fldCharType="end"/>
        </w:r>
        <w:r w:rsidRPr="00167058">
          <w:rPr>
            <w:rFonts w:ascii="Garamond" w:eastAsia="MS Mincho" w:hAnsi="Garamond"/>
            <w:sz w:val="22"/>
            <w:szCs w:val="22"/>
          </w:rPr>
          <w:t xml:space="preserve"> </w:t>
        </w:r>
      </w:ins>
    </w:p>
    <w:p w14:paraId="6267D55A" w14:textId="77777777" w:rsidR="00167058" w:rsidRPr="00167058" w:rsidRDefault="00167058" w:rsidP="00167058">
      <w:pPr>
        <w:ind w:left="360" w:firstLine="360"/>
        <w:jc w:val="both"/>
        <w:rPr>
          <w:ins w:id="29" w:author="Bourque, Ethan" w:date="2024-04-23T08:22:00Z"/>
          <w:rFonts w:ascii="Garamond" w:eastAsia="MS Mincho" w:hAnsi="Garamond"/>
          <w:sz w:val="22"/>
          <w:szCs w:val="22"/>
        </w:rPr>
      </w:pPr>
    </w:p>
    <w:p w14:paraId="4470BF1A" w14:textId="77777777" w:rsidR="00167058" w:rsidRPr="00167058" w:rsidRDefault="00167058" w:rsidP="00167058">
      <w:pPr>
        <w:ind w:left="360" w:firstLine="360"/>
        <w:jc w:val="both"/>
        <w:rPr>
          <w:ins w:id="30" w:author="Bourque, Ethan" w:date="2024-04-23T08:22:00Z"/>
          <w:rFonts w:ascii="Garamond" w:eastAsia="MS Mincho" w:hAnsi="Garamond"/>
          <w:sz w:val="22"/>
          <w:szCs w:val="22"/>
        </w:rPr>
      </w:pPr>
      <w:ins w:id="31" w:author="Bourque, Ethan" w:date="2024-04-23T08:22:00Z">
        <w:r w:rsidRPr="00167058">
          <w:rPr>
            <w:rFonts w:ascii="Garamond" w:eastAsia="MS Mincho" w:hAnsi="Garamond"/>
            <w:sz w:val="22"/>
            <w:szCs w:val="22"/>
          </w:rPr>
          <w:t>*Main contact at Reserve</w:t>
        </w:r>
      </w:ins>
    </w:p>
    <w:p w14:paraId="34602761" w14:textId="77777777" w:rsidR="00167058" w:rsidRPr="00167058" w:rsidRDefault="00167058" w:rsidP="00167058">
      <w:pPr>
        <w:ind w:left="360" w:firstLine="360"/>
        <w:jc w:val="both"/>
        <w:rPr>
          <w:ins w:id="32" w:author="Bourque, Ethan" w:date="2024-04-23T08:22:00Z"/>
          <w:rFonts w:ascii="Garamond" w:eastAsia="MS Mincho" w:hAnsi="Garamond"/>
          <w:sz w:val="22"/>
          <w:szCs w:val="22"/>
        </w:rPr>
      </w:pPr>
    </w:p>
    <w:p w14:paraId="67D39365" w14:textId="77777777" w:rsidR="00167058" w:rsidRPr="00167058" w:rsidRDefault="00167058" w:rsidP="00167058">
      <w:pPr>
        <w:numPr>
          <w:ilvl w:val="0"/>
          <w:numId w:val="9"/>
        </w:numPr>
        <w:jc w:val="both"/>
        <w:rPr>
          <w:ins w:id="33" w:author="Bourque, Ethan" w:date="2024-04-23T08:22:00Z"/>
          <w:rFonts w:ascii="Garamond" w:eastAsia="MS Mincho" w:hAnsi="Garamond"/>
          <w:b/>
          <w:sz w:val="22"/>
          <w:szCs w:val="22"/>
        </w:rPr>
      </w:pPr>
      <w:ins w:id="34" w:author="Bourque, Ethan" w:date="2024-04-23T08:22:00Z">
        <w:r w:rsidRPr="00167058">
          <w:rPr>
            <w:rFonts w:ascii="Garamond" w:eastAsia="MS Mincho" w:hAnsi="Garamond"/>
            <w:b/>
            <w:sz w:val="22"/>
            <w:szCs w:val="22"/>
          </w:rPr>
          <w:t>Laboratory Contacts:</w:t>
        </w:r>
      </w:ins>
    </w:p>
    <w:p w14:paraId="3ACA7DC2" w14:textId="77777777" w:rsidR="00167058" w:rsidRPr="00167058" w:rsidRDefault="00167058" w:rsidP="00167058">
      <w:pPr>
        <w:ind w:left="720"/>
        <w:jc w:val="both"/>
        <w:rPr>
          <w:ins w:id="35" w:author="Bourque, Ethan" w:date="2024-04-23T08:22:00Z"/>
          <w:rFonts w:ascii="Garamond" w:eastAsia="MS Mincho" w:hAnsi="Garamond"/>
          <w:sz w:val="22"/>
          <w:szCs w:val="22"/>
        </w:rPr>
      </w:pPr>
    </w:p>
    <w:p w14:paraId="05473CD1" w14:textId="77777777" w:rsidR="00167058" w:rsidRPr="00167058" w:rsidRDefault="00167058" w:rsidP="00167058">
      <w:pPr>
        <w:ind w:left="360" w:firstLine="360"/>
        <w:jc w:val="both"/>
        <w:rPr>
          <w:ins w:id="36" w:author="Bourque, Ethan" w:date="2024-04-23T08:22:00Z"/>
          <w:rFonts w:ascii="Garamond" w:hAnsi="Garamond"/>
          <w:sz w:val="22"/>
          <w:szCs w:val="22"/>
        </w:rPr>
      </w:pPr>
      <w:ins w:id="37" w:author="Bourque, Ethan" w:date="2024-04-23T08:22:00Z">
        <w:r w:rsidRPr="00167058">
          <w:rPr>
            <w:rFonts w:ascii="Garamond" w:hAnsi="Garamond"/>
            <w:sz w:val="22"/>
            <w:szCs w:val="22"/>
          </w:rPr>
          <w:t>Colin Wright</w:t>
        </w:r>
      </w:ins>
    </w:p>
    <w:p w14:paraId="18F4E064" w14:textId="77777777" w:rsidR="00167058" w:rsidRPr="00167058" w:rsidRDefault="00167058" w:rsidP="00167058">
      <w:pPr>
        <w:ind w:left="360"/>
        <w:jc w:val="both"/>
        <w:rPr>
          <w:ins w:id="38" w:author="Bourque, Ethan" w:date="2024-04-23T08:22:00Z"/>
          <w:rFonts w:ascii="Garamond" w:hAnsi="Garamond"/>
          <w:sz w:val="22"/>
          <w:szCs w:val="22"/>
        </w:rPr>
      </w:pPr>
      <w:ins w:id="39" w:author="Bourque, Ethan" w:date="2024-04-23T08:22:00Z">
        <w:r w:rsidRPr="00167058">
          <w:rPr>
            <w:rFonts w:ascii="Garamond" w:hAnsi="Garamond"/>
            <w:sz w:val="22"/>
            <w:szCs w:val="22"/>
          </w:rPr>
          <w:tab/>
          <w:t>Chemistry Section</w:t>
        </w:r>
      </w:ins>
    </w:p>
    <w:p w14:paraId="0551143B" w14:textId="77777777" w:rsidR="00167058" w:rsidRPr="00167058" w:rsidRDefault="00167058" w:rsidP="00167058">
      <w:pPr>
        <w:ind w:left="360"/>
        <w:jc w:val="both"/>
        <w:rPr>
          <w:ins w:id="40" w:author="Bourque, Ethan" w:date="2024-04-23T08:22:00Z"/>
          <w:rFonts w:ascii="Garamond" w:hAnsi="Garamond"/>
          <w:sz w:val="22"/>
          <w:szCs w:val="22"/>
        </w:rPr>
      </w:pPr>
      <w:ins w:id="41" w:author="Bourque, Ethan" w:date="2024-04-23T08:22:00Z">
        <w:r w:rsidRPr="00167058">
          <w:rPr>
            <w:rFonts w:ascii="Garamond" w:hAnsi="Garamond"/>
            <w:sz w:val="22"/>
            <w:szCs w:val="22"/>
          </w:rPr>
          <w:tab/>
          <w:t>Florida Department of Environmental Protection</w:t>
        </w:r>
      </w:ins>
    </w:p>
    <w:p w14:paraId="1281BBE1" w14:textId="77777777" w:rsidR="00167058" w:rsidRPr="00167058" w:rsidRDefault="00167058" w:rsidP="00167058">
      <w:pPr>
        <w:ind w:left="360"/>
        <w:jc w:val="both"/>
        <w:rPr>
          <w:ins w:id="42" w:author="Bourque, Ethan" w:date="2024-04-23T08:22:00Z"/>
          <w:rFonts w:ascii="Garamond" w:hAnsi="Garamond"/>
          <w:sz w:val="22"/>
          <w:szCs w:val="22"/>
        </w:rPr>
      </w:pPr>
      <w:ins w:id="43" w:author="Bourque, Ethan" w:date="2024-04-23T08:22:00Z">
        <w:r w:rsidRPr="00167058">
          <w:rPr>
            <w:rFonts w:ascii="Garamond" w:hAnsi="Garamond"/>
            <w:sz w:val="22"/>
            <w:szCs w:val="22"/>
          </w:rPr>
          <w:tab/>
          <w:t>2600 Blair Stone Road</w:t>
        </w:r>
      </w:ins>
    </w:p>
    <w:p w14:paraId="1611732B" w14:textId="77777777" w:rsidR="00167058" w:rsidRPr="00167058" w:rsidRDefault="00167058" w:rsidP="00167058">
      <w:pPr>
        <w:ind w:left="360"/>
        <w:jc w:val="both"/>
        <w:rPr>
          <w:ins w:id="44" w:author="Bourque, Ethan" w:date="2024-04-23T08:22:00Z"/>
          <w:rFonts w:ascii="Garamond" w:hAnsi="Garamond"/>
          <w:sz w:val="22"/>
          <w:szCs w:val="22"/>
        </w:rPr>
      </w:pPr>
      <w:ins w:id="45" w:author="Bourque, Ethan" w:date="2024-04-23T08:22:00Z">
        <w:r w:rsidRPr="00167058">
          <w:rPr>
            <w:rFonts w:ascii="Garamond" w:hAnsi="Garamond"/>
            <w:sz w:val="22"/>
            <w:szCs w:val="22"/>
          </w:rPr>
          <w:tab/>
          <w:t>Tallahassee, FL 32399</w:t>
        </w:r>
      </w:ins>
    </w:p>
    <w:p w14:paraId="367BF696" w14:textId="77777777" w:rsidR="00167058" w:rsidRPr="00167058" w:rsidRDefault="00167058" w:rsidP="00167058">
      <w:pPr>
        <w:ind w:left="360"/>
        <w:jc w:val="both"/>
        <w:rPr>
          <w:ins w:id="46" w:author="Bourque, Ethan" w:date="2024-04-23T08:22:00Z"/>
          <w:rFonts w:ascii="Garamond" w:hAnsi="Garamond"/>
          <w:sz w:val="22"/>
          <w:szCs w:val="22"/>
        </w:rPr>
      </w:pPr>
      <w:ins w:id="47" w:author="Bourque, Ethan" w:date="2024-04-23T08:22:00Z">
        <w:r w:rsidRPr="00167058">
          <w:rPr>
            <w:rFonts w:ascii="Garamond" w:hAnsi="Garamond"/>
            <w:sz w:val="22"/>
            <w:szCs w:val="22"/>
          </w:rPr>
          <w:tab/>
          <w:t>850-245-8102</w:t>
        </w:r>
      </w:ins>
    </w:p>
    <w:p w14:paraId="4CAFBAA6" w14:textId="77777777" w:rsidR="00167058" w:rsidRPr="00167058" w:rsidRDefault="00167058" w:rsidP="00167058">
      <w:pPr>
        <w:ind w:left="360"/>
        <w:jc w:val="both"/>
        <w:rPr>
          <w:ins w:id="48" w:author="Bourque, Ethan" w:date="2024-04-23T08:22:00Z"/>
          <w:rFonts w:ascii="Garamond" w:hAnsi="Garamond"/>
          <w:sz w:val="22"/>
          <w:szCs w:val="22"/>
        </w:rPr>
      </w:pPr>
      <w:ins w:id="49" w:author="Bourque, Ethan" w:date="2024-04-23T08:22:00Z">
        <w:r w:rsidRPr="00167058">
          <w:rPr>
            <w:rFonts w:ascii="Garamond" w:hAnsi="Garamond"/>
            <w:sz w:val="22"/>
            <w:szCs w:val="22"/>
          </w:rPr>
          <w:tab/>
          <w:t>Colin.Wright@FloridaDEP.gov</w:t>
        </w:r>
      </w:ins>
    </w:p>
    <w:p w14:paraId="0C984A33" w14:textId="77777777" w:rsidR="00167058" w:rsidRPr="00167058" w:rsidRDefault="00167058" w:rsidP="00167058">
      <w:pPr>
        <w:ind w:left="360"/>
        <w:jc w:val="both"/>
        <w:rPr>
          <w:ins w:id="50" w:author="Bourque, Ethan" w:date="2024-04-23T08:22:00Z"/>
          <w:rFonts w:ascii="Garamond" w:hAnsi="Garamond"/>
          <w:sz w:val="22"/>
          <w:szCs w:val="22"/>
        </w:rPr>
      </w:pPr>
    </w:p>
    <w:p w14:paraId="49633C7A" w14:textId="77777777" w:rsidR="00167058" w:rsidRPr="00167058" w:rsidRDefault="00167058" w:rsidP="00167058">
      <w:pPr>
        <w:ind w:left="360"/>
        <w:jc w:val="both"/>
        <w:rPr>
          <w:ins w:id="51" w:author="Bourque, Ethan" w:date="2024-04-23T08:22:00Z"/>
          <w:rFonts w:ascii="Garamond" w:hAnsi="Garamond"/>
          <w:sz w:val="22"/>
          <w:szCs w:val="22"/>
        </w:rPr>
      </w:pPr>
      <w:ins w:id="52" w:author="Bourque, Ethan" w:date="2024-04-23T08:22:00Z">
        <w:r w:rsidRPr="00167058">
          <w:rPr>
            <w:rFonts w:ascii="Garamond" w:hAnsi="Garamond"/>
            <w:sz w:val="22"/>
            <w:szCs w:val="22"/>
          </w:rPr>
          <w:tab/>
          <w:t>Cheryl Swanson</w:t>
        </w:r>
      </w:ins>
    </w:p>
    <w:p w14:paraId="7F13E5C4" w14:textId="77777777" w:rsidR="00167058" w:rsidRPr="00167058" w:rsidRDefault="00167058" w:rsidP="00167058">
      <w:pPr>
        <w:ind w:left="360"/>
        <w:jc w:val="both"/>
        <w:rPr>
          <w:ins w:id="53" w:author="Bourque, Ethan" w:date="2024-04-23T08:22:00Z"/>
          <w:rFonts w:ascii="Garamond" w:hAnsi="Garamond"/>
          <w:sz w:val="22"/>
          <w:szCs w:val="22"/>
        </w:rPr>
      </w:pPr>
      <w:ins w:id="54" w:author="Bourque, Ethan" w:date="2024-04-23T08:22:00Z">
        <w:r w:rsidRPr="00167058">
          <w:rPr>
            <w:rFonts w:ascii="Garamond" w:hAnsi="Garamond"/>
            <w:sz w:val="22"/>
            <w:szCs w:val="22"/>
          </w:rPr>
          <w:tab/>
          <w:t>Biology Section</w:t>
        </w:r>
      </w:ins>
    </w:p>
    <w:p w14:paraId="39627B0D" w14:textId="77777777" w:rsidR="00167058" w:rsidRPr="00167058" w:rsidRDefault="00167058" w:rsidP="00167058">
      <w:pPr>
        <w:ind w:left="360"/>
        <w:jc w:val="both"/>
        <w:rPr>
          <w:ins w:id="55" w:author="Bourque, Ethan" w:date="2024-04-23T08:22:00Z"/>
          <w:rFonts w:ascii="Garamond" w:hAnsi="Garamond"/>
          <w:sz w:val="22"/>
          <w:szCs w:val="22"/>
        </w:rPr>
      </w:pPr>
      <w:ins w:id="56" w:author="Bourque, Ethan" w:date="2024-04-23T08:22:00Z">
        <w:r w:rsidRPr="00167058">
          <w:rPr>
            <w:rFonts w:ascii="Garamond" w:hAnsi="Garamond"/>
            <w:sz w:val="22"/>
            <w:szCs w:val="22"/>
          </w:rPr>
          <w:tab/>
          <w:t>Florida Department of Environmental Protection</w:t>
        </w:r>
      </w:ins>
    </w:p>
    <w:p w14:paraId="12177C77" w14:textId="77777777" w:rsidR="00167058" w:rsidRPr="00167058" w:rsidRDefault="00167058" w:rsidP="00167058">
      <w:pPr>
        <w:ind w:left="360"/>
        <w:jc w:val="both"/>
        <w:rPr>
          <w:ins w:id="57" w:author="Bourque, Ethan" w:date="2024-04-23T08:22:00Z"/>
          <w:rFonts w:ascii="Garamond" w:hAnsi="Garamond"/>
          <w:sz w:val="22"/>
          <w:szCs w:val="22"/>
        </w:rPr>
      </w:pPr>
      <w:ins w:id="58" w:author="Bourque, Ethan" w:date="2024-04-23T08:22:00Z">
        <w:r w:rsidRPr="00167058">
          <w:rPr>
            <w:rFonts w:ascii="Garamond" w:hAnsi="Garamond"/>
            <w:sz w:val="22"/>
            <w:szCs w:val="22"/>
          </w:rPr>
          <w:tab/>
          <w:t>2600 Blair Stone Road</w:t>
        </w:r>
      </w:ins>
    </w:p>
    <w:p w14:paraId="2A0E936F" w14:textId="77777777" w:rsidR="00167058" w:rsidRPr="00167058" w:rsidRDefault="00167058" w:rsidP="00167058">
      <w:pPr>
        <w:ind w:left="360"/>
        <w:jc w:val="both"/>
        <w:rPr>
          <w:ins w:id="59" w:author="Bourque, Ethan" w:date="2024-04-23T08:22:00Z"/>
          <w:rFonts w:ascii="Garamond" w:hAnsi="Garamond"/>
          <w:sz w:val="22"/>
          <w:szCs w:val="22"/>
        </w:rPr>
      </w:pPr>
      <w:ins w:id="60" w:author="Bourque, Ethan" w:date="2024-04-23T08:22:00Z">
        <w:r w:rsidRPr="00167058">
          <w:rPr>
            <w:rFonts w:ascii="Garamond" w:hAnsi="Garamond"/>
            <w:sz w:val="22"/>
            <w:szCs w:val="22"/>
          </w:rPr>
          <w:tab/>
          <w:t>Tallahassee, FL 32399</w:t>
        </w:r>
      </w:ins>
    </w:p>
    <w:p w14:paraId="0C3AD7A1" w14:textId="77777777" w:rsidR="00167058" w:rsidRPr="00167058" w:rsidRDefault="00167058" w:rsidP="00167058">
      <w:pPr>
        <w:ind w:left="360"/>
        <w:jc w:val="both"/>
        <w:rPr>
          <w:ins w:id="61" w:author="Bourque, Ethan" w:date="2024-04-23T08:22:00Z"/>
          <w:rFonts w:ascii="Garamond" w:hAnsi="Garamond"/>
          <w:sz w:val="22"/>
          <w:szCs w:val="22"/>
        </w:rPr>
      </w:pPr>
      <w:ins w:id="62" w:author="Bourque, Ethan" w:date="2024-04-23T08:22:00Z">
        <w:r w:rsidRPr="00167058">
          <w:rPr>
            <w:rFonts w:ascii="Garamond" w:hAnsi="Garamond"/>
            <w:sz w:val="22"/>
            <w:szCs w:val="22"/>
          </w:rPr>
          <w:tab/>
          <w:t>850-245-8171</w:t>
        </w:r>
      </w:ins>
    </w:p>
    <w:p w14:paraId="486EE7D8" w14:textId="77777777" w:rsidR="00167058" w:rsidRPr="00167058" w:rsidRDefault="00167058" w:rsidP="00167058">
      <w:pPr>
        <w:ind w:left="360"/>
        <w:jc w:val="both"/>
        <w:rPr>
          <w:ins w:id="63" w:author="Bourque, Ethan" w:date="2024-04-23T08:22:00Z"/>
          <w:rFonts w:ascii="Garamond" w:hAnsi="Garamond"/>
          <w:sz w:val="22"/>
          <w:szCs w:val="22"/>
        </w:rPr>
      </w:pPr>
      <w:ins w:id="64" w:author="Bourque, Ethan" w:date="2024-04-23T08:22:00Z">
        <w:r w:rsidRPr="00167058">
          <w:rPr>
            <w:rFonts w:ascii="Garamond" w:hAnsi="Garamond"/>
            <w:sz w:val="22"/>
            <w:szCs w:val="22"/>
          </w:rPr>
          <w:tab/>
          <w:t>Cheryl.Swanson@FloridaDEP.gov</w:t>
        </w:r>
      </w:ins>
    </w:p>
    <w:p w14:paraId="61C137B0" w14:textId="77777777" w:rsidR="00167058" w:rsidRPr="00167058" w:rsidRDefault="00167058" w:rsidP="00167058">
      <w:pPr>
        <w:ind w:left="360"/>
        <w:jc w:val="both"/>
        <w:rPr>
          <w:ins w:id="65" w:author="Bourque, Ethan" w:date="2024-04-23T08:22:00Z"/>
          <w:rFonts w:ascii="Garamond" w:hAnsi="Garamond"/>
          <w:sz w:val="22"/>
          <w:szCs w:val="22"/>
        </w:rPr>
      </w:pPr>
    </w:p>
    <w:p w14:paraId="4C823C32" w14:textId="77777777" w:rsidR="00167058" w:rsidRPr="00167058" w:rsidRDefault="00167058" w:rsidP="00167058">
      <w:pPr>
        <w:ind w:left="360"/>
        <w:jc w:val="both"/>
        <w:rPr>
          <w:ins w:id="66" w:author="Bourque, Ethan" w:date="2024-04-23T08:22:00Z"/>
          <w:rFonts w:ascii="Garamond" w:hAnsi="Garamond"/>
          <w:sz w:val="22"/>
          <w:szCs w:val="22"/>
        </w:rPr>
      </w:pPr>
      <w:ins w:id="67" w:author="Bourque, Ethan" w:date="2024-04-23T08:22:00Z">
        <w:r w:rsidRPr="00167058">
          <w:rPr>
            <w:rFonts w:ascii="Garamond" w:hAnsi="Garamond"/>
            <w:sz w:val="22"/>
            <w:szCs w:val="22"/>
          </w:rPr>
          <w:tab/>
          <w:t>Joshua Ayres</w:t>
        </w:r>
      </w:ins>
    </w:p>
    <w:p w14:paraId="3B4C1B2A" w14:textId="77777777" w:rsidR="00167058" w:rsidRPr="00167058" w:rsidRDefault="00167058" w:rsidP="00167058">
      <w:pPr>
        <w:ind w:left="360"/>
        <w:jc w:val="both"/>
        <w:rPr>
          <w:ins w:id="68" w:author="Bourque, Ethan" w:date="2024-04-23T08:22:00Z"/>
          <w:rFonts w:ascii="Garamond" w:hAnsi="Garamond"/>
          <w:sz w:val="22"/>
          <w:szCs w:val="22"/>
        </w:rPr>
      </w:pPr>
      <w:ins w:id="69" w:author="Bourque, Ethan" w:date="2024-04-23T08:22:00Z">
        <w:r w:rsidRPr="00167058">
          <w:rPr>
            <w:rFonts w:ascii="Garamond" w:hAnsi="Garamond"/>
            <w:sz w:val="22"/>
            <w:szCs w:val="22"/>
          </w:rPr>
          <w:tab/>
          <w:t>Laboratory Support</w:t>
        </w:r>
      </w:ins>
    </w:p>
    <w:p w14:paraId="71BADB4B" w14:textId="77777777" w:rsidR="00167058" w:rsidRPr="00167058" w:rsidRDefault="00167058" w:rsidP="00167058">
      <w:pPr>
        <w:ind w:left="360" w:firstLine="360"/>
        <w:jc w:val="both"/>
        <w:rPr>
          <w:ins w:id="70" w:author="Bourque, Ethan" w:date="2024-04-23T08:22:00Z"/>
          <w:rFonts w:ascii="Garamond" w:hAnsi="Garamond"/>
          <w:sz w:val="22"/>
          <w:szCs w:val="22"/>
        </w:rPr>
      </w:pPr>
      <w:ins w:id="71" w:author="Bourque, Ethan" w:date="2024-04-23T08:22:00Z">
        <w:r w:rsidRPr="00167058">
          <w:rPr>
            <w:rFonts w:ascii="Garamond" w:hAnsi="Garamond"/>
            <w:sz w:val="22"/>
            <w:szCs w:val="22"/>
          </w:rPr>
          <w:t>Florida Department of Environmental Protection</w:t>
        </w:r>
      </w:ins>
    </w:p>
    <w:p w14:paraId="287BBF90" w14:textId="77777777" w:rsidR="00167058" w:rsidRPr="00167058" w:rsidRDefault="00167058" w:rsidP="00167058">
      <w:pPr>
        <w:ind w:left="360"/>
        <w:jc w:val="both"/>
        <w:rPr>
          <w:ins w:id="72" w:author="Bourque, Ethan" w:date="2024-04-23T08:22:00Z"/>
          <w:rFonts w:ascii="Garamond" w:hAnsi="Garamond"/>
          <w:sz w:val="22"/>
          <w:szCs w:val="22"/>
        </w:rPr>
      </w:pPr>
      <w:ins w:id="73" w:author="Bourque, Ethan" w:date="2024-04-23T08:22:00Z">
        <w:r w:rsidRPr="00167058">
          <w:rPr>
            <w:rFonts w:ascii="Garamond" w:hAnsi="Garamond"/>
            <w:sz w:val="22"/>
            <w:szCs w:val="22"/>
          </w:rPr>
          <w:lastRenderedPageBreak/>
          <w:tab/>
          <w:t>2600 Blair Stone Road</w:t>
        </w:r>
      </w:ins>
    </w:p>
    <w:p w14:paraId="2E70BFC5" w14:textId="77777777" w:rsidR="00167058" w:rsidRPr="00167058" w:rsidRDefault="00167058" w:rsidP="00167058">
      <w:pPr>
        <w:ind w:left="360"/>
        <w:jc w:val="both"/>
        <w:rPr>
          <w:ins w:id="74" w:author="Bourque, Ethan" w:date="2024-04-23T08:22:00Z"/>
          <w:rFonts w:ascii="Garamond" w:hAnsi="Garamond"/>
          <w:sz w:val="22"/>
          <w:szCs w:val="22"/>
        </w:rPr>
      </w:pPr>
      <w:ins w:id="75" w:author="Bourque, Ethan" w:date="2024-04-23T08:22:00Z">
        <w:r w:rsidRPr="00167058">
          <w:rPr>
            <w:rFonts w:ascii="Garamond" w:hAnsi="Garamond"/>
            <w:sz w:val="22"/>
            <w:szCs w:val="22"/>
          </w:rPr>
          <w:tab/>
          <w:t>Tallahassee, FL 32399</w:t>
        </w:r>
      </w:ins>
    </w:p>
    <w:p w14:paraId="3679B4D8" w14:textId="77777777" w:rsidR="00167058" w:rsidRPr="00167058" w:rsidRDefault="00167058" w:rsidP="00167058">
      <w:pPr>
        <w:ind w:left="360"/>
        <w:jc w:val="both"/>
        <w:rPr>
          <w:ins w:id="76" w:author="Bourque, Ethan" w:date="2024-04-23T08:22:00Z"/>
          <w:rFonts w:ascii="Garamond" w:hAnsi="Garamond"/>
          <w:sz w:val="22"/>
          <w:szCs w:val="22"/>
        </w:rPr>
      </w:pPr>
      <w:ins w:id="77" w:author="Bourque, Ethan" w:date="2024-04-23T08:22:00Z">
        <w:r w:rsidRPr="00167058">
          <w:rPr>
            <w:rFonts w:ascii="Garamond" w:hAnsi="Garamond"/>
            <w:sz w:val="22"/>
            <w:szCs w:val="22"/>
          </w:rPr>
          <w:tab/>
          <w:t>850-245-8077</w:t>
        </w:r>
      </w:ins>
    </w:p>
    <w:p w14:paraId="761B98DC" w14:textId="77777777" w:rsidR="00167058" w:rsidRPr="00167058" w:rsidRDefault="00167058" w:rsidP="00167058">
      <w:pPr>
        <w:ind w:left="360" w:firstLine="360"/>
        <w:jc w:val="both"/>
        <w:rPr>
          <w:ins w:id="78" w:author="Bourque, Ethan" w:date="2024-04-23T08:22:00Z"/>
          <w:rFonts w:ascii="Garamond" w:hAnsi="Garamond"/>
          <w:sz w:val="22"/>
          <w:szCs w:val="22"/>
        </w:rPr>
      </w:pPr>
      <w:ins w:id="79" w:author="Bourque, Ethan" w:date="2024-04-23T08:22:00Z">
        <w:r w:rsidRPr="00167058">
          <w:rPr>
            <w:rFonts w:ascii="Garamond" w:hAnsi="Garamond"/>
            <w:sz w:val="22"/>
            <w:szCs w:val="22"/>
          </w:rPr>
          <w:t>Joshua.Ayres@FloridaDEP.gov</w:t>
        </w:r>
      </w:ins>
    </w:p>
    <w:p w14:paraId="521C6435" w14:textId="77777777" w:rsidR="00A25914" w:rsidRPr="009D17C5" w:rsidRDefault="00A25914" w:rsidP="00A25914">
      <w:pPr>
        <w:pStyle w:val="HTMLPreformatted"/>
        <w:rPr>
          <w:rFonts w:ascii="Garamond" w:hAnsi="Garamond"/>
          <w:sz w:val="22"/>
          <w:szCs w:val="22"/>
        </w:rPr>
      </w:pPr>
    </w:p>
    <w:p w14:paraId="263D35F3"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154B65F3" w14:textId="33B000E9" w:rsidR="00A25914" w:rsidRDefault="00BD482B" w:rsidP="00A25914">
      <w:pPr>
        <w:pStyle w:val="HTMLPreformatted"/>
        <w:rPr>
          <w:ins w:id="80" w:author="Bourque, Ethan" w:date="2024-04-26T09:05:00Z"/>
          <w:rFonts w:ascii="Garamond" w:hAnsi="Garamond"/>
          <w:bCs/>
          <w:sz w:val="22"/>
          <w:szCs w:val="22"/>
        </w:rPr>
      </w:pPr>
      <w:del w:id="81" w:author="Bourque, Ethan" w:date="2024-04-26T09:05:00Z">
        <w:r w:rsidDel="00DF3C06">
          <w:rPr>
            <w:rFonts w:ascii="Garamond" w:hAnsi="Garamond"/>
            <w:bCs/>
            <w:sz w:val="22"/>
            <w:szCs w:val="22"/>
          </w:rPr>
          <w:delText>[</w:delText>
        </w:r>
        <w:r w:rsidRPr="00BD482B" w:rsidDel="00DF3C06">
          <w:rPr>
            <w:rFonts w:ascii="Garamond" w:hAnsi="Garamond"/>
            <w:bCs/>
            <w:sz w:val="22"/>
            <w:szCs w:val="22"/>
          </w:rPr>
          <w:delText>Instructions/Remove:</w:delText>
        </w:r>
        <w:r w:rsidDel="00DF3C06">
          <w:rPr>
            <w:rFonts w:ascii="Garamond" w:hAnsi="Garamond"/>
            <w:bCs/>
            <w:sz w:val="22"/>
            <w:szCs w:val="22"/>
          </w:rPr>
          <w:delText xml:space="preserve"> </w:delText>
        </w:r>
        <w:r w:rsidR="00A25914" w:rsidRPr="009D17C5" w:rsidDel="00DF3C06">
          <w:rPr>
            <w:rFonts w:ascii="Garamond" w:hAnsi="Garamond"/>
            <w:bCs/>
            <w:sz w:val="22"/>
            <w:szCs w:val="22"/>
          </w:rPr>
          <w:delText xml:space="preserve">Describe briefly the nature of </w:delText>
        </w:r>
        <w:r w:rsidDel="00DF3C06">
          <w:rPr>
            <w:rFonts w:ascii="Garamond" w:hAnsi="Garamond"/>
            <w:bCs/>
            <w:sz w:val="22"/>
            <w:szCs w:val="22"/>
          </w:rPr>
          <w:delText>each</w:delText>
        </w:r>
        <w:r w:rsidRPr="009D17C5" w:rsidDel="00DF3C06">
          <w:rPr>
            <w:rFonts w:ascii="Garamond" w:hAnsi="Garamond"/>
            <w:bCs/>
            <w:sz w:val="22"/>
            <w:szCs w:val="22"/>
          </w:rPr>
          <w:delText xml:space="preserve"> </w:delText>
        </w:r>
        <w:r w:rsidR="00A25914" w:rsidRPr="009D17C5" w:rsidDel="00DF3C06">
          <w:rPr>
            <w:rFonts w:ascii="Garamond" w:hAnsi="Garamond"/>
            <w:bCs/>
            <w:sz w:val="22"/>
            <w:szCs w:val="22"/>
          </w:rPr>
          <w:delText>monitoring program resulting in this data set (monitoring along land use, vertical, salinity or habitat gradients).</w:delText>
        </w:r>
        <w:r w:rsidDel="00DF3C06">
          <w:rPr>
            <w:rFonts w:ascii="Garamond" w:hAnsi="Garamond"/>
            <w:bCs/>
            <w:sz w:val="22"/>
            <w:szCs w:val="22"/>
          </w:rPr>
          <w:delText>]</w:delText>
        </w:r>
      </w:del>
    </w:p>
    <w:p w14:paraId="2531AD71" w14:textId="77777777" w:rsidR="00DF3C06" w:rsidRPr="009D17C5" w:rsidRDefault="00DF3C06" w:rsidP="00A25914">
      <w:pPr>
        <w:pStyle w:val="HTMLPreformatted"/>
        <w:rPr>
          <w:rFonts w:ascii="Garamond" w:hAnsi="Garamond"/>
          <w:bCs/>
          <w:sz w:val="22"/>
          <w:szCs w:val="22"/>
        </w:rPr>
      </w:pPr>
    </w:p>
    <w:p w14:paraId="04FB4252" w14:textId="77777777" w:rsidR="00A035B4" w:rsidRPr="00A035B4" w:rsidRDefault="00A035B4" w:rsidP="00A035B4">
      <w:pPr>
        <w:rPr>
          <w:ins w:id="82" w:author="Bourque, Ethan" w:date="2024-04-23T08:23:00Z"/>
          <w:rFonts w:ascii="Garamond" w:hAnsi="Garamond"/>
          <w:sz w:val="22"/>
          <w:szCs w:val="22"/>
        </w:rPr>
      </w:pPr>
      <w:ins w:id="83" w:author="Bourque, Ethan" w:date="2024-04-23T08:23:00Z">
        <w:r w:rsidRPr="00A035B4">
          <w:rPr>
            <w:rFonts w:ascii="Garamond" w:hAnsi="Garamond"/>
            <w:sz w:val="22"/>
            <w:szCs w:val="22"/>
          </w:rPr>
          <w:t xml:space="preserve">Previous studies have shown the importance of river flow and flushing rates on nutrients and primary productivity in Apalachicola Bay. Similar studies have determined nitrogen and phosphorus budgets as well as nutrient limitations related to seasonality and river flow </w:t>
        </w:r>
        <w:r w:rsidRPr="00A035B4">
          <w:rPr>
            <w:rFonts w:ascii="Garamond" w:hAnsi="Garamond"/>
            <w:sz w:val="22"/>
            <w:szCs w:val="22"/>
          </w:rPr>
          <w:fldChar w:fldCharType="begin">
            <w:fldData xml:space="preserve">PEVuZE5vdGU+PENpdGU+PEF1dGhvcj5Nb3J0YXphdmk8L0F1dGhvcj48WWVhcj4yMDAwPC9ZZWFy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</w:fldData>
          </w:fldChar>
        </w:r>
        <w:r w:rsidRPr="00A035B4">
          <w:rPr>
            <w:rFonts w:ascii="Garamond" w:hAnsi="Garamond"/>
            <w:sz w:val="22"/>
            <w:szCs w:val="22"/>
          </w:rPr>
          <w:instrText xml:space="preserve"> ADDIN EN.CITE </w:instrText>
        </w:r>
        <w:r w:rsidRPr="00A035B4">
          <w:rPr>
            <w:rFonts w:ascii="Garamond" w:hAnsi="Garamond"/>
            <w:sz w:val="22"/>
            <w:szCs w:val="22"/>
          </w:rPr>
          <w:fldChar w:fldCharType="begin">
            <w:fldData xml:space="preserve">PEVuZE5vdGU+PENpdGU+PEF1dGhvcj5Nb3J0YXphdmk8L0F1dGhvcj48WWVhcj4yMDAwPC9ZZWFy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</w:fldData>
          </w:fldChar>
        </w:r>
        <w:r w:rsidRPr="00A035B4">
          <w:rPr>
            <w:rFonts w:ascii="Garamond" w:hAnsi="Garamond"/>
            <w:sz w:val="22"/>
            <w:szCs w:val="22"/>
          </w:rPr>
          <w:instrText xml:space="preserve"> ADDIN EN.CITE.DATA </w:instrText>
        </w:r>
        <w:r w:rsidRPr="00A035B4">
          <w:rPr>
            <w:rFonts w:ascii="Garamond" w:hAnsi="Garamond"/>
            <w:sz w:val="22"/>
            <w:szCs w:val="22"/>
          </w:rPr>
        </w:r>
        <w:r w:rsidRPr="00A035B4">
          <w:rPr>
            <w:rFonts w:ascii="Garamond" w:hAnsi="Garamond"/>
            <w:sz w:val="22"/>
            <w:szCs w:val="22"/>
          </w:rPr>
          <w:fldChar w:fldCharType="end"/>
        </w:r>
        <w:r w:rsidRPr="00A035B4">
          <w:rPr>
            <w:rFonts w:ascii="Garamond" w:hAnsi="Garamond"/>
            <w:sz w:val="22"/>
            <w:szCs w:val="22"/>
          </w:rPr>
        </w:r>
        <w:r w:rsidRPr="00A035B4">
          <w:rPr>
            <w:rFonts w:ascii="Garamond" w:hAnsi="Garamond"/>
            <w:sz w:val="22"/>
            <w:szCs w:val="22"/>
          </w:rPr>
          <w:fldChar w:fldCharType="separate"/>
        </w:r>
        <w:r w:rsidRPr="00A035B4">
          <w:rPr>
            <w:rFonts w:ascii="Garamond" w:hAnsi="Garamond"/>
            <w:noProof/>
            <w:sz w:val="22"/>
            <w:szCs w:val="22"/>
          </w:rPr>
          <w:t>(Elder and Mattraw 1982, Frick et al. 1996, Mortazavi 1998, Twilley et al. 1999, Mortazavi 2000a, b, Mortazavi et al. 2001, Putland 2005, Edmiston 2008, Caffrey et al. 2013)</w:t>
        </w:r>
        <w:r w:rsidRPr="00A035B4">
          <w:rPr>
            <w:rFonts w:ascii="Garamond" w:hAnsi="Garamond"/>
            <w:sz w:val="22"/>
            <w:szCs w:val="22"/>
          </w:rPr>
          <w:fldChar w:fldCharType="end"/>
        </w:r>
        <w:r w:rsidRPr="00A035B4">
          <w:rPr>
            <w:rFonts w:ascii="Garamond" w:hAnsi="Garamond"/>
            <w:sz w:val="22"/>
            <w:szCs w:val="22"/>
          </w:rPr>
          <w:t>. There has been an ongoing controversy between the states of Florida, Georgia, and Alabama over the upstream diversion of water for 25 years. Approximately 88% of the Apalachicola River and Bay drainage basin is in Georgia and Alabama and historical flows are being threatened by upstream use. A tri-state compact between the states and approved by the US Congress, required negotiations between the states to develop a water allocation formula. The states were unable to come to an agreement and the compact expired. In late 2014, the US Supreme Court agreed to hear the case and legal proceedings are currently underway. The research objectives of this study are to investigate short-term variability, long-term change, and the relationship of other environmental factors to the productivity of the Apalachicola Bay system as well as try to separate natural from man-made variability. Data from this monitoring project has also been used by Florida DEP in support of Numeric Nutrient Criteria development.</w:t>
        </w:r>
      </w:ins>
    </w:p>
    <w:p w14:paraId="0892D760" w14:textId="77777777" w:rsidR="00A25914" w:rsidRPr="009D17C5" w:rsidRDefault="00A25914" w:rsidP="00A25914">
      <w:pPr>
        <w:pStyle w:val="HTMLPreformatted"/>
        <w:rPr>
          <w:rFonts w:ascii="Garamond" w:hAnsi="Garamond"/>
          <w:sz w:val="22"/>
          <w:szCs w:val="22"/>
        </w:rPr>
      </w:pPr>
    </w:p>
    <w:p w14:paraId="045D24EB" w14:textId="242570C4" w:rsidR="00A25914" w:rsidRPr="009D17C5" w:rsidRDefault="00A25914" w:rsidP="00A25914">
      <w:pPr>
        <w:pStyle w:val="HTMLPreformatted"/>
        <w:numPr>
          <w:ilvl w:val="0"/>
          <w:numId w:val="1"/>
        </w:numPr>
        <w:rPr>
          <w:rFonts w:ascii="Garamond" w:hAnsi="Garamond"/>
          <w:sz w:val="22"/>
          <w:szCs w:val="22"/>
        </w:rPr>
      </w:pPr>
      <w:r w:rsidRPr="009D17C5">
        <w:rPr>
          <w:rFonts w:ascii="Garamond" w:hAnsi="Garamond"/>
          <w:sz w:val="22"/>
          <w:szCs w:val="22"/>
        </w:rPr>
        <w:t xml:space="preserve">Monthly </w:t>
      </w:r>
      <w:r w:rsidR="00944877">
        <w:rPr>
          <w:rFonts w:ascii="Garamond" w:hAnsi="Garamond"/>
          <w:sz w:val="22"/>
          <w:szCs w:val="22"/>
        </w:rPr>
        <w:t>g</w:t>
      </w:r>
      <w:r w:rsidR="00944877" w:rsidRPr="009D17C5">
        <w:rPr>
          <w:rFonts w:ascii="Garamond" w:hAnsi="Garamond"/>
          <w:sz w:val="22"/>
          <w:szCs w:val="22"/>
        </w:rPr>
        <w:t xml:space="preserve">rab </w:t>
      </w:r>
      <w:r w:rsidR="00944877">
        <w:rPr>
          <w:rFonts w:ascii="Garamond" w:hAnsi="Garamond"/>
          <w:sz w:val="22"/>
          <w:szCs w:val="22"/>
        </w:rPr>
        <w:t>s</w:t>
      </w:r>
      <w:r w:rsidR="00944877" w:rsidRPr="009D17C5">
        <w:rPr>
          <w:rFonts w:ascii="Garamond" w:hAnsi="Garamond"/>
          <w:sz w:val="22"/>
          <w:szCs w:val="22"/>
        </w:rPr>
        <w:t xml:space="preserve">ampling </w:t>
      </w:r>
      <w:r w:rsidR="00944877">
        <w:rPr>
          <w:rFonts w:ascii="Garamond" w:hAnsi="Garamond"/>
          <w:sz w:val="22"/>
          <w:szCs w:val="22"/>
        </w:rPr>
        <w:t>p</w:t>
      </w:r>
      <w:r w:rsidR="00944877" w:rsidRPr="009D17C5">
        <w:rPr>
          <w:rFonts w:ascii="Garamond" w:hAnsi="Garamond"/>
          <w:sz w:val="22"/>
          <w:szCs w:val="22"/>
        </w:rPr>
        <w:t>rogram</w:t>
      </w:r>
      <w:ins w:id="84" w:author="Bourque, Ethan" w:date="2024-04-23T08:27:00Z">
        <w:r w:rsidR="00A035B4">
          <w:rPr>
            <w:rFonts w:ascii="Garamond" w:hAnsi="Garamond"/>
            <w:sz w:val="22"/>
            <w:szCs w:val="22"/>
          </w:rPr>
          <w:t xml:space="preserve"> S</w:t>
        </w:r>
      </w:ins>
      <w:ins w:id="85" w:author="Bourque, Ethan" w:date="2024-04-23T08:25:00Z">
        <w:r w:rsidR="00A035B4" w:rsidRPr="00A035B4">
          <w:rPr>
            <w:rFonts w:ascii="Garamond" w:hAnsi="Garamond"/>
            <w:sz w:val="22"/>
            <w:szCs w:val="22"/>
          </w:rPr>
          <w:t>amples are collected at 11 sites located across Apalachicola Bay to monitor spatial and temporal fluctuations in nutrient and chlorophyll-a concentrations across the bay. The stations were chosen to help determine the influence of the river, local rainfall, adjacent habitats, and anthropogenic impacts on the Bay. Sampling sites are in the lower Apalachicola River, in the coastal area, offshore of the barrier islands, at the SWMP datalogger locations (primary SWMP stations), and throughout the bay. Seasonal, climatic, and anthropogenic factors all impact river flow, which in turn affects nutrient and chlorophyll-a concentrations in the bay. Nutrient and chlorophyll-a concentrations are also influenced by biological activity, tidal action, wind direction and speed, and the hydrodynamics of the system.</w:t>
        </w:r>
      </w:ins>
    </w:p>
    <w:p w14:paraId="045DF0D7" w14:textId="0BEEF2C3" w:rsidR="00A25914" w:rsidRPr="009D17C5" w:rsidRDefault="00A25914" w:rsidP="00A25914">
      <w:pPr>
        <w:pStyle w:val="HTMLPreformatted"/>
        <w:numPr>
          <w:ilvl w:val="0"/>
          <w:numId w:val="1"/>
        </w:numPr>
        <w:rPr>
          <w:rFonts w:ascii="Garamond" w:hAnsi="Garamond"/>
          <w:sz w:val="22"/>
          <w:szCs w:val="22"/>
        </w:rPr>
      </w:pPr>
      <w:r w:rsidRPr="009D17C5">
        <w:rPr>
          <w:rFonts w:ascii="Garamond" w:hAnsi="Garamond"/>
          <w:sz w:val="22"/>
          <w:szCs w:val="22"/>
        </w:rPr>
        <w:t xml:space="preserve">Diel </w:t>
      </w:r>
      <w:r w:rsidR="00944877">
        <w:rPr>
          <w:rFonts w:ascii="Garamond" w:hAnsi="Garamond"/>
          <w:sz w:val="22"/>
          <w:szCs w:val="22"/>
        </w:rPr>
        <w:t>s</w:t>
      </w:r>
      <w:r w:rsidR="00944877" w:rsidRPr="009D17C5">
        <w:rPr>
          <w:rFonts w:ascii="Garamond" w:hAnsi="Garamond"/>
          <w:sz w:val="22"/>
          <w:szCs w:val="22"/>
        </w:rPr>
        <w:t xml:space="preserve">ampling </w:t>
      </w:r>
      <w:r w:rsidR="00944877">
        <w:rPr>
          <w:rFonts w:ascii="Garamond" w:hAnsi="Garamond"/>
          <w:sz w:val="22"/>
          <w:szCs w:val="22"/>
        </w:rPr>
        <w:t>p</w:t>
      </w:r>
      <w:r w:rsidR="00944877" w:rsidRPr="009D17C5">
        <w:rPr>
          <w:rFonts w:ascii="Garamond" w:hAnsi="Garamond"/>
          <w:sz w:val="22"/>
          <w:szCs w:val="22"/>
        </w:rPr>
        <w:t xml:space="preserve">rogram </w:t>
      </w:r>
      <w:ins w:id="86" w:author="Bourque, Ethan" w:date="2024-04-23T08:26:00Z">
        <w:r w:rsidR="00A035B4" w:rsidRPr="00A035B4">
          <w:rPr>
            <w:rFonts w:ascii="Garamond" w:hAnsi="Garamond"/>
            <w:sz w:val="22"/>
            <w:szCs w:val="22"/>
          </w:rPr>
          <w:t>Diel sampling is performed once a month in conjunction with grab sampling for nutrients and chlorophyll-a concentration.  The East Bay Surface water quality datalogger site (</w:t>
        </w:r>
        <w:proofErr w:type="spellStart"/>
        <w:r w:rsidR="00A035B4" w:rsidRPr="00A035B4">
          <w:rPr>
            <w:rFonts w:ascii="Garamond" w:hAnsi="Garamond"/>
            <w:sz w:val="22"/>
            <w:szCs w:val="22"/>
          </w:rPr>
          <w:t>apaesnut</w:t>
        </w:r>
        <w:proofErr w:type="spellEnd"/>
        <w:r w:rsidR="00A035B4" w:rsidRPr="00A035B4">
          <w:rPr>
            <w:rFonts w:ascii="Garamond" w:hAnsi="Garamond"/>
            <w:sz w:val="22"/>
            <w:szCs w:val="22"/>
          </w:rPr>
          <w:t>) is utilized each month for placement of the sampler so that temporal water quality data may be compared with the spatial nutrient and chlorophyll-a data collected at this site.  Studies by the Reserve and others have shown the influence of tidal action and runoff on other physical parameters in the bay (Estabrook 1973, Livingston 1978, Livingston and Duncan 1979, Edmiston 2008).  Diel samples are collected over a 25-hour period thereby covering the lunar day of 24 hours 48 minutes.</w:t>
        </w:r>
      </w:ins>
      <w:r w:rsidRPr="009D17C5">
        <w:rPr>
          <w:rFonts w:ascii="Garamond" w:hAnsi="Garamond"/>
          <w:sz w:val="22"/>
          <w:szCs w:val="22"/>
        </w:rPr>
        <w:t>)</w:t>
      </w:r>
    </w:p>
    <w:p w14:paraId="22ED14B1" w14:textId="77777777" w:rsidR="00A25914" w:rsidRPr="009D17C5" w:rsidRDefault="00A25914" w:rsidP="00A25914">
      <w:pPr>
        <w:pStyle w:val="HTMLPreformatted"/>
        <w:rPr>
          <w:rFonts w:ascii="Garamond" w:hAnsi="Garamond"/>
          <w:sz w:val="22"/>
          <w:szCs w:val="22"/>
        </w:rPr>
      </w:pPr>
    </w:p>
    <w:p w14:paraId="7C3F80B2"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2B3927EC" w14:textId="7D89F5E8" w:rsidR="00A25914" w:rsidRPr="009D17C5" w:rsidDel="00DF3C06" w:rsidRDefault="00BD482B" w:rsidP="00A25914">
      <w:pPr>
        <w:pStyle w:val="HTMLPreformatted"/>
        <w:rPr>
          <w:del w:id="87" w:author="Bourque, Ethan" w:date="2024-04-26T09:05:00Z"/>
          <w:rFonts w:ascii="Garamond" w:hAnsi="Garamond"/>
          <w:sz w:val="22"/>
          <w:szCs w:val="22"/>
        </w:rPr>
      </w:pPr>
      <w:del w:id="88" w:author="Bourque, Ethan" w:date="2024-04-26T09:05:00Z">
        <w:r w:rsidDel="00DF3C06">
          <w:rPr>
            <w:rFonts w:ascii="Garamond" w:hAnsi="Garamond"/>
            <w:sz w:val="22"/>
            <w:szCs w:val="22"/>
          </w:rPr>
          <w:delText>[</w:delText>
        </w:r>
        <w:r w:rsidRPr="00BD482B" w:rsidDel="00DF3C06">
          <w:rPr>
            <w:rFonts w:ascii="Garamond" w:hAnsi="Garamond"/>
            <w:sz w:val="22"/>
            <w:szCs w:val="22"/>
          </w:rPr>
          <w:delText>Instructions/Remove:</w:delText>
        </w:r>
        <w:r w:rsidDel="00DF3C06">
          <w:rPr>
            <w:rFonts w:ascii="Garamond" w:hAnsi="Garamond"/>
            <w:sz w:val="22"/>
            <w:szCs w:val="22"/>
          </w:rPr>
          <w:delText xml:space="preserve"> </w:delText>
        </w:r>
        <w:r w:rsidR="00BA13C4" w:rsidRPr="009D17C5" w:rsidDel="00DF3C06">
          <w:rPr>
            <w:rFonts w:ascii="Garamond" w:hAnsi="Garamond"/>
            <w:sz w:val="22"/>
            <w:szCs w:val="22"/>
          </w:rPr>
          <w:delText xml:space="preserve">Detail the specifics of sample collection, collection intervals, sample processing, </w:delText>
        </w:r>
        <w:r w:rsidR="00AE0AB3" w:rsidDel="00DF3C06">
          <w:rPr>
            <w:rFonts w:ascii="Garamond" w:hAnsi="Garamond"/>
            <w:sz w:val="22"/>
            <w:szCs w:val="22"/>
          </w:rPr>
          <w:delText xml:space="preserve">how samples are held, and </w:delText>
        </w:r>
        <w:r w:rsidR="00A25914" w:rsidRPr="009D17C5" w:rsidDel="00DF3C06">
          <w:rPr>
            <w:rFonts w:ascii="Garamond" w:hAnsi="Garamond"/>
            <w:sz w:val="22"/>
            <w:szCs w:val="22"/>
          </w:rPr>
          <w:delText>QAQC of the equipment and analyzers</w:delText>
        </w:r>
        <w:r w:rsidDel="00DF3C06">
          <w:rPr>
            <w:rFonts w:ascii="Garamond" w:hAnsi="Garamond"/>
            <w:sz w:val="22"/>
            <w:szCs w:val="22"/>
          </w:rPr>
          <w:delText xml:space="preserve"> for each program</w:delText>
        </w:r>
        <w:r w:rsidR="00F5426E" w:rsidRPr="009D17C5" w:rsidDel="00DF3C06">
          <w:rPr>
            <w:rFonts w:ascii="Garamond" w:hAnsi="Garamond"/>
            <w:sz w:val="22"/>
            <w:szCs w:val="22"/>
          </w:rPr>
          <w:delText>.</w:delText>
        </w:r>
        <w:r w:rsidDel="00DF3C06">
          <w:rPr>
            <w:rFonts w:ascii="Garamond" w:hAnsi="Garamond"/>
            <w:sz w:val="22"/>
            <w:szCs w:val="22"/>
          </w:rPr>
          <w:delText>]</w:delText>
        </w:r>
      </w:del>
    </w:p>
    <w:p w14:paraId="4ABD5AEE" w14:textId="77777777" w:rsidR="00A25914" w:rsidRPr="009D17C5" w:rsidRDefault="00A25914" w:rsidP="00A25914">
      <w:pPr>
        <w:pStyle w:val="HTMLPreformatted"/>
        <w:rPr>
          <w:rFonts w:ascii="Garamond" w:hAnsi="Garamond"/>
          <w:sz w:val="22"/>
          <w:szCs w:val="22"/>
        </w:rPr>
      </w:pPr>
    </w:p>
    <w:p w14:paraId="79FF6D59" w14:textId="77777777" w:rsidR="002B771F" w:rsidRPr="002B771F" w:rsidRDefault="00A25914" w:rsidP="002B771F">
      <w:pPr>
        <w:pStyle w:val="HTMLPreformatted"/>
        <w:numPr>
          <w:ilvl w:val="0"/>
          <w:numId w:val="2"/>
        </w:numPr>
        <w:rPr>
          <w:ins w:id="89" w:author="Bourque, Ethan" w:date="2024-04-23T08:32:00Z"/>
          <w:rFonts w:ascii="Garamond" w:hAnsi="Garamond"/>
          <w:sz w:val="22"/>
          <w:szCs w:val="22"/>
        </w:rPr>
      </w:pPr>
      <w:r w:rsidRPr="009D17C5">
        <w:rPr>
          <w:rFonts w:ascii="Garamond" w:hAnsi="Garamond"/>
          <w:sz w:val="22"/>
          <w:szCs w:val="22"/>
        </w:rPr>
        <w:t xml:space="preserve">Monthly </w:t>
      </w:r>
      <w:r w:rsidR="00944877">
        <w:rPr>
          <w:rFonts w:ascii="Garamond" w:hAnsi="Garamond"/>
          <w:sz w:val="22"/>
          <w:szCs w:val="22"/>
        </w:rPr>
        <w:t>g</w:t>
      </w:r>
      <w:r w:rsidR="00944877" w:rsidRPr="009D17C5">
        <w:rPr>
          <w:rFonts w:ascii="Garamond" w:hAnsi="Garamond"/>
          <w:sz w:val="22"/>
          <w:szCs w:val="22"/>
        </w:rPr>
        <w:t xml:space="preserve">rab </w:t>
      </w:r>
      <w:r w:rsidR="00944877">
        <w:rPr>
          <w:rFonts w:ascii="Garamond" w:hAnsi="Garamond"/>
          <w:sz w:val="22"/>
          <w:szCs w:val="22"/>
        </w:rPr>
        <w:t>s</w:t>
      </w:r>
      <w:r w:rsidR="00944877" w:rsidRPr="009D17C5">
        <w:rPr>
          <w:rFonts w:ascii="Garamond" w:hAnsi="Garamond"/>
          <w:sz w:val="22"/>
          <w:szCs w:val="22"/>
        </w:rPr>
        <w:t xml:space="preserve">ampling </w:t>
      </w:r>
      <w:r w:rsidR="00944877">
        <w:rPr>
          <w:rFonts w:ascii="Garamond" w:hAnsi="Garamond"/>
          <w:sz w:val="22"/>
          <w:szCs w:val="22"/>
        </w:rPr>
        <w:t>p</w:t>
      </w:r>
      <w:r w:rsidR="00944877" w:rsidRPr="009D17C5">
        <w:rPr>
          <w:rFonts w:ascii="Garamond" w:hAnsi="Garamond"/>
          <w:sz w:val="22"/>
          <w:szCs w:val="22"/>
        </w:rPr>
        <w:t>rogram</w:t>
      </w:r>
      <w:ins w:id="90" w:author="Bourque, Ethan" w:date="2024-04-23T08:32:00Z">
        <w:r w:rsidR="002B771F">
          <w:rPr>
            <w:rFonts w:ascii="Garamond" w:hAnsi="Garamond"/>
            <w:sz w:val="22"/>
            <w:szCs w:val="22"/>
          </w:rPr>
          <w:t xml:space="preserve"> </w:t>
        </w:r>
        <w:r w:rsidR="002B771F" w:rsidRPr="002B771F">
          <w:rPr>
            <w:rFonts w:ascii="Garamond" w:hAnsi="Garamond"/>
            <w:sz w:val="22"/>
            <w:szCs w:val="22"/>
          </w:rPr>
          <w:t xml:space="preserve">Monthly grab samples are collected at eleven stations (see Table 1) within and adjacent to Apalachicola Bay. All grab samples are collected on the same day. Because of the distance between the </w:t>
        </w:r>
        <w:proofErr w:type="gramStart"/>
        <w:r w:rsidR="002B771F" w:rsidRPr="002B771F">
          <w:rPr>
            <w:rFonts w:ascii="Garamond" w:hAnsi="Garamond"/>
            <w:sz w:val="22"/>
            <w:szCs w:val="22"/>
          </w:rPr>
          <w:t>stations</w:t>
        </w:r>
        <w:proofErr w:type="gramEnd"/>
        <w:r w:rsidR="002B771F" w:rsidRPr="002B771F">
          <w:rPr>
            <w:rFonts w:ascii="Garamond" w:hAnsi="Garamond"/>
            <w:sz w:val="22"/>
            <w:szCs w:val="22"/>
          </w:rPr>
          <w:t xml:space="preserve"> it is not always possible to collect all the samples several hours prior to low tide. Tidal condition, wave height, wind direction, speed, precipitation, and cloud cover are recorded for each station at the time of sampling but are not included in this dataset and are available upon request. Climatic data from the Apalachicola National Estuarine Research Reserve (ANERR) weather station is available online at www.nerrsdata.org. Sampling after heavy rains is avoided if possible. Water temperature, salinity, specific conductivity, dissolved oxygen, pH, total dissolved solids, and turbidity are measured at surface and bottom for each station with a YSI Pro DSS handheld meter.  Surface measurements only are included in this dataset for temperature, salinity, pH, and dissolved oxygen (except for the East Bay Bottom station). Bottom measurements for temperature, salinity, specific conductivity, dissolved oxygen, pH, total dissolved </w:t>
        </w:r>
        <w:r w:rsidR="002B771F" w:rsidRPr="002B771F">
          <w:rPr>
            <w:rFonts w:ascii="Garamond" w:hAnsi="Garamond"/>
            <w:sz w:val="22"/>
            <w:szCs w:val="22"/>
          </w:rPr>
          <w:lastRenderedPageBreak/>
          <w:t xml:space="preserve">solids, and turbidity are available on request. Secchi data is also included in this dataset. In addition to readings taken by the hand-held instrument, turbidity samples are collected at each site and are analyzed in the ANERR lab with a HR Scientific DRT-15CE Turbidimeter. Biochemical oxygen demand was measured from whole water samples for the months of March, June, September, and December (quarterly) at all stations except for </w:t>
        </w:r>
        <w:proofErr w:type="spellStart"/>
        <w:r w:rsidR="002B771F" w:rsidRPr="002B771F">
          <w:rPr>
            <w:rFonts w:ascii="Garamond" w:hAnsi="Garamond"/>
            <w:sz w:val="22"/>
            <w:szCs w:val="22"/>
          </w:rPr>
          <w:t>apaebnut</w:t>
        </w:r>
        <w:proofErr w:type="spellEnd"/>
        <w:r w:rsidR="002B771F" w:rsidRPr="002B771F">
          <w:rPr>
            <w:rFonts w:ascii="Garamond" w:hAnsi="Garamond"/>
            <w:sz w:val="22"/>
            <w:szCs w:val="22"/>
          </w:rPr>
          <w:t xml:space="preserve">.  </w:t>
        </w:r>
        <w:proofErr w:type="gramStart"/>
        <w:r w:rsidR="002B771F" w:rsidRPr="002B771F">
          <w:rPr>
            <w:rFonts w:ascii="Garamond" w:hAnsi="Garamond"/>
            <w:sz w:val="22"/>
            <w:szCs w:val="22"/>
          </w:rPr>
          <w:t>These</w:t>
        </w:r>
        <w:proofErr w:type="gramEnd"/>
        <w:r w:rsidR="002B771F" w:rsidRPr="002B771F">
          <w:rPr>
            <w:rFonts w:ascii="Garamond" w:hAnsi="Garamond"/>
            <w:sz w:val="22"/>
            <w:szCs w:val="22"/>
          </w:rPr>
          <w:t xml:space="preserve"> data are not included in the dataset but are available by contacting the Reserve directly.  All grab samples are analyzed at the Florida Department of Environmental Protection laboratory (FLDEP).</w:t>
        </w:r>
      </w:ins>
    </w:p>
    <w:p w14:paraId="5712D768" w14:textId="77777777" w:rsidR="002B771F" w:rsidRPr="002B771F" w:rsidRDefault="002B771F">
      <w:pPr>
        <w:pStyle w:val="HTMLPreformatted"/>
        <w:ind w:left="720"/>
        <w:rPr>
          <w:ins w:id="91" w:author="Bourque, Ethan" w:date="2024-04-23T08:32:00Z"/>
          <w:rFonts w:ascii="Garamond" w:hAnsi="Garamond"/>
          <w:sz w:val="22"/>
          <w:szCs w:val="22"/>
        </w:rPr>
        <w:pPrChange w:id="92" w:author="Bourque, Ethan" w:date="2024-04-23T08:33:00Z">
          <w:pPr>
            <w:pStyle w:val="HTMLPreformatted"/>
            <w:numPr>
              <w:numId w:val="2"/>
            </w:numPr>
            <w:tabs>
              <w:tab w:val="num" w:pos="720"/>
            </w:tabs>
            <w:ind w:left="720" w:hanging="360"/>
          </w:pPr>
        </w:pPrChange>
      </w:pPr>
    </w:p>
    <w:p w14:paraId="08DE962A" w14:textId="77777777" w:rsidR="002B771F" w:rsidRPr="002B771F" w:rsidRDefault="002B771F">
      <w:pPr>
        <w:pStyle w:val="HTMLPreformatted"/>
        <w:ind w:left="720"/>
        <w:rPr>
          <w:ins w:id="93" w:author="Bourque, Ethan" w:date="2024-04-23T08:32:00Z"/>
          <w:rFonts w:ascii="Garamond" w:hAnsi="Garamond"/>
          <w:sz w:val="22"/>
          <w:szCs w:val="22"/>
        </w:rPr>
        <w:pPrChange w:id="94" w:author="Bourque, Ethan" w:date="2024-04-23T08:33:00Z">
          <w:pPr>
            <w:pStyle w:val="HTMLPreformatted"/>
            <w:numPr>
              <w:numId w:val="2"/>
            </w:numPr>
            <w:tabs>
              <w:tab w:val="num" w:pos="720"/>
            </w:tabs>
            <w:ind w:left="720" w:hanging="360"/>
          </w:pPr>
        </w:pPrChange>
      </w:pPr>
      <w:ins w:id="95" w:author="Bourque, Ethan" w:date="2024-04-23T08:32:00Z">
        <w:r w:rsidRPr="002B771F">
          <w:rPr>
            <w:rFonts w:ascii="Garamond" w:hAnsi="Garamond"/>
            <w:sz w:val="22"/>
            <w:szCs w:val="22"/>
          </w:rPr>
          <w:t>Additional samples are collected in conjunction with ANERR’s nutrient grab sampling monthly at the West Pass (</w:t>
        </w:r>
        <w:proofErr w:type="spellStart"/>
        <w:r w:rsidRPr="002B771F">
          <w:rPr>
            <w:rFonts w:ascii="Garamond" w:hAnsi="Garamond"/>
            <w:sz w:val="22"/>
            <w:szCs w:val="22"/>
          </w:rPr>
          <w:t>apawpnut</w:t>
        </w:r>
        <w:proofErr w:type="spellEnd"/>
        <w:r w:rsidRPr="002B771F">
          <w:rPr>
            <w:rFonts w:ascii="Garamond" w:hAnsi="Garamond"/>
            <w:sz w:val="22"/>
            <w:szCs w:val="22"/>
          </w:rPr>
          <w:t>), Dry Bar (</w:t>
        </w:r>
        <w:proofErr w:type="spellStart"/>
        <w:r w:rsidRPr="002B771F">
          <w:rPr>
            <w:rFonts w:ascii="Garamond" w:hAnsi="Garamond"/>
            <w:sz w:val="22"/>
            <w:szCs w:val="22"/>
          </w:rPr>
          <w:t>apadbnut</w:t>
        </w:r>
        <w:proofErr w:type="spellEnd"/>
        <w:r w:rsidRPr="002B771F">
          <w:rPr>
            <w:rFonts w:ascii="Garamond" w:hAnsi="Garamond"/>
            <w:sz w:val="22"/>
            <w:szCs w:val="22"/>
          </w:rPr>
          <w:t>), Mid Bay (</w:t>
        </w:r>
        <w:proofErr w:type="spellStart"/>
        <w:r w:rsidRPr="002B771F">
          <w:rPr>
            <w:rFonts w:ascii="Garamond" w:hAnsi="Garamond"/>
            <w:sz w:val="22"/>
            <w:szCs w:val="22"/>
          </w:rPr>
          <w:t>apambnut</w:t>
        </w:r>
        <w:proofErr w:type="spellEnd"/>
        <w:r w:rsidRPr="002B771F">
          <w:rPr>
            <w:rFonts w:ascii="Garamond" w:hAnsi="Garamond"/>
            <w:sz w:val="22"/>
            <w:szCs w:val="22"/>
          </w:rPr>
          <w:t>), East Bay Bridge (</w:t>
        </w:r>
        <w:proofErr w:type="spellStart"/>
        <w:r w:rsidRPr="002B771F">
          <w:rPr>
            <w:rFonts w:ascii="Garamond" w:hAnsi="Garamond"/>
            <w:sz w:val="22"/>
            <w:szCs w:val="22"/>
          </w:rPr>
          <w:t>apaegnut</w:t>
        </w:r>
        <w:proofErr w:type="spellEnd"/>
        <w:r w:rsidRPr="002B771F">
          <w:rPr>
            <w:rFonts w:ascii="Garamond" w:hAnsi="Garamond"/>
            <w:sz w:val="22"/>
            <w:szCs w:val="22"/>
          </w:rPr>
          <w:t>), Sikes Cut (</w:t>
        </w:r>
        <w:proofErr w:type="spellStart"/>
        <w:r w:rsidRPr="002B771F">
          <w:rPr>
            <w:rFonts w:ascii="Garamond" w:hAnsi="Garamond"/>
            <w:sz w:val="22"/>
            <w:szCs w:val="22"/>
          </w:rPr>
          <w:t>apascnut</w:t>
        </w:r>
        <w:proofErr w:type="spellEnd"/>
        <w:r w:rsidRPr="002B771F">
          <w:rPr>
            <w:rFonts w:ascii="Garamond" w:hAnsi="Garamond"/>
            <w:sz w:val="22"/>
            <w:szCs w:val="22"/>
          </w:rPr>
          <w:t>), and Cat Point (</w:t>
        </w:r>
        <w:proofErr w:type="spellStart"/>
        <w:r w:rsidRPr="002B771F">
          <w:rPr>
            <w:rFonts w:ascii="Garamond" w:hAnsi="Garamond"/>
            <w:sz w:val="22"/>
            <w:szCs w:val="22"/>
          </w:rPr>
          <w:t>apacpnut</w:t>
        </w:r>
        <w:proofErr w:type="spellEnd"/>
        <w:r w:rsidRPr="002B771F">
          <w:rPr>
            <w:rFonts w:ascii="Garamond" w:hAnsi="Garamond"/>
            <w:sz w:val="22"/>
            <w:szCs w:val="22"/>
          </w:rPr>
          <w:t>) stations for the Florida Fish &amp; Wildlife Conservation Commission (FWC) Red Tide Monitoring Program.  Results may be obtained by contacting FWC directly at RTOMP_coordinator@myfwc.com.</w:t>
        </w:r>
      </w:ins>
    </w:p>
    <w:p w14:paraId="5E337384" w14:textId="77777777" w:rsidR="002B771F" w:rsidRPr="002B771F" w:rsidRDefault="002B771F">
      <w:pPr>
        <w:pStyle w:val="HTMLPreformatted"/>
        <w:ind w:left="720"/>
        <w:rPr>
          <w:ins w:id="96" w:author="Bourque, Ethan" w:date="2024-04-23T08:32:00Z"/>
          <w:rFonts w:ascii="Garamond" w:hAnsi="Garamond"/>
          <w:sz w:val="22"/>
          <w:szCs w:val="22"/>
        </w:rPr>
        <w:pPrChange w:id="97" w:author="Bourque, Ethan" w:date="2024-04-23T08:33:00Z">
          <w:pPr>
            <w:pStyle w:val="HTMLPreformatted"/>
            <w:numPr>
              <w:numId w:val="2"/>
            </w:numPr>
            <w:tabs>
              <w:tab w:val="num" w:pos="720"/>
            </w:tabs>
            <w:ind w:left="720" w:hanging="360"/>
          </w:pPr>
        </w:pPrChange>
      </w:pPr>
    </w:p>
    <w:p w14:paraId="76E379DF" w14:textId="77777777" w:rsidR="002B771F" w:rsidRPr="002B771F" w:rsidRDefault="002B771F">
      <w:pPr>
        <w:pStyle w:val="HTMLPreformatted"/>
        <w:ind w:left="720"/>
        <w:rPr>
          <w:ins w:id="98" w:author="Bourque, Ethan" w:date="2024-04-23T08:32:00Z"/>
          <w:rFonts w:ascii="Garamond" w:hAnsi="Garamond"/>
          <w:sz w:val="22"/>
          <w:szCs w:val="22"/>
        </w:rPr>
        <w:pPrChange w:id="99" w:author="Bourque, Ethan" w:date="2024-04-23T08:33:00Z">
          <w:pPr>
            <w:pStyle w:val="HTMLPreformatted"/>
            <w:numPr>
              <w:numId w:val="2"/>
            </w:numPr>
            <w:tabs>
              <w:tab w:val="num" w:pos="720"/>
            </w:tabs>
            <w:ind w:left="720" w:hanging="360"/>
          </w:pPr>
        </w:pPrChange>
      </w:pPr>
      <w:ins w:id="100" w:author="Bourque, Ethan" w:date="2024-04-23T08:32:00Z">
        <w:r w:rsidRPr="002B771F">
          <w:rPr>
            <w:rFonts w:ascii="Garamond" w:hAnsi="Garamond"/>
            <w:sz w:val="22"/>
            <w:szCs w:val="22"/>
          </w:rPr>
          <w:t>Grab sample collection:</w:t>
        </w:r>
      </w:ins>
    </w:p>
    <w:p w14:paraId="0FC767EF" w14:textId="77777777" w:rsidR="002B771F" w:rsidRPr="002B771F" w:rsidRDefault="002B771F">
      <w:pPr>
        <w:pStyle w:val="HTMLPreformatted"/>
        <w:ind w:left="720"/>
        <w:rPr>
          <w:ins w:id="101" w:author="Bourque, Ethan" w:date="2024-04-23T08:32:00Z"/>
          <w:rFonts w:ascii="Garamond" w:hAnsi="Garamond"/>
          <w:sz w:val="22"/>
          <w:szCs w:val="22"/>
        </w:rPr>
        <w:pPrChange w:id="102" w:author="Bourque, Ethan" w:date="2024-04-23T08:33:00Z">
          <w:pPr>
            <w:pStyle w:val="HTMLPreformatted"/>
            <w:numPr>
              <w:numId w:val="2"/>
            </w:numPr>
            <w:tabs>
              <w:tab w:val="num" w:pos="720"/>
            </w:tabs>
            <w:ind w:left="720" w:hanging="360"/>
          </w:pPr>
        </w:pPrChange>
      </w:pPr>
      <w:ins w:id="103" w:author="Bourque, Ethan" w:date="2024-04-23T08:32:00Z">
        <w:r w:rsidRPr="002B771F">
          <w:rPr>
            <w:rFonts w:ascii="Garamond" w:hAnsi="Garamond"/>
            <w:sz w:val="22"/>
            <w:szCs w:val="22"/>
          </w:rPr>
          <w:t>A submersible pump and flexible clear plastic tubing is used to collect water from a depth of 0.5 meters at all stations not associated with a SWMP datalogger site. At the Cat Point and Dry Bar SWMP datalogger stations, water samples are collected at a depth of approximately 1.5 meters below the surface to match the approximate depth of the probes of the data loggers deployed at these sites. At the East Bay datalogger station water samples are collected from surface (0.5 meters) and bottom (1.5 meters) depths, approximating the depths of the two dataloggers deployed at this site. Triplicate samples are collected every other month at one randomly selected primary SWMP station.</w:t>
        </w:r>
      </w:ins>
    </w:p>
    <w:p w14:paraId="6FEB027B" w14:textId="77777777" w:rsidR="002B771F" w:rsidRPr="002B771F" w:rsidRDefault="002B771F">
      <w:pPr>
        <w:pStyle w:val="HTMLPreformatted"/>
        <w:ind w:left="720"/>
        <w:rPr>
          <w:ins w:id="104" w:author="Bourque, Ethan" w:date="2024-04-23T08:32:00Z"/>
          <w:rFonts w:ascii="Garamond" w:hAnsi="Garamond"/>
          <w:sz w:val="22"/>
          <w:szCs w:val="22"/>
        </w:rPr>
        <w:pPrChange w:id="105" w:author="Bourque, Ethan" w:date="2024-04-23T08:33:00Z">
          <w:pPr>
            <w:pStyle w:val="HTMLPreformatted"/>
            <w:numPr>
              <w:numId w:val="2"/>
            </w:numPr>
            <w:tabs>
              <w:tab w:val="num" w:pos="720"/>
            </w:tabs>
            <w:ind w:left="720" w:hanging="360"/>
          </w:pPr>
        </w:pPrChange>
      </w:pPr>
    </w:p>
    <w:p w14:paraId="25CB0D8A" w14:textId="77777777" w:rsidR="002B771F" w:rsidRDefault="002B771F" w:rsidP="002B771F">
      <w:pPr>
        <w:pStyle w:val="HTMLPreformatted"/>
        <w:ind w:left="720"/>
        <w:rPr>
          <w:ins w:id="106" w:author="Bourque, Ethan" w:date="2024-04-23T08:35:00Z"/>
          <w:rFonts w:ascii="Garamond" w:hAnsi="Garamond"/>
          <w:sz w:val="22"/>
          <w:szCs w:val="22"/>
        </w:rPr>
      </w:pPr>
      <w:ins w:id="107" w:author="Bourque, Ethan" w:date="2024-04-23T08:32:00Z">
        <w:r w:rsidRPr="002B771F">
          <w:rPr>
            <w:rFonts w:ascii="Garamond" w:hAnsi="Garamond"/>
            <w:sz w:val="22"/>
            <w:szCs w:val="22"/>
          </w:rPr>
          <w:t>Grab sample filtration and handling:</w:t>
        </w:r>
      </w:ins>
    </w:p>
    <w:p w14:paraId="5D564044" w14:textId="7B27F74C" w:rsidR="00A25914" w:rsidRDefault="002B771F" w:rsidP="00CA7D7A">
      <w:pPr>
        <w:pStyle w:val="HTMLPreformatted"/>
        <w:ind w:left="720"/>
        <w:rPr>
          <w:ins w:id="108" w:author="Bourque, Ethan" w:date="2024-04-23T08:41:00Z"/>
          <w:rFonts w:ascii="Garamond" w:hAnsi="Garamond"/>
          <w:sz w:val="22"/>
          <w:szCs w:val="22"/>
        </w:rPr>
      </w:pPr>
      <w:ins w:id="109" w:author="Bourque, Ethan" w:date="2024-04-23T08:32:00Z">
        <w:r w:rsidRPr="002B771F">
          <w:rPr>
            <w:rFonts w:ascii="Garamond" w:hAnsi="Garamond"/>
            <w:sz w:val="22"/>
            <w:szCs w:val="22"/>
          </w:rPr>
          <w:t>Water from the submersible pump is delivered directly into the appropriate sample bottles. For samples requiring filtration, an in-line filter is attached to the end of the flexible tubing, and water filtered in this manner is delivered directly to the appropriate sample bottles. Necessary preservatives are added prior to water sample according to appropriate EPA protocols for nutrient sampling. Whole water samples for chlorophyll-a analysis are filtered at the FLDEP laboratory. All samples are placed on ice in the dark until delivery to the FLDEP laboratory. The submersible pump and tubing are flushed with ambient water prior to sample collection at each station. If an additional filter is needed at a site, either a new filter holder and filter will be used, or the current filter holder is rinsed with DI prior to addition of a new filter. A field blank is also run each month, using deionized water (DI) water for sample blank. The field blank is delivered using the pump, tubing and filter as described above. All grab samples are delivered to the FLDEP laboratory 24 to 36 hours after collection</w:t>
        </w:r>
      </w:ins>
      <w:ins w:id="110" w:author="Bourque, Ethan" w:date="2024-04-23T08:36:00Z">
        <w:r w:rsidR="00CA7D7A">
          <w:rPr>
            <w:rFonts w:ascii="Garamond" w:hAnsi="Garamond"/>
            <w:sz w:val="22"/>
            <w:szCs w:val="22"/>
          </w:rPr>
          <w:t>.</w:t>
        </w:r>
      </w:ins>
    </w:p>
    <w:p w14:paraId="08DEF0AD" w14:textId="77777777" w:rsidR="00CA7D7A" w:rsidRPr="009D17C5" w:rsidRDefault="00CA7D7A" w:rsidP="00CA7D7A">
      <w:pPr>
        <w:pStyle w:val="HTMLPreformatted"/>
        <w:ind w:left="720"/>
        <w:rPr>
          <w:rFonts w:ascii="Garamond" w:hAnsi="Garamond"/>
          <w:sz w:val="22"/>
          <w:szCs w:val="22"/>
        </w:rPr>
      </w:pPr>
    </w:p>
    <w:p w14:paraId="50EC4872" w14:textId="60057446" w:rsidR="00A25914" w:rsidRDefault="00A25914" w:rsidP="00A25914">
      <w:pPr>
        <w:pStyle w:val="HTMLPreformatted"/>
        <w:numPr>
          <w:ilvl w:val="0"/>
          <w:numId w:val="2"/>
        </w:numPr>
        <w:rPr>
          <w:ins w:id="111" w:author="Bourque, Ethan" w:date="2024-04-23T08:39:00Z"/>
          <w:rFonts w:ascii="Garamond" w:hAnsi="Garamond"/>
          <w:sz w:val="22"/>
          <w:szCs w:val="22"/>
        </w:rPr>
      </w:pPr>
      <w:r w:rsidRPr="009D17C5">
        <w:rPr>
          <w:rFonts w:ascii="Garamond" w:hAnsi="Garamond"/>
          <w:sz w:val="22"/>
          <w:szCs w:val="22"/>
        </w:rPr>
        <w:t xml:space="preserve">Diel </w:t>
      </w:r>
      <w:r w:rsidR="00944877">
        <w:rPr>
          <w:rFonts w:ascii="Garamond" w:hAnsi="Garamond"/>
          <w:sz w:val="22"/>
          <w:szCs w:val="22"/>
        </w:rPr>
        <w:t>s</w:t>
      </w:r>
      <w:r w:rsidR="00944877" w:rsidRPr="009D17C5">
        <w:rPr>
          <w:rFonts w:ascii="Garamond" w:hAnsi="Garamond"/>
          <w:sz w:val="22"/>
          <w:szCs w:val="22"/>
        </w:rPr>
        <w:t xml:space="preserve">ampling </w:t>
      </w:r>
      <w:r w:rsidR="00944877">
        <w:rPr>
          <w:rFonts w:ascii="Garamond" w:hAnsi="Garamond"/>
          <w:sz w:val="22"/>
          <w:szCs w:val="22"/>
        </w:rPr>
        <w:t>p</w:t>
      </w:r>
      <w:r w:rsidR="00944877" w:rsidRPr="009D17C5">
        <w:rPr>
          <w:rFonts w:ascii="Garamond" w:hAnsi="Garamond"/>
          <w:sz w:val="22"/>
          <w:szCs w:val="22"/>
        </w:rPr>
        <w:t>rogram</w:t>
      </w:r>
      <w:ins w:id="112" w:author="Bourque, Ethan" w:date="2024-04-23T08:38:00Z">
        <w:r w:rsidR="00CA7D7A">
          <w:rPr>
            <w:rFonts w:ascii="Garamond" w:hAnsi="Garamond"/>
            <w:sz w:val="22"/>
            <w:szCs w:val="22"/>
          </w:rPr>
          <w:t xml:space="preserve"> </w:t>
        </w:r>
        <w:r w:rsidR="00CA7D7A" w:rsidRPr="008F201A">
          <w:rPr>
            <w:rFonts w:ascii="Garamond" w:hAnsi="Garamond"/>
            <w:sz w:val="22"/>
            <w:szCs w:val="22"/>
          </w:rPr>
          <w:t>Diel sampling is performed with an ISCO 3700 Portable Automated Sampler at the East Bay surface (</w:t>
        </w:r>
        <w:proofErr w:type="spellStart"/>
        <w:r w:rsidR="00CA7D7A" w:rsidRPr="008F201A">
          <w:rPr>
            <w:rFonts w:ascii="Garamond" w:hAnsi="Garamond"/>
            <w:sz w:val="22"/>
            <w:szCs w:val="22"/>
          </w:rPr>
          <w:t>apaesnut</w:t>
        </w:r>
        <w:proofErr w:type="spellEnd"/>
        <w:r w:rsidR="00CA7D7A" w:rsidRPr="008F201A">
          <w:rPr>
            <w:rFonts w:ascii="Garamond" w:hAnsi="Garamond"/>
            <w:sz w:val="22"/>
            <w:szCs w:val="22"/>
          </w:rPr>
          <w:t xml:space="preserve">) </w:t>
        </w:r>
        <w:r w:rsidR="00CA7D7A">
          <w:rPr>
            <w:rFonts w:ascii="Garamond" w:hAnsi="Garamond"/>
            <w:sz w:val="22"/>
            <w:szCs w:val="22"/>
          </w:rPr>
          <w:t xml:space="preserve">station. </w:t>
        </w:r>
        <w:r w:rsidR="00CA7D7A" w:rsidRPr="0023012B">
          <w:rPr>
            <w:rFonts w:ascii="Garamond" w:hAnsi="Garamond"/>
            <w:sz w:val="22"/>
            <w:szCs w:val="22"/>
          </w:rPr>
          <w:t>The ISCO is deployed on a fixed platform locate</w:t>
        </w:r>
        <w:r w:rsidR="00CA7D7A">
          <w:rPr>
            <w:rFonts w:ascii="Garamond" w:hAnsi="Garamond"/>
            <w:sz w:val="22"/>
            <w:szCs w:val="22"/>
          </w:rPr>
          <w:t>d at the East Bay surface site.</w:t>
        </w:r>
        <w:r w:rsidR="00CA7D7A" w:rsidRPr="0023012B">
          <w:rPr>
            <w:rFonts w:ascii="Garamond" w:hAnsi="Garamond"/>
            <w:sz w:val="22"/>
            <w:szCs w:val="22"/>
          </w:rPr>
          <w:t xml:space="preserve"> Generally, the ISCO is deployed at the beginning of the grab sample collection trip and re</w:t>
        </w:r>
        <w:r w:rsidR="00CA7D7A">
          <w:rPr>
            <w:rFonts w:ascii="Garamond" w:hAnsi="Garamond"/>
            <w:sz w:val="22"/>
            <w:szCs w:val="22"/>
          </w:rPr>
          <w:t xml:space="preserve">trieved the following morning. </w:t>
        </w:r>
        <w:r w:rsidR="00CA7D7A" w:rsidRPr="0023012B">
          <w:rPr>
            <w:rFonts w:ascii="Garamond" w:hAnsi="Garamond"/>
            <w:sz w:val="22"/>
            <w:szCs w:val="22"/>
          </w:rPr>
          <w:t xml:space="preserve">In some months, adverse weather conditions result in deployment of the ISCO sampler during a week other than the week of </w:t>
        </w:r>
        <w:r w:rsidR="00CA7D7A">
          <w:rPr>
            <w:rFonts w:ascii="Garamond" w:hAnsi="Garamond"/>
            <w:sz w:val="22"/>
            <w:szCs w:val="22"/>
          </w:rPr>
          <w:t xml:space="preserve">grab sample collection. </w:t>
        </w:r>
        <w:r w:rsidR="00CA7D7A" w:rsidRPr="0023012B">
          <w:rPr>
            <w:rFonts w:ascii="Garamond" w:hAnsi="Garamond"/>
            <w:sz w:val="22"/>
            <w:szCs w:val="22"/>
          </w:rPr>
          <w:t>The sampler is programmed to collect two 1000 ml water samples every 2.5 hours, over a 25-hour period at the same depth as the East Bay surface datalogger probes (</w:t>
        </w:r>
        <w:r w:rsidR="00CA7D7A">
          <w:rPr>
            <w:rFonts w:ascii="Garamond" w:hAnsi="Garamond"/>
            <w:sz w:val="22"/>
            <w:szCs w:val="22"/>
          </w:rPr>
          <w:t>0.5 m below surface</w:t>
        </w:r>
        <w:r w:rsidR="00CA7D7A" w:rsidRPr="0023012B">
          <w:rPr>
            <w:rFonts w:ascii="Garamond" w:hAnsi="Garamond"/>
            <w:sz w:val="22"/>
            <w:szCs w:val="22"/>
          </w:rPr>
          <w:t>). This captures a complete 24 hour 48-minute</w:t>
        </w:r>
        <w:r w:rsidR="00CA7D7A">
          <w:rPr>
            <w:rFonts w:ascii="Garamond" w:hAnsi="Garamond"/>
            <w:sz w:val="22"/>
            <w:szCs w:val="22"/>
          </w:rPr>
          <w:t xml:space="preserve"> lunar-tidal cycle. </w:t>
        </w:r>
        <w:r w:rsidR="00CA7D7A" w:rsidRPr="0023012B">
          <w:rPr>
            <w:rFonts w:ascii="Garamond" w:hAnsi="Garamond"/>
            <w:sz w:val="22"/>
            <w:szCs w:val="22"/>
          </w:rPr>
          <w:t xml:space="preserve">The ISCO sampler is programmed to purge the suction line before and after each sample collection. The center of the ISCO sampler is filled with ice </w:t>
        </w:r>
        <w:r w:rsidR="00CA7D7A">
          <w:rPr>
            <w:rFonts w:ascii="Garamond" w:hAnsi="Garamond"/>
            <w:sz w:val="22"/>
            <w:szCs w:val="22"/>
          </w:rPr>
          <w:t xml:space="preserve">to aid in sample preservation. </w:t>
        </w:r>
        <w:r w:rsidR="00CA7D7A" w:rsidRPr="0023012B">
          <w:rPr>
            <w:rFonts w:ascii="Garamond" w:hAnsi="Garamond"/>
            <w:sz w:val="22"/>
            <w:szCs w:val="22"/>
          </w:rPr>
          <w:t>All samples are placed on ice upon retrieval of the ISCO sampler at t</w:t>
        </w:r>
        <w:r w:rsidR="00CA7D7A">
          <w:rPr>
            <w:rFonts w:ascii="Garamond" w:hAnsi="Garamond"/>
            <w:sz w:val="22"/>
            <w:szCs w:val="22"/>
          </w:rPr>
          <w:t xml:space="preserve">he end of the sampling period. </w:t>
        </w:r>
        <w:r w:rsidR="00CA7D7A" w:rsidRPr="0023012B">
          <w:rPr>
            <w:rFonts w:ascii="Garamond" w:hAnsi="Garamond"/>
            <w:sz w:val="22"/>
            <w:szCs w:val="22"/>
          </w:rPr>
          <w:t>Nutrient sample filtration is performed at ANERR laboratory within one hour of re</w:t>
        </w:r>
        <w:r w:rsidR="00CA7D7A">
          <w:rPr>
            <w:rFonts w:ascii="Garamond" w:hAnsi="Garamond"/>
            <w:sz w:val="22"/>
            <w:szCs w:val="22"/>
          </w:rPr>
          <w:t xml:space="preserve">trieval from the ISCO sampler. </w:t>
        </w:r>
        <w:r w:rsidR="00CA7D7A" w:rsidRPr="0023012B">
          <w:rPr>
            <w:rFonts w:ascii="Garamond" w:hAnsi="Garamond"/>
            <w:sz w:val="22"/>
            <w:szCs w:val="22"/>
          </w:rPr>
          <w:t>Whole water samples for chlorophyll</w:t>
        </w:r>
        <w:r w:rsidR="00CA7D7A">
          <w:rPr>
            <w:rFonts w:ascii="Garamond" w:hAnsi="Garamond"/>
            <w:sz w:val="22"/>
            <w:szCs w:val="22"/>
          </w:rPr>
          <w:t>-</w:t>
        </w:r>
        <w:r w:rsidR="00CA7D7A" w:rsidRPr="0023012B">
          <w:rPr>
            <w:rFonts w:ascii="Garamond" w:hAnsi="Garamond"/>
            <w:i/>
            <w:sz w:val="22"/>
            <w:szCs w:val="22"/>
          </w:rPr>
          <w:t>a</w:t>
        </w:r>
        <w:r w:rsidR="00CA7D7A" w:rsidRPr="0023012B">
          <w:rPr>
            <w:rFonts w:ascii="Garamond" w:hAnsi="Garamond"/>
            <w:sz w:val="22"/>
            <w:szCs w:val="22"/>
          </w:rPr>
          <w:t xml:space="preserve"> analysis are fil</w:t>
        </w:r>
        <w:r w:rsidR="00CA7D7A">
          <w:rPr>
            <w:rFonts w:ascii="Garamond" w:hAnsi="Garamond"/>
            <w:sz w:val="22"/>
            <w:szCs w:val="22"/>
          </w:rPr>
          <w:t xml:space="preserve">tered at the FLDEP laboratory. </w:t>
        </w:r>
        <w:r w:rsidR="00CA7D7A" w:rsidRPr="0023012B">
          <w:rPr>
            <w:rFonts w:ascii="Garamond" w:hAnsi="Garamond"/>
            <w:sz w:val="22"/>
            <w:szCs w:val="22"/>
          </w:rPr>
          <w:t>All diel samples are delivered to the FLDEP laboratory within 36 hours of the first sample collection time. Note: No duplicate diel samples are taken, however there is some overlap with monthly grabs collected at the East Bay Surface station and deployment of the ISCO sampler.</w:t>
        </w:r>
      </w:ins>
    </w:p>
    <w:p w14:paraId="1FBD9A4A" w14:textId="77777777" w:rsidR="00CA7D7A" w:rsidRDefault="00CA7D7A" w:rsidP="00CA7D7A">
      <w:pPr>
        <w:pStyle w:val="HTMLPreformatted"/>
        <w:ind w:left="720"/>
        <w:rPr>
          <w:ins w:id="113" w:author="Bourque, Ethan" w:date="2024-04-23T08:40:00Z"/>
          <w:rFonts w:ascii="Garamond" w:hAnsi="Garamond"/>
          <w:sz w:val="22"/>
          <w:szCs w:val="22"/>
        </w:rPr>
      </w:pPr>
    </w:p>
    <w:p w14:paraId="3A562124" w14:textId="2CBE68DA" w:rsidR="00CA7D7A" w:rsidRPr="00CA7D7A" w:rsidRDefault="00CA7D7A" w:rsidP="00CA7D7A">
      <w:pPr>
        <w:pStyle w:val="HTMLPreformatted"/>
        <w:ind w:left="720"/>
        <w:rPr>
          <w:ins w:id="114" w:author="Bourque, Ethan" w:date="2024-04-23T08:40:00Z"/>
          <w:rFonts w:ascii="Garamond" w:hAnsi="Garamond"/>
          <w:sz w:val="22"/>
          <w:szCs w:val="22"/>
        </w:rPr>
      </w:pPr>
      <w:ins w:id="115" w:author="Bourque, Ethan" w:date="2024-04-23T08:40:00Z">
        <w:r w:rsidRPr="00CA7D7A">
          <w:rPr>
            <w:rFonts w:ascii="Garamond" w:hAnsi="Garamond"/>
            <w:sz w:val="22"/>
            <w:szCs w:val="22"/>
          </w:rPr>
          <w:t>Equipment QAQC and maintenance – Grab and Diel Sampling Program:</w:t>
        </w:r>
      </w:ins>
    </w:p>
    <w:p w14:paraId="30D074C1" w14:textId="15423D1F" w:rsidR="00CA7D7A" w:rsidRPr="009D17C5" w:rsidRDefault="00CA7D7A">
      <w:pPr>
        <w:pStyle w:val="HTMLPreformatted"/>
        <w:ind w:left="720"/>
        <w:rPr>
          <w:rFonts w:ascii="Garamond" w:hAnsi="Garamond"/>
          <w:sz w:val="22"/>
          <w:szCs w:val="22"/>
        </w:rPr>
        <w:pPrChange w:id="116" w:author="Bourque, Ethan" w:date="2024-04-23T08:40:00Z">
          <w:pPr>
            <w:pStyle w:val="HTMLPreformatted"/>
            <w:ind w:left="360"/>
          </w:pPr>
        </w:pPrChange>
      </w:pPr>
      <w:ins w:id="117" w:author="Bourque, Ethan" w:date="2024-04-23T08:40:00Z">
        <w:r w:rsidRPr="00CA7D7A">
          <w:rPr>
            <w:rFonts w:ascii="Garamond" w:hAnsi="Garamond"/>
            <w:sz w:val="22"/>
            <w:szCs w:val="22"/>
          </w:rPr>
          <w:lastRenderedPageBreak/>
          <w:t>The submersible pump, tubing, and filter holders used in the field are acid rinsed with 10% Hydrochloric Acid and triple rinsed with ultra-pure DI water after each sampling trip. Laboratory items such as the filtration funnels and receivers are acid washed with 10% Hydrochloric Acid and triple rinsed with ultra-pure DI water after each sampling event. Diel sample collection bottles used in the ISCO automated sampler are acid washed and triple rinsed with ultra-pure DI water after each sampling event. The ISCO automated sampler tubing is acid washed and triple rinsed with ultra-pure DI water after each sampling event. The overall condition of the pump and tubing is checked each month prior to deployment and tubing is replaced as needed, and per the CDMO SOP replacement schedule. New, unused sample bottles are supplied by FLDEP laboratory for each grab sampling event. The YSI Pro DSS and Turbidimeter are calibrated before each sampling event.</w:t>
        </w:r>
      </w:ins>
    </w:p>
    <w:p w14:paraId="13A40BCB" w14:textId="77777777" w:rsidR="00A25914" w:rsidRPr="009D17C5" w:rsidRDefault="00A25914" w:rsidP="00A25914">
      <w:pPr>
        <w:pStyle w:val="HTMLPreformatted"/>
        <w:rPr>
          <w:rFonts w:ascii="Garamond" w:hAnsi="Garamond"/>
          <w:sz w:val="22"/>
          <w:szCs w:val="22"/>
        </w:rPr>
      </w:pPr>
    </w:p>
    <w:p w14:paraId="17651E13"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1D3F82A4" w14:textId="10A12D73" w:rsidR="00F5426E" w:rsidRPr="009D17C5" w:rsidDel="00DF3C06" w:rsidRDefault="00BD482B" w:rsidP="00F5426E">
      <w:pPr>
        <w:pStyle w:val="HTMLPreformatted"/>
        <w:rPr>
          <w:del w:id="118" w:author="Bourque, Ethan" w:date="2024-04-26T09:06:00Z"/>
          <w:rFonts w:ascii="Garamond" w:hAnsi="Garamond" w:cs="Times New Roman"/>
          <w:sz w:val="22"/>
          <w:szCs w:val="22"/>
        </w:rPr>
      </w:pPr>
      <w:del w:id="119" w:author="Bourque, Ethan" w:date="2024-04-26T09:06:00Z">
        <w:r w:rsidRPr="00B41E21" w:rsidDel="00DF3C06">
          <w:rPr>
            <w:rFonts w:ascii="Garamond" w:hAnsi="Garamond" w:cs="Times New Roman"/>
            <w:bCs/>
            <w:sz w:val="22"/>
            <w:szCs w:val="22"/>
          </w:rPr>
          <w:delText>[Instructions/Remove:</w:delText>
        </w:r>
        <w:r w:rsidDel="00DF3C06">
          <w:rPr>
            <w:rFonts w:ascii="Garamond" w:hAnsi="Garamond" w:cs="Times New Roman"/>
            <w:b/>
            <w:bCs/>
            <w:sz w:val="22"/>
            <w:szCs w:val="22"/>
          </w:rPr>
          <w:delText xml:space="preserve"> </w:delText>
        </w:r>
        <w:r w:rsidR="00F5426E" w:rsidRPr="009D17C5" w:rsidDel="00DF3C06">
          <w:rPr>
            <w:rFonts w:ascii="Garamond" w:hAnsi="Garamond" w:cs="Times New Roman"/>
            <w:sz w:val="22"/>
            <w:szCs w:val="22"/>
          </w:rPr>
          <w:delText>Describe your NERR site in general and the sampling sites associated with each YSI data logger / nutrient collection</w:delText>
        </w:r>
        <w:r w:rsidDel="00DF3C06">
          <w:rPr>
            <w:rFonts w:ascii="Garamond" w:hAnsi="Garamond" w:cs="Times New Roman"/>
            <w:sz w:val="22"/>
            <w:szCs w:val="22"/>
          </w:rPr>
          <w:delText xml:space="preserve"> in more detail</w:delText>
        </w:r>
        <w:r w:rsidR="00F5426E" w:rsidRPr="009D17C5" w:rsidDel="00DF3C06">
          <w:rPr>
            <w:rFonts w:ascii="Garamond" w:hAnsi="Garamond" w:cs="Times New Roman"/>
            <w:sz w:val="22"/>
            <w:szCs w:val="22"/>
          </w:rPr>
          <w:delText xml:space="preserve">.  </w:delText>
        </w:r>
        <w:r w:rsidR="00F5426E" w:rsidRPr="009D17C5" w:rsidDel="00DF3C06">
          <w:rPr>
            <w:rFonts w:ascii="Garamond" w:hAnsi="Garamond" w:cs="Times New Roman"/>
            <w:sz w:val="22"/>
            <w:szCs w:val="22"/>
            <w:u w:val="single"/>
          </w:rPr>
          <w:delText>Include the followin</w:delText>
        </w:r>
        <w:r w:rsidR="00F5426E" w:rsidRPr="009D17C5" w:rsidDel="00DF3C06">
          <w:rPr>
            <w:rFonts w:ascii="Garamond" w:hAnsi="Garamond" w:cs="Times New Roman"/>
            <w:sz w:val="22"/>
            <w:szCs w:val="22"/>
          </w:rPr>
          <w:delText xml:space="preserve">g </w:delText>
        </w:r>
        <w:r w:rsidR="00CF3B61" w:rsidDel="00DF3C06">
          <w:rPr>
            <w:rFonts w:ascii="Garamond" w:hAnsi="Garamond" w:cs="Times New Roman"/>
            <w:sz w:val="22"/>
            <w:szCs w:val="22"/>
          </w:rPr>
          <w:delText>table, one for each site, to describe the sampling locations.</w:delText>
        </w:r>
        <w:r w:rsidDel="00DF3C06">
          <w:rPr>
            <w:rFonts w:ascii="Garamond" w:hAnsi="Garamond" w:cs="Times New Roman"/>
            <w:sz w:val="22"/>
            <w:szCs w:val="22"/>
          </w:rPr>
          <w:delText>]</w:delText>
        </w:r>
        <w:r w:rsidR="00F5426E" w:rsidRPr="009D17C5" w:rsidDel="00DF3C06">
          <w:rPr>
            <w:rFonts w:ascii="Garamond" w:hAnsi="Garamond" w:cs="Times New Roman"/>
            <w:sz w:val="22"/>
            <w:szCs w:val="22"/>
          </w:rPr>
          <w:delText xml:space="preserve"> </w:delText>
        </w:r>
      </w:del>
    </w:p>
    <w:p w14:paraId="288388D9" w14:textId="77777777" w:rsidR="00F5426E" w:rsidRPr="009D17C5" w:rsidRDefault="00F5426E" w:rsidP="00F5426E">
      <w:pPr>
        <w:pStyle w:val="HTMLPreformatted"/>
        <w:rPr>
          <w:rFonts w:ascii="Garamond" w:hAnsi="Garamond" w:cs="Times New Roman"/>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CF3B61" w:rsidDel="00227D4E" w14:paraId="0BF8B039" w14:textId="351581E9" w:rsidTr="00CF3B61">
        <w:trPr>
          <w:trHeight w:val="505"/>
          <w:jc w:val="center"/>
          <w:del w:id="120" w:author="Bourque, Ethan" w:date="2024-04-23T09:37:00Z"/>
        </w:trPr>
        <w:tc>
          <w:tcPr>
            <w:tcW w:w="2543" w:type="dxa"/>
            <w:shd w:val="clear" w:color="auto" w:fill="auto"/>
            <w:vAlign w:val="center"/>
          </w:tcPr>
          <w:p w14:paraId="038AE435" w14:textId="5A02C855" w:rsidR="00CF3B61" w:rsidRPr="00177C0B" w:rsidDel="00227D4E" w:rsidRDefault="00CF3B61" w:rsidP="004E369A">
            <w:pPr>
              <w:rPr>
                <w:del w:id="121" w:author="Bourque, Ethan" w:date="2024-04-23T09:37:00Z"/>
                <w:rFonts w:ascii="Garamond" w:hAnsi="Garamond"/>
                <w:sz w:val="22"/>
                <w:szCs w:val="22"/>
              </w:rPr>
            </w:pPr>
            <w:del w:id="122" w:author="Bourque, Ethan" w:date="2024-04-23T09:37:00Z">
              <w:r w:rsidRPr="00177C0B" w:rsidDel="00227D4E">
                <w:rPr>
                  <w:rFonts w:ascii="Garamond" w:hAnsi="Garamond"/>
                  <w:sz w:val="22"/>
                  <w:szCs w:val="22"/>
                </w:rPr>
                <w:delText xml:space="preserve">Site </w:delText>
              </w:r>
              <w:r w:rsidDel="00227D4E">
                <w:rPr>
                  <w:rFonts w:ascii="Garamond" w:hAnsi="Garamond"/>
                  <w:sz w:val="22"/>
                  <w:szCs w:val="22"/>
                </w:rPr>
                <w:delText>n</w:delText>
              </w:r>
              <w:r w:rsidRPr="00177C0B" w:rsidDel="00227D4E">
                <w:rPr>
                  <w:rFonts w:ascii="Garamond" w:hAnsi="Garamond"/>
                  <w:sz w:val="22"/>
                  <w:szCs w:val="22"/>
                </w:rPr>
                <w:delText xml:space="preserve">ame </w:delText>
              </w:r>
            </w:del>
          </w:p>
        </w:tc>
        <w:tc>
          <w:tcPr>
            <w:tcW w:w="6580" w:type="dxa"/>
            <w:shd w:val="clear" w:color="auto" w:fill="auto"/>
            <w:vAlign w:val="center"/>
          </w:tcPr>
          <w:p w14:paraId="02617CB4" w14:textId="37CC563F" w:rsidR="00CF3B61" w:rsidRPr="00177C0B" w:rsidDel="00227D4E" w:rsidRDefault="00CF3B61" w:rsidP="004E369A">
            <w:pPr>
              <w:jc w:val="center"/>
              <w:rPr>
                <w:del w:id="123" w:author="Bourque, Ethan" w:date="2024-04-23T09:37:00Z"/>
                <w:rFonts w:ascii="Garamond" w:hAnsi="Garamond"/>
              </w:rPr>
            </w:pPr>
          </w:p>
        </w:tc>
      </w:tr>
      <w:tr w:rsidR="00CF3B61" w:rsidDel="00227D4E" w14:paraId="6E8CBA98" w14:textId="619701CC" w:rsidTr="00CF3B61">
        <w:trPr>
          <w:trHeight w:val="505"/>
          <w:jc w:val="center"/>
          <w:del w:id="124" w:author="Bourque, Ethan" w:date="2024-04-23T09:37:00Z"/>
        </w:trPr>
        <w:tc>
          <w:tcPr>
            <w:tcW w:w="2543" w:type="dxa"/>
            <w:shd w:val="clear" w:color="auto" w:fill="auto"/>
            <w:vAlign w:val="center"/>
          </w:tcPr>
          <w:p w14:paraId="399752E8" w14:textId="6F97B4C7" w:rsidR="00CF3B61" w:rsidRPr="00904859" w:rsidDel="00227D4E" w:rsidRDefault="00CF3B61" w:rsidP="004E369A">
            <w:pPr>
              <w:rPr>
                <w:del w:id="125" w:author="Bourque, Ethan" w:date="2024-04-23T09:37:00Z"/>
                <w:rFonts w:ascii="Garamond" w:hAnsi="Garamond"/>
                <w:sz w:val="22"/>
                <w:szCs w:val="22"/>
              </w:rPr>
            </w:pPr>
            <w:del w:id="126" w:author="Bourque, Ethan" w:date="2024-04-23T09:37:00Z">
              <w:r w:rsidDel="00227D4E">
                <w:rPr>
                  <w:rFonts w:ascii="Garamond" w:hAnsi="Garamond"/>
                  <w:sz w:val="22"/>
                  <w:szCs w:val="22"/>
                </w:rPr>
                <w:delText>Latitude and l</w:delText>
              </w:r>
              <w:r w:rsidRPr="004341A7" w:rsidDel="00227D4E">
                <w:rPr>
                  <w:rFonts w:ascii="Garamond" w:hAnsi="Garamond"/>
                  <w:sz w:val="22"/>
                  <w:szCs w:val="22"/>
                </w:rPr>
                <w:delText>ongitude</w:delText>
              </w:r>
            </w:del>
          </w:p>
        </w:tc>
        <w:tc>
          <w:tcPr>
            <w:tcW w:w="6580" w:type="dxa"/>
            <w:shd w:val="clear" w:color="auto" w:fill="auto"/>
            <w:vAlign w:val="center"/>
          </w:tcPr>
          <w:p w14:paraId="7D546113" w14:textId="525352A9" w:rsidR="00CF3B61" w:rsidRPr="00CE0807" w:rsidDel="00227D4E" w:rsidRDefault="00CF3B61" w:rsidP="004E369A">
            <w:pPr>
              <w:jc w:val="center"/>
              <w:rPr>
                <w:del w:id="127" w:author="Bourque, Ethan" w:date="2024-04-23T09:37:00Z"/>
                <w:rFonts w:ascii="Garamond" w:hAnsi="Garamond"/>
                <w:i/>
                <w:iCs/>
                <w:sz w:val="22"/>
                <w:szCs w:val="22"/>
              </w:rPr>
            </w:pPr>
            <w:del w:id="128" w:author="Bourque, Ethan" w:date="2024-04-23T09:37:00Z">
              <w:r w:rsidRPr="00CE0807" w:rsidDel="00227D4E">
                <w:rPr>
                  <w:rFonts w:ascii="Garamond" w:hAnsi="Garamond"/>
                  <w:i/>
                  <w:iCs/>
                  <w:sz w:val="22"/>
                  <w:szCs w:val="22"/>
                </w:rPr>
                <w:delText xml:space="preserve">Decimal degrees </w:delText>
              </w:r>
              <w:r w:rsidRPr="00CE0807" w:rsidDel="00227D4E">
                <w:rPr>
                  <w:rFonts w:ascii="Garamond" w:hAnsi="Garamond"/>
                  <w:b/>
                  <w:bCs/>
                  <w:i/>
                  <w:iCs/>
                  <w:sz w:val="22"/>
                  <w:szCs w:val="22"/>
                </w:rPr>
                <w:delText>or</w:delText>
              </w:r>
              <w:r w:rsidRPr="00CE0807" w:rsidDel="00227D4E">
                <w:rPr>
                  <w:rFonts w:ascii="Garamond" w:hAnsi="Garamond"/>
                  <w:i/>
                  <w:iCs/>
                  <w:sz w:val="22"/>
                  <w:szCs w:val="22"/>
                </w:rPr>
                <w:delText xml:space="preserve"> degrees, minutes, seconds format</w:delText>
              </w:r>
            </w:del>
          </w:p>
        </w:tc>
      </w:tr>
      <w:tr w:rsidR="00CF3B61" w:rsidDel="00227D4E" w14:paraId="3054326F" w14:textId="1081E63A" w:rsidTr="00CF3B61">
        <w:trPr>
          <w:trHeight w:val="505"/>
          <w:jc w:val="center"/>
          <w:del w:id="129" w:author="Bourque, Ethan" w:date="2024-04-23T09:37:00Z"/>
        </w:trPr>
        <w:tc>
          <w:tcPr>
            <w:tcW w:w="2543" w:type="dxa"/>
            <w:shd w:val="clear" w:color="auto" w:fill="auto"/>
            <w:vAlign w:val="center"/>
          </w:tcPr>
          <w:p w14:paraId="5A3F4E7D" w14:textId="17569525" w:rsidR="00CF3B61" w:rsidRPr="00904859" w:rsidDel="00227D4E" w:rsidRDefault="00CF3B61" w:rsidP="004E369A">
            <w:pPr>
              <w:rPr>
                <w:del w:id="130" w:author="Bourque, Ethan" w:date="2024-04-23T09:37:00Z"/>
                <w:rFonts w:ascii="Garamond" w:hAnsi="Garamond"/>
                <w:sz w:val="22"/>
                <w:szCs w:val="22"/>
              </w:rPr>
            </w:pPr>
            <w:del w:id="131" w:author="Bourque, Ethan" w:date="2024-04-23T09:37:00Z">
              <w:r w:rsidDel="00227D4E">
                <w:rPr>
                  <w:rFonts w:ascii="Garamond" w:hAnsi="Garamond"/>
                  <w:sz w:val="22"/>
                  <w:szCs w:val="22"/>
                </w:rPr>
                <w:delText>Tidal r</w:delText>
              </w:r>
              <w:r w:rsidRPr="004341A7" w:rsidDel="00227D4E">
                <w:rPr>
                  <w:rFonts w:ascii="Garamond" w:hAnsi="Garamond"/>
                  <w:sz w:val="22"/>
                  <w:szCs w:val="22"/>
                </w:rPr>
                <w:delText>ange</w:delText>
              </w:r>
              <w:r w:rsidDel="00227D4E">
                <w:rPr>
                  <w:rFonts w:ascii="Garamond" w:hAnsi="Garamond"/>
                  <w:sz w:val="22"/>
                  <w:szCs w:val="22"/>
                </w:rPr>
                <w:delText xml:space="preserve"> </w:delText>
              </w:r>
              <w:r w:rsidRPr="00CE0807" w:rsidDel="00227D4E">
                <w:rPr>
                  <w:rFonts w:ascii="Garamond" w:hAnsi="Garamond"/>
                  <w:i/>
                  <w:iCs/>
                  <w:sz w:val="22"/>
                  <w:szCs w:val="22"/>
                </w:rPr>
                <w:delText>(meters)</w:delText>
              </w:r>
            </w:del>
          </w:p>
        </w:tc>
        <w:tc>
          <w:tcPr>
            <w:tcW w:w="6580" w:type="dxa"/>
            <w:shd w:val="clear" w:color="auto" w:fill="auto"/>
            <w:vAlign w:val="center"/>
          </w:tcPr>
          <w:p w14:paraId="49B30925" w14:textId="6FA46349" w:rsidR="00CF3B61" w:rsidRPr="00904859" w:rsidDel="00227D4E" w:rsidRDefault="00CF3B61" w:rsidP="004E369A">
            <w:pPr>
              <w:jc w:val="center"/>
              <w:rPr>
                <w:del w:id="132" w:author="Bourque, Ethan" w:date="2024-04-23T09:37:00Z"/>
                <w:rFonts w:ascii="Garamond" w:hAnsi="Garamond"/>
                <w:sz w:val="22"/>
                <w:szCs w:val="22"/>
              </w:rPr>
            </w:pPr>
          </w:p>
        </w:tc>
      </w:tr>
      <w:tr w:rsidR="00CF3B61" w:rsidDel="00227D4E" w14:paraId="27DF6C57" w14:textId="66758446" w:rsidTr="00CF3B61">
        <w:trPr>
          <w:trHeight w:val="505"/>
          <w:jc w:val="center"/>
          <w:del w:id="133" w:author="Bourque, Ethan" w:date="2024-04-23T09:37:00Z"/>
        </w:trPr>
        <w:tc>
          <w:tcPr>
            <w:tcW w:w="2543" w:type="dxa"/>
            <w:shd w:val="clear" w:color="auto" w:fill="auto"/>
            <w:vAlign w:val="center"/>
          </w:tcPr>
          <w:p w14:paraId="6F7C8C7F" w14:textId="632CF483" w:rsidR="00CF3B61" w:rsidRPr="00904859" w:rsidDel="00227D4E" w:rsidRDefault="00CF3B61" w:rsidP="004E369A">
            <w:pPr>
              <w:rPr>
                <w:del w:id="134" w:author="Bourque, Ethan" w:date="2024-04-23T09:37:00Z"/>
                <w:rFonts w:ascii="Garamond" w:hAnsi="Garamond"/>
                <w:sz w:val="22"/>
                <w:szCs w:val="22"/>
              </w:rPr>
            </w:pPr>
            <w:del w:id="135" w:author="Bourque, Ethan" w:date="2024-04-23T09:37:00Z">
              <w:r w:rsidDel="00227D4E">
                <w:rPr>
                  <w:rFonts w:ascii="Garamond" w:hAnsi="Garamond"/>
                  <w:sz w:val="22"/>
                  <w:szCs w:val="22"/>
                </w:rPr>
                <w:delText>Salinity r</w:delText>
              </w:r>
              <w:r w:rsidRPr="004341A7" w:rsidDel="00227D4E">
                <w:rPr>
                  <w:rFonts w:ascii="Garamond" w:hAnsi="Garamond"/>
                  <w:sz w:val="22"/>
                  <w:szCs w:val="22"/>
                </w:rPr>
                <w:delText>ange</w:delText>
              </w:r>
              <w:r w:rsidDel="00227D4E">
                <w:rPr>
                  <w:rFonts w:ascii="Garamond" w:hAnsi="Garamond"/>
                  <w:sz w:val="22"/>
                  <w:szCs w:val="22"/>
                </w:rPr>
                <w:delText xml:space="preserve"> </w:delText>
              </w:r>
              <w:r w:rsidRPr="00CE0807" w:rsidDel="00227D4E">
                <w:rPr>
                  <w:rFonts w:ascii="Garamond" w:hAnsi="Garamond"/>
                  <w:i/>
                  <w:iCs/>
                  <w:sz w:val="22"/>
                  <w:szCs w:val="22"/>
                </w:rPr>
                <w:delText>(psu)</w:delText>
              </w:r>
            </w:del>
          </w:p>
        </w:tc>
        <w:tc>
          <w:tcPr>
            <w:tcW w:w="6580" w:type="dxa"/>
            <w:shd w:val="clear" w:color="auto" w:fill="auto"/>
            <w:vAlign w:val="center"/>
          </w:tcPr>
          <w:p w14:paraId="1826D4C2" w14:textId="4EAD3921" w:rsidR="00CF3B61" w:rsidRPr="00904859" w:rsidDel="00227D4E" w:rsidRDefault="00CF3B61" w:rsidP="004E369A">
            <w:pPr>
              <w:jc w:val="center"/>
              <w:rPr>
                <w:del w:id="136" w:author="Bourque, Ethan" w:date="2024-04-23T09:37:00Z"/>
                <w:rFonts w:ascii="Garamond" w:hAnsi="Garamond"/>
                <w:sz w:val="22"/>
                <w:szCs w:val="22"/>
              </w:rPr>
            </w:pPr>
          </w:p>
        </w:tc>
      </w:tr>
      <w:tr w:rsidR="00CF3B61" w:rsidDel="00227D4E" w14:paraId="3B9FA2D2" w14:textId="5F263D42" w:rsidTr="00CF3B61">
        <w:trPr>
          <w:trHeight w:val="505"/>
          <w:jc w:val="center"/>
          <w:del w:id="137" w:author="Bourque, Ethan" w:date="2024-04-23T09:37:00Z"/>
        </w:trPr>
        <w:tc>
          <w:tcPr>
            <w:tcW w:w="2543" w:type="dxa"/>
            <w:shd w:val="clear" w:color="auto" w:fill="auto"/>
            <w:vAlign w:val="center"/>
          </w:tcPr>
          <w:p w14:paraId="79A7E6CB" w14:textId="6937EEF7" w:rsidR="00CF3B61" w:rsidRPr="00904859" w:rsidDel="00227D4E" w:rsidRDefault="00CF3B61" w:rsidP="004E369A">
            <w:pPr>
              <w:rPr>
                <w:del w:id="138" w:author="Bourque, Ethan" w:date="2024-04-23T09:37:00Z"/>
                <w:rFonts w:ascii="Garamond" w:hAnsi="Garamond"/>
                <w:sz w:val="22"/>
                <w:szCs w:val="22"/>
              </w:rPr>
            </w:pPr>
            <w:del w:id="139" w:author="Bourque, Ethan" w:date="2024-04-23T09:37:00Z">
              <w:r w:rsidDel="00227D4E">
                <w:rPr>
                  <w:rFonts w:ascii="Garamond" w:hAnsi="Garamond"/>
                  <w:sz w:val="22"/>
                  <w:szCs w:val="22"/>
                </w:rPr>
                <w:delText>Type and a</w:delText>
              </w:r>
              <w:r w:rsidRPr="004341A7" w:rsidDel="00227D4E">
                <w:rPr>
                  <w:rFonts w:ascii="Garamond" w:hAnsi="Garamond"/>
                  <w:sz w:val="22"/>
                  <w:szCs w:val="22"/>
                </w:rPr>
                <w:delText xml:space="preserve">mount of </w:delText>
              </w:r>
              <w:r w:rsidDel="00227D4E">
                <w:rPr>
                  <w:rFonts w:ascii="Garamond" w:hAnsi="Garamond"/>
                  <w:sz w:val="22"/>
                  <w:szCs w:val="22"/>
                </w:rPr>
                <w:delText>freshwater i</w:delText>
              </w:r>
              <w:r w:rsidRPr="004341A7" w:rsidDel="00227D4E">
                <w:rPr>
                  <w:rFonts w:ascii="Garamond" w:hAnsi="Garamond"/>
                  <w:sz w:val="22"/>
                  <w:szCs w:val="22"/>
                </w:rPr>
                <w:delText>nput</w:delText>
              </w:r>
            </w:del>
          </w:p>
        </w:tc>
        <w:tc>
          <w:tcPr>
            <w:tcW w:w="6580" w:type="dxa"/>
            <w:shd w:val="clear" w:color="auto" w:fill="auto"/>
            <w:vAlign w:val="center"/>
          </w:tcPr>
          <w:p w14:paraId="394DE904" w14:textId="21D7640E" w:rsidR="00CF3B61" w:rsidRPr="00904859" w:rsidDel="00227D4E" w:rsidRDefault="00CF3B61" w:rsidP="004E369A">
            <w:pPr>
              <w:jc w:val="center"/>
              <w:rPr>
                <w:del w:id="140" w:author="Bourque, Ethan" w:date="2024-04-23T09:37:00Z"/>
                <w:rFonts w:ascii="Garamond" w:hAnsi="Garamond"/>
                <w:sz w:val="22"/>
                <w:szCs w:val="22"/>
              </w:rPr>
            </w:pPr>
          </w:p>
        </w:tc>
      </w:tr>
      <w:tr w:rsidR="00CF3B61" w:rsidDel="00227D4E" w14:paraId="5A03BC00" w14:textId="49EE9544" w:rsidTr="00CF3B61">
        <w:trPr>
          <w:trHeight w:val="505"/>
          <w:jc w:val="center"/>
          <w:del w:id="141" w:author="Bourque, Ethan" w:date="2024-04-23T09:37:00Z"/>
        </w:trPr>
        <w:tc>
          <w:tcPr>
            <w:tcW w:w="2543" w:type="dxa"/>
            <w:shd w:val="clear" w:color="auto" w:fill="auto"/>
            <w:vAlign w:val="center"/>
          </w:tcPr>
          <w:p w14:paraId="46BC983F" w14:textId="1248CB0F" w:rsidR="00CF3B61" w:rsidRPr="00904859" w:rsidDel="00227D4E" w:rsidRDefault="00CF3B61" w:rsidP="004E369A">
            <w:pPr>
              <w:rPr>
                <w:del w:id="142" w:author="Bourque, Ethan" w:date="2024-04-23T09:37:00Z"/>
                <w:rFonts w:ascii="Garamond" w:hAnsi="Garamond"/>
                <w:sz w:val="22"/>
                <w:szCs w:val="22"/>
              </w:rPr>
            </w:pPr>
            <w:del w:id="143" w:author="Bourque, Ethan" w:date="2024-04-23T09:37:00Z">
              <w:r w:rsidDel="00227D4E">
                <w:rPr>
                  <w:rFonts w:ascii="Garamond" w:hAnsi="Garamond"/>
                  <w:sz w:val="22"/>
                  <w:szCs w:val="22"/>
                </w:rPr>
                <w:delText>Water d</w:delText>
              </w:r>
              <w:r w:rsidRPr="004341A7" w:rsidDel="00227D4E">
                <w:rPr>
                  <w:rFonts w:ascii="Garamond" w:hAnsi="Garamond"/>
                  <w:sz w:val="22"/>
                  <w:szCs w:val="22"/>
                </w:rPr>
                <w:delText>epth</w:delText>
              </w:r>
              <w:r w:rsidDel="00227D4E">
                <w:rPr>
                  <w:rFonts w:ascii="Garamond" w:hAnsi="Garamond"/>
                  <w:sz w:val="22"/>
                  <w:szCs w:val="22"/>
                </w:rPr>
                <w:delText xml:space="preserve"> (</w:delText>
              </w:r>
              <w:r w:rsidRPr="00CE0807" w:rsidDel="00227D4E">
                <w:rPr>
                  <w:rFonts w:ascii="Garamond" w:hAnsi="Garamond"/>
                  <w:i/>
                  <w:sz w:val="22"/>
                  <w:szCs w:val="22"/>
                </w:rPr>
                <w:delText>meters</w:delText>
              </w:r>
              <w:r w:rsidDel="00227D4E">
                <w:rPr>
                  <w:rFonts w:ascii="Garamond" w:hAnsi="Garamond"/>
                  <w:i/>
                  <w:sz w:val="22"/>
                  <w:szCs w:val="22"/>
                </w:rPr>
                <w:delText>, MLW</w:delText>
              </w:r>
              <w:r w:rsidDel="00227D4E">
                <w:rPr>
                  <w:rFonts w:ascii="Garamond" w:hAnsi="Garamond"/>
                  <w:sz w:val="22"/>
                  <w:szCs w:val="22"/>
                </w:rPr>
                <w:delText>)</w:delText>
              </w:r>
            </w:del>
          </w:p>
        </w:tc>
        <w:tc>
          <w:tcPr>
            <w:tcW w:w="6580" w:type="dxa"/>
            <w:shd w:val="clear" w:color="auto" w:fill="auto"/>
            <w:vAlign w:val="center"/>
          </w:tcPr>
          <w:p w14:paraId="4C299169" w14:textId="653C0091" w:rsidR="00CF3B61" w:rsidRPr="00CE0807" w:rsidDel="00227D4E" w:rsidRDefault="00CF3B61" w:rsidP="004E369A">
            <w:pPr>
              <w:jc w:val="center"/>
              <w:rPr>
                <w:del w:id="144" w:author="Bourque, Ethan" w:date="2024-04-23T09:37:00Z"/>
                <w:rFonts w:ascii="Garamond" w:hAnsi="Garamond"/>
                <w:i/>
                <w:sz w:val="22"/>
                <w:szCs w:val="22"/>
              </w:rPr>
            </w:pPr>
            <w:del w:id="145" w:author="Bourque, Ethan" w:date="2024-04-23T09:37:00Z">
              <w:r w:rsidRPr="00CE0807" w:rsidDel="00227D4E">
                <w:rPr>
                  <w:rFonts w:ascii="Garamond" w:hAnsi="Garamond"/>
                  <w:i/>
                  <w:sz w:val="22"/>
                  <w:szCs w:val="22"/>
                </w:rPr>
                <w:delText>(</w:delText>
              </w:r>
              <w:r w:rsidDel="00227D4E">
                <w:rPr>
                  <w:rFonts w:ascii="Garamond" w:hAnsi="Garamond"/>
                  <w:b/>
                  <w:bCs/>
                  <w:i/>
                  <w:sz w:val="22"/>
                  <w:szCs w:val="22"/>
                </w:rPr>
                <w:delText>M</w:delText>
              </w:r>
              <w:r w:rsidRPr="00CE0807" w:rsidDel="00227D4E">
                <w:rPr>
                  <w:rFonts w:ascii="Garamond" w:hAnsi="Garamond"/>
                  <w:b/>
                  <w:bCs/>
                  <w:i/>
                  <w:sz w:val="22"/>
                  <w:szCs w:val="22"/>
                </w:rPr>
                <w:delText>ean low water</w:delText>
              </w:r>
              <w:r w:rsidRPr="00CE0807" w:rsidDel="00227D4E">
                <w:rPr>
                  <w:rFonts w:ascii="Garamond" w:hAnsi="Garamond"/>
                  <w:i/>
                  <w:sz w:val="22"/>
                  <w:szCs w:val="22"/>
                </w:rPr>
                <w:delText xml:space="preserve"> </w:delText>
              </w:r>
              <w:r w:rsidDel="00227D4E">
                <w:rPr>
                  <w:rFonts w:ascii="Garamond" w:hAnsi="Garamond"/>
                  <w:i/>
                  <w:sz w:val="22"/>
                  <w:szCs w:val="22"/>
                </w:rPr>
                <w:delText xml:space="preserve">depth </w:delText>
              </w:r>
              <w:r w:rsidRPr="00CE0807" w:rsidDel="00227D4E">
                <w:rPr>
                  <w:rFonts w:ascii="Garamond" w:hAnsi="Garamond"/>
                  <w:i/>
                  <w:sz w:val="22"/>
                  <w:szCs w:val="22"/>
                </w:rPr>
                <w:delText>at site, NOT depth of sonde deployment</w:delText>
              </w:r>
              <w:r w:rsidDel="00227D4E">
                <w:rPr>
                  <w:rFonts w:ascii="Garamond" w:hAnsi="Garamond"/>
                  <w:i/>
                  <w:sz w:val="22"/>
                  <w:szCs w:val="22"/>
                </w:rPr>
                <w:delText>. Indicate if this is an estimate or if the site has been surveyed.</w:delText>
              </w:r>
              <w:r w:rsidRPr="00CE0807" w:rsidDel="00227D4E">
                <w:rPr>
                  <w:rFonts w:ascii="Garamond" w:hAnsi="Garamond"/>
                  <w:i/>
                  <w:sz w:val="22"/>
                  <w:szCs w:val="22"/>
                </w:rPr>
                <w:delText>)</w:delText>
              </w:r>
            </w:del>
          </w:p>
        </w:tc>
      </w:tr>
      <w:tr w:rsidR="00CF3B61" w:rsidDel="00227D4E" w14:paraId="648C85BE" w14:textId="38D8FB0A" w:rsidTr="00CF3B61">
        <w:trPr>
          <w:trHeight w:val="505"/>
          <w:jc w:val="center"/>
          <w:del w:id="146" w:author="Bourque, Ethan" w:date="2024-04-23T09:37:00Z"/>
        </w:trPr>
        <w:tc>
          <w:tcPr>
            <w:tcW w:w="2543" w:type="dxa"/>
            <w:shd w:val="clear" w:color="auto" w:fill="auto"/>
            <w:vAlign w:val="center"/>
          </w:tcPr>
          <w:p w14:paraId="609E957B" w14:textId="6EA51427" w:rsidR="00CF3B61" w:rsidRPr="00904859" w:rsidDel="00227D4E" w:rsidRDefault="00CF3B61" w:rsidP="004E369A">
            <w:pPr>
              <w:rPr>
                <w:del w:id="147" w:author="Bourque, Ethan" w:date="2024-04-23T09:37:00Z"/>
                <w:rFonts w:ascii="Garamond" w:hAnsi="Garamond"/>
                <w:sz w:val="22"/>
                <w:szCs w:val="22"/>
              </w:rPr>
            </w:pPr>
            <w:del w:id="148" w:author="Bourque, Ethan" w:date="2024-04-23T09:37:00Z">
              <w:r w:rsidDel="00227D4E">
                <w:rPr>
                  <w:rFonts w:ascii="Garamond" w:hAnsi="Garamond"/>
                  <w:sz w:val="22"/>
                  <w:szCs w:val="22"/>
                </w:rPr>
                <w:delText>Sonde distance from bottom (</w:delText>
              </w:r>
              <w:r w:rsidRPr="00CE0807" w:rsidDel="00227D4E">
                <w:rPr>
                  <w:rFonts w:ascii="Garamond" w:hAnsi="Garamond"/>
                  <w:i/>
                  <w:sz w:val="22"/>
                  <w:szCs w:val="22"/>
                </w:rPr>
                <w:delText>meters</w:delText>
              </w:r>
              <w:r w:rsidDel="00227D4E">
                <w:rPr>
                  <w:rFonts w:ascii="Garamond" w:hAnsi="Garamond"/>
                  <w:sz w:val="22"/>
                  <w:szCs w:val="22"/>
                </w:rPr>
                <w:delText>)</w:delText>
              </w:r>
            </w:del>
          </w:p>
        </w:tc>
        <w:tc>
          <w:tcPr>
            <w:tcW w:w="6580" w:type="dxa"/>
            <w:shd w:val="clear" w:color="auto" w:fill="auto"/>
            <w:vAlign w:val="center"/>
          </w:tcPr>
          <w:p w14:paraId="3ED9810D" w14:textId="7F0D35E1" w:rsidR="00CF3B61" w:rsidRPr="00CE0807" w:rsidDel="00227D4E" w:rsidRDefault="00CF3B61" w:rsidP="004E369A">
            <w:pPr>
              <w:jc w:val="center"/>
              <w:rPr>
                <w:del w:id="149" w:author="Bourque, Ethan" w:date="2024-04-23T09:37:00Z"/>
                <w:rFonts w:ascii="Garamond" w:hAnsi="Garamond"/>
                <w:i/>
                <w:sz w:val="22"/>
                <w:szCs w:val="22"/>
              </w:rPr>
            </w:pPr>
            <w:del w:id="150" w:author="Bourque, Ethan" w:date="2024-04-23T09:37:00Z">
              <w:r w:rsidDel="00227D4E">
                <w:rPr>
                  <w:rFonts w:ascii="Garamond" w:hAnsi="Garamond"/>
                  <w:i/>
                  <w:sz w:val="22"/>
                  <w:szCs w:val="22"/>
                </w:rPr>
                <w:delText xml:space="preserve">Fixed </w:delText>
              </w:r>
              <w:r w:rsidRPr="00CE0807" w:rsidDel="00227D4E">
                <w:rPr>
                  <w:rFonts w:ascii="Garamond" w:hAnsi="Garamond"/>
                  <w:i/>
                  <w:sz w:val="22"/>
                  <w:szCs w:val="22"/>
                </w:rPr>
                <w:delText xml:space="preserve">distance </w:delText>
              </w:r>
              <w:r w:rsidDel="00227D4E">
                <w:rPr>
                  <w:rFonts w:ascii="Garamond" w:hAnsi="Garamond"/>
                  <w:i/>
                  <w:sz w:val="22"/>
                  <w:szCs w:val="22"/>
                </w:rPr>
                <w:delText>sonde is deployed above the bottom</w:delText>
              </w:r>
              <w:r w:rsidRPr="00CE0807" w:rsidDel="00227D4E">
                <w:rPr>
                  <w:rFonts w:ascii="Garamond" w:hAnsi="Garamond"/>
                  <w:i/>
                  <w:sz w:val="22"/>
                  <w:szCs w:val="22"/>
                </w:rPr>
                <w:delText xml:space="preserve"> </w:delText>
              </w:r>
            </w:del>
          </w:p>
        </w:tc>
      </w:tr>
      <w:tr w:rsidR="00CF3B61" w:rsidDel="00227D4E" w14:paraId="211791BC" w14:textId="5F7CB621" w:rsidTr="00CF3B61">
        <w:trPr>
          <w:trHeight w:val="505"/>
          <w:jc w:val="center"/>
          <w:del w:id="151" w:author="Bourque, Ethan" w:date="2024-04-23T09:37:00Z"/>
        </w:trPr>
        <w:tc>
          <w:tcPr>
            <w:tcW w:w="2543" w:type="dxa"/>
            <w:shd w:val="clear" w:color="auto" w:fill="auto"/>
            <w:vAlign w:val="center"/>
          </w:tcPr>
          <w:p w14:paraId="4CC836C1" w14:textId="412A20BA" w:rsidR="00CF3B61" w:rsidRPr="00904859" w:rsidDel="00227D4E" w:rsidRDefault="00CF3B61" w:rsidP="004E369A">
            <w:pPr>
              <w:rPr>
                <w:del w:id="152" w:author="Bourque, Ethan" w:date="2024-04-23T09:37:00Z"/>
                <w:rFonts w:ascii="Garamond" w:hAnsi="Garamond"/>
                <w:sz w:val="22"/>
                <w:szCs w:val="22"/>
              </w:rPr>
            </w:pPr>
            <w:del w:id="153" w:author="Bourque, Ethan" w:date="2024-04-23T09:37:00Z">
              <w:r w:rsidDel="00227D4E">
                <w:rPr>
                  <w:rFonts w:ascii="Garamond" w:hAnsi="Garamond"/>
                  <w:sz w:val="22"/>
                  <w:szCs w:val="22"/>
                </w:rPr>
                <w:delText>Bottom habitat or t</w:delText>
              </w:r>
              <w:r w:rsidRPr="004341A7" w:rsidDel="00227D4E">
                <w:rPr>
                  <w:rFonts w:ascii="Garamond" w:hAnsi="Garamond"/>
                  <w:sz w:val="22"/>
                  <w:szCs w:val="22"/>
                </w:rPr>
                <w:delText>ype</w:delText>
              </w:r>
            </w:del>
          </w:p>
        </w:tc>
        <w:tc>
          <w:tcPr>
            <w:tcW w:w="6580" w:type="dxa"/>
            <w:shd w:val="clear" w:color="auto" w:fill="auto"/>
            <w:vAlign w:val="center"/>
          </w:tcPr>
          <w:p w14:paraId="37E95AE3" w14:textId="3B9F0B2E" w:rsidR="00CF3B61" w:rsidRPr="00CE0807" w:rsidDel="00227D4E" w:rsidRDefault="00CF3B61" w:rsidP="004E369A">
            <w:pPr>
              <w:tabs>
                <w:tab w:val="left" w:pos="2100"/>
              </w:tabs>
              <w:jc w:val="center"/>
              <w:rPr>
                <w:del w:id="154" w:author="Bourque, Ethan" w:date="2024-04-23T09:37:00Z"/>
                <w:rFonts w:ascii="Garamond" w:hAnsi="Garamond"/>
                <w:i/>
                <w:sz w:val="22"/>
                <w:szCs w:val="22"/>
              </w:rPr>
            </w:pPr>
            <w:del w:id="155" w:author="Bourque, Ethan" w:date="2024-04-23T09:37:00Z">
              <w:r w:rsidRPr="00CE0807" w:rsidDel="00227D4E">
                <w:rPr>
                  <w:rFonts w:ascii="Garamond" w:hAnsi="Garamond"/>
                  <w:i/>
                  <w:sz w:val="22"/>
                  <w:szCs w:val="22"/>
                </w:rPr>
                <w:delText xml:space="preserve">Soft sediment, </w:delText>
              </w:r>
              <w:r w:rsidDel="00227D4E">
                <w:rPr>
                  <w:rFonts w:ascii="Garamond" w:hAnsi="Garamond"/>
                  <w:i/>
                  <w:sz w:val="22"/>
                  <w:szCs w:val="22"/>
                </w:rPr>
                <w:delText>g</w:delText>
              </w:r>
              <w:r w:rsidRPr="00CE0807" w:rsidDel="00227D4E">
                <w:rPr>
                  <w:rFonts w:ascii="Garamond" w:hAnsi="Garamond"/>
                  <w:i/>
                  <w:sz w:val="22"/>
                  <w:szCs w:val="22"/>
                </w:rPr>
                <w:delText xml:space="preserve">rassbed, </w:delText>
              </w:r>
              <w:r w:rsidDel="00227D4E">
                <w:rPr>
                  <w:rFonts w:ascii="Garamond" w:hAnsi="Garamond"/>
                  <w:i/>
                  <w:sz w:val="22"/>
                  <w:szCs w:val="22"/>
                </w:rPr>
                <w:delText>o</w:delText>
              </w:r>
              <w:r w:rsidRPr="00CE0807" w:rsidDel="00227D4E">
                <w:rPr>
                  <w:rFonts w:ascii="Garamond" w:hAnsi="Garamond"/>
                  <w:i/>
                  <w:sz w:val="22"/>
                  <w:szCs w:val="22"/>
                </w:rPr>
                <w:delText>yster bar, etc</w:delText>
              </w:r>
            </w:del>
          </w:p>
        </w:tc>
      </w:tr>
      <w:tr w:rsidR="00CF3B61" w:rsidDel="00227D4E" w14:paraId="59A314E4" w14:textId="0257FCAD" w:rsidTr="00CF3B61">
        <w:trPr>
          <w:trHeight w:val="505"/>
          <w:jc w:val="center"/>
          <w:del w:id="156" w:author="Bourque, Ethan" w:date="2024-04-23T09:37:00Z"/>
        </w:trPr>
        <w:tc>
          <w:tcPr>
            <w:tcW w:w="2543" w:type="dxa"/>
            <w:shd w:val="clear" w:color="auto" w:fill="auto"/>
            <w:vAlign w:val="center"/>
          </w:tcPr>
          <w:p w14:paraId="42A31EAF" w14:textId="38671348" w:rsidR="00CF3B61" w:rsidRPr="00904859" w:rsidDel="00227D4E" w:rsidRDefault="00CF3B61" w:rsidP="004E369A">
            <w:pPr>
              <w:rPr>
                <w:del w:id="157" w:author="Bourque, Ethan" w:date="2024-04-23T09:37:00Z"/>
                <w:rFonts w:ascii="Garamond" w:hAnsi="Garamond"/>
                <w:sz w:val="22"/>
                <w:szCs w:val="22"/>
              </w:rPr>
            </w:pPr>
            <w:del w:id="158" w:author="Bourque, Ethan" w:date="2024-04-23T09:37:00Z">
              <w:r w:rsidDel="00227D4E">
                <w:rPr>
                  <w:rFonts w:ascii="Garamond" w:hAnsi="Garamond"/>
                  <w:sz w:val="22"/>
                  <w:szCs w:val="22"/>
                </w:rPr>
                <w:delText>Pollutants in a</w:delText>
              </w:r>
              <w:r w:rsidRPr="004341A7" w:rsidDel="00227D4E">
                <w:rPr>
                  <w:rFonts w:ascii="Garamond" w:hAnsi="Garamond"/>
                  <w:sz w:val="22"/>
                  <w:szCs w:val="22"/>
                </w:rPr>
                <w:delText>rea</w:delText>
              </w:r>
            </w:del>
          </w:p>
        </w:tc>
        <w:tc>
          <w:tcPr>
            <w:tcW w:w="6580" w:type="dxa"/>
            <w:shd w:val="clear" w:color="auto" w:fill="auto"/>
            <w:vAlign w:val="center"/>
          </w:tcPr>
          <w:p w14:paraId="06DCE6D6" w14:textId="655B805A" w:rsidR="00CF3B61" w:rsidRPr="00904859" w:rsidDel="00227D4E" w:rsidRDefault="00CF3B61" w:rsidP="004E369A">
            <w:pPr>
              <w:jc w:val="center"/>
              <w:rPr>
                <w:del w:id="159" w:author="Bourque, Ethan" w:date="2024-04-23T09:37:00Z"/>
                <w:rFonts w:ascii="Garamond" w:hAnsi="Garamond"/>
                <w:sz w:val="22"/>
                <w:szCs w:val="22"/>
              </w:rPr>
            </w:pPr>
          </w:p>
        </w:tc>
      </w:tr>
      <w:tr w:rsidR="00CF3B61" w:rsidDel="00227D4E" w14:paraId="177D49D4" w14:textId="4853646C" w:rsidTr="00CF3B61">
        <w:trPr>
          <w:trHeight w:val="505"/>
          <w:jc w:val="center"/>
          <w:del w:id="160" w:author="Bourque, Ethan" w:date="2024-04-23T09:37:00Z"/>
        </w:trPr>
        <w:tc>
          <w:tcPr>
            <w:tcW w:w="2543" w:type="dxa"/>
            <w:shd w:val="clear" w:color="auto" w:fill="auto"/>
            <w:vAlign w:val="center"/>
          </w:tcPr>
          <w:p w14:paraId="31570E38" w14:textId="0566ADCB" w:rsidR="00CF3B61" w:rsidRPr="00904859" w:rsidDel="00227D4E" w:rsidRDefault="00CF3B61" w:rsidP="004E369A">
            <w:pPr>
              <w:rPr>
                <w:del w:id="161" w:author="Bourque, Ethan" w:date="2024-04-23T09:37:00Z"/>
                <w:rFonts w:ascii="Garamond" w:hAnsi="Garamond"/>
                <w:sz w:val="22"/>
                <w:szCs w:val="22"/>
              </w:rPr>
            </w:pPr>
            <w:bookmarkStart w:id="162" w:name="_Hlk160016694"/>
            <w:del w:id="163" w:author="Bourque, Ethan" w:date="2024-04-23T09:37:00Z">
              <w:r w:rsidDel="00227D4E">
                <w:rPr>
                  <w:rFonts w:ascii="Garamond" w:hAnsi="Garamond"/>
                  <w:sz w:val="22"/>
                  <w:szCs w:val="22"/>
                </w:rPr>
                <w:delText xml:space="preserve">Description of watershed </w:delText>
              </w:r>
              <w:bookmarkEnd w:id="162"/>
            </w:del>
          </w:p>
        </w:tc>
        <w:tc>
          <w:tcPr>
            <w:tcW w:w="6580" w:type="dxa"/>
            <w:shd w:val="clear" w:color="auto" w:fill="auto"/>
            <w:vAlign w:val="center"/>
          </w:tcPr>
          <w:p w14:paraId="73C93862" w14:textId="0039E6AE" w:rsidR="00CF3B61" w:rsidRPr="00CE0807" w:rsidDel="00227D4E" w:rsidRDefault="00CF3B61" w:rsidP="004E369A">
            <w:pPr>
              <w:jc w:val="center"/>
              <w:rPr>
                <w:del w:id="164" w:author="Bourque, Ethan" w:date="2024-04-23T09:37:00Z"/>
                <w:rFonts w:ascii="Garamond" w:hAnsi="Garamond"/>
                <w:i/>
                <w:iCs/>
                <w:sz w:val="22"/>
                <w:szCs w:val="22"/>
              </w:rPr>
            </w:pPr>
            <w:del w:id="165" w:author="Bourque, Ethan" w:date="2024-04-23T09:37:00Z">
              <w:r w:rsidRPr="00CE0807" w:rsidDel="00227D4E">
                <w:rPr>
                  <w:rFonts w:ascii="Garamond" w:hAnsi="Garamond"/>
                  <w:i/>
                  <w:iCs/>
                  <w:sz w:val="22"/>
                  <w:szCs w:val="22"/>
                </w:rPr>
                <w:delText>(in reference to station)</w:delText>
              </w:r>
            </w:del>
          </w:p>
        </w:tc>
      </w:tr>
    </w:tbl>
    <w:p w14:paraId="1059B9F5" w14:textId="77777777" w:rsidR="00F5426E" w:rsidRDefault="00F5426E" w:rsidP="00F5426E">
      <w:pPr>
        <w:pStyle w:val="HTMLPreformatted"/>
        <w:rPr>
          <w:ins w:id="166" w:author="Bourque, Ethan" w:date="2024-04-23T09:36:00Z"/>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71B2E259" w14:textId="77777777" w:rsidTr="004E54B4">
        <w:trPr>
          <w:trHeight w:val="505"/>
          <w:jc w:val="center"/>
          <w:ins w:id="167" w:author="Bourque, Ethan" w:date="2024-04-23T09:36:00Z"/>
        </w:trPr>
        <w:tc>
          <w:tcPr>
            <w:tcW w:w="2543" w:type="dxa"/>
            <w:shd w:val="clear" w:color="auto" w:fill="auto"/>
            <w:vAlign w:val="center"/>
          </w:tcPr>
          <w:p w14:paraId="271C43F7" w14:textId="77777777" w:rsidR="00227D4E" w:rsidRPr="00177C0B" w:rsidRDefault="00227D4E" w:rsidP="004E54B4">
            <w:pPr>
              <w:rPr>
                <w:ins w:id="168" w:author="Bourque, Ethan" w:date="2024-04-23T09:36:00Z"/>
                <w:rFonts w:ascii="Garamond" w:hAnsi="Garamond"/>
                <w:sz w:val="22"/>
                <w:szCs w:val="22"/>
              </w:rPr>
            </w:pPr>
            <w:ins w:id="169"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02682DD4" w14:textId="71E05269" w:rsidR="00227D4E" w:rsidRPr="00177C0B" w:rsidRDefault="00227D4E" w:rsidP="004E54B4">
            <w:pPr>
              <w:jc w:val="center"/>
              <w:rPr>
                <w:ins w:id="170" w:author="Bourque, Ethan" w:date="2024-04-23T09:36:00Z"/>
                <w:rFonts w:ascii="Garamond" w:hAnsi="Garamond"/>
              </w:rPr>
            </w:pPr>
            <w:ins w:id="171" w:author="Bourque, Ethan" w:date="2024-04-23T09:36:00Z">
              <w:r w:rsidRPr="00EB1FDD">
                <w:rPr>
                  <w:rFonts w:ascii="Garamond" w:hAnsi="Garamond"/>
                </w:rPr>
                <w:t xml:space="preserve">East Bay </w:t>
              </w:r>
            </w:ins>
            <w:ins w:id="172" w:author="Bourque, Ethan" w:date="2024-04-23T12:25:00Z">
              <w:r w:rsidR="00253654">
                <w:rPr>
                  <w:rFonts w:ascii="Garamond" w:hAnsi="Garamond"/>
                </w:rPr>
                <w:t xml:space="preserve">Bottom </w:t>
              </w:r>
            </w:ins>
            <w:ins w:id="173" w:author="Bourque, Ethan" w:date="2024-04-23T09:36:00Z">
              <w:r w:rsidRPr="00EB1FDD">
                <w:rPr>
                  <w:rFonts w:ascii="Garamond" w:hAnsi="Garamond"/>
                </w:rPr>
                <w:t>datalogger and nutrient station</w:t>
              </w:r>
            </w:ins>
          </w:p>
        </w:tc>
      </w:tr>
      <w:tr w:rsidR="00227D4E" w14:paraId="3EB4B90E" w14:textId="77777777" w:rsidTr="004E54B4">
        <w:trPr>
          <w:trHeight w:val="505"/>
          <w:jc w:val="center"/>
          <w:ins w:id="174" w:author="Bourque, Ethan" w:date="2024-04-23T09:36:00Z"/>
        </w:trPr>
        <w:tc>
          <w:tcPr>
            <w:tcW w:w="2543" w:type="dxa"/>
            <w:shd w:val="clear" w:color="auto" w:fill="auto"/>
            <w:vAlign w:val="center"/>
          </w:tcPr>
          <w:p w14:paraId="76A26359" w14:textId="77777777" w:rsidR="00227D4E" w:rsidRPr="00904859" w:rsidRDefault="00227D4E" w:rsidP="004E54B4">
            <w:pPr>
              <w:rPr>
                <w:ins w:id="175" w:author="Bourque, Ethan" w:date="2024-04-23T09:36:00Z"/>
                <w:rFonts w:ascii="Garamond" w:hAnsi="Garamond"/>
                <w:sz w:val="22"/>
                <w:szCs w:val="22"/>
              </w:rPr>
            </w:pPr>
            <w:ins w:id="176"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4ECA3735" w14:textId="77777777" w:rsidR="00227D4E" w:rsidRPr="00CE0807" w:rsidRDefault="00227D4E" w:rsidP="004E54B4">
            <w:pPr>
              <w:jc w:val="center"/>
              <w:rPr>
                <w:ins w:id="177" w:author="Bourque, Ethan" w:date="2024-04-23T09:36:00Z"/>
                <w:rFonts w:ascii="Garamond" w:hAnsi="Garamond"/>
                <w:i/>
                <w:iCs/>
                <w:sz w:val="22"/>
                <w:szCs w:val="22"/>
              </w:rPr>
            </w:pPr>
            <w:ins w:id="178" w:author="Bourque, Ethan" w:date="2024-04-23T09:36:00Z">
              <w:r>
                <w:rPr>
                  <w:rFonts w:ascii="Garamond" w:hAnsi="Garamond"/>
                  <w:sz w:val="22"/>
                  <w:szCs w:val="22"/>
                </w:rPr>
                <w:t>29.7858 N,</w:t>
              </w:r>
              <w:r w:rsidRPr="008F201A">
                <w:rPr>
                  <w:rFonts w:ascii="Garamond" w:hAnsi="Garamond"/>
                  <w:sz w:val="22"/>
                  <w:szCs w:val="22"/>
                </w:rPr>
                <w:t xml:space="preserve"> </w:t>
              </w:r>
              <w:r>
                <w:rPr>
                  <w:rFonts w:ascii="Garamond" w:hAnsi="Garamond"/>
                  <w:sz w:val="22"/>
                  <w:szCs w:val="22"/>
                </w:rPr>
                <w:t>84.8752 W</w:t>
              </w:r>
            </w:ins>
          </w:p>
        </w:tc>
      </w:tr>
      <w:tr w:rsidR="00227D4E" w14:paraId="726156C9" w14:textId="77777777" w:rsidTr="004E54B4">
        <w:trPr>
          <w:trHeight w:val="505"/>
          <w:jc w:val="center"/>
          <w:ins w:id="179" w:author="Bourque, Ethan" w:date="2024-04-23T09:36:00Z"/>
        </w:trPr>
        <w:tc>
          <w:tcPr>
            <w:tcW w:w="2543" w:type="dxa"/>
            <w:shd w:val="clear" w:color="auto" w:fill="auto"/>
            <w:vAlign w:val="center"/>
          </w:tcPr>
          <w:p w14:paraId="362C2EE5" w14:textId="77777777" w:rsidR="00227D4E" w:rsidRPr="00904859" w:rsidRDefault="00227D4E" w:rsidP="004E54B4">
            <w:pPr>
              <w:rPr>
                <w:ins w:id="180" w:author="Bourque, Ethan" w:date="2024-04-23T09:36:00Z"/>
                <w:rFonts w:ascii="Garamond" w:hAnsi="Garamond"/>
                <w:sz w:val="22"/>
                <w:szCs w:val="22"/>
              </w:rPr>
            </w:pPr>
            <w:ins w:id="181"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580FD4BE" w14:textId="77777777" w:rsidR="00227D4E" w:rsidRPr="00904859" w:rsidRDefault="00227D4E" w:rsidP="004E54B4">
            <w:pPr>
              <w:jc w:val="center"/>
              <w:rPr>
                <w:ins w:id="182" w:author="Bourque, Ethan" w:date="2024-04-23T09:36:00Z"/>
                <w:rFonts w:ascii="Garamond" w:hAnsi="Garamond"/>
                <w:sz w:val="22"/>
                <w:szCs w:val="22"/>
              </w:rPr>
            </w:pPr>
            <w:ins w:id="183" w:author="Bourque, Ethan" w:date="2024-04-23T09:36:00Z">
              <w:r>
                <w:rPr>
                  <w:rFonts w:ascii="Garamond" w:hAnsi="Garamond"/>
                  <w:sz w:val="22"/>
                  <w:szCs w:val="22"/>
                </w:rPr>
                <w:t>Estimate: Mean Range of Tide (MN): 0.38 m</w:t>
              </w:r>
            </w:ins>
          </w:p>
        </w:tc>
      </w:tr>
      <w:tr w:rsidR="00227D4E" w14:paraId="0ECE2596" w14:textId="77777777" w:rsidTr="004E54B4">
        <w:trPr>
          <w:trHeight w:val="505"/>
          <w:jc w:val="center"/>
          <w:ins w:id="184" w:author="Bourque, Ethan" w:date="2024-04-23T09:36:00Z"/>
        </w:trPr>
        <w:tc>
          <w:tcPr>
            <w:tcW w:w="2543" w:type="dxa"/>
            <w:shd w:val="clear" w:color="auto" w:fill="auto"/>
            <w:vAlign w:val="center"/>
          </w:tcPr>
          <w:p w14:paraId="1B4B4E17" w14:textId="77777777" w:rsidR="00227D4E" w:rsidRPr="00904859" w:rsidRDefault="00227D4E" w:rsidP="004E54B4">
            <w:pPr>
              <w:rPr>
                <w:ins w:id="185" w:author="Bourque, Ethan" w:date="2024-04-23T09:36:00Z"/>
                <w:rFonts w:ascii="Garamond" w:hAnsi="Garamond"/>
                <w:sz w:val="22"/>
                <w:szCs w:val="22"/>
              </w:rPr>
            </w:pPr>
            <w:ins w:id="186"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32FF7F94" w14:textId="77777777" w:rsidR="00227D4E" w:rsidRPr="00904859" w:rsidRDefault="00227D4E" w:rsidP="004E54B4">
            <w:pPr>
              <w:jc w:val="center"/>
              <w:rPr>
                <w:ins w:id="187" w:author="Bourque, Ethan" w:date="2024-04-23T09:36:00Z"/>
                <w:rFonts w:ascii="Garamond" w:hAnsi="Garamond"/>
                <w:sz w:val="22"/>
                <w:szCs w:val="22"/>
              </w:rPr>
            </w:pPr>
            <w:ins w:id="188" w:author="Bourque, Ethan" w:date="2024-04-23T09:36:00Z">
              <w:r w:rsidRPr="00261F88">
                <w:rPr>
                  <w:rFonts w:ascii="Garamond" w:hAnsi="Garamond"/>
                  <w:sz w:val="22"/>
                  <w:szCs w:val="22"/>
                </w:rPr>
                <w:t>0 to 30</w:t>
              </w:r>
              <w:r>
                <w:rPr>
                  <w:rFonts w:ascii="Garamond" w:hAnsi="Garamond"/>
                  <w:sz w:val="22"/>
                  <w:szCs w:val="22"/>
                </w:rPr>
                <w:t xml:space="preserve"> </w:t>
              </w:r>
              <w:proofErr w:type="spellStart"/>
              <w:r>
                <w:rPr>
                  <w:rFonts w:ascii="Garamond" w:hAnsi="Garamond"/>
                  <w:sz w:val="22"/>
                  <w:szCs w:val="22"/>
                </w:rPr>
                <w:t>psu</w:t>
              </w:r>
              <w:proofErr w:type="spellEnd"/>
            </w:ins>
          </w:p>
        </w:tc>
      </w:tr>
      <w:tr w:rsidR="00227D4E" w14:paraId="36452B0B" w14:textId="77777777" w:rsidTr="004E54B4">
        <w:trPr>
          <w:trHeight w:val="505"/>
          <w:jc w:val="center"/>
          <w:ins w:id="189" w:author="Bourque, Ethan" w:date="2024-04-23T09:36:00Z"/>
        </w:trPr>
        <w:tc>
          <w:tcPr>
            <w:tcW w:w="2543" w:type="dxa"/>
            <w:shd w:val="clear" w:color="auto" w:fill="auto"/>
            <w:vAlign w:val="center"/>
          </w:tcPr>
          <w:p w14:paraId="1584B6A6" w14:textId="77777777" w:rsidR="00227D4E" w:rsidRPr="00904859" w:rsidRDefault="00227D4E" w:rsidP="004E54B4">
            <w:pPr>
              <w:rPr>
                <w:ins w:id="190" w:author="Bourque, Ethan" w:date="2024-04-23T09:36:00Z"/>
                <w:rFonts w:ascii="Garamond" w:hAnsi="Garamond"/>
                <w:sz w:val="22"/>
                <w:szCs w:val="22"/>
              </w:rPr>
            </w:pPr>
            <w:ins w:id="191"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1F5FB8E7" w14:textId="77777777" w:rsidR="00227D4E" w:rsidRPr="00904859" w:rsidRDefault="00227D4E" w:rsidP="004E54B4">
            <w:pPr>
              <w:jc w:val="center"/>
              <w:rPr>
                <w:ins w:id="192" w:author="Bourque, Ethan" w:date="2024-04-23T09:36:00Z"/>
                <w:rFonts w:ascii="Garamond" w:hAnsi="Garamond"/>
                <w:sz w:val="22"/>
                <w:szCs w:val="22"/>
              </w:rPr>
            </w:pPr>
            <w:ins w:id="193"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10ABD709" w14:textId="77777777" w:rsidTr="004E54B4">
        <w:trPr>
          <w:trHeight w:val="505"/>
          <w:jc w:val="center"/>
          <w:ins w:id="194" w:author="Bourque, Ethan" w:date="2024-04-23T09:36:00Z"/>
        </w:trPr>
        <w:tc>
          <w:tcPr>
            <w:tcW w:w="2543" w:type="dxa"/>
            <w:shd w:val="clear" w:color="auto" w:fill="auto"/>
            <w:vAlign w:val="center"/>
          </w:tcPr>
          <w:p w14:paraId="16911685" w14:textId="77777777" w:rsidR="00227D4E" w:rsidRPr="00904859" w:rsidRDefault="00227D4E" w:rsidP="004E54B4">
            <w:pPr>
              <w:rPr>
                <w:ins w:id="195" w:author="Bourque, Ethan" w:date="2024-04-23T09:36:00Z"/>
                <w:rFonts w:ascii="Garamond" w:hAnsi="Garamond"/>
                <w:sz w:val="22"/>
                <w:szCs w:val="22"/>
              </w:rPr>
            </w:pPr>
            <w:ins w:id="196"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5719B7C5" w14:textId="77777777" w:rsidR="00227D4E" w:rsidRPr="00CE0807" w:rsidRDefault="00227D4E" w:rsidP="004E54B4">
            <w:pPr>
              <w:jc w:val="center"/>
              <w:rPr>
                <w:ins w:id="197" w:author="Bourque, Ethan" w:date="2024-04-23T09:36:00Z"/>
                <w:rFonts w:ascii="Garamond" w:hAnsi="Garamond"/>
                <w:i/>
                <w:sz w:val="22"/>
                <w:szCs w:val="22"/>
              </w:rPr>
            </w:pPr>
            <w:ins w:id="198" w:author="Bourque, Ethan" w:date="2024-04-23T09:36:00Z">
              <w:r>
                <w:rPr>
                  <w:rFonts w:ascii="Garamond" w:hAnsi="Garamond"/>
                  <w:i/>
                  <w:sz w:val="22"/>
                  <w:szCs w:val="22"/>
                </w:rPr>
                <w:t>Estimate: 1.7 m</w:t>
              </w:r>
            </w:ins>
          </w:p>
        </w:tc>
      </w:tr>
      <w:tr w:rsidR="00227D4E" w14:paraId="3B77A682" w14:textId="77777777" w:rsidTr="004E54B4">
        <w:trPr>
          <w:trHeight w:val="505"/>
          <w:jc w:val="center"/>
          <w:ins w:id="199" w:author="Bourque, Ethan" w:date="2024-04-23T09:36:00Z"/>
        </w:trPr>
        <w:tc>
          <w:tcPr>
            <w:tcW w:w="2543" w:type="dxa"/>
            <w:shd w:val="clear" w:color="auto" w:fill="auto"/>
            <w:vAlign w:val="center"/>
          </w:tcPr>
          <w:p w14:paraId="2B653F46" w14:textId="77777777" w:rsidR="00227D4E" w:rsidRPr="00904859" w:rsidRDefault="00227D4E" w:rsidP="004E54B4">
            <w:pPr>
              <w:rPr>
                <w:ins w:id="200" w:author="Bourque, Ethan" w:date="2024-04-23T09:36:00Z"/>
                <w:rFonts w:ascii="Garamond" w:hAnsi="Garamond"/>
                <w:sz w:val="22"/>
                <w:szCs w:val="22"/>
              </w:rPr>
            </w:pPr>
            <w:ins w:id="201" w:author="Bourque, Ethan" w:date="2024-04-23T09:36:00Z">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66393373" w14:textId="77777777" w:rsidR="00227D4E" w:rsidRPr="00CE0807" w:rsidRDefault="00227D4E" w:rsidP="004E54B4">
            <w:pPr>
              <w:jc w:val="center"/>
              <w:rPr>
                <w:ins w:id="202" w:author="Bourque, Ethan" w:date="2024-04-23T09:36:00Z"/>
                <w:rFonts w:ascii="Garamond" w:hAnsi="Garamond"/>
                <w:i/>
                <w:sz w:val="22"/>
                <w:szCs w:val="22"/>
              </w:rPr>
            </w:pPr>
            <w:ins w:id="203" w:author="Bourque, Ethan" w:date="2024-04-23T09:36:00Z">
              <w:r>
                <w:rPr>
                  <w:rFonts w:ascii="Garamond" w:hAnsi="Garamond"/>
                  <w:i/>
                  <w:sz w:val="22"/>
                  <w:szCs w:val="22"/>
                </w:rPr>
                <w:t>Sonde: 0.3 m; Depth Sensor: 0.5 m</w:t>
              </w:r>
              <w:r w:rsidRPr="00CE0807">
                <w:rPr>
                  <w:rFonts w:ascii="Garamond" w:hAnsi="Garamond"/>
                  <w:i/>
                  <w:sz w:val="22"/>
                  <w:szCs w:val="22"/>
                </w:rPr>
                <w:t xml:space="preserve"> </w:t>
              </w:r>
            </w:ins>
          </w:p>
        </w:tc>
      </w:tr>
      <w:tr w:rsidR="00227D4E" w14:paraId="23721587" w14:textId="77777777" w:rsidTr="004E54B4">
        <w:trPr>
          <w:trHeight w:val="505"/>
          <w:jc w:val="center"/>
          <w:ins w:id="204" w:author="Bourque, Ethan" w:date="2024-04-23T09:36:00Z"/>
        </w:trPr>
        <w:tc>
          <w:tcPr>
            <w:tcW w:w="2543" w:type="dxa"/>
            <w:shd w:val="clear" w:color="auto" w:fill="auto"/>
            <w:vAlign w:val="center"/>
          </w:tcPr>
          <w:p w14:paraId="783B99FF" w14:textId="77777777" w:rsidR="00227D4E" w:rsidRPr="00904859" w:rsidRDefault="00227D4E" w:rsidP="004E54B4">
            <w:pPr>
              <w:rPr>
                <w:ins w:id="205" w:author="Bourque, Ethan" w:date="2024-04-23T09:36:00Z"/>
                <w:rFonts w:ascii="Garamond" w:hAnsi="Garamond"/>
                <w:sz w:val="22"/>
                <w:szCs w:val="22"/>
              </w:rPr>
            </w:pPr>
            <w:ins w:id="206"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218FC480" w14:textId="77777777" w:rsidR="00227D4E" w:rsidRPr="00CE0807" w:rsidRDefault="00227D4E" w:rsidP="004E54B4">
            <w:pPr>
              <w:tabs>
                <w:tab w:val="left" w:pos="2100"/>
              </w:tabs>
              <w:jc w:val="center"/>
              <w:rPr>
                <w:ins w:id="207" w:author="Bourque, Ethan" w:date="2024-04-23T09:36:00Z"/>
                <w:rFonts w:ascii="Garamond" w:hAnsi="Garamond"/>
                <w:i/>
                <w:sz w:val="22"/>
                <w:szCs w:val="22"/>
              </w:rPr>
            </w:pPr>
            <w:ins w:id="208" w:author="Bourque, Ethan" w:date="2024-04-23T09:36:00Z">
              <w:r w:rsidRPr="00CE0807">
                <w:rPr>
                  <w:rFonts w:ascii="Garamond" w:hAnsi="Garamond"/>
                  <w:i/>
                  <w:sz w:val="22"/>
                  <w:szCs w:val="22"/>
                </w:rPr>
                <w:t>Soft sediment</w:t>
              </w:r>
              <w:r>
                <w:rPr>
                  <w:rFonts w:ascii="Garamond" w:hAnsi="Garamond"/>
                  <w:i/>
                  <w:sz w:val="22"/>
                  <w:szCs w:val="22"/>
                </w:rPr>
                <w:t>, primarily silt and clay, no vegetation, historic oyster bar</w:t>
              </w:r>
            </w:ins>
          </w:p>
        </w:tc>
      </w:tr>
      <w:tr w:rsidR="00227D4E" w14:paraId="69D71844" w14:textId="77777777" w:rsidTr="004E54B4">
        <w:trPr>
          <w:trHeight w:val="505"/>
          <w:jc w:val="center"/>
          <w:ins w:id="209" w:author="Bourque, Ethan" w:date="2024-04-23T09:36:00Z"/>
        </w:trPr>
        <w:tc>
          <w:tcPr>
            <w:tcW w:w="2543" w:type="dxa"/>
            <w:shd w:val="clear" w:color="auto" w:fill="auto"/>
            <w:vAlign w:val="center"/>
          </w:tcPr>
          <w:p w14:paraId="6AB0AA44" w14:textId="77777777" w:rsidR="00227D4E" w:rsidRPr="00904859" w:rsidRDefault="00227D4E" w:rsidP="004E54B4">
            <w:pPr>
              <w:rPr>
                <w:ins w:id="210" w:author="Bourque, Ethan" w:date="2024-04-23T09:36:00Z"/>
                <w:rFonts w:ascii="Garamond" w:hAnsi="Garamond"/>
                <w:sz w:val="22"/>
                <w:szCs w:val="22"/>
              </w:rPr>
            </w:pPr>
            <w:ins w:id="211" w:author="Bourque, Ethan" w:date="2024-04-23T09:36:00Z">
              <w:r>
                <w:rPr>
                  <w:rFonts w:ascii="Garamond" w:hAnsi="Garamond"/>
                  <w:sz w:val="22"/>
                  <w:szCs w:val="22"/>
                </w:rPr>
                <w:lastRenderedPageBreak/>
                <w:t>Pollutants in a</w:t>
              </w:r>
              <w:r w:rsidRPr="004341A7">
                <w:rPr>
                  <w:rFonts w:ascii="Garamond" w:hAnsi="Garamond"/>
                  <w:sz w:val="22"/>
                  <w:szCs w:val="22"/>
                </w:rPr>
                <w:t>rea</w:t>
              </w:r>
            </w:ins>
          </w:p>
        </w:tc>
        <w:tc>
          <w:tcPr>
            <w:tcW w:w="6580" w:type="dxa"/>
            <w:shd w:val="clear" w:color="auto" w:fill="auto"/>
            <w:vAlign w:val="center"/>
          </w:tcPr>
          <w:p w14:paraId="1680E4D2" w14:textId="77777777" w:rsidR="00227D4E" w:rsidRPr="00904859" w:rsidRDefault="00227D4E" w:rsidP="004E54B4">
            <w:pPr>
              <w:jc w:val="center"/>
              <w:rPr>
                <w:ins w:id="212" w:author="Bourque, Ethan" w:date="2024-04-23T09:36:00Z"/>
                <w:rFonts w:ascii="Garamond" w:hAnsi="Garamond"/>
                <w:sz w:val="22"/>
                <w:szCs w:val="22"/>
              </w:rPr>
            </w:pPr>
            <w:ins w:id="213" w:author="Bourque, Ethan" w:date="2024-04-23T09:36:00Z">
              <w:r>
                <w:rPr>
                  <w:rFonts w:ascii="Garamond" w:hAnsi="Garamond"/>
                  <w:sz w:val="22"/>
                  <w:szCs w:val="22"/>
                </w:rPr>
                <w:t>Wastewater, septic tanks</w:t>
              </w:r>
            </w:ins>
          </w:p>
        </w:tc>
      </w:tr>
      <w:tr w:rsidR="00227D4E" w14:paraId="1437CCBC" w14:textId="77777777" w:rsidTr="004E54B4">
        <w:trPr>
          <w:trHeight w:val="505"/>
          <w:jc w:val="center"/>
          <w:ins w:id="214" w:author="Bourque, Ethan" w:date="2024-04-23T09:36:00Z"/>
        </w:trPr>
        <w:tc>
          <w:tcPr>
            <w:tcW w:w="2543" w:type="dxa"/>
            <w:shd w:val="clear" w:color="auto" w:fill="auto"/>
            <w:vAlign w:val="center"/>
          </w:tcPr>
          <w:p w14:paraId="7BCAC995" w14:textId="77777777" w:rsidR="00227D4E" w:rsidRPr="00904859" w:rsidRDefault="00227D4E" w:rsidP="004E54B4">
            <w:pPr>
              <w:rPr>
                <w:ins w:id="215" w:author="Bourque, Ethan" w:date="2024-04-23T09:36:00Z"/>
                <w:rFonts w:ascii="Garamond" w:hAnsi="Garamond"/>
                <w:sz w:val="22"/>
                <w:szCs w:val="22"/>
              </w:rPr>
            </w:pPr>
            <w:ins w:id="216"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2DA45403" w14:textId="77777777" w:rsidR="00227D4E" w:rsidRPr="00CE0807" w:rsidRDefault="00227D4E" w:rsidP="004E54B4">
            <w:pPr>
              <w:jc w:val="center"/>
              <w:rPr>
                <w:ins w:id="217" w:author="Bourque, Ethan" w:date="2024-04-23T09:36:00Z"/>
                <w:rFonts w:ascii="Garamond" w:hAnsi="Garamond"/>
                <w:i/>
                <w:iCs/>
                <w:sz w:val="22"/>
                <w:szCs w:val="22"/>
              </w:rPr>
            </w:pPr>
            <w:ins w:id="218" w:author="Bourque, Ethan" w:date="2024-04-23T09:36:00Z">
              <w:r>
                <w:rPr>
                  <w:rFonts w:ascii="Garamond" w:hAnsi="Garamond"/>
                  <w:i/>
                  <w:iCs/>
                  <w:sz w:val="22"/>
                  <w:szCs w:val="22"/>
                </w:rPr>
                <w:t>Bay station up near East River mouth</w:t>
              </w:r>
            </w:ins>
          </w:p>
        </w:tc>
      </w:tr>
    </w:tbl>
    <w:p w14:paraId="3BB61360" w14:textId="77777777" w:rsidR="00227D4E" w:rsidRDefault="00227D4E" w:rsidP="00227D4E">
      <w:pPr>
        <w:rPr>
          <w:ins w:id="219" w:author="Bourque, Ethan" w:date="2024-04-23T09:36:00Z"/>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610"/>
      </w:tblGrid>
      <w:tr w:rsidR="00227D4E" w14:paraId="08868658" w14:textId="77777777" w:rsidTr="004E54B4">
        <w:trPr>
          <w:trHeight w:val="505"/>
          <w:jc w:val="center"/>
          <w:ins w:id="220" w:author="Bourque, Ethan" w:date="2024-04-23T09:36:00Z"/>
        </w:trPr>
        <w:tc>
          <w:tcPr>
            <w:tcW w:w="2515" w:type="dxa"/>
            <w:shd w:val="clear" w:color="auto" w:fill="auto"/>
            <w:vAlign w:val="center"/>
          </w:tcPr>
          <w:p w14:paraId="531223DD" w14:textId="77777777" w:rsidR="00227D4E" w:rsidRPr="00177C0B" w:rsidRDefault="00227D4E" w:rsidP="004E54B4">
            <w:pPr>
              <w:rPr>
                <w:ins w:id="221" w:author="Bourque, Ethan" w:date="2024-04-23T09:36:00Z"/>
                <w:rFonts w:ascii="Garamond" w:hAnsi="Garamond"/>
                <w:sz w:val="22"/>
                <w:szCs w:val="22"/>
              </w:rPr>
            </w:pPr>
            <w:ins w:id="222"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610" w:type="dxa"/>
            <w:shd w:val="clear" w:color="auto" w:fill="auto"/>
            <w:vAlign w:val="center"/>
          </w:tcPr>
          <w:p w14:paraId="79F6B4E4" w14:textId="732C78FF" w:rsidR="00227D4E" w:rsidRPr="00177C0B" w:rsidRDefault="00227D4E" w:rsidP="004E54B4">
            <w:pPr>
              <w:jc w:val="center"/>
              <w:rPr>
                <w:ins w:id="223" w:author="Bourque, Ethan" w:date="2024-04-23T09:36:00Z"/>
                <w:rFonts w:ascii="Garamond" w:hAnsi="Garamond"/>
              </w:rPr>
            </w:pPr>
            <w:ins w:id="224" w:author="Bourque, Ethan" w:date="2024-04-23T09:36:00Z">
              <w:r>
                <w:rPr>
                  <w:rFonts w:ascii="Garamond" w:hAnsi="Garamond"/>
                </w:rPr>
                <w:t>East Bay Surface</w:t>
              </w:r>
            </w:ins>
            <w:ins w:id="225" w:author="Bourque, Ethan" w:date="2024-04-23T12:26:00Z">
              <w:r w:rsidR="00253654">
                <w:rPr>
                  <w:rFonts w:ascii="Garamond" w:hAnsi="Garamond"/>
                </w:rPr>
                <w:t xml:space="preserve"> </w:t>
              </w:r>
              <w:r w:rsidR="00253654" w:rsidRPr="00EB1FDD">
                <w:rPr>
                  <w:rFonts w:ascii="Garamond" w:hAnsi="Garamond"/>
                </w:rPr>
                <w:t>datalogger and nutrient station</w:t>
              </w:r>
            </w:ins>
          </w:p>
        </w:tc>
      </w:tr>
      <w:tr w:rsidR="00227D4E" w14:paraId="53D65920" w14:textId="77777777" w:rsidTr="004E54B4">
        <w:trPr>
          <w:trHeight w:val="505"/>
          <w:jc w:val="center"/>
          <w:ins w:id="226" w:author="Bourque, Ethan" w:date="2024-04-23T09:36:00Z"/>
        </w:trPr>
        <w:tc>
          <w:tcPr>
            <w:tcW w:w="2515" w:type="dxa"/>
            <w:shd w:val="clear" w:color="auto" w:fill="auto"/>
            <w:vAlign w:val="center"/>
          </w:tcPr>
          <w:p w14:paraId="2BDC86A8" w14:textId="77777777" w:rsidR="00227D4E" w:rsidRPr="00904859" w:rsidRDefault="00227D4E" w:rsidP="004E54B4">
            <w:pPr>
              <w:rPr>
                <w:ins w:id="227" w:author="Bourque, Ethan" w:date="2024-04-23T09:36:00Z"/>
                <w:rFonts w:ascii="Garamond" w:hAnsi="Garamond"/>
                <w:sz w:val="22"/>
                <w:szCs w:val="22"/>
              </w:rPr>
            </w:pPr>
            <w:ins w:id="228" w:author="Bourque, Ethan" w:date="2024-04-23T09:36:00Z">
              <w:r>
                <w:rPr>
                  <w:rFonts w:ascii="Garamond" w:hAnsi="Garamond"/>
                  <w:sz w:val="22"/>
                  <w:szCs w:val="22"/>
                </w:rPr>
                <w:t>Latitude and l</w:t>
              </w:r>
              <w:r w:rsidRPr="004341A7">
                <w:rPr>
                  <w:rFonts w:ascii="Garamond" w:hAnsi="Garamond"/>
                  <w:sz w:val="22"/>
                  <w:szCs w:val="22"/>
                </w:rPr>
                <w:t>ongitude</w:t>
              </w:r>
            </w:ins>
          </w:p>
        </w:tc>
        <w:tc>
          <w:tcPr>
            <w:tcW w:w="6610" w:type="dxa"/>
            <w:shd w:val="clear" w:color="auto" w:fill="auto"/>
            <w:vAlign w:val="center"/>
          </w:tcPr>
          <w:p w14:paraId="4626A6B5" w14:textId="77777777" w:rsidR="00227D4E" w:rsidRPr="00CE0807" w:rsidRDefault="00227D4E" w:rsidP="004E54B4">
            <w:pPr>
              <w:jc w:val="center"/>
              <w:rPr>
                <w:ins w:id="229" w:author="Bourque, Ethan" w:date="2024-04-23T09:36:00Z"/>
                <w:rFonts w:ascii="Garamond" w:hAnsi="Garamond"/>
                <w:i/>
                <w:iCs/>
                <w:sz w:val="22"/>
                <w:szCs w:val="22"/>
              </w:rPr>
            </w:pPr>
            <w:ins w:id="230" w:author="Bourque, Ethan" w:date="2024-04-23T09:36:00Z">
              <w:r>
                <w:rPr>
                  <w:rFonts w:ascii="Garamond" w:hAnsi="Garamond"/>
                  <w:sz w:val="22"/>
                  <w:szCs w:val="22"/>
                </w:rPr>
                <w:t>29.7858 N,</w:t>
              </w:r>
              <w:r w:rsidRPr="008F201A">
                <w:rPr>
                  <w:rFonts w:ascii="Garamond" w:hAnsi="Garamond"/>
                  <w:sz w:val="22"/>
                  <w:szCs w:val="22"/>
                </w:rPr>
                <w:t xml:space="preserve"> </w:t>
              </w:r>
              <w:r>
                <w:rPr>
                  <w:rFonts w:ascii="Garamond" w:hAnsi="Garamond"/>
                  <w:sz w:val="22"/>
                  <w:szCs w:val="22"/>
                </w:rPr>
                <w:t>84.8752 W</w:t>
              </w:r>
            </w:ins>
          </w:p>
        </w:tc>
      </w:tr>
      <w:tr w:rsidR="00227D4E" w14:paraId="0754B105" w14:textId="77777777" w:rsidTr="004E54B4">
        <w:trPr>
          <w:trHeight w:val="505"/>
          <w:jc w:val="center"/>
          <w:ins w:id="231" w:author="Bourque, Ethan" w:date="2024-04-23T09:36:00Z"/>
        </w:trPr>
        <w:tc>
          <w:tcPr>
            <w:tcW w:w="2515" w:type="dxa"/>
            <w:shd w:val="clear" w:color="auto" w:fill="auto"/>
            <w:vAlign w:val="center"/>
          </w:tcPr>
          <w:p w14:paraId="612605A0" w14:textId="77777777" w:rsidR="00227D4E" w:rsidRPr="00904859" w:rsidRDefault="00227D4E" w:rsidP="004E54B4">
            <w:pPr>
              <w:rPr>
                <w:ins w:id="232" w:author="Bourque, Ethan" w:date="2024-04-23T09:36:00Z"/>
                <w:rFonts w:ascii="Garamond" w:hAnsi="Garamond"/>
                <w:sz w:val="22"/>
                <w:szCs w:val="22"/>
              </w:rPr>
            </w:pPr>
            <w:ins w:id="233"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r>
                <w:rPr>
                  <w:rFonts w:ascii="Garamond" w:hAnsi="Garamond"/>
                  <w:i/>
                  <w:iCs/>
                  <w:sz w:val="22"/>
                  <w:szCs w:val="22"/>
                </w:rPr>
                <w:t>*</w:t>
              </w:r>
            </w:ins>
          </w:p>
        </w:tc>
        <w:tc>
          <w:tcPr>
            <w:tcW w:w="6610" w:type="dxa"/>
            <w:shd w:val="clear" w:color="auto" w:fill="auto"/>
            <w:vAlign w:val="center"/>
          </w:tcPr>
          <w:p w14:paraId="0AB2C5A3" w14:textId="77777777" w:rsidR="00227D4E" w:rsidRPr="00904859" w:rsidRDefault="00227D4E" w:rsidP="004E54B4">
            <w:pPr>
              <w:jc w:val="center"/>
              <w:rPr>
                <w:ins w:id="234" w:author="Bourque, Ethan" w:date="2024-04-23T09:36:00Z"/>
                <w:rFonts w:ascii="Garamond" w:hAnsi="Garamond"/>
                <w:sz w:val="22"/>
                <w:szCs w:val="22"/>
              </w:rPr>
            </w:pPr>
            <w:ins w:id="235" w:author="Bourque, Ethan" w:date="2024-04-23T09:36:00Z">
              <w:r>
                <w:rPr>
                  <w:rFonts w:ascii="Garamond" w:hAnsi="Garamond"/>
                  <w:sz w:val="22"/>
                  <w:szCs w:val="22"/>
                </w:rPr>
                <w:t>Estimate: Mean Range of Tide (MN): 0.38 m</w:t>
              </w:r>
            </w:ins>
          </w:p>
        </w:tc>
      </w:tr>
      <w:tr w:rsidR="00227D4E" w14:paraId="48DB2A3B" w14:textId="77777777" w:rsidTr="004E54B4">
        <w:trPr>
          <w:trHeight w:val="505"/>
          <w:jc w:val="center"/>
          <w:ins w:id="236" w:author="Bourque, Ethan" w:date="2024-04-23T09:36:00Z"/>
        </w:trPr>
        <w:tc>
          <w:tcPr>
            <w:tcW w:w="2515" w:type="dxa"/>
            <w:shd w:val="clear" w:color="auto" w:fill="auto"/>
            <w:vAlign w:val="center"/>
          </w:tcPr>
          <w:p w14:paraId="5717C623" w14:textId="77777777" w:rsidR="00227D4E" w:rsidRPr="00904859" w:rsidRDefault="00227D4E" w:rsidP="004E54B4">
            <w:pPr>
              <w:rPr>
                <w:ins w:id="237" w:author="Bourque, Ethan" w:date="2024-04-23T09:36:00Z"/>
                <w:rFonts w:ascii="Garamond" w:hAnsi="Garamond"/>
                <w:sz w:val="22"/>
                <w:szCs w:val="22"/>
              </w:rPr>
            </w:pPr>
            <w:ins w:id="238"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610" w:type="dxa"/>
            <w:shd w:val="clear" w:color="auto" w:fill="auto"/>
            <w:vAlign w:val="center"/>
          </w:tcPr>
          <w:p w14:paraId="461904D5" w14:textId="77777777" w:rsidR="00227D4E" w:rsidRPr="00904859" w:rsidRDefault="00227D4E" w:rsidP="004E54B4">
            <w:pPr>
              <w:jc w:val="center"/>
              <w:rPr>
                <w:ins w:id="239" w:author="Bourque, Ethan" w:date="2024-04-23T09:36:00Z"/>
                <w:rFonts w:ascii="Garamond" w:hAnsi="Garamond"/>
                <w:sz w:val="22"/>
                <w:szCs w:val="22"/>
              </w:rPr>
            </w:pPr>
            <w:ins w:id="240" w:author="Bourque, Ethan" w:date="2024-04-23T09:36:00Z">
              <w:r w:rsidRPr="00261F88">
                <w:rPr>
                  <w:rFonts w:ascii="Garamond" w:hAnsi="Garamond"/>
                  <w:sz w:val="22"/>
                  <w:szCs w:val="22"/>
                </w:rPr>
                <w:t>0 to 30</w:t>
              </w:r>
              <w:r>
                <w:rPr>
                  <w:rFonts w:ascii="Garamond" w:hAnsi="Garamond"/>
                  <w:sz w:val="22"/>
                  <w:szCs w:val="22"/>
                </w:rPr>
                <w:t xml:space="preserve"> </w:t>
              </w:r>
              <w:proofErr w:type="spellStart"/>
              <w:r>
                <w:rPr>
                  <w:rFonts w:ascii="Garamond" w:hAnsi="Garamond"/>
                  <w:sz w:val="22"/>
                  <w:szCs w:val="22"/>
                </w:rPr>
                <w:t>psu</w:t>
              </w:r>
              <w:proofErr w:type="spellEnd"/>
            </w:ins>
          </w:p>
        </w:tc>
      </w:tr>
      <w:tr w:rsidR="00227D4E" w14:paraId="3CB27124" w14:textId="77777777" w:rsidTr="004E54B4">
        <w:trPr>
          <w:trHeight w:val="505"/>
          <w:jc w:val="center"/>
          <w:ins w:id="241" w:author="Bourque, Ethan" w:date="2024-04-23T09:36:00Z"/>
        </w:trPr>
        <w:tc>
          <w:tcPr>
            <w:tcW w:w="2515" w:type="dxa"/>
            <w:shd w:val="clear" w:color="auto" w:fill="auto"/>
            <w:vAlign w:val="center"/>
          </w:tcPr>
          <w:p w14:paraId="1AF004E2" w14:textId="77777777" w:rsidR="00227D4E" w:rsidRPr="00904859" w:rsidRDefault="00227D4E" w:rsidP="004E54B4">
            <w:pPr>
              <w:rPr>
                <w:ins w:id="242" w:author="Bourque, Ethan" w:date="2024-04-23T09:36:00Z"/>
                <w:rFonts w:ascii="Garamond" w:hAnsi="Garamond"/>
                <w:sz w:val="22"/>
                <w:szCs w:val="22"/>
              </w:rPr>
            </w:pPr>
            <w:ins w:id="243"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610" w:type="dxa"/>
            <w:shd w:val="clear" w:color="auto" w:fill="auto"/>
            <w:vAlign w:val="center"/>
          </w:tcPr>
          <w:p w14:paraId="04F817B7" w14:textId="77777777" w:rsidR="00227D4E" w:rsidRPr="00904859" w:rsidRDefault="00227D4E" w:rsidP="004E54B4">
            <w:pPr>
              <w:jc w:val="center"/>
              <w:rPr>
                <w:ins w:id="244" w:author="Bourque, Ethan" w:date="2024-04-23T09:36:00Z"/>
                <w:rFonts w:ascii="Garamond" w:hAnsi="Garamond"/>
                <w:sz w:val="22"/>
                <w:szCs w:val="22"/>
              </w:rPr>
            </w:pPr>
            <w:ins w:id="245"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199AFFD3" w14:textId="77777777" w:rsidTr="004E54B4">
        <w:trPr>
          <w:trHeight w:val="505"/>
          <w:jc w:val="center"/>
          <w:ins w:id="246" w:author="Bourque, Ethan" w:date="2024-04-23T09:36:00Z"/>
        </w:trPr>
        <w:tc>
          <w:tcPr>
            <w:tcW w:w="2515" w:type="dxa"/>
            <w:shd w:val="clear" w:color="auto" w:fill="auto"/>
            <w:vAlign w:val="center"/>
          </w:tcPr>
          <w:p w14:paraId="24AB4B9F" w14:textId="77777777" w:rsidR="00227D4E" w:rsidRPr="00904859" w:rsidRDefault="00227D4E" w:rsidP="004E54B4">
            <w:pPr>
              <w:rPr>
                <w:ins w:id="247" w:author="Bourque, Ethan" w:date="2024-04-23T09:36:00Z"/>
                <w:rFonts w:ascii="Garamond" w:hAnsi="Garamond"/>
                <w:sz w:val="22"/>
                <w:szCs w:val="22"/>
              </w:rPr>
            </w:pPr>
            <w:ins w:id="248"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xml:space="preserve">, </w:t>
              </w:r>
              <w:proofErr w:type="gramStart"/>
              <w:r>
                <w:rPr>
                  <w:rFonts w:ascii="Garamond" w:hAnsi="Garamond"/>
                  <w:i/>
                  <w:sz w:val="22"/>
                  <w:szCs w:val="22"/>
                </w:rPr>
                <w:t>MLW</w:t>
              </w:r>
              <w:r>
                <w:rPr>
                  <w:rFonts w:ascii="Garamond" w:hAnsi="Garamond"/>
                  <w:sz w:val="22"/>
                  <w:szCs w:val="22"/>
                </w:rPr>
                <w:t>)*</w:t>
              </w:r>
              <w:proofErr w:type="gramEnd"/>
            </w:ins>
          </w:p>
        </w:tc>
        <w:tc>
          <w:tcPr>
            <w:tcW w:w="6610" w:type="dxa"/>
            <w:shd w:val="clear" w:color="auto" w:fill="auto"/>
            <w:vAlign w:val="center"/>
          </w:tcPr>
          <w:p w14:paraId="5A80C88F" w14:textId="77777777" w:rsidR="00227D4E" w:rsidRPr="00CE0807" w:rsidRDefault="00227D4E" w:rsidP="004E54B4">
            <w:pPr>
              <w:jc w:val="center"/>
              <w:rPr>
                <w:ins w:id="249" w:author="Bourque, Ethan" w:date="2024-04-23T09:36:00Z"/>
                <w:rFonts w:ascii="Garamond" w:hAnsi="Garamond"/>
                <w:i/>
                <w:sz w:val="22"/>
                <w:szCs w:val="22"/>
              </w:rPr>
            </w:pPr>
            <w:ins w:id="250" w:author="Bourque, Ethan" w:date="2024-04-23T09:36:00Z">
              <w:r>
                <w:rPr>
                  <w:rFonts w:ascii="Garamond" w:hAnsi="Garamond"/>
                  <w:i/>
                  <w:sz w:val="22"/>
                  <w:szCs w:val="22"/>
                </w:rPr>
                <w:t>Estimate: 1.7 m</w:t>
              </w:r>
            </w:ins>
          </w:p>
        </w:tc>
      </w:tr>
      <w:tr w:rsidR="00227D4E" w14:paraId="3ED2C5F0" w14:textId="77777777" w:rsidTr="004E54B4">
        <w:trPr>
          <w:trHeight w:val="505"/>
          <w:jc w:val="center"/>
          <w:ins w:id="251" w:author="Bourque, Ethan" w:date="2024-04-23T09:36:00Z"/>
        </w:trPr>
        <w:tc>
          <w:tcPr>
            <w:tcW w:w="2515" w:type="dxa"/>
            <w:shd w:val="clear" w:color="auto" w:fill="auto"/>
            <w:vAlign w:val="center"/>
          </w:tcPr>
          <w:p w14:paraId="6A550E60" w14:textId="77777777" w:rsidR="00227D4E" w:rsidRPr="00904859" w:rsidRDefault="00227D4E" w:rsidP="004E54B4">
            <w:pPr>
              <w:rPr>
                <w:ins w:id="252" w:author="Bourque, Ethan" w:date="2024-04-23T09:36:00Z"/>
                <w:rFonts w:ascii="Garamond" w:hAnsi="Garamond"/>
                <w:sz w:val="22"/>
                <w:szCs w:val="22"/>
              </w:rPr>
            </w:pPr>
            <w:ins w:id="253" w:author="Bourque, Ethan" w:date="2024-04-23T09:36:00Z">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ins>
          </w:p>
        </w:tc>
        <w:tc>
          <w:tcPr>
            <w:tcW w:w="6610" w:type="dxa"/>
            <w:shd w:val="clear" w:color="auto" w:fill="auto"/>
            <w:vAlign w:val="center"/>
          </w:tcPr>
          <w:p w14:paraId="5C157913" w14:textId="77777777" w:rsidR="00227D4E" w:rsidRPr="00CE0807" w:rsidRDefault="00227D4E" w:rsidP="004E54B4">
            <w:pPr>
              <w:jc w:val="center"/>
              <w:rPr>
                <w:ins w:id="254" w:author="Bourque, Ethan" w:date="2024-04-23T09:36:00Z"/>
                <w:rFonts w:ascii="Garamond" w:hAnsi="Garamond"/>
                <w:i/>
                <w:sz w:val="22"/>
                <w:szCs w:val="22"/>
              </w:rPr>
            </w:pPr>
            <w:ins w:id="255" w:author="Bourque, Ethan" w:date="2024-04-23T09:36:00Z">
              <w:r>
                <w:rPr>
                  <w:rFonts w:ascii="Garamond" w:hAnsi="Garamond"/>
                  <w:i/>
                  <w:sz w:val="22"/>
                  <w:szCs w:val="22"/>
                </w:rPr>
                <w:t>Sonde: 1.7 m; Depth sensor: 1.9 m</w:t>
              </w:r>
              <w:r w:rsidRPr="00CE0807">
                <w:rPr>
                  <w:rFonts w:ascii="Garamond" w:hAnsi="Garamond"/>
                  <w:i/>
                  <w:sz w:val="22"/>
                  <w:szCs w:val="22"/>
                </w:rPr>
                <w:t xml:space="preserve"> </w:t>
              </w:r>
            </w:ins>
          </w:p>
        </w:tc>
      </w:tr>
      <w:tr w:rsidR="00227D4E" w14:paraId="7E133406" w14:textId="77777777" w:rsidTr="004E54B4">
        <w:trPr>
          <w:trHeight w:val="505"/>
          <w:jc w:val="center"/>
          <w:ins w:id="256" w:author="Bourque, Ethan" w:date="2024-04-23T09:36:00Z"/>
        </w:trPr>
        <w:tc>
          <w:tcPr>
            <w:tcW w:w="2515" w:type="dxa"/>
            <w:shd w:val="clear" w:color="auto" w:fill="auto"/>
            <w:vAlign w:val="center"/>
          </w:tcPr>
          <w:p w14:paraId="37006194" w14:textId="77777777" w:rsidR="00227D4E" w:rsidRPr="00904859" w:rsidRDefault="00227D4E" w:rsidP="004E54B4">
            <w:pPr>
              <w:rPr>
                <w:ins w:id="257" w:author="Bourque, Ethan" w:date="2024-04-23T09:36:00Z"/>
                <w:rFonts w:ascii="Garamond" w:hAnsi="Garamond"/>
                <w:sz w:val="22"/>
                <w:szCs w:val="22"/>
              </w:rPr>
            </w:pPr>
            <w:ins w:id="258" w:author="Bourque, Ethan" w:date="2024-04-23T09:36:00Z">
              <w:r>
                <w:rPr>
                  <w:rFonts w:ascii="Garamond" w:hAnsi="Garamond"/>
                  <w:sz w:val="22"/>
                  <w:szCs w:val="22"/>
                </w:rPr>
                <w:t>Bottom habitat or t</w:t>
              </w:r>
              <w:r w:rsidRPr="004341A7">
                <w:rPr>
                  <w:rFonts w:ascii="Garamond" w:hAnsi="Garamond"/>
                  <w:sz w:val="22"/>
                  <w:szCs w:val="22"/>
                </w:rPr>
                <w:t>ype</w:t>
              </w:r>
            </w:ins>
          </w:p>
        </w:tc>
        <w:tc>
          <w:tcPr>
            <w:tcW w:w="6610" w:type="dxa"/>
            <w:shd w:val="clear" w:color="auto" w:fill="auto"/>
            <w:vAlign w:val="center"/>
          </w:tcPr>
          <w:p w14:paraId="24AC38FE" w14:textId="77777777" w:rsidR="00227D4E" w:rsidRPr="00CE0807" w:rsidRDefault="00227D4E" w:rsidP="004E54B4">
            <w:pPr>
              <w:tabs>
                <w:tab w:val="left" w:pos="2100"/>
              </w:tabs>
              <w:jc w:val="center"/>
              <w:rPr>
                <w:ins w:id="259" w:author="Bourque, Ethan" w:date="2024-04-23T09:36:00Z"/>
                <w:rFonts w:ascii="Garamond" w:hAnsi="Garamond"/>
                <w:i/>
                <w:sz w:val="22"/>
                <w:szCs w:val="22"/>
              </w:rPr>
            </w:pPr>
            <w:ins w:id="260" w:author="Bourque, Ethan" w:date="2024-04-23T09:36:00Z">
              <w:r w:rsidRPr="00CE0807">
                <w:rPr>
                  <w:rFonts w:ascii="Garamond" w:hAnsi="Garamond"/>
                  <w:i/>
                  <w:sz w:val="22"/>
                  <w:szCs w:val="22"/>
                </w:rPr>
                <w:t xml:space="preserve">Soft sediment, </w:t>
              </w:r>
              <w:r>
                <w:rPr>
                  <w:rFonts w:ascii="Garamond" w:hAnsi="Garamond"/>
                  <w:i/>
                  <w:sz w:val="22"/>
                  <w:szCs w:val="22"/>
                </w:rPr>
                <w:t>primarily silt and clay, no vegetation</w:t>
              </w:r>
            </w:ins>
          </w:p>
        </w:tc>
      </w:tr>
      <w:tr w:rsidR="00227D4E" w14:paraId="461607CA" w14:textId="77777777" w:rsidTr="004E54B4">
        <w:trPr>
          <w:trHeight w:val="505"/>
          <w:jc w:val="center"/>
          <w:ins w:id="261" w:author="Bourque, Ethan" w:date="2024-04-23T09:36:00Z"/>
        </w:trPr>
        <w:tc>
          <w:tcPr>
            <w:tcW w:w="2515" w:type="dxa"/>
            <w:shd w:val="clear" w:color="auto" w:fill="auto"/>
            <w:vAlign w:val="center"/>
          </w:tcPr>
          <w:p w14:paraId="41BFBC85" w14:textId="77777777" w:rsidR="00227D4E" w:rsidRPr="00904859" w:rsidRDefault="00227D4E" w:rsidP="004E54B4">
            <w:pPr>
              <w:rPr>
                <w:ins w:id="262" w:author="Bourque, Ethan" w:date="2024-04-23T09:36:00Z"/>
                <w:rFonts w:ascii="Garamond" w:hAnsi="Garamond"/>
                <w:sz w:val="22"/>
                <w:szCs w:val="22"/>
              </w:rPr>
            </w:pPr>
            <w:ins w:id="263" w:author="Bourque, Ethan" w:date="2024-04-23T09:36:00Z">
              <w:r>
                <w:rPr>
                  <w:rFonts w:ascii="Garamond" w:hAnsi="Garamond"/>
                  <w:sz w:val="22"/>
                  <w:szCs w:val="22"/>
                </w:rPr>
                <w:t>Pollutants in a</w:t>
              </w:r>
              <w:r w:rsidRPr="004341A7">
                <w:rPr>
                  <w:rFonts w:ascii="Garamond" w:hAnsi="Garamond"/>
                  <w:sz w:val="22"/>
                  <w:szCs w:val="22"/>
                </w:rPr>
                <w:t>rea</w:t>
              </w:r>
            </w:ins>
          </w:p>
        </w:tc>
        <w:tc>
          <w:tcPr>
            <w:tcW w:w="6610" w:type="dxa"/>
            <w:shd w:val="clear" w:color="auto" w:fill="auto"/>
            <w:vAlign w:val="center"/>
          </w:tcPr>
          <w:p w14:paraId="73B01B59" w14:textId="77777777" w:rsidR="00227D4E" w:rsidRPr="00904859" w:rsidRDefault="00227D4E" w:rsidP="004E54B4">
            <w:pPr>
              <w:jc w:val="center"/>
              <w:rPr>
                <w:ins w:id="264" w:author="Bourque, Ethan" w:date="2024-04-23T09:36:00Z"/>
                <w:rFonts w:ascii="Garamond" w:hAnsi="Garamond"/>
                <w:sz w:val="22"/>
                <w:szCs w:val="22"/>
              </w:rPr>
            </w:pPr>
            <w:ins w:id="265" w:author="Bourque, Ethan" w:date="2024-04-23T09:36:00Z">
              <w:r>
                <w:rPr>
                  <w:rFonts w:ascii="Garamond" w:hAnsi="Garamond"/>
                  <w:sz w:val="22"/>
                  <w:szCs w:val="22"/>
                </w:rPr>
                <w:t>Wastewater, septic tanks</w:t>
              </w:r>
            </w:ins>
          </w:p>
        </w:tc>
      </w:tr>
      <w:tr w:rsidR="00227D4E" w14:paraId="1D0E7290" w14:textId="77777777" w:rsidTr="004E54B4">
        <w:trPr>
          <w:trHeight w:val="505"/>
          <w:jc w:val="center"/>
          <w:ins w:id="266" w:author="Bourque, Ethan" w:date="2024-04-23T09:36:00Z"/>
        </w:trPr>
        <w:tc>
          <w:tcPr>
            <w:tcW w:w="2515" w:type="dxa"/>
            <w:shd w:val="clear" w:color="auto" w:fill="auto"/>
            <w:vAlign w:val="center"/>
          </w:tcPr>
          <w:p w14:paraId="56359DEF" w14:textId="77777777" w:rsidR="00227D4E" w:rsidRPr="00904859" w:rsidRDefault="00227D4E" w:rsidP="004E54B4">
            <w:pPr>
              <w:rPr>
                <w:ins w:id="267" w:author="Bourque, Ethan" w:date="2024-04-23T09:36:00Z"/>
                <w:rFonts w:ascii="Garamond" w:hAnsi="Garamond"/>
                <w:sz w:val="22"/>
                <w:szCs w:val="22"/>
              </w:rPr>
            </w:pPr>
            <w:ins w:id="268" w:author="Bourque, Ethan" w:date="2024-04-23T09:36:00Z">
              <w:r>
                <w:rPr>
                  <w:rFonts w:ascii="Garamond" w:hAnsi="Garamond"/>
                  <w:sz w:val="22"/>
                  <w:szCs w:val="22"/>
                </w:rPr>
                <w:t xml:space="preserve">Description of watershed </w:t>
              </w:r>
            </w:ins>
          </w:p>
        </w:tc>
        <w:tc>
          <w:tcPr>
            <w:tcW w:w="6610" w:type="dxa"/>
            <w:shd w:val="clear" w:color="auto" w:fill="auto"/>
            <w:vAlign w:val="center"/>
          </w:tcPr>
          <w:p w14:paraId="61F8B396" w14:textId="77777777" w:rsidR="00227D4E" w:rsidRPr="00CE0807" w:rsidRDefault="00227D4E" w:rsidP="004E54B4">
            <w:pPr>
              <w:jc w:val="center"/>
              <w:rPr>
                <w:ins w:id="269" w:author="Bourque, Ethan" w:date="2024-04-23T09:36:00Z"/>
                <w:rFonts w:ascii="Garamond" w:hAnsi="Garamond"/>
                <w:i/>
                <w:iCs/>
                <w:sz w:val="22"/>
                <w:szCs w:val="22"/>
              </w:rPr>
            </w:pPr>
            <w:ins w:id="270" w:author="Bourque, Ethan" w:date="2024-04-23T09:36:00Z">
              <w:r>
                <w:rPr>
                  <w:rFonts w:ascii="Garamond" w:hAnsi="Garamond"/>
                  <w:i/>
                  <w:iCs/>
                  <w:sz w:val="22"/>
                  <w:szCs w:val="22"/>
                </w:rPr>
                <w:t>Bay station up near East River mouth</w:t>
              </w:r>
            </w:ins>
          </w:p>
        </w:tc>
      </w:tr>
    </w:tbl>
    <w:p w14:paraId="4E4DB576" w14:textId="77777777" w:rsidR="00227D4E" w:rsidRDefault="00227D4E" w:rsidP="00227D4E">
      <w:pPr>
        <w:rPr>
          <w:ins w:id="271"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33B0DE7B" w14:textId="77777777" w:rsidTr="004E54B4">
        <w:trPr>
          <w:trHeight w:val="505"/>
          <w:jc w:val="center"/>
          <w:ins w:id="272" w:author="Bourque, Ethan" w:date="2024-04-23T09:36:00Z"/>
        </w:trPr>
        <w:tc>
          <w:tcPr>
            <w:tcW w:w="2543" w:type="dxa"/>
            <w:shd w:val="clear" w:color="auto" w:fill="auto"/>
            <w:vAlign w:val="center"/>
          </w:tcPr>
          <w:p w14:paraId="16373DB8" w14:textId="77777777" w:rsidR="00227D4E" w:rsidRPr="00177C0B" w:rsidRDefault="00227D4E" w:rsidP="004E54B4">
            <w:pPr>
              <w:rPr>
                <w:ins w:id="273" w:author="Bourque, Ethan" w:date="2024-04-23T09:36:00Z"/>
                <w:rFonts w:ascii="Garamond" w:hAnsi="Garamond"/>
                <w:sz w:val="22"/>
                <w:szCs w:val="22"/>
              </w:rPr>
            </w:pPr>
            <w:ins w:id="274"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60478B1E" w14:textId="77777777" w:rsidR="00227D4E" w:rsidRPr="00177C0B" w:rsidRDefault="00227D4E" w:rsidP="004E54B4">
            <w:pPr>
              <w:jc w:val="center"/>
              <w:rPr>
                <w:ins w:id="275" w:author="Bourque, Ethan" w:date="2024-04-23T09:36:00Z"/>
                <w:rFonts w:ascii="Garamond" w:hAnsi="Garamond"/>
              </w:rPr>
            </w:pPr>
            <w:ins w:id="276" w:author="Bourque, Ethan" w:date="2024-04-23T09:36:00Z">
              <w:r w:rsidRPr="00EB1FDD">
                <w:rPr>
                  <w:rFonts w:ascii="Garamond" w:hAnsi="Garamond"/>
                </w:rPr>
                <w:t>Cat Point datalogger and nutrient station</w:t>
              </w:r>
            </w:ins>
          </w:p>
        </w:tc>
      </w:tr>
      <w:tr w:rsidR="00227D4E" w14:paraId="56C84C8A" w14:textId="77777777" w:rsidTr="004E54B4">
        <w:trPr>
          <w:trHeight w:val="505"/>
          <w:jc w:val="center"/>
          <w:ins w:id="277" w:author="Bourque, Ethan" w:date="2024-04-23T09:36:00Z"/>
        </w:trPr>
        <w:tc>
          <w:tcPr>
            <w:tcW w:w="2543" w:type="dxa"/>
            <w:shd w:val="clear" w:color="auto" w:fill="auto"/>
            <w:vAlign w:val="center"/>
          </w:tcPr>
          <w:p w14:paraId="2353F3B2" w14:textId="77777777" w:rsidR="00227D4E" w:rsidRPr="00904859" w:rsidRDefault="00227D4E" w:rsidP="004E54B4">
            <w:pPr>
              <w:rPr>
                <w:ins w:id="278" w:author="Bourque, Ethan" w:date="2024-04-23T09:36:00Z"/>
                <w:rFonts w:ascii="Garamond" w:hAnsi="Garamond"/>
                <w:sz w:val="22"/>
                <w:szCs w:val="22"/>
              </w:rPr>
            </w:pPr>
            <w:ins w:id="279"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66B8B36D" w14:textId="77777777" w:rsidR="00227D4E" w:rsidRPr="00CE0807" w:rsidRDefault="00227D4E" w:rsidP="004E54B4">
            <w:pPr>
              <w:jc w:val="center"/>
              <w:rPr>
                <w:ins w:id="280" w:author="Bourque, Ethan" w:date="2024-04-23T09:36:00Z"/>
                <w:rFonts w:ascii="Garamond" w:hAnsi="Garamond"/>
                <w:i/>
                <w:iCs/>
                <w:sz w:val="22"/>
                <w:szCs w:val="22"/>
              </w:rPr>
            </w:pPr>
            <w:ins w:id="281" w:author="Bourque, Ethan" w:date="2024-04-23T09:36:00Z">
              <w:r>
                <w:rPr>
                  <w:rFonts w:ascii="Garamond" w:hAnsi="Garamond"/>
                  <w:sz w:val="22"/>
                  <w:szCs w:val="22"/>
                </w:rPr>
                <w:t>29.7021 N, 84.8802</w:t>
              </w:r>
              <w:r w:rsidRPr="008F201A">
                <w:rPr>
                  <w:rFonts w:ascii="Garamond" w:hAnsi="Garamond"/>
                  <w:sz w:val="22"/>
                  <w:szCs w:val="22"/>
                </w:rPr>
                <w:t xml:space="preserve"> W</w:t>
              </w:r>
            </w:ins>
          </w:p>
        </w:tc>
      </w:tr>
      <w:tr w:rsidR="00227D4E" w14:paraId="5DDE379A" w14:textId="77777777" w:rsidTr="004E54B4">
        <w:trPr>
          <w:trHeight w:val="505"/>
          <w:jc w:val="center"/>
          <w:ins w:id="282" w:author="Bourque, Ethan" w:date="2024-04-23T09:36:00Z"/>
        </w:trPr>
        <w:tc>
          <w:tcPr>
            <w:tcW w:w="2543" w:type="dxa"/>
            <w:shd w:val="clear" w:color="auto" w:fill="auto"/>
            <w:vAlign w:val="center"/>
          </w:tcPr>
          <w:p w14:paraId="5D2D3235" w14:textId="77777777" w:rsidR="00227D4E" w:rsidRPr="00904859" w:rsidRDefault="00227D4E" w:rsidP="004E54B4">
            <w:pPr>
              <w:rPr>
                <w:ins w:id="283" w:author="Bourque, Ethan" w:date="2024-04-23T09:36:00Z"/>
                <w:rFonts w:ascii="Garamond" w:hAnsi="Garamond"/>
                <w:sz w:val="22"/>
                <w:szCs w:val="22"/>
              </w:rPr>
            </w:pPr>
            <w:ins w:id="284"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29EC008F" w14:textId="77777777" w:rsidR="00227D4E" w:rsidRPr="00904859" w:rsidRDefault="00227D4E" w:rsidP="004E54B4">
            <w:pPr>
              <w:jc w:val="center"/>
              <w:rPr>
                <w:ins w:id="285" w:author="Bourque, Ethan" w:date="2024-04-23T09:36:00Z"/>
                <w:rFonts w:ascii="Garamond" w:hAnsi="Garamond"/>
                <w:sz w:val="22"/>
                <w:szCs w:val="22"/>
              </w:rPr>
            </w:pPr>
            <w:ins w:id="286" w:author="Bourque, Ethan" w:date="2024-04-23T09:36:00Z">
              <w:r>
                <w:rPr>
                  <w:rFonts w:ascii="Garamond" w:hAnsi="Garamond"/>
                  <w:sz w:val="22"/>
                  <w:szCs w:val="22"/>
                </w:rPr>
                <w:t>Estimate: Mean Range of Tide (MN): 0.4 m</w:t>
              </w:r>
            </w:ins>
          </w:p>
        </w:tc>
      </w:tr>
      <w:tr w:rsidR="00227D4E" w14:paraId="2EB4C6C0" w14:textId="77777777" w:rsidTr="004E54B4">
        <w:trPr>
          <w:trHeight w:val="505"/>
          <w:jc w:val="center"/>
          <w:ins w:id="287" w:author="Bourque, Ethan" w:date="2024-04-23T09:36:00Z"/>
        </w:trPr>
        <w:tc>
          <w:tcPr>
            <w:tcW w:w="2543" w:type="dxa"/>
            <w:shd w:val="clear" w:color="auto" w:fill="auto"/>
            <w:vAlign w:val="center"/>
          </w:tcPr>
          <w:p w14:paraId="3107FDFE" w14:textId="77777777" w:rsidR="00227D4E" w:rsidRPr="00904859" w:rsidRDefault="00227D4E" w:rsidP="004E54B4">
            <w:pPr>
              <w:rPr>
                <w:ins w:id="288" w:author="Bourque, Ethan" w:date="2024-04-23T09:36:00Z"/>
                <w:rFonts w:ascii="Garamond" w:hAnsi="Garamond"/>
                <w:sz w:val="22"/>
                <w:szCs w:val="22"/>
              </w:rPr>
            </w:pPr>
            <w:ins w:id="289"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1AA7B418" w14:textId="77777777" w:rsidR="00227D4E" w:rsidRPr="00904859" w:rsidRDefault="00227D4E" w:rsidP="004E54B4">
            <w:pPr>
              <w:jc w:val="center"/>
              <w:rPr>
                <w:ins w:id="290" w:author="Bourque, Ethan" w:date="2024-04-23T09:36:00Z"/>
                <w:rFonts w:ascii="Garamond" w:hAnsi="Garamond"/>
                <w:sz w:val="22"/>
                <w:szCs w:val="22"/>
              </w:rPr>
            </w:pPr>
            <w:ins w:id="291" w:author="Bourque, Ethan" w:date="2024-04-23T09:36:00Z">
              <w:r>
                <w:rPr>
                  <w:rFonts w:ascii="Garamond" w:hAnsi="Garamond"/>
                  <w:sz w:val="22"/>
                  <w:szCs w:val="22"/>
                </w:rPr>
                <w:t xml:space="preserve">0 to 32 </w:t>
              </w:r>
              <w:proofErr w:type="spellStart"/>
              <w:r>
                <w:rPr>
                  <w:rFonts w:ascii="Garamond" w:hAnsi="Garamond"/>
                  <w:sz w:val="22"/>
                  <w:szCs w:val="22"/>
                </w:rPr>
                <w:t>psu</w:t>
              </w:r>
              <w:proofErr w:type="spellEnd"/>
            </w:ins>
          </w:p>
        </w:tc>
      </w:tr>
      <w:tr w:rsidR="00227D4E" w14:paraId="5B4C099C" w14:textId="77777777" w:rsidTr="004E54B4">
        <w:trPr>
          <w:trHeight w:val="505"/>
          <w:jc w:val="center"/>
          <w:ins w:id="292" w:author="Bourque, Ethan" w:date="2024-04-23T09:36:00Z"/>
        </w:trPr>
        <w:tc>
          <w:tcPr>
            <w:tcW w:w="2543" w:type="dxa"/>
            <w:shd w:val="clear" w:color="auto" w:fill="auto"/>
            <w:vAlign w:val="center"/>
          </w:tcPr>
          <w:p w14:paraId="683978E8" w14:textId="77777777" w:rsidR="00227D4E" w:rsidRPr="00904859" w:rsidRDefault="00227D4E" w:rsidP="004E54B4">
            <w:pPr>
              <w:rPr>
                <w:ins w:id="293" w:author="Bourque, Ethan" w:date="2024-04-23T09:36:00Z"/>
                <w:rFonts w:ascii="Garamond" w:hAnsi="Garamond"/>
                <w:sz w:val="22"/>
                <w:szCs w:val="22"/>
              </w:rPr>
            </w:pPr>
            <w:ins w:id="294"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7FE04F38" w14:textId="77777777" w:rsidR="00227D4E" w:rsidRPr="00904859" w:rsidRDefault="00227D4E" w:rsidP="004E54B4">
            <w:pPr>
              <w:jc w:val="center"/>
              <w:rPr>
                <w:ins w:id="295" w:author="Bourque, Ethan" w:date="2024-04-23T09:36:00Z"/>
                <w:rFonts w:ascii="Garamond" w:hAnsi="Garamond"/>
                <w:sz w:val="22"/>
                <w:szCs w:val="22"/>
              </w:rPr>
            </w:pPr>
            <w:ins w:id="296" w:author="Bourque, Ethan" w:date="2024-04-23T09:36:00Z">
              <w:r>
                <w:rPr>
                  <w:rFonts w:ascii="Garamond" w:hAnsi="Garamond"/>
                  <w:sz w:val="22"/>
                  <w:szCs w:val="22"/>
                </w:rPr>
                <w:t>Unquantified due to diverse runoff – Apalachicola River (and distributaries), Tate’s Hell State Forest Runoff</w:t>
              </w:r>
            </w:ins>
          </w:p>
        </w:tc>
      </w:tr>
      <w:tr w:rsidR="00227D4E" w14:paraId="12473584" w14:textId="77777777" w:rsidTr="004E54B4">
        <w:trPr>
          <w:trHeight w:val="505"/>
          <w:jc w:val="center"/>
          <w:ins w:id="297" w:author="Bourque, Ethan" w:date="2024-04-23T09:36:00Z"/>
        </w:trPr>
        <w:tc>
          <w:tcPr>
            <w:tcW w:w="2543" w:type="dxa"/>
            <w:shd w:val="clear" w:color="auto" w:fill="auto"/>
            <w:vAlign w:val="center"/>
          </w:tcPr>
          <w:p w14:paraId="0F197FAA" w14:textId="77777777" w:rsidR="00227D4E" w:rsidRPr="00904859" w:rsidRDefault="00227D4E" w:rsidP="004E54B4">
            <w:pPr>
              <w:rPr>
                <w:ins w:id="298" w:author="Bourque, Ethan" w:date="2024-04-23T09:36:00Z"/>
                <w:rFonts w:ascii="Garamond" w:hAnsi="Garamond"/>
                <w:sz w:val="22"/>
                <w:szCs w:val="22"/>
              </w:rPr>
            </w:pPr>
            <w:ins w:id="299"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60435600" w14:textId="77777777" w:rsidR="00227D4E" w:rsidRPr="00CE0807" w:rsidRDefault="00227D4E" w:rsidP="004E54B4">
            <w:pPr>
              <w:jc w:val="center"/>
              <w:rPr>
                <w:ins w:id="300" w:author="Bourque, Ethan" w:date="2024-04-23T09:36:00Z"/>
                <w:rFonts w:ascii="Garamond" w:hAnsi="Garamond"/>
                <w:i/>
                <w:sz w:val="22"/>
                <w:szCs w:val="22"/>
              </w:rPr>
            </w:pPr>
            <w:ins w:id="301" w:author="Bourque, Ethan" w:date="2024-04-23T09:36:00Z">
              <w:r>
                <w:rPr>
                  <w:rFonts w:ascii="Garamond" w:hAnsi="Garamond"/>
                  <w:i/>
                  <w:sz w:val="22"/>
                  <w:szCs w:val="22"/>
                </w:rPr>
                <w:t>Estimate: 1.8 m</w:t>
              </w:r>
            </w:ins>
          </w:p>
        </w:tc>
      </w:tr>
      <w:tr w:rsidR="00227D4E" w14:paraId="1071BB19" w14:textId="77777777" w:rsidTr="004E54B4">
        <w:trPr>
          <w:trHeight w:val="505"/>
          <w:jc w:val="center"/>
          <w:ins w:id="302" w:author="Bourque, Ethan" w:date="2024-04-23T09:36:00Z"/>
        </w:trPr>
        <w:tc>
          <w:tcPr>
            <w:tcW w:w="2543" w:type="dxa"/>
            <w:shd w:val="clear" w:color="auto" w:fill="auto"/>
            <w:vAlign w:val="center"/>
          </w:tcPr>
          <w:p w14:paraId="50DCB190" w14:textId="77777777" w:rsidR="00227D4E" w:rsidRPr="00904859" w:rsidRDefault="00227D4E" w:rsidP="004E54B4">
            <w:pPr>
              <w:rPr>
                <w:ins w:id="303" w:author="Bourque, Ethan" w:date="2024-04-23T09:36:00Z"/>
                <w:rFonts w:ascii="Garamond" w:hAnsi="Garamond"/>
                <w:sz w:val="22"/>
                <w:szCs w:val="22"/>
              </w:rPr>
            </w:pPr>
            <w:ins w:id="304" w:author="Bourque, Ethan" w:date="2024-04-23T09:36:00Z">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3D94CC63" w14:textId="77777777" w:rsidR="00227D4E" w:rsidRPr="00CE0807" w:rsidRDefault="00227D4E" w:rsidP="004E54B4">
            <w:pPr>
              <w:jc w:val="center"/>
              <w:rPr>
                <w:ins w:id="305" w:author="Bourque, Ethan" w:date="2024-04-23T09:36:00Z"/>
                <w:rFonts w:ascii="Garamond" w:hAnsi="Garamond"/>
                <w:i/>
                <w:sz w:val="22"/>
                <w:szCs w:val="22"/>
              </w:rPr>
            </w:pPr>
            <w:ins w:id="306" w:author="Bourque, Ethan" w:date="2024-04-23T09:36:00Z">
              <w:r>
                <w:rPr>
                  <w:rFonts w:ascii="Garamond" w:hAnsi="Garamond"/>
                  <w:i/>
                  <w:sz w:val="22"/>
                  <w:szCs w:val="22"/>
                </w:rPr>
                <w:t>Sonde: 0.3 m; Depth Sensor: 0.5 m</w:t>
              </w:r>
            </w:ins>
          </w:p>
        </w:tc>
      </w:tr>
      <w:tr w:rsidR="00227D4E" w14:paraId="52EF498E" w14:textId="77777777" w:rsidTr="004E54B4">
        <w:trPr>
          <w:trHeight w:val="505"/>
          <w:jc w:val="center"/>
          <w:ins w:id="307" w:author="Bourque, Ethan" w:date="2024-04-23T09:36:00Z"/>
        </w:trPr>
        <w:tc>
          <w:tcPr>
            <w:tcW w:w="2543" w:type="dxa"/>
            <w:shd w:val="clear" w:color="auto" w:fill="auto"/>
            <w:vAlign w:val="center"/>
          </w:tcPr>
          <w:p w14:paraId="76236C58" w14:textId="77777777" w:rsidR="00227D4E" w:rsidRPr="00904859" w:rsidRDefault="00227D4E" w:rsidP="004E54B4">
            <w:pPr>
              <w:rPr>
                <w:ins w:id="308" w:author="Bourque, Ethan" w:date="2024-04-23T09:36:00Z"/>
                <w:rFonts w:ascii="Garamond" w:hAnsi="Garamond"/>
                <w:sz w:val="22"/>
                <w:szCs w:val="22"/>
              </w:rPr>
            </w:pPr>
            <w:ins w:id="309"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480069FF" w14:textId="77777777" w:rsidR="00227D4E" w:rsidRPr="00CE0807" w:rsidRDefault="00227D4E" w:rsidP="004E54B4">
            <w:pPr>
              <w:tabs>
                <w:tab w:val="left" w:pos="2100"/>
              </w:tabs>
              <w:jc w:val="center"/>
              <w:rPr>
                <w:ins w:id="310" w:author="Bourque, Ethan" w:date="2024-04-23T09:36:00Z"/>
                <w:rFonts w:ascii="Garamond" w:hAnsi="Garamond"/>
                <w:i/>
                <w:sz w:val="22"/>
                <w:szCs w:val="22"/>
              </w:rPr>
            </w:pPr>
            <w:ins w:id="311" w:author="Bourque, Ethan" w:date="2024-04-23T09:36:00Z">
              <w:r>
                <w:rPr>
                  <w:rFonts w:ascii="Garamond" w:hAnsi="Garamond"/>
                  <w:i/>
                  <w:sz w:val="22"/>
                  <w:szCs w:val="22"/>
                </w:rPr>
                <w:t>Oyster bar, no vegetation except algae on oysters</w:t>
              </w:r>
            </w:ins>
          </w:p>
        </w:tc>
      </w:tr>
      <w:tr w:rsidR="00227D4E" w14:paraId="16128D54" w14:textId="77777777" w:rsidTr="004E54B4">
        <w:trPr>
          <w:trHeight w:val="505"/>
          <w:jc w:val="center"/>
          <w:ins w:id="312" w:author="Bourque, Ethan" w:date="2024-04-23T09:36:00Z"/>
        </w:trPr>
        <w:tc>
          <w:tcPr>
            <w:tcW w:w="2543" w:type="dxa"/>
            <w:shd w:val="clear" w:color="auto" w:fill="auto"/>
            <w:vAlign w:val="center"/>
          </w:tcPr>
          <w:p w14:paraId="40E5B855" w14:textId="77777777" w:rsidR="00227D4E" w:rsidRPr="00904859" w:rsidRDefault="00227D4E" w:rsidP="004E54B4">
            <w:pPr>
              <w:rPr>
                <w:ins w:id="313" w:author="Bourque, Ethan" w:date="2024-04-23T09:36:00Z"/>
                <w:rFonts w:ascii="Garamond" w:hAnsi="Garamond"/>
                <w:sz w:val="22"/>
                <w:szCs w:val="22"/>
              </w:rPr>
            </w:pPr>
            <w:ins w:id="314"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47DD765C" w14:textId="77777777" w:rsidR="00227D4E" w:rsidRPr="00904859" w:rsidRDefault="00227D4E" w:rsidP="004E54B4">
            <w:pPr>
              <w:jc w:val="center"/>
              <w:rPr>
                <w:ins w:id="315" w:author="Bourque, Ethan" w:date="2024-04-23T09:36:00Z"/>
                <w:rFonts w:ascii="Garamond" w:hAnsi="Garamond"/>
                <w:sz w:val="22"/>
                <w:szCs w:val="22"/>
              </w:rPr>
            </w:pPr>
            <w:ins w:id="316" w:author="Bourque, Ethan" w:date="2024-04-23T09:36:00Z">
              <w:r>
                <w:rPr>
                  <w:rFonts w:ascii="Garamond" w:hAnsi="Garamond"/>
                  <w:sz w:val="22"/>
                  <w:szCs w:val="22"/>
                </w:rPr>
                <w:t>Wastewater, septic tanks</w:t>
              </w:r>
            </w:ins>
          </w:p>
        </w:tc>
      </w:tr>
      <w:tr w:rsidR="00227D4E" w14:paraId="7ABD8A8D" w14:textId="77777777" w:rsidTr="004E54B4">
        <w:trPr>
          <w:trHeight w:val="505"/>
          <w:jc w:val="center"/>
          <w:ins w:id="317" w:author="Bourque, Ethan" w:date="2024-04-23T09:36:00Z"/>
        </w:trPr>
        <w:tc>
          <w:tcPr>
            <w:tcW w:w="2543" w:type="dxa"/>
            <w:shd w:val="clear" w:color="auto" w:fill="auto"/>
            <w:vAlign w:val="center"/>
          </w:tcPr>
          <w:p w14:paraId="60C48430" w14:textId="77777777" w:rsidR="00227D4E" w:rsidRPr="00904859" w:rsidRDefault="00227D4E" w:rsidP="004E54B4">
            <w:pPr>
              <w:rPr>
                <w:ins w:id="318" w:author="Bourque, Ethan" w:date="2024-04-23T09:36:00Z"/>
                <w:rFonts w:ascii="Garamond" w:hAnsi="Garamond"/>
                <w:sz w:val="22"/>
                <w:szCs w:val="22"/>
              </w:rPr>
            </w:pPr>
            <w:ins w:id="319"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6E1019E0" w14:textId="77777777" w:rsidR="00227D4E" w:rsidRPr="00CE0807" w:rsidRDefault="00227D4E" w:rsidP="004E54B4">
            <w:pPr>
              <w:jc w:val="center"/>
              <w:rPr>
                <w:ins w:id="320" w:author="Bourque, Ethan" w:date="2024-04-23T09:36:00Z"/>
                <w:rFonts w:ascii="Garamond" w:hAnsi="Garamond"/>
                <w:i/>
                <w:iCs/>
                <w:sz w:val="22"/>
                <w:szCs w:val="22"/>
              </w:rPr>
            </w:pPr>
            <w:ins w:id="321" w:author="Bourque, Ethan" w:date="2024-04-23T09:36:00Z">
              <w:r>
                <w:rPr>
                  <w:rFonts w:ascii="Garamond" w:hAnsi="Garamond"/>
                  <w:i/>
                  <w:iCs/>
                  <w:sz w:val="22"/>
                  <w:szCs w:val="22"/>
                </w:rPr>
                <w:t>Bay station, historically important oyster bar</w:t>
              </w:r>
            </w:ins>
          </w:p>
        </w:tc>
      </w:tr>
    </w:tbl>
    <w:p w14:paraId="54793DE1" w14:textId="77777777" w:rsidR="00227D4E" w:rsidRDefault="00227D4E" w:rsidP="00227D4E">
      <w:pPr>
        <w:rPr>
          <w:ins w:id="322"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6246EF9D" w14:textId="77777777" w:rsidTr="004E54B4">
        <w:trPr>
          <w:trHeight w:val="505"/>
          <w:jc w:val="center"/>
          <w:ins w:id="323" w:author="Bourque, Ethan" w:date="2024-04-23T09:36:00Z"/>
        </w:trPr>
        <w:tc>
          <w:tcPr>
            <w:tcW w:w="2543" w:type="dxa"/>
            <w:shd w:val="clear" w:color="auto" w:fill="auto"/>
            <w:vAlign w:val="center"/>
          </w:tcPr>
          <w:p w14:paraId="4A47C7EA" w14:textId="77777777" w:rsidR="00227D4E" w:rsidRPr="00177C0B" w:rsidRDefault="00227D4E" w:rsidP="004E54B4">
            <w:pPr>
              <w:rPr>
                <w:ins w:id="324" w:author="Bourque, Ethan" w:date="2024-04-23T09:36:00Z"/>
                <w:rFonts w:ascii="Garamond" w:hAnsi="Garamond"/>
                <w:sz w:val="22"/>
                <w:szCs w:val="22"/>
              </w:rPr>
            </w:pPr>
            <w:ins w:id="325"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3ECD3A6B" w14:textId="77777777" w:rsidR="00227D4E" w:rsidRPr="00177C0B" w:rsidRDefault="00227D4E" w:rsidP="004E54B4">
            <w:pPr>
              <w:jc w:val="center"/>
              <w:rPr>
                <w:ins w:id="326" w:author="Bourque, Ethan" w:date="2024-04-23T09:36:00Z"/>
                <w:rFonts w:ascii="Garamond" w:hAnsi="Garamond"/>
              </w:rPr>
            </w:pPr>
            <w:ins w:id="327" w:author="Bourque, Ethan" w:date="2024-04-23T09:36:00Z">
              <w:r w:rsidRPr="00EB1FDD">
                <w:rPr>
                  <w:rFonts w:ascii="Garamond" w:hAnsi="Garamond"/>
                </w:rPr>
                <w:t>Dry Bar datalogger and nutrient station</w:t>
              </w:r>
            </w:ins>
          </w:p>
        </w:tc>
      </w:tr>
      <w:tr w:rsidR="00227D4E" w14:paraId="0A7AE55F" w14:textId="77777777" w:rsidTr="004E54B4">
        <w:trPr>
          <w:trHeight w:val="505"/>
          <w:jc w:val="center"/>
          <w:ins w:id="328" w:author="Bourque, Ethan" w:date="2024-04-23T09:36:00Z"/>
        </w:trPr>
        <w:tc>
          <w:tcPr>
            <w:tcW w:w="2543" w:type="dxa"/>
            <w:shd w:val="clear" w:color="auto" w:fill="auto"/>
            <w:vAlign w:val="center"/>
          </w:tcPr>
          <w:p w14:paraId="56634495" w14:textId="77777777" w:rsidR="00227D4E" w:rsidRPr="00904859" w:rsidRDefault="00227D4E" w:rsidP="004E54B4">
            <w:pPr>
              <w:rPr>
                <w:ins w:id="329" w:author="Bourque, Ethan" w:date="2024-04-23T09:36:00Z"/>
                <w:rFonts w:ascii="Garamond" w:hAnsi="Garamond"/>
                <w:sz w:val="22"/>
                <w:szCs w:val="22"/>
              </w:rPr>
            </w:pPr>
            <w:ins w:id="330"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394AED35" w14:textId="77777777" w:rsidR="00227D4E" w:rsidRPr="00CE0807" w:rsidRDefault="00227D4E" w:rsidP="004E54B4">
            <w:pPr>
              <w:jc w:val="center"/>
              <w:rPr>
                <w:ins w:id="331" w:author="Bourque, Ethan" w:date="2024-04-23T09:36:00Z"/>
                <w:rFonts w:ascii="Garamond" w:hAnsi="Garamond"/>
                <w:i/>
                <w:iCs/>
                <w:sz w:val="22"/>
                <w:szCs w:val="22"/>
              </w:rPr>
            </w:pPr>
            <w:ins w:id="332" w:author="Bourque, Ethan" w:date="2024-04-23T09:36:00Z">
              <w:r>
                <w:rPr>
                  <w:rFonts w:ascii="Garamond" w:hAnsi="Garamond"/>
                  <w:bCs/>
                  <w:sz w:val="22"/>
                  <w:szCs w:val="22"/>
                </w:rPr>
                <w:t>29.6747 N, 85.0584</w:t>
              </w:r>
              <w:r w:rsidRPr="008F201A">
                <w:rPr>
                  <w:rFonts w:ascii="Garamond" w:hAnsi="Garamond"/>
                  <w:bCs/>
                  <w:sz w:val="22"/>
                  <w:szCs w:val="22"/>
                </w:rPr>
                <w:t xml:space="preserve"> W</w:t>
              </w:r>
            </w:ins>
          </w:p>
        </w:tc>
      </w:tr>
      <w:tr w:rsidR="00227D4E" w14:paraId="649FC384" w14:textId="77777777" w:rsidTr="004E54B4">
        <w:trPr>
          <w:trHeight w:val="505"/>
          <w:jc w:val="center"/>
          <w:ins w:id="333" w:author="Bourque, Ethan" w:date="2024-04-23T09:36:00Z"/>
        </w:trPr>
        <w:tc>
          <w:tcPr>
            <w:tcW w:w="2543" w:type="dxa"/>
            <w:shd w:val="clear" w:color="auto" w:fill="auto"/>
            <w:vAlign w:val="center"/>
          </w:tcPr>
          <w:p w14:paraId="27BE1C32" w14:textId="77777777" w:rsidR="00227D4E" w:rsidRPr="00904859" w:rsidRDefault="00227D4E" w:rsidP="004E54B4">
            <w:pPr>
              <w:rPr>
                <w:ins w:id="334" w:author="Bourque, Ethan" w:date="2024-04-23T09:36:00Z"/>
                <w:rFonts w:ascii="Garamond" w:hAnsi="Garamond"/>
                <w:sz w:val="22"/>
                <w:szCs w:val="22"/>
              </w:rPr>
            </w:pPr>
            <w:ins w:id="335" w:author="Bourque, Ethan" w:date="2024-04-23T09:36:00Z">
              <w:r>
                <w:rPr>
                  <w:rFonts w:ascii="Garamond" w:hAnsi="Garamond"/>
                  <w:sz w:val="22"/>
                  <w:szCs w:val="22"/>
                </w:rPr>
                <w:lastRenderedPageBreak/>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434C63DC" w14:textId="77777777" w:rsidR="00227D4E" w:rsidRPr="00904859" w:rsidRDefault="00227D4E" w:rsidP="004E54B4">
            <w:pPr>
              <w:jc w:val="center"/>
              <w:rPr>
                <w:ins w:id="336" w:author="Bourque, Ethan" w:date="2024-04-23T09:36:00Z"/>
                <w:rFonts w:ascii="Garamond" w:hAnsi="Garamond"/>
                <w:sz w:val="22"/>
                <w:szCs w:val="22"/>
              </w:rPr>
            </w:pPr>
            <w:ins w:id="337" w:author="Bourque, Ethan" w:date="2024-04-23T09:36:00Z">
              <w:r>
                <w:rPr>
                  <w:rFonts w:ascii="Garamond" w:hAnsi="Garamond"/>
                  <w:sz w:val="22"/>
                  <w:szCs w:val="22"/>
                </w:rPr>
                <w:t xml:space="preserve">Estimate: Mean Range of Tide (MN): 0.33 m </w:t>
              </w:r>
            </w:ins>
          </w:p>
        </w:tc>
      </w:tr>
      <w:tr w:rsidR="00227D4E" w14:paraId="57FF9137" w14:textId="77777777" w:rsidTr="004E54B4">
        <w:trPr>
          <w:trHeight w:val="505"/>
          <w:jc w:val="center"/>
          <w:ins w:id="338" w:author="Bourque, Ethan" w:date="2024-04-23T09:36:00Z"/>
        </w:trPr>
        <w:tc>
          <w:tcPr>
            <w:tcW w:w="2543" w:type="dxa"/>
            <w:shd w:val="clear" w:color="auto" w:fill="auto"/>
            <w:vAlign w:val="center"/>
          </w:tcPr>
          <w:p w14:paraId="601C7B90" w14:textId="77777777" w:rsidR="00227D4E" w:rsidRPr="00904859" w:rsidRDefault="00227D4E" w:rsidP="004E54B4">
            <w:pPr>
              <w:rPr>
                <w:ins w:id="339" w:author="Bourque, Ethan" w:date="2024-04-23T09:36:00Z"/>
                <w:rFonts w:ascii="Garamond" w:hAnsi="Garamond"/>
                <w:sz w:val="22"/>
                <w:szCs w:val="22"/>
              </w:rPr>
            </w:pPr>
            <w:ins w:id="340"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3FBD30A2" w14:textId="77777777" w:rsidR="00227D4E" w:rsidRPr="00904859" w:rsidRDefault="00227D4E" w:rsidP="004E54B4">
            <w:pPr>
              <w:jc w:val="center"/>
              <w:rPr>
                <w:ins w:id="341" w:author="Bourque, Ethan" w:date="2024-04-23T09:36:00Z"/>
                <w:rFonts w:ascii="Garamond" w:hAnsi="Garamond"/>
                <w:sz w:val="22"/>
                <w:szCs w:val="22"/>
              </w:rPr>
            </w:pPr>
            <w:ins w:id="342" w:author="Bourque, Ethan" w:date="2024-04-23T09:36:00Z">
              <w:r>
                <w:rPr>
                  <w:rFonts w:ascii="Garamond" w:hAnsi="Garamond"/>
                  <w:sz w:val="22"/>
                  <w:szCs w:val="22"/>
                </w:rPr>
                <w:t xml:space="preserve">0 to 34 </w:t>
              </w:r>
              <w:proofErr w:type="spellStart"/>
              <w:r>
                <w:rPr>
                  <w:rFonts w:ascii="Garamond" w:hAnsi="Garamond"/>
                  <w:sz w:val="22"/>
                  <w:szCs w:val="22"/>
                </w:rPr>
                <w:t>psu</w:t>
              </w:r>
              <w:proofErr w:type="spellEnd"/>
            </w:ins>
          </w:p>
        </w:tc>
      </w:tr>
      <w:tr w:rsidR="00227D4E" w14:paraId="5C2E887A" w14:textId="77777777" w:rsidTr="004E54B4">
        <w:trPr>
          <w:trHeight w:val="505"/>
          <w:jc w:val="center"/>
          <w:ins w:id="343" w:author="Bourque, Ethan" w:date="2024-04-23T09:36:00Z"/>
        </w:trPr>
        <w:tc>
          <w:tcPr>
            <w:tcW w:w="2543" w:type="dxa"/>
            <w:shd w:val="clear" w:color="auto" w:fill="auto"/>
            <w:vAlign w:val="center"/>
          </w:tcPr>
          <w:p w14:paraId="0272C712" w14:textId="77777777" w:rsidR="00227D4E" w:rsidRPr="00904859" w:rsidRDefault="00227D4E" w:rsidP="004E54B4">
            <w:pPr>
              <w:rPr>
                <w:ins w:id="344" w:author="Bourque, Ethan" w:date="2024-04-23T09:36:00Z"/>
                <w:rFonts w:ascii="Garamond" w:hAnsi="Garamond"/>
                <w:sz w:val="22"/>
                <w:szCs w:val="22"/>
              </w:rPr>
            </w:pPr>
            <w:ins w:id="345"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084BBA16" w14:textId="77777777" w:rsidR="00227D4E" w:rsidRPr="00904859" w:rsidRDefault="00227D4E" w:rsidP="004E54B4">
            <w:pPr>
              <w:jc w:val="center"/>
              <w:rPr>
                <w:ins w:id="346" w:author="Bourque, Ethan" w:date="2024-04-23T09:36:00Z"/>
                <w:rFonts w:ascii="Garamond" w:hAnsi="Garamond"/>
                <w:sz w:val="22"/>
                <w:szCs w:val="22"/>
              </w:rPr>
            </w:pPr>
            <w:ins w:id="347" w:author="Bourque, Ethan" w:date="2024-04-23T09:36:00Z">
              <w:r>
                <w:rPr>
                  <w:rFonts w:ascii="Garamond" w:hAnsi="Garamond"/>
                  <w:sz w:val="22"/>
                  <w:szCs w:val="22"/>
                </w:rPr>
                <w:t>Unquantified due to diverse runoff – Apalachicola River (and distributaries), St. Vincent Island runoff, Apalachicola mainland area runoff</w:t>
              </w:r>
            </w:ins>
          </w:p>
        </w:tc>
      </w:tr>
      <w:tr w:rsidR="00227D4E" w14:paraId="2F8555DC" w14:textId="77777777" w:rsidTr="004E54B4">
        <w:trPr>
          <w:trHeight w:val="505"/>
          <w:jc w:val="center"/>
          <w:ins w:id="348" w:author="Bourque, Ethan" w:date="2024-04-23T09:36:00Z"/>
        </w:trPr>
        <w:tc>
          <w:tcPr>
            <w:tcW w:w="2543" w:type="dxa"/>
            <w:shd w:val="clear" w:color="auto" w:fill="auto"/>
            <w:vAlign w:val="center"/>
          </w:tcPr>
          <w:p w14:paraId="0036A0C8" w14:textId="77777777" w:rsidR="00227D4E" w:rsidRPr="00904859" w:rsidRDefault="00227D4E" w:rsidP="004E54B4">
            <w:pPr>
              <w:rPr>
                <w:ins w:id="349" w:author="Bourque, Ethan" w:date="2024-04-23T09:36:00Z"/>
                <w:rFonts w:ascii="Garamond" w:hAnsi="Garamond"/>
                <w:sz w:val="22"/>
                <w:szCs w:val="22"/>
              </w:rPr>
            </w:pPr>
            <w:ins w:id="350"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4AC2D57F" w14:textId="77777777" w:rsidR="00227D4E" w:rsidRPr="00CE0807" w:rsidRDefault="00227D4E" w:rsidP="004E54B4">
            <w:pPr>
              <w:jc w:val="center"/>
              <w:rPr>
                <w:ins w:id="351" w:author="Bourque, Ethan" w:date="2024-04-23T09:36:00Z"/>
                <w:rFonts w:ascii="Garamond" w:hAnsi="Garamond"/>
                <w:i/>
                <w:sz w:val="22"/>
                <w:szCs w:val="22"/>
              </w:rPr>
            </w:pPr>
            <w:ins w:id="352" w:author="Bourque, Ethan" w:date="2024-04-23T09:36:00Z">
              <w:r>
                <w:rPr>
                  <w:rFonts w:ascii="Garamond" w:hAnsi="Garamond"/>
                  <w:i/>
                  <w:sz w:val="22"/>
                  <w:szCs w:val="22"/>
                </w:rPr>
                <w:t xml:space="preserve">Estimate: 1.7 m </w:t>
              </w:r>
            </w:ins>
          </w:p>
        </w:tc>
      </w:tr>
      <w:tr w:rsidR="00227D4E" w14:paraId="40173896" w14:textId="77777777" w:rsidTr="004E54B4">
        <w:trPr>
          <w:trHeight w:val="505"/>
          <w:jc w:val="center"/>
          <w:ins w:id="353" w:author="Bourque, Ethan" w:date="2024-04-23T09:36:00Z"/>
        </w:trPr>
        <w:tc>
          <w:tcPr>
            <w:tcW w:w="2543" w:type="dxa"/>
            <w:shd w:val="clear" w:color="auto" w:fill="auto"/>
            <w:vAlign w:val="center"/>
          </w:tcPr>
          <w:p w14:paraId="293BB04A" w14:textId="77777777" w:rsidR="00227D4E" w:rsidRPr="00904859" w:rsidRDefault="00227D4E" w:rsidP="004E54B4">
            <w:pPr>
              <w:rPr>
                <w:ins w:id="354" w:author="Bourque, Ethan" w:date="2024-04-23T09:36:00Z"/>
                <w:rFonts w:ascii="Garamond" w:hAnsi="Garamond"/>
                <w:sz w:val="22"/>
                <w:szCs w:val="22"/>
              </w:rPr>
            </w:pPr>
            <w:ins w:id="355" w:author="Bourque, Ethan" w:date="2024-04-23T09:36:00Z">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71E6D8C7" w14:textId="77777777" w:rsidR="00227D4E" w:rsidRPr="00CE0807" w:rsidRDefault="00227D4E" w:rsidP="004E54B4">
            <w:pPr>
              <w:jc w:val="center"/>
              <w:rPr>
                <w:ins w:id="356" w:author="Bourque, Ethan" w:date="2024-04-23T09:36:00Z"/>
                <w:rFonts w:ascii="Garamond" w:hAnsi="Garamond"/>
                <w:i/>
                <w:sz w:val="22"/>
                <w:szCs w:val="22"/>
              </w:rPr>
            </w:pPr>
            <w:ins w:id="357" w:author="Bourque, Ethan" w:date="2024-04-23T09:36:00Z">
              <w:r>
                <w:rPr>
                  <w:rFonts w:ascii="Garamond" w:hAnsi="Garamond"/>
                  <w:i/>
                  <w:sz w:val="22"/>
                  <w:szCs w:val="22"/>
                </w:rPr>
                <w:t>Sonde: 0.3 m; Depth Sensor: 0.5 m</w:t>
              </w:r>
            </w:ins>
          </w:p>
        </w:tc>
      </w:tr>
      <w:tr w:rsidR="00227D4E" w14:paraId="0F43079F" w14:textId="77777777" w:rsidTr="004E54B4">
        <w:trPr>
          <w:trHeight w:val="505"/>
          <w:jc w:val="center"/>
          <w:ins w:id="358" w:author="Bourque, Ethan" w:date="2024-04-23T09:36:00Z"/>
        </w:trPr>
        <w:tc>
          <w:tcPr>
            <w:tcW w:w="2543" w:type="dxa"/>
            <w:shd w:val="clear" w:color="auto" w:fill="auto"/>
            <w:vAlign w:val="center"/>
          </w:tcPr>
          <w:p w14:paraId="55E2BAB7" w14:textId="77777777" w:rsidR="00227D4E" w:rsidRPr="00904859" w:rsidRDefault="00227D4E" w:rsidP="004E54B4">
            <w:pPr>
              <w:rPr>
                <w:ins w:id="359" w:author="Bourque, Ethan" w:date="2024-04-23T09:36:00Z"/>
                <w:rFonts w:ascii="Garamond" w:hAnsi="Garamond"/>
                <w:sz w:val="22"/>
                <w:szCs w:val="22"/>
              </w:rPr>
            </w:pPr>
            <w:ins w:id="360"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7621F1B8" w14:textId="77777777" w:rsidR="00227D4E" w:rsidRPr="00CE0807" w:rsidRDefault="00227D4E" w:rsidP="004E54B4">
            <w:pPr>
              <w:tabs>
                <w:tab w:val="left" w:pos="2100"/>
              </w:tabs>
              <w:jc w:val="center"/>
              <w:rPr>
                <w:ins w:id="361" w:author="Bourque, Ethan" w:date="2024-04-23T09:36:00Z"/>
                <w:rFonts w:ascii="Garamond" w:hAnsi="Garamond"/>
                <w:i/>
                <w:sz w:val="22"/>
                <w:szCs w:val="22"/>
              </w:rPr>
            </w:pPr>
            <w:ins w:id="362" w:author="Bourque, Ethan" w:date="2024-04-23T09:36:00Z">
              <w:r>
                <w:rPr>
                  <w:rFonts w:ascii="Garamond" w:hAnsi="Garamond"/>
                  <w:i/>
                  <w:sz w:val="22"/>
                  <w:szCs w:val="22"/>
                </w:rPr>
                <w:t>Oyster bar, no vegetation except algae on oysters</w:t>
              </w:r>
            </w:ins>
          </w:p>
        </w:tc>
      </w:tr>
      <w:tr w:rsidR="00227D4E" w14:paraId="488283A0" w14:textId="77777777" w:rsidTr="004E54B4">
        <w:trPr>
          <w:trHeight w:val="505"/>
          <w:jc w:val="center"/>
          <w:ins w:id="363" w:author="Bourque, Ethan" w:date="2024-04-23T09:36:00Z"/>
        </w:trPr>
        <w:tc>
          <w:tcPr>
            <w:tcW w:w="2543" w:type="dxa"/>
            <w:shd w:val="clear" w:color="auto" w:fill="auto"/>
            <w:vAlign w:val="center"/>
          </w:tcPr>
          <w:p w14:paraId="19882845" w14:textId="77777777" w:rsidR="00227D4E" w:rsidRPr="00904859" w:rsidRDefault="00227D4E" w:rsidP="004E54B4">
            <w:pPr>
              <w:rPr>
                <w:ins w:id="364" w:author="Bourque, Ethan" w:date="2024-04-23T09:36:00Z"/>
                <w:rFonts w:ascii="Garamond" w:hAnsi="Garamond"/>
                <w:sz w:val="22"/>
                <w:szCs w:val="22"/>
              </w:rPr>
            </w:pPr>
            <w:ins w:id="365"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177D99D0" w14:textId="77777777" w:rsidR="00227D4E" w:rsidRPr="00904859" w:rsidRDefault="00227D4E" w:rsidP="004E54B4">
            <w:pPr>
              <w:jc w:val="center"/>
              <w:rPr>
                <w:ins w:id="366" w:author="Bourque, Ethan" w:date="2024-04-23T09:36:00Z"/>
                <w:rFonts w:ascii="Garamond" w:hAnsi="Garamond"/>
                <w:sz w:val="22"/>
                <w:szCs w:val="22"/>
              </w:rPr>
            </w:pPr>
            <w:ins w:id="367" w:author="Bourque, Ethan" w:date="2024-04-23T09:36:00Z">
              <w:r>
                <w:rPr>
                  <w:rFonts w:ascii="Garamond" w:hAnsi="Garamond"/>
                  <w:sz w:val="22"/>
                  <w:szCs w:val="22"/>
                </w:rPr>
                <w:t>Wastewater, septic tanks</w:t>
              </w:r>
            </w:ins>
          </w:p>
        </w:tc>
      </w:tr>
      <w:tr w:rsidR="00227D4E" w14:paraId="75A079F8" w14:textId="77777777" w:rsidTr="004E54B4">
        <w:trPr>
          <w:trHeight w:val="505"/>
          <w:jc w:val="center"/>
          <w:ins w:id="368" w:author="Bourque, Ethan" w:date="2024-04-23T09:36:00Z"/>
        </w:trPr>
        <w:tc>
          <w:tcPr>
            <w:tcW w:w="2543" w:type="dxa"/>
            <w:shd w:val="clear" w:color="auto" w:fill="auto"/>
            <w:vAlign w:val="center"/>
          </w:tcPr>
          <w:p w14:paraId="52005A67" w14:textId="77777777" w:rsidR="00227D4E" w:rsidRPr="00904859" w:rsidRDefault="00227D4E" w:rsidP="004E54B4">
            <w:pPr>
              <w:rPr>
                <w:ins w:id="369" w:author="Bourque, Ethan" w:date="2024-04-23T09:36:00Z"/>
                <w:rFonts w:ascii="Garamond" w:hAnsi="Garamond"/>
                <w:sz w:val="22"/>
                <w:szCs w:val="22"/>
              </w:rPr>
            </w:pPr>
            <w:ins w:id="370"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729913FB" w14:textId="77777777" w:rsidR="00227D4E" w:rsidRPr="00CE0807" w:rsidRDefault="00227D4E" w:rsidP="004E54B4">
            <w:pPr>
              <w:jc w:val="center"/>
              <w:rPr>
                <w:ins w:id="371" w:author="Bourque, Ethan" w:date="2024-04-23T09:36:00Z"/>
                <w:rFonts w:ascii="Garamond" w:hAnsi="Garamond"/>
                <w:i/>
                <w:iCs/>
                <w:sz w:val="22"/>
                <w:szCs w:val="22"/>
              </w:rPr>
            </w:pPr>
            <w:ins w:id="372" w:author="Bourque, Ethan" w:date="2024-04-23T09:36:00Z">
              <w:r>
                <w:rPr>
                  <w:rFonts w:ascii="Garamond" w:hAnsi="Garamond"/>
                  <w:i/>
                  <w:iCs/>
                  <w:sz w:val="22"/>
                  <w:szCs w:val="22"/>
                </w:rPr>
                <w:t>Bay station, historically important oyster bar</w:t>
              </w:r>
            </w:ins>
          </w:p>
        </w:tc>
      </w:tr>
    </w:tbl>
    <w:p w14:paraId="28740D9D" w14:textId="77777777" w:rsidR="00227D4E" w:rsidRDefault="00227D4E" w:rsidP="00227D4E">
      <w:pPr>
        <w:rPr>
          <w:ins w:id="373"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1875B220" w14:textId="77777777" w:rsidTr="004E54B4">
        <w:trPr>
          <w:trHeight w:val="505"/>
          <w:jc w:val="center"/>
          <w:ins w:id="374" w:author="Bourque, Ethan" w:date="2024-04-23T09:36:00Z"/>
        </w:trPr>
        <w:tc>
          <w:tcPr>
            <w:tcW w:w="2543" w:type="dxa"/>
            <w:shd w:val="clear" w:color="auto" w:fill="auto"/>
            <w:vAlign w:val="center"/>
          </w:tcPr>
          <w:p w14:paraId="073B16E1" w14:textId="77777777" w:rsidR="00227D4E" w:rsidRPr="00177C0B" w:rsidRDefault="00227D4E" w:rsidP="004E54B4">
            <w:pPr>
              <w:rPr>
                <w:ins w:id="375" w:author="Bourque, Ethan" w:date="2024-04-23T09:36:00Z"/>
                <w:rFonts w:ascii="Garamond" w:hAnsi="Garamond"/>
                <w:sz w:val="22"/>
                <w:szCs w:val="22"/>
              </w:rPr>
            </w:pPr>
            <w:ins w:id="376"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00E97D39" w14:textId="77777777" w:rsidR="00227D4E" w:rsidRPr="00177C0B" w:rsidRDefault="00227D4E" w:rsidP="004E54B4">
            <w:pPr>
              <w:jc w:val="center"/>
              <w:rPr>
                <w:ins w:id="377" w:author="Bourque, Ethan" w:date="2024-04-23T09:36:00Z"/>
                <w:rFonts w:ascii="Garamond" w:hAnsi="Garamond"/>
              </w:rPr>
            </w:pPr>
            <w:ins w:id="378" w:author="Bourque, Ethan" w:date="2024-04-23T09:36:00Z">
              <w:r>
                <w:rPr>
                  <w:rFonts w:ascii="Garamond" w:hAnsi="Garamond"/>
                </w:rPr>
                <w:t>West Pass</w:t>
              </w:r>
            </w:ins>
          </w:p>
        </w:tc>
      </w:tr>
      <w:tr w:rsidR="00227D4E" w14:paraId="1E123163" w14:textId="77777777" w:rsidTr="004E54B4">
        <w:trPr>
          <w:trHeight w:val="505"/>
          <w:jc w:val="center"/>
          <w:ins w:id="379" w:author="Bourque, Ethan" w:date="2024-04-23T09:36:00Z"/>
        </w:trPr>
        <w:tc>
          <w:tcPr>
            <w:tcW w:w="2543" w:type="dxa"/>
            <w:shd w:val="clear" w:color="auto" w:fill="auto"/>
            <w:vAlign w:val="center"/>
          </w:tcPr>
          <w:p w14:paraId="763F34DD" w14:textId="77777777" w:rsidR="00227D4E" w:rsidRPr="00904859" w:rsidRDefault="00227D4E" w:rsidP="004E54B4">
            <w:pPr>
              <w:rPr>
                <w:ins w:id="380" w:author="Bourque, Ethan" w:date="2024-04-23T09:36:00Z"/>
                <w:rFonts w:ascii="Garamond" w:hAnsi="Garamond"/>
                <w:sz w:val="22"/>
                <w:szCs w:val="22"/>
              </w:rPr>
            </w:pPr>
            <w:ins w:id="381"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71DBF350" w14:textId="77777777" w:rsidR="00227D4E" w:rsidRPr="00D25202" w:rsidRDefault="00227D4E" w:rsidP="004E54B4">
            <w:pPr>
              <w:jc w:val="center"/>
              <w:rPr>
                <w:ins w:id="382" w:author="Bourque, Ethan" w:date="2024-04-23T09:36:00Z"/>
                <w:rFonts w:ascii="Garamond" w:hAnsi="Garamond"/>
                <w:sz w:val="22"/>
                <w:szCs w:val="22"/>
              </w:rPr>
            </w:pPr>
            <w:ins w:id="383" w:author="Bourque, Ethan" w:date="2024-04-23T09:36:00Z">
              <w:r w:rsidRPr="003E42BB">
                <w:rPr>
                  <w:rFonts w:ascii="Garamond" w:hAnsi="Garamond"/>
                  <w:sz w:val="22"/>
                  <w:szCs w:val="22"/>
                </w:rPr>
                <w:t>29.6379 N, 85.089</w:t>
              </w:r>
              <w:r>
                <w:rPr>
                  <w:rFonts w:ascii="Garamond" w:hAnsi="Garamond"/>
                  <w:sz w:val="22"/>
                  <w:szCs w:val="22"/>
                </w:rPr>
                <w:t>0</w:t>
              </w:r>
              <w:r w:rsidRPr="003E42BB">
                <w:rPr>
                  <w:rFonts w:ascii="Garamond" w:hAnsi="Garamond"/>
                  <w:sz w:val="22"/>
                  <w:szCs w:val="22"/>
                </w:rPr>
                <w:t xml:space="preserve"> W</w:t>
              </w:r>
            </w:ins>
          </w:p>
        </w:tc>
      </w:tr>
      <w:tr w:rsidR="00227D4E" w14:paraId="551127B9" w14:textId="77777777" w:rsidTr="004E54B4">
        <w:trPr>
          <w:trHeight w:val="505"/>
          <w:jc w:val="center"/>
          <w:ins w:id="384" w:author="Bourque, Ethan" w:date="2024-04-23T09:36:00Z"/>
        </w:trPr>
        <w:tc>
          <w:tcPr>
            <w:tcW w:w="2543" w:type="dxa"/>
            <w:shd w:val="clear" w:color="auto" w:fill="auto"/>
            <w:vAlign w:val="center"/>
          </w:tcPr>
          <w:p w14:paraId="3AFD570A" w14:textId="77777777" w:rsidR="00227D4E" w:rsidRPr="00904859" w:rsidRDefault="00227D4E" w:rsidP="004E54B4">
            <w:pPr>
              <w:rPr>
                <w:ins w:id="385" w:author="Bourque, Ethan" w:date="2024-04-23T09:36:00Z"/>
                <w:rFonts w:ascii="Garamond" w:hAnsi="Garamond"/>
                <w:sz w:val="22"/>
                <w:szCs w:val="22"/>
              </w:rPr>
            </w:pPr>
            <w:ins w:id="386"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2400FDB1" w14:textId="77777777" w:rsidR="00227D4E" w:rsidRPr="00904859" w:rsidRDefault="00227D4E" w:rsidP="004E54B4">
            <w:pPr>
              <w:jc w:val="center"/>
              <w:rPr>
                <w:ins w:id="387" w:author="Bourque, Ethan" w:date="2024-04-23T09:36:00Z"/>
                <w:rFonts w:ascii="Garamond" w:hAnsi="Garamond"/>
                <w:sz w:val="22"/>
                <w:szCs w:val="22"/>
              </w:rPr>
            </w:pPr>
            <w:ins w:id="388" w:author="Bourque, Ethan" w:date="2024-04-23T09:36:00Z">
              <w:r>
                <w:rPr>
                  <w:rFonts w:ascii="Garamond" w:hAnsi="Garamond"/>
                  <w:sz w:val="22"/>
                  <w:szCs w:val="22"/>
                </w:rPr>
                <w:t>Estimate: Mean Range of Tide (MN):  0.7</w:t>
              </w:r>
            </w:ins>
          </w:p>
        </w:tc>
      </w:tr>
      <w:tr w:rsidR="00227D4E" w14:paraId="3A600EDF" w14:textId="77777777" w:rsidTr="004E54B4">
        <w:trPr>
          <w:trHeight w:val="505"/>
          <w:jc w:val="center"/>
          <w:ins w:id="389" w:author="Bourque, Ethan" w:date="2024-04-23T09:36:00Z"/>
        </w:trPr>
        <w:tc>
          <w:tcPr>
            <w:tcW w:w="2543" w:type="dxa"/>
            <w:shd w:val="clear" w:color="auto" w:fill="auto"/>
            <w:vAlign w:val="center"/>
          </w:tcPr>
          <w:p w14:paraId="0E2DB56F" w14:textId="77777777" w:rsidR="00227D4E" w:rsidRPr="00904859" w:rsidRDefault="00227D4E" w:rsidP="004E54B4">
            <w:pPr>
              <w:rPr>
                <w:ins w:id="390" w:author="Bourque, Ethan" w:date="2024-04-23T09:36:00Z"/>
                <w:rFonts w:ascii="Garamond" w:hAnsi="Garamond"/>
                <w:sz w:val="22"/>
                <w:szCs w:val="22"/>
              </w:rPr>
            </w:pPr>
            <w:ins w:id="391"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0A9612E8" w14:textId="77777777" w:rsidR="00227D4E" w:rsidRPr="00904859" w:rsidRDefault="00227D4E" w:rsidP="004E54B4">
            <w:pPr>
              <w:jc w:val="center"/>
              <w:rPr>
                <w:ins w:id="392" w:author="Bourque, Ethan" w:date="2024-04-23T09:36:00Z"/>
                <w:rFonts w:ascii="Garamond" w:hAnsi="Garamond"/>
                <w:sz w:val="22"/>
                <w:szCs w:val="22"/>
              </w:rPr>
            </w:pPr>
            <w:ins w:id="393" w:author="Bourque, Ethan" w:date="2024-04-23T09:36:00Z">
              <w:r>
                <w:rPr>
                  <w:rFonts w:ascii="Garamond" w:hAnsi="Garamond"/>
                  <w:sz w:val="22"/>
                  <w:szCs w:val="22"/>
                </w:rPr>
                <w:t xml:space="preserve">1.8 to 36.0 </w:t>
              </w:r>
              <w:proofErr w:type="spellStart"/>
              <w:r>
                <w:rPr>
                  <w:rFonts w:ascii="Garamond" w:hAnsi="Garamond"/>
                  <w:sz w:val="22"/>
                  <w:szCs w:val="22"/>
                </w:rPr>
                <w:t>psu</w:t>
              </w:r>
              <w:proofErr w:type="spellEnd"/>
            </w:ins>
          </w:p>
        </w:tc>
      </w:tr>
      <w:tr w:rsidR="00227D4E" w14:paraId="477DA7E0" w14:textId="77777777" w:rsidTr="004E54B4">
        <w:trPr>
          <w:trHeight w:val="505"/>
          <w:jc w:val="center"/>
          <w:ins w:id="394" w:author="Bourque, Ethan" w:date="2024-04-23T09:36:00Z"/>
        </w:trPr>
        <w:tc>
          <w:tcPr>
            <w:tcW w:w="2543" w:type="dxa"/>
            <w:shd w:val="clear" w:color="auto" w:fill="auto"/>
            <w:vAlign w:val="center"/>
          </w:tcPr>
          <w:p w14:paraId="12274A85" w14:textId="77777777" w:rsidR="00227D4E" w:rsidRPr="00904859" w:rsidRDefault="00227D4E" w:rsidP="004E54B4">
            <w:pPr>
              <w:rPr>
                <w:ins w:id="395" w:author="Bourque, Ethan" w:date="2024-04-23T09:36:00Z"/>
                <w:rFonts w:ascii="Garamond" w:hAnsi="Garamond"/>
                <w:sz w:val="22"/>
                <w:szCs w:val="22"/>
              </w:rPr>
            </w:pPr>
            <w:ins w:id="396"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08628B10" w14:textId="77777777" w:rsidR="00227D4E" w:rsidRPr="00904859" w:rsidRDefault="00227D4E" w:rsidP="004E54B4">
            <w:pPr>
              <w:jc w:val="center"/>
              <w:rPr>
                <w:ins w:id="397" w:author="Bourque, Ethan" w:date="2024-04-23T09:36:00Z"/>
                <w:rFonts w:ascii="Garamond" w:hAnsi="Garamond"/>
                <w:sz w:val="22"/>
                <w:szCs w:val="22"/>
              </w:rPr>
            </w:pPr>
            <w:ins w:id="398"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059A2F3A" w14:textId="77777777" w:rsidTr="004E54B4">
        <w:trPr>
          <w:trHeight w:val="505"/>
          <w:jc w:val="center"/>
          <w:ins w:id="399" w:author="Bourque, Ethan" w:date="2024-04-23T09:36:00Z"/>
        </w:trPr>
        <w:tc>
          <w:tcPr>
            <w:tcW w:w="2543" w:type="dxa"/>
            <w:shd w:val="clear" w:color="auto" w:fill="auto"/>
            <w:vAlign w:val="center"/>
          </w:tcPr>
          <w:p w14:paraId="3A9E05A8" w14:textId="77777777" w:rsidR="00227D4E" w:rsidRPr="00904859" w:rsidRDefault="00227D4E" w:rsidP="004E54B4">
            <w:pPr>
              <w:rPr>
                <w:ins w:id="400" w:author="Bourque, Ethan" w:date="2024-04-23T09:36:00Z"/>
                <w:rFonts w:ascii="Garamond" w:hAnsi="Garamond"/>
                <w:sz w:val="22"/>
                <w:szCs w:val="22"/>
              </w:rPr>
            </w:pPr>
            <w:ins w:id="401"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5B4BCA3B" w14:textId="77777777" w:rsidR="00227D4E" w:rsidRPr="00344B05" w:rsidRDefault="00227D4E" w:rsidP="004E54B4">
            <w:pPr>
              <w:jc w:val="center"/>
              <w:rPr>
                <w:ins w:id="402" w:author="Bourque, Ethan" w:date="2024-04-23T09:36:00Z"/>
                <w:rFonts w:ascii="Garamond" w:hAnsi="Garamond"/>
                <w:i/>
                <w:sz w:val="22"/>
                <w:szCs w:val="22"/>
              </w:rPr>
            </w:pPr>
            <w:ins w:id="403" w:author="Bourque, Ethan" w:date="2024-04-23T09:36:00Z">
              <w:r w:rsidRPr="00344B05">
                <w:rPr>
                  <w:rFonts w:ascii="Garamond" w:hAnsi="Garamond"/>
                  <w:i/>
                  <w:sz w:val="22"/>
                  <w:szCs w:val="22"/>
                </w:rPr>
                <w:t>Estimate: 5.0 m</w:t>
              </w:r>
            </w:ins>
          </w:p>
        </w:tc>
      </w:tr>
      <w:tr w:rsidR="00227D4E" w14:paraId="4A212799" w14:textId="77777777" w:rsidTr="004E54B4">
        <w:trPr>
          <w:trHeight w:val="505"/>
          <w:jc w:val="center"/>
          <w:ins w:id="404" w:author="Bourque, Ethan" w:date="2024-04-23T09:36:00Z"/>
        </w:trPr>
        <w:tc>
          <w:tcPr>
            <w:tcW w:w="2543" w:type="dxa"/>
            <w:shd w:val="clear" w:color="auto" w:fill="auto"/>
            <w:vAlign w:val="center"/>
          </w:tcPr>
          <w:p w14:paraId="071265DE" w14:textId="6387AA5E" w:rsidR="00227D4E" w:rsidRPr="00904859" w:rsidRDefault="00253654" w:rsidP="004E54B4">
            <w:pPr>
              <w:rPr>
                <w:ins w:id="405" w:author="Bourque, Ethan" w:date="2024-04-23T09:36:00Z"/>
                <w:rFonts w:ascii="Garamond" w:hAnsi="Garamond"/>
                <w:sz w:val="22"/>
                <w:szCs w:val="22"/>
              </w:rPr>
            </w:pPr>
            <w:ins w:id="406" w:author="Bourque, Ethan" w:date="2024-04-23T12:27:00Z">
              <w:r>
                <w:rPr>
                  <w:rFonts w:ascii="Garamond" w:hAnsi="Garamond"/>
                  <w:sz w:val="22"/>
                  <w:szCs w:val="22"/>
                </w:rPr>
                <w:t>Sample depth</w:t>
              </w:r>
            </w:ins>
            <w:ins w:id="407" w:author="Bourque, Ethan" w:date="2024-04-23T09:36:00Z">
              <w:r w:rsidR="00227D4E">
                <w:rPr>
                  <w:rFonts w:ascii="Garamond" w:hAnsi="Garamond"/>
                  <w:sz w:val="22"/>
                  <w:szCs w:val="22"/>
                </w:rPr>
                <w:t xml:space="preserve"> (</w:t>
              </w:r>
              <w:r w:rsidR="00227D4E" w:rsidRPr="00CE0807">
                <w:rPr>
                  <w:rFonts w:ascii="Garamond" w:hAnsi="Garamond"/>
                  <w:i/>
                  <w:sz w:val="22"/>
                  <w:szCs w:val="22"/>
                </w:rPr>
                <w:t>meters</w:t>
              </w:r>
              <w:r w:rsidR="00227D4E">
                <w:rPr>
                  <w:rFonts w:ascii="Garamond" w:hAnsi="Garamond"/>
                  <w:sz w:val="22"/>
                  <w:szCs w:val="22"/>
                </w:rPr>
                <w:t>)</w:t>
              </w:r>
            </w:ins>
          </w:p>
        </w:tc>
        <w:tc>
          <w:tcPr>
            <w:tcW w:w="6580" w:type="dxa"/>
            <w:shd w:val="clear" w:color="auto" w:fill="auto"/>
            <w:vAlign w:val="center"/>
          </w:tcPr>
          <w:p w14:paraId="67DAA60D" w14:textId="7E199934" w:rsidR="00227D4E" w:rsidRPr="00CE0807" w:rsidRDefault="00253654" w:rsidP="004E54B4">
            <w:pPr>
              <w:jc w:val="center"/>
              <w:rPr>
                <w:ins w:id="408" w:author="Bourque, Ethan" w:date="2024-04-23T09:36:00Z"/>
                <w:rFonts w:ascii="Garamond" w:hAnsi="Garamond"/>
                <w:i/>
                <w:sz w:val="22"/>
                <w:szCs w:val="22"/>
              </w:rPr>
            </w:pPr>
            <w:ins w:id="409" w:author="Bourque, Ethan" w:date="2024-04-23T12:27:00Z">
              <w:r>
                <w:rPr>
                  <w:rFonts w:ascii="Garamond" w:hAnsi="Garamond"/>
                  <w:i/>
                  <w:sz w:val="22"/>
                  <w:szCs w:val="22"/>
                </w:rPr>
                <w:t>0.5 m</w:t>
              </w:r>
            </w:ins>
          </w:p>
        </w:tc>
      </w:tr>
      <w:tr w:rsidR="00227D4E" w14:paraId="0821C3C6" w14:textId="77777777" w:rsidTr="004E54B4">
        <w:trPr>
          <w:trHeight w:val="505"/>
          <w:jc w:val="center"/>
          <w:ins w:id="410" w:author="Bourque, Ethan" w:date="2024-04-23T09:36:00Z"/>
        </w:trPr>
        <w:tc>
          <w:tcPr>
            <w:tcW w:w="2543" w:type="dxa"/>
            <w:shd w:val="clear" w:color="auto" w:fill="auto"/>
            <w:vAlign w:val="center"/>
          </w:tcPr>
          <w:p w14:paraId="74F9017B" w14:textId="77777777" w:rsidR="00227D4E" w:rsidRPr="00904859" w:rsidRDefault="00227D4E" w:rsidP="004E54B4">
            <w:pPr>
              <w:rPr>
                <w:ins w:id="411" w:author="Bourque, Ethan" w:date="2024-04-23T09:36:00Z"/>
                <w:rFonts w:ascii="Garamond" w:hAnsi="Garamond"/>
                <w:sz w:val="22"/>
                <w:szCs w:val="22"/>
              </w:rPr>
            </w:pPr>
            <w:ins w:id="412"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0FBAB0EA" w14:textId="77777777" w:rsidR="00227D4E" w:rsidRPr="00480F51" w:rsidRDefault="00227D4E" w:rsidP="004E54B4">
            <w:pPr>
              <w:tabs>
                <w:tab w:val="left" w:pos="2100"/>
              </w:tabs>
              <w:jc w:val="center"/>
              <w:rPr>
                <w:ins w:id="413" w:author="Bourque, Ethan" w:date="2024-04-23T09:36:00Z"/>
                <w:rFonts w:ascii="Garamond" w:hAnsi="Garamond"/>
                <w:i/>
                <w:sz w:val="22"/>
                <w:szCs w:val="22"/>
              </w:rPr>
            </w:pPr>
            <w:ins w:id="414" w:author="Bourque, Ethan" w:date="2024-04-23T09:36:00Z">
              <w:r w:rsidRPr="00480F51">
                <w:rPr>
                  <w:rFonts w:ascii="Garamond" w:hAnsi="Garamond"/>
                  <w:i/>
                  <w:sz w:val="22"/>
                  <w:szCs w:val="22"/>
                </w:rPr>
                <w:t>Sand</w:t>
              </w:r>
            </w:ins>
          </w:p>
        </w:tc>
      </w:tr>
      <w:tr w:rsidR="00227D4E" w14:paraId="06DA8B64" w14:textId="77777777" w:rsidTr="004E54B4">
        <w:trPr>
          <w:trHeight w:val="505"/>
          <w:jc w:val="center"/>
          <w:ins w:id="415" w:author="Bourque, Ethan" w:date="2024-04-23T09:36:00Z"/>
        </w:trPr>
        <w:tc>
          <w:tcPr>
            <w:tcW w:w="2543" w:type="dxa"/>
            <w:shd w:val="clear" w:color="auto" w:fill="auto"/>
            <w:vAlign w:val="center"/>
          </w:tcPr>
          <w:p w14:paraId="12603057" w14:textId="77777777" w:rsidR="00227D4E" w:rsidRPr="00904859" w:rsidRDefault="00227D4E" w:rsidP="004E54B4">
            <w:pPr>
              <w:rPr>
                <w:ins w:id="416" w:author="Bourque, Ethan" w:date="2024-04-23T09:36:00Z"/>
                <w:rFonts w:ascii="Garamond" w:hAnsi="Garamond"/>
                <w:sz w:val="22"/>
                <w:szCs w:val="22"/>
              </w:rPr>
            </w:pPr>
            <w:ins w:id="417"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0F2B2FEF" w14:textId="77777777" w:rsidR="00227D4E" w:rsidRPr="00904859" w:rsidRDefault="00227D4E" w:rsidP="004E54B4">
            <w:pPr>
              <w:jc w:val="center"/>
              <w:rPr>
                <w:ins w:id="418" w:author="Bourque, Ethan" w:date="2024-04-23T09:36:00Z"/>
                <w:rFonts w:ascii="Garamond" w:hAnsi="Garamond"/>
                <w:sz w:val="22"/>
                <w:szCs w:val="22"/>
              </w:rPr>
            </w:pPr>
            <w:ins w:id="419" w:author="Bourque, Ethan" w:date="2024-04-23T09:36:00Z">
              <w:r>
                <w:rPr>
                  <w:rFonts w:ascii="Garamond" w:hAnsi="Garamond"/>
                  <w:sz w:val="22"/>
                  <w:szCs w:val="22"/>
                </w:rPr>
                <w:t>Wastewater, septic tanks</w:t>
              </w:r>
            </w:ins>
          </w:p>
        </w:tc>
      </w:tr>
      <w:tr w:rsidR="00227D4E" w14:paraId="02B787DE" w14:textId="77777777" w:rsidTr="004E54B4">
        <w:trPr>
          <w:trHeight w:val="505"/>
          <w:jc w:val="center"/>
          <w:ins w:id="420" w:author="Bourque, Ethan" w:date="2024-04-23T09:36:00Z"/>
        </w:trPr>
        <w:tc>
          <w:tcPr>
            <w:tcW w:w="2543" w:type="dxa"/>
            <w:shd w:val="clear" w:color="auto" w:fill="auto"/>
            <w:vAlign w:val="center"/>
          </w:tcPr>
          <w:p w14:paraId="09222B36" w14:textId="77777777" w:rsidR="00227D4E" w:rsidRPr="00904859" w:rsidRDefault="00227D4E" w:rsidP="004E54B4">
            <w:pPr>
              <w:rPr>
                <w:ins w:id="421" w:author="Bourque, Ethan" w:date="2024-04-23T09:36:00Z"/>
                <w:rFonts w:ascii="Garamond" w:hAnsi="Garamond"/>
                <w:sz w:val="22"/>
                <w:szCs w:val="22"/>
              </w:rPr>
            </w:pPr>
            <w:ins w:id="422"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7EE06CB6" w14:textId="77777777" w:rsidR="00227D4E" w:rsidRPr="00CE0807" w:rsidRDefault="00227D4E" w:rsidP="004E54B4">
            <w:pPr>
              <w:rPr>
                <w:ins w:id="423" w:author="Bourque, Ethan" w:date="2024-04-23T09:36:00Z"/>
                <w:rFonts w:ascii="Garamond" w:hAnsi="Garamond"/>
                <w:i/>
                <w:iCs/>
                <w:sz w:val="22"/>
                <w:szCs w:val="22"/>
              </w:rPr>
            </w:pPr>
            <w:ins w:id="424" w:author="Bourque, Ethan" w:date="2024-04-23T09:36:00Z">
              <w:r w:rsidRPr="003E42BB">
                <w:rPr>
                  <w:rFonts w:ascii="Garamond" w:hAnsi="Garamond"/>
                  <w:sz w:val="22"/>
                  <w:szCs w:val="22"/>
                </w:rPr>
                <w:t>This site is in the pass between two uninhabited barrier islands, the state owned and managed Cape St. George Island and St. Vincent National Wildlife Refuge. The sampling site is influenced by the flow of the Apalachicola River and high salinity water coming through West Pass.</w:t>
              </w:r>
            </w:ins>
          </w:p>
        </w:tc>
      </w:tr>
    </w:tbl>
    <w:p w14:paraId="55E40BF7" w14:textId="77777777" w:rsidR="00227D4E" w:rsidRDefault="00227D4E" w:rsidP="00227D4E">
      <w:pPr>
        <w:rPr>
          <w:ins w:id="425"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4211BB73" w14:textId="77777777" w:rsidTr="004E54B4">
        <w:trPr>
          <w:trHeight w:val="505"/>
          <w:jc w:val="center"/>
          <w:ins w:id="426" w:author="Bourque, Ethan" w:date="2024-04-23T09:36:00Z"/>
        </w:trPr>
        <w:tc>
          <w:tcPr>
            <w:tcW w:w="2543" w:type="dxa"/>
            <w:shd w:val="clear" w:color="auto" w:fill="auto"/>
            <w:vAlign w:val="center"/>
          </w:tcPr>
          <w:p w14:paraId="28ABE50A" w14:textId="77777777" w:rsidR="00227D4E" w:rsidRPr="00177C0B" w:rsidRDefault="00227D4E" w:rsidP="004E54B4">
            <w:pPr>
              <w:rPr>
                <w:ins w:id="427" w:author="Bourque, Ethan" w:date="2024-04-23T09:36:00Z"/>
                <w:rFonts w:ascii="Garamond" w:hAnsi="Garamond"/>
                <w:sz w:val="22"/>
                <w:szCs w:val="22"/>
              </w:rPr>
            </w:pPr>
            <w:ins w:id="428"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657E8719" w14:textId="77777777" w:rsidR="00227D4E" w:rsidRPr="00177C0B" w:rsidRDefault="00227D4E" w:rsidP="004E54B4">
            <w:pPr>
              <w:jc w:val="center"/>
              <w:rPr>
                <w:ins w:id="429" w:author="Bourque, Ethan" w:date="2024-04-23T09:36:00Z"/>
                <w:rFonts w:ascii="Garamond" w:hAnsi="Garamond"/>
              </w:rPr>
            </w:pPr>
            <w:ins w:id="430" w:author="Bourque, Ethan" w:date="2024-04-23T09:36:00Z">
              <w:r w:rsidRPr="00EB1FDD">
                <w:rPr>
                  <w:rFonts w:ascii="Garamond" w:hAnsi="Garamond"/>
                </w:rPr>
                <w:t>Pilots Cove datalogger and nutrient statio</w:t>
              </w:r>
              <w:r>
                <w:rPr>
                  <w:rFonts w:ascii="Garamond" w:hAnsi="Garamond"/>
                </w:rPr>
                <w:t>n</w:t>
              </w:r>
            </w:ins>
          </w:p>
        </w:tc>
      </w:tr>
      <w:tr w:rsidR="00227D4E" w14:paraId="1FB42EE1" w14:textId="77777777" w:rsidTr="004E54B4">
        <w:trPr>
          <w:trHeight w:val="505"/>
          <w:jc w:val="center"/>
          <w:ins w:id="431" w:author="Bourque, Ethan" w:date="2024-04-23T09:36:00Z"/>
        </w:trPr>
        <w:tc>
          <w:tcPr>
            <w:tcW w:w="2543" w:type="dxa"/>
            <w:shd w:val="clear" w:color="auto" w:fill="auto"/>
            <w:vAlign w:val="center"/>
          </w:tcPr>
          <w:p w14:paraId="3D50FDCC" w14:textId="77777777" w:rsidR="00227D4E" w:rsidRPr="00904859" w:rsidRDefault="00227D4E" w:rsidP="004E54B4">
            <w:pPr>
              <w:rPr>
                <w:ins w:id="432" w:author="Bourque, Ethan" w:date="2024-04-23T09:36:00Z"/>
                <w:rFonts w:ascii="Garamond" w:hAnsi="Garamond"/>
                <w:sz w:val="22"/>
                <w:szCs w:val="22"/>
              </w:rPr>
            </w:pPr>
            <w:ins w:id="433"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67255ED6" w14:textId="77777777" w:rsidR="00227D4E" w:rsidRPr="00D25202" w:rsidRDefault="00227D4E" w:rsidP="004E54B4">
            <w:pPr>
              <w:jc w:val="center"/>
              <w:rPr>
                <w:ins w:id="434" w:author="Bourque, Ethan" w:date="2024-04-23T09:36:00Z"/>
                <w:rFonts w:ascii="Garamond" w:hAnsi="Garamond"/>
              </w:rPr>
            </w:pPr>
            <w:ins w:id="435" w:author="Bourque, Ethan" w:date="2024-04-23T09:36:00Z">
              <w:r w:rsidRPr="00D25202">
                <w:rPr>
                  <w:rFonts w:ascii="Garamond" w:hAnsi="Garamond"/>
                  <w:sz w:val="22"/>
                  <w:szCs w:val="22"/>
                </w:rPr>
                <w:t>29.60133 N, 85.02765 W</w:t>
              </w:r>
              <w:r w:rsidRPr="00D25202" w:rsidDel="00950950">
                <w:rPr>
                  <w:rFonts w:ascii="Garamond" w:hAnsi="Garamond"/>
                </w:rPr>
                <w:t xml:space="preserve"> </w:t>
              </w:r>
            </w:ins>
          </w:p>
        </w:tc>
      </w:tr>
      <w:tr w:rsidR="00227D4E" w14:paraId="25CB7ACB" w14:textId="77777777" w:rsidTr="004E54B4">
        <w:trPr>
          <w:trHeight w:val="505"/>
          <w:jc w:val="center"/>
          <w:ins w:id="436" w:author="Bourque, Ethan" w:date="2024-04-23T09:36:00Z"/>
        </w:trPr>
        <w:tc>
          <w:tcPr>
            <w:tcW w:w="2543" w:type="dxa"/>
            <w:shd w:val="clear" w:color="auto" w:fill="auto"/>
            <w:vAlign w:val="center"/>
          </w:tcPr>
          <w:p w14:paraId="5E77403C" w14:textId="77777777" w:rsidR="00227D4E" w:rsidRPr="00904859" w:rsidRDefault="00227D4E" w:rsidP="004E54B4">
            <w:pPr>
              <w:rPr>
                <w:ins w:id="437" w:author="Bourque, Ethan" w:date="2024-04-23T09:36:00Z"/>
                <w:rFonts w:ascii="Garamond" w:hAnsi="Garamond"/>
                <w:sz w:val="22"/>
                <w:szCs w:val="22"/>
              </w:rPr>
            </w:pPr>
            <w:ins w:id="438"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1FE8171D" w14:textId="77777777" w:rsidR="00227D4E" w:rsidRPr="00904859" w:rsidRDefault="00227D4E" w:rsidP="004E54B4">
            <w:pPr>
              <w:jc w:val="center"/>
              <w:rPr>
                <w:ins w:id="439" w:author="Bourque, Ethan" w:date="2024-04-23T09:36:00Z"/>
                <w:rFonts w:ascii="Garamond" w:hAnsi="Garamond"/>
                <w:sz w:val="22"/>
                <w:szCs w:val="22"/>
              </w:rPr>
            </w:pPr>
            <w:ins w:id="440" w:author="Bourque, Ethan" w:date="2024-04-23T09:36:00Z">
              <w:r>
                <w:rPr>
                  <w:rFonts w:ascii="Garamond" w:hAnsi="Garamond"/>
                  <w:sz w:val="22"/>
                  <w:szCs w:val="22"/>
                </w:rPr>
                <w:t>Estimate: Mean Range of Tide (MN):  0.31 m</w:t>
              </w:r>
            </w:ins>
          </w:p>
        </w:tc>
      </w:tr>
      <w:tr w:rsidR="00227D4E" w14:paraId="6DCC4C30" w14:textId="77777777" w:rsidTr="004E54B4">
        <w:trPr>
          <w:trHeight w:val="505"/>
          <w:jc w:val="center"/>
          <w:ins w:id="441" w:author="Bourque, Ethan" w:date="2024-04-23T09:36:00Z"/>
        </w:trPr>
        <w:tc>
          <w:tcPr>
            <w:tcW w:w="2543" w:type="dxa"/>
            <w:shd w:val="clear" w:color="auto" w:fill="auto"/>
            <w:vAlign w:val="center"/>
          </w:tcPr>
          <w:p w14:paraId="0A328DA0" w14:textId="77777777" w:rsidR="00227D4E" w:rsidRPr="00904859" w:rsidRDefault="00227D4E" w:rsidP="004E54B4">
            <w:pPr>
              <w:rPr>
                <w:ins w:id="442" w:author="Bourque, Ethan" w:date="2024-04-23T09:36:00Z"/>
                <w:rFonts w:ascii="Garamond" w:hAnsi="Garamond"/>
                <w:sz w:val="22"/>
                <w:szCs w:val="22"/>
              </w:rPr>
            </w:pPr>
            <w:ins w:id="443"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506FD85D" w14:textId="77777777" w:rsidR="00227D4E" w:rsidRPr="00904859" w:rsidRDefault="00227D4E" w:rsidP="004E54B4">
            <w:pPr>
              <w:jc w:val="center"/>
              <w:rPr>
                <w:ins w:id="444" w:author="Bourque, Ethan" w:date="2024-04-23T09:36:00Z"/>
                <w:rFonts w:ascii="Garamond" w:hAnsi="Garamond"/>
                <w:sz w:val="22"/>
                <w:szCs w:val="22"/>
              </w:rPr>
            </w:pPr>
            <w:ins w:id="445" w:author="Bourque, Ethan" w:date="2024-04-23T09:36:00Z">
              <w:r>
                <w:rPr>
                  <w:rFonts w:ascii="Garamond" w:hAnsi="Garamond"/>
                  <w:sz w:val="22"/>
                  <w:szCs w:val="22"/>
                </w:rPr>
                <w:t xml:space="preserve">0 to 34 </w:t>
              </w:r>
              <w:proofErr w:type="spellStart"/>
              <w:r>
                <w:rPr>
                  <w:rFonts w:ascii="Garamond" w:hAnsi="Garamond"/>
                  <w:sz w:val="22"/>
                  <w:szCs w:val="22"/>
                </w:rPr>
                <w:t>psu</w:t>
              </w:r>
              <w:proofErr w:type="spellEnd"/>
            </w:ins>
          </w:p>
        </w:tc>
      </w:tr>
      <w:tr w:rsidR="00227D4E" w14:paraId="765A902F" w14:textId="77777777" w:rsidTr="004E54B4">
        <w:trPr>
          <w:trHeight w:val="505"/>
          <w:jc w:val="center"/>
          <w:ins w:id="446" w:author="Bourque, Ethan" w:date="2024-04-23T09:36:00Z"/>
        </w:trPr>
        <w:tc>
          <w:tcPr>
            <w:tcW w:w="2543" w:type="dxa"/>
            <w:shd w:val="clear" w:color="auto" w:fill="auto"/>
            <w:vAlign w:val="center"/>
          </w:tcPr>
          <w:p w14:paraId="5193B690" w14:textId="77777777" w:rsidR="00227D4E" w:rsidRPr="00904859" w:rsidRDefault="00227D4E" w:rsidP="004E54B4">
            <w:pPr>
              <w:rPr>
                <w:ins w:id="447" w:author="Bourque, Ethan" w:date="2024-04-23T09:36:00Z"/>
                <w:rFonts w:ascii="Garamond" w:hAnsi="Garamond"/>
                <w:sz w:val="22"/>
                <w:szCs w:val="22"/>
              </w:rPr>
            </w:pPr>
            <w:ins w:id="448"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2ACF8629" w14:textId="77777777" w:rsidR="00227D4E" w:rsidRPr="00904859" w:rsidRDefault="00227D4E" w:rsidP="004E54B4">
            <w:pPr>
              <w:jc w:val="center"/>
              <w:rPr>
                <w:ins w:id="449" w:author="Bourque, Ethan" w:date="2024-04-23T09:36:00Z"/>
                <w:rFonts w:ascii="Garamond" w:hAnsi="Garamond"/>
                <w:sz w:val="22"/>
                <w:szCs w:val="22"/>
              </w:rPr>
            </w:pPr>
            <w:ins w:id="450" w:author="Bourque, Ethan" w:date="2024-04-23T09:36:00Z">
              <w:r>
                <w:rPr>
                  <w:rFonts w:ascii="Garamond" w:hAnsi="Garamond"/>
                  <w:sz w:val="22"/>
                  <w:szCs w:val="22"/>
                </w:rPr>
                <w:t>Unquantified due to diverse runoff – Apalachicola River (and distributaries), St. Vincent Island runoff, Little St. George Island runoff</w:t>
              </w:r>
            </w:ins>
          </w:p>
        </w:tc>
      </w:tr>
      <w:tr w:rsidR="00227D4E" w14:paraId="4348FDE4" w14:textId="77777777" w:rsidTr="004E54B4">
        <w:trPr>
          <w:trHeight w:val="505"/>
          <w:jc w:val="center"/>
          <w:ins w:id="451" w:author="Bourque, Ethan" w:date="2024-04-23T09:36:00Z"/>
        </w:trPr>
        <w:tc>
          <w:tcPr>
            <w:tcW w:w="2543" w:type="dxa"/>
            <w:shd w:val="clear" w:color="auto" w:fill="auto"/>
            <w:vAlign w:val="center"/>
          </w:tcPr>
          <w:p w14:paraId="0B5A4B3F" w14:textId="77777777" w:rsidR="00227D4E" w:rsidRPr="00904859" w:rsidRDefault="00227D4E" w:rsidP="004E54B4">
            <w:pPr>
              <w:rPr>
                <w:ins w:id="452" w:author="Bourque, Ethan" w:date="2024-04-23T09:36:00Z"/>
                <w:rFonts w:ascii="Garamond" w:hAnsi="Garamond"/>
                <w:sz w:val="22"/>
                <w:szCs w:val="22"/>
              </w:rPr>
            </w:pPr>
            <w:ins w:id="453" w:author="Bourque, Ethan" w:date="2024-04-23T09:36:00Z">
              <w:r>
                <w:rPr>
                  <w:rFonts w:ascii="Garamond" w:hAnsi="Garamond"/>
                  <w:sz w:val="22"/>
                  <w:szCs w:val="22"/>
                </w:rPr>
                <w:lastRenderedPageBreak/>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22056038" w14:textId="77777777" w:rsidR="00227D4E" w:rsidRPr="00CE0807" w:rsidRDefault="00227D4E" w:rsidP="004E54B4">
            <w:pPr>
              <w:jc w:val="center"/>
              <w:rPr>
                <w:ins w:id="454" w:author="Bourque, Ethan" w:date="2024-04-23T09:36:00Z"/>
                <w:rFonts w:ascii="Garamond" w:hAnsi="Garamond"/>
                <w:i/>
                <w:sz w:val="22"/>
                <w:szCs w:val="22"/>
              </w:rPr>
            </w:pPr>
            <w:ins w:id="455" w:author="Bourque, Ethan" w:date="2024-04-23T09:36:00Z">
              <w:r>
                <w:rPr>
                  <w:rFonts w:ascii="Garamond" w:hAnsi="Garamond"/>
                  <w:i/>
                  <w:sz w:val="22"/>
                  <w:szCs w:val="22"/>
                </w:rPr>
                <w:t>Estimate: 2.2 m</w:t>
              </w:r>
            </w:ins>
          </w:p>
        </w:tc>
      </w:tr>
      <w:tr w:rsidR="00227D4E" w14:paraId="4D718320" w14:textId="77777777" w:rsidTr="004E54B4">
        <w:trPr>
          <w:trHeight w:val="505"/>
          <w:jc w:val="center"/>
          <w:ins w:id="456" w:author="Bourque, Ethan" w:date="2024-04-23T09:36:00Z"/>
        </w:trPr>
        <w:tc>
          <w:tcPr>
            <w:tcW w:w="2543" w:type="dxa"/>
            <w:shd w:val="clear" w:color="auto" w:fill="auto"/>
            <w:vAlign w:val="center"/>
          </w:tcPr>
          <w:p w14:paraId="6240DA7C" w14:textId="77777777" w:rsidR="00227D4E" w:rsidRPr="00904859" w:rsidRDefault="00227D4E" w:rsidP="004E54B4">
            <w:pPr>
              <w:rPr>
                <w:ins w:id="457" w:author="Bourque, Ethan" w:date="2024-04-23T09:36:00Z"/>
                <w:rFonts w:ascii="Garamond" w:hAnsi="Garamond"/>
                <w:sz w:val="22"/>
                <w:szCs w:val="22"/>
              </w:rPr>
            </w:pPr>
            <w:ins w:id="458" w:author="Bourque, Ethan" w:date="2024-04-23T09:36:00Z">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6D0AABE6" w14:textId="77777777" w:rsidR="00227D4E" w:rsidRPr="00CE0807" w:rsidRDefault="00227D4E" w:rsidP="004E54B4">
            <w:pPr>
              <w:jc w:val="center"/>
              <w:rPr>
                <w:ins w:id="459" w:author="Bourque, Ethan" w:date="2024-04-23T09:36:00Z"/>
                <w:rFonts w:ascii="Garamond" w:hAnsi="Garamond"/>
                <w:i/>
                <w:sz w:val="22"/>
                <w:szCs w:val="22"/>
              </w:rPr>
            </w:pPr>
            <w:ins w:id="460" w:author="Bourque, Ethan" w:date="2024-04-23T09:36:00Z">
              <w:r>
                <w:rPr>
                  <w:rFonts w:ascii="Garamond" w:hAnsi="Garamond"/>
                  <w:i/>
                  <w:sz w:val="22"/>
                  <w:szCs w:val="22"/>
                </w:rPr>
                <w:t>Sonde: 0.3 m; Depth Sensor: 0.5 m</w:t>
              </w:r>
            </w:ins>
          </w:p>
        </w:tc>
      </w:tr>
      <w:tr w:rsidR="00227D4E" w14:paraId="7F3F1227" w14:textId="77777777" w:rsidTr="004E54B4">
        <w:trPr>
          <w:trHeight w:val="505"/>
          <w:jc w:val="center"/>
          <w:ins w:id="461" w:author="Bourque, Ethan" w:date="2024-04-23T09:36:00Z"/>
        </w:trPr>
        <w:tc>
          <w:tcPr>
            <w:tcW w:w="2543" w:type="dxa"/>
            <w:shd w:val="clear" w:color="auto" w:fill="auto"/>
            <w:vAlign w:val="center"/>
          </w:tcPr>
          <w:p w14:paraId="16C0441C" w14:textId="77777777" w:rsidR="00227D4E" w:rsidRPr="00904859" w:rsidRDefault="00227D4E" w:rsidP="004E54B4">
            <w:pPr>
              <w:rPr>
                <w:ins w:id="462" w:author="Bourque, Ethan" w:date="2024-04-23T09:36:00Z"/>
                <w:rFonts w:ascii="Garamond" w:hAnsi="Garamond"/>
                <w:sz w:val="22"/>
                <w:szCs w:val="22"/>
              </w:rPr>
            </w:pPr>
            <w:ins w:id="463"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6901A5B5" w14:textId="77777777" w:rsidR="00227D4E" w:rsidRPr="00CE0807" w:rsidRDefault="00227D4E" w:rsidP="004E54B4">
            <w:pPr>
              <w:tabs>
                <w:tab w:val="left" w:pos="2100"/>
              </w:tabs>
              <w:jc w:val="center"/>
              <w:rPr>
                <w:ins w:id="464" w:author="Bourque, Ethan" w:date="2024-04-23T09:36:00Z"/>
                <w:rFonts w:ascii="Garamond" w:hAnsi="Garamond"/>
                <w:i/>
                <w:sz w:val="22"/>
                <w:szCs w:val="22"/>
              </w:rPr>
            </w:pPr>
            <w:ins w:id="465" w:author="Bourque, Ethan" w:date="2024-04-23T09:36:00Z">
              <w:r>
                <w:rPr>
                  <w:rFonts w:ascii="Garamond" w:hAnsi="Garamond"/>
                  <w:i/>
                  <w:sz w:val="22"/>
                  <w:szCs w:val="22"/>
                </w:rPr>
                <w:t>Sand bottom, seagrass bed (</w:t>
              </w:r>
              <w:proofErr w:type="spellStart"/>
              <w:r>
                <w:rPr>
                  <w:rFonts w:ascii="Garamond" w:hAnsi="Garamond"/>
                  <w:i/>
                  <w:sz w:val="22"/>
                  <w:szCs w:val="22"/>
                </w:rPr>
                <w:t>Halodule</w:t>
              </w:r>
              <w:proofErr w:type="spellEnd"/>
              <w:r>
                <w:rPr>
                  <w:rFonts w:ascii="Garamond" w:hAnsi="Garamond"/>
                  <w:i/>
                  <w:sz w:val="22"/>
                  <w:szCs w:val="22"/>
                </w:rPr>
                <w:t xml:space="preserve"> </w:t>
              </w:r>
              <w:proofErr w:type="spellStart"/>
              <w:r>
                <w:rPr>
                  <w:rFonts w:ascii="Garamond" w:hAnsi="Garamond"/>
                  <w:i/>
                  <w:sz w:val="22"/>
                  <w:szCs w:val="22"/>
                </w:rPr>
                <w:t>wrightii</w:t>
              </w:r>
              <w:proofErr w:type="spellEnd"/>
              <w:r>
                <w:rPr>
                  <w:rFonts w:ascii="Garamond" w:hAnsi="Garamond"/>
                  <w:i/>
                  <w:sz w:val="22"/>
                  <w:szCs w:val="22"/>
                </w:rPr>
                <w:t>)</w:t>
              </w:r>
            </w:ins>
          </w:p>
        </w:tc>
      </w:tr>
      <w:tr w:rsidR="00227D4E" w14:paraId="4261BB5F" w14:textId="77777777" w:rsidTr="004E54B4">
        <w:trPr>
          <w:trHeight w:val="505"/>
          <w:jc w:val="center"/>
          <w:ins w:id="466" w:author="Bourque, Ethan" w:date="2024-04-23T09:36:00Z"/>
        </w:trPr>
        <w:tc>
          <w:tcPr>
            <w:tcW w:w="2543" w:type="dxa"/>
            <w:shd w:val="clear" w:color="auto" w:fill="auto"/>
            <w:vAlign w:val="center"/>
          </w:tcPr>
          <w:p w14:paraId="31A8569C" w14:textId="77777777" w:rsidR="00227D4E" w:rsidRPr="00904859" w:rsidRDefault="00227D4E" w:rsidP="004E54B4">
            <w:pPr>
              <w:rPr>
                <w:ins w:id="467" w:author="Bourque, Ethan" w:date="2024-04-23T09:36:00Z"/>
                <w:rFonts w:ascii="Garamond" w:hAnsi="Garamond"/>
                <w:sz w:val="22"/>
                <w:szCs w:val="22"/>
              </w:rPr>
            </w:pPr>
            <w:ins w:id="468"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220F5CA4" w14:textId="77777777" w:rsidR="00227D4E" w:rsidRPr="00904859" w:rsidRDefault="00227D4E" w:rsidP="004E54B4">
            <w:pPr>
              <w:jc w:val="center"/>
              <w:rPr>
                <w:ins w:id="469" w:author="Bourque, Ethan" w:date="2024-04-23T09:36:00Z"/>
                <w:rFonts w:ascii="Garamond" w:hAnsi="Garamond"/>
                <w:sz w:val="22"/>
                <w:szCs w:val="22"/>
              </w:rPr>
            </w:pPr>
            <w:ins w:id="470" w:author="Bourque, Ethan" w:date="2024-04-23T09:36:00Z">
              <w:r>
                <w:rPr>
                  <w:rFonts w:ascii="Garamond" w:hAnsi="Garamond"/>
                  <w:sz w:val="22"/>
                  <w:szCs w:val="22"/>
                </w:rPr>
                <w:t>Wastewater, septic tanks</w:t>
              </w:r>
            </w:ins>
          </w:p>
        </w:tc>
      </w:tr>
      <w:tr w:rsidR="00227D4E" w14:paraId="20997162" w14:textId="77777777" w:rsidTr="004E54B4">
        <w:trPr>
          <w:trHeight w:val="505"/>
          <w:jc w:val="center"/>
          <w:ins w:id="471" w:author="Bourque, Ethan" w:date="2024-04-23T09:36:00Z"/>
        </w:trPr>
        <w:tc>
          <w:tcPr>
            <w:tcW w:w="2543" w:type="dxa"/>
            <w:shd w:val="clear" w:color="auto" w:fill="auto"/>
            <w:vAlign w:val="center"/>
          </w:tcPr>
          <w:p w14:paraId="3A5E0367" w14:textId="77777777" w:rsidR="00227D4E" w:rsidRPr="00904859" w:rsidRDefault="00227D4E" w:rsidP="004E54B4">
            <w:pPr>
              <w:rPr>
                <w:ins w:id="472" w:author="Bourque, Ethan" w:date="2024-04-23T09:36:00Z"/>
                <w:rFonts w:ascii="Garamond" w:hAnsi="Garamond"/>
                <w:sz w:val="22"/>
                <w:szCs w:val="22"/>
              </w:rPr>
            </w:pPr>
            <w:ins w:id="473"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43B562BB" w14:textId="77777777" w:rsidR="00227D4E" w:rsidRPr="00CE0807" w:rsidRDefault="00227D4E" w:rsidP="004E54B4">
            <w:pPr>
              <w:jc w:val="center"/>
              <w:rPr>
                <w:ins w:id="474" w:author="Bourque, Ethan" w:date="2024-04-23T09:36:00Z"/>
                <w:rFonts w:ascii="Garamond" w:hAnsi="Garamond"/>
                <w:i/>
                <w:iCs/>
                <w:sz w:val="22"/>
                <w:szCs w:val="22"/>
              </w:rPr>
            </w:pPr>
            <w:ins w:id="475" w:author="Bourque, Ethan" w:date="2024-04-23T09:36:00Z">
              <w:r>
                <w:rPr>
                  <w:rFonts w:ascii="Garamond" w:hAnsi="Garamond"/>
                  <w:i/>
                  <w:iCs/>
                  <w:sz w:val="22"/>
                  <w:szCs w:val="22"/>
                </w:rPr>
                <w:t>Bay station, barrier island side</w:t>
              </w:r>
            </w:ins>
          </w:p>
        </w:tc>
      </w:tr>
    </w:tbl>
    <w:p w14:paraId="399F8116" w14:textId="77777777" w:rsidR="00227D4E" w:rsidRDefault="00227D4E" w:rsidP="00227D4E">
      <w:pPr>
        <w:rPr>
          <w:ins w:id="476"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43012A05" w14:textId="77777777" w:rsidTr="004E54B4">
        <w:trPr>
          <w:trHeight w:val="505"/>
          <w:jc w:val="center"/>
          <w:ins w:id="477" w:author="Bourque, Ethan" w:date="2024-04-23T09:36:00Z"/>
        </w:trPr>
        <w:tc>
          <w:tcPr>
            <w:tcW w:w="2543" w:type="dxa"/>
            <w:shd w:val="clear" w:color="auto" w:fill="auto"/>
            <w:vAlign w:val="center"/>
          </w:tcPr>
          <w:p w14:paraId="37280395" w14:textId="77777777" w:rsidR="00227D4E" w:rsidRPr="00177C0B" w:rsidRDefault="00227D4E" w:rsidP="004E54B4">
            <w:pPr>
              <w:rPr>
                <w:ins w:id="478" w:author="Bourque, Ethan" w:date="2024-04-23T09:36:00Z"/>
                <w:rFonts w:ascii="Garamond" w:hAnsi="Garamond"/>
                <w:sz w:val="22"/>
                <w:szCs w:val="22"/>
              </w:rPr>
            </w:pPr>
            <w:ins w:id="479"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151E35C3" w14:textId="77777777" w:rsidR="00227D4E" w:rsidRPr="00177C0B" w:rsidRDefault="00227D4E" w:rsidP="004E54B4">
            <w:pPr>
              <w:jc w:val="center"/>
              <w:rPr>
                <w:ins w:id="480" w:author="Bourque, Ethan" w:date="2024-04-23T09:36:00Z"/>
                <w:rFonts w:ascii="Garamond" w:hAnsi="Garamond"/>
              </w:rPr>
            </w:pPr>
            <w:ins w:id="481" w:author="Bourque, Ethan" w:date="2024-04-23T09:36:00Z">
              <w:r>
                <w:rPr>
                  <w:rFonts w:ascii="Garamond" w:hAnsi="Garamond"/>
                </w:rPr>
                <w:t>Mid Bay</w:t>
              </w:r>
            </w:ins>
          </w:p>
        </w:tc>
      </w:tr>
      <w:tr w:rsidR="00227D4E" w14:paraId="253F9D43" w14:textId="77777777" w:rsidTr="004E54B4">
        <w:trPr>
          <w:trHeight w:val="505"/>
          <w:jc w:val="center"/>
          <w:ins w:id="482" w:author="Bourque, Ethan" w:date="2024-04-23T09:36:00Z"/>
        </w:trPr>
        <w:tc>
          <w:tcPr>
            <w:tcW w:w="2543" w:type="dxa"/>
            <w:shd w:val="clear" w:color="auto" w:fill="auto"/>
            <w:vAlign w:val="center"/>
          </w:tcPr>
          <w:p w14:paraId="1EB5D3CA" w14:textId="77777777" w:rsidR="00227D4E" w:rsidRPr="00904859" w:rsidRDefault="00227D4E" w:rsidP="004E54B4">
            <w:pPr>
              <w:rPr>
                <w:ins w:id="483" w:author="Bourque, Ethan" w:date="2024-04-23T09:36:00Z"/>
                <w:rFonts w:ascii="Garamond" w:hAnsi="Garamond"/>
                <w:sz w:val="22"/>
                <w:szCs w:val="22"/>
              </w:rPr>
            </w:pPr>
            <w:ins w:id="484"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408ABB48" w14:textId="77777777" w:rsidR="00227D4E" w:rsidRPr="00D25202" w:rsidRDefault="00227D4E" w:rsidP="004E54B4">
            <w:pPr>
              <w:jc w:val="center"/>
              <w:rPr>
                <w:ins w:id="485" w:author="Bourque, Ethan" w:date="2024-04-23T09:36:00Z"/>
                <w:rFonts w:ascii="Garamond" w:hAnsi="Garamond"/>
                <w:sz w:val="22"/>
                <w:szCs w:val="22"/>
              </w:rPr>
            </w:pPr>
            <w:ins w:id="486" w:author="Bourque, Ethan" w:date="2024-04-23T09:36:00Z">
              <w:r w:rsidRPr="003E42BB">
                <w:rPr>
                  <w:rFonts w:ascii="Garamond" w:hAnsi="Garamond"/>
                  <w:sz w:val="22"/>
                  <w:szCs w:val="22"/>
                </w:rPr>
                <w:t>29.6677 N, 84.994</w:t>
              </w:r>
              <w:r>
                <w:rPr>
                  <w:rFonts w:ascii="Garamond" w:hAnsi="Garamond"/>
                  <w:sz w:val="22"/>
                  <w:szCs w:val="22"/>
                </w:rPr>
                <w:t>0 W</w:t>
              </w:r>
            </w:ins>
          </w:p>
        </w:tc>
      </w:tr>
      <w:tr w:rsidR="00227D4E" w14:paraId="1B463E5D" w14:textId="77777777" w:rsidTr="004E54B4">
        <w:trPr>
          <w:trHeight w:val="505"/>
          <w:jc w:val="center"/>
          <w:ins w:id="487" w:author="Bourque, Ethan" w:date="2024-04-23T09:36:00Z"/>
        </w:trPr>
        <w:tc>
          <w:tcPr>
            <w:tcW w:w="2543" w:type="dxa"/>
            <w:shd w:val="clear" w:color="auto" w:fill="auto"/>
            <w:vAlign w:val="center"/>
          </w:tcPr>
          <w:p w14:paraId="1480E098" w14:textId="77777777" w:rsidR="00227D4E" w:rsidRPr="00904859" w:rsidRDefault="00227D4E" w:rsidP="004E54B4">
            <w:pPr>
              <w:rPr>
                <w:ins w:id="488" w:author="Bourque, Ethan" w:date="2024-04-23T09:36:00Z"/>
                <w:rFonts w:ascii="Garamond" w:hAnsi="Garamond"/>
                <w:sz w:val="22"/>
                <w:szCs w:val="22"/>
              </w:rPr>
            </w:pPr>
            <w:ins w:id="489"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2F34E51C" w14:textId="77777777" w:rsidR="00227D4E" w:rsidRPr="00904859" w:rsidRDefault="00227D4E" w:rsidP="004E54B4">
            <w:pPr>
              <w:jc w:val="center"/>
              <w:rPr>
                <w:ins w:id="490" w:author="Bourque, Ethan" w:date="2024-04-23T09:36:00Z"/>
                <w:rFonts w:ascii="Garamond" w:hAnsi="Garamond"/>
                <w:sz w:val="22"/>
                <w:szCs w:val="22"/>
              </w:rPr>
            </w:pPr>
            <w:ins w:id="491" w:author="Bourque, Ethan" w:date="2024-04-23T09:36:00Z">
              <w:r>
                <w:rPr>
                  <w:rFonts w:ascii="Garamond" w:hAnsi="Garamond"/>
                  <w:sz w:val="22"/>
                  <w:szCs w:val="22"/>
                </w:rPr>
                <w:t>Estimate: Mean Range of Tide (MN): 0.7 m</w:t>
              </w:r>
            </w:ins>
          </w:p>
        </w:tc>
      </w:tr>
      <w:tr w:rsidR="00227D4E" w14:paraId="670D6862" w14:textId="77777777" w:rsidTr="004E54B4">
        <w:trPr>
          <w:trHeight w:val="505"/>
          <w:jc w:val="center"/>
          <w:ins w:id="492" w:author="Bourque, Ethan" w:date="2024-04-23T09:36:00Z"/>
        </w:trPr>
        <w:tc>
          <w:tcPr>
            <w:tcW w:w="2543" w:type="dxa"/>
            <w:shd w:val="clear" w:color="auto" w:fill="auto"/>
            <w:vAlign w:val="center"/>
          </w:tcPr>
          <w:p w14:paraId="70D32B6E" w14:textId="77777777" w:rsidR="00227D4E" w:rsidRPr="00904859" w:rsidRDefault="00227D4E" w:rsidP="004E54B4">
            <w:pPr>
              <w:rPr>
                <w:ins w:id="493" w:author="Bourque, Ethan" w:date="2024-04-23T09:36:00Z"/>
                <w:rFonts w:ascii="Garamond" w:hAnsi="Garamond"/>
                <w:sz w:val="22"/>
                <w:szCs w:val="22"/>
              </w:rPr>
            </w:pPr>
            <w:ins w:id="494"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70361D42" w14:textId="77777777" w:rsidR="00227D4E" w:rsidRPr="00904859" w:rsidRDefault="00227D4E" w:rsidP="004E54B4">
            <w:pPr>
              <w:jc w:val="center"/>
              <w:rPr>
                <w:ins w:id="495" w:author="Bourque, Ethan" w:date="2024-04-23T09:36:00Z"/>
                <w:rFonts w:ascii="Garamond" w:hAnsi="Garamond"/>
                <w:sz w:val="22"/>
                <w:szCs w:val="22"/>
              </w:rPr>
            </w:pPr>
            <w:ins w:id="496" w:author="Bourque, Ethan" w:date="2024-04-23T09:36:00Z">
              <w:r w:rsidRPr="003E42BB">
                <w:rPr>
                  <w:rFonts w:ascii="Garamond" w:hAnsi="Garamond"/>
                  <w:sz w:val="22"/>
                  <w:szCs w:val="22"/>
                </w:rPr>
                <w:t xml:space="preserve">0.2 </w:t>
              </w:r>
              <w:r>
                <w:rPr>
                  <w:rFonts w:ascii="Garamond" w:hAnsi="Garamond"/>
                  <w:sz w:val="22"/>
                  <w:szCs w:val="22"/>
                </w:rPr>
                <w:t>to</w:t>
              </w:r>
              <w:r w:rsidRPr="003E42BB">
                <w:rPr>
                  <w:rFonts w:ascii="Garamond" w:hAnsi="Garamond"/>
                  <w:sz w:val="22"/>
                  <w:szCs w:val="22"/>
                </w:rPr>
                <w:t xml:space="preserve"> 35.2 </w:t>
              </w:r>
              <w:proofErr w:type="spellStart"/>
              <w:r w:rsidRPr="003E42BB">
                <w:rPr>
                  <w:rFonts w:ascii="Garamond" w:hAnsi="Garamond"/>
                  <w:sz w:val="22"/>
                  <w:szCs w:val="22"/>
                </w:rPr>
                <w:t>psu</w:t>
              </w:r>
              <w:proofErr w:type="spellEnd"/>
            </w:ins>
          </w:p>
        </w:tc>
      </w:tr>
      <w:tr w:rsidR="00227D4E" w14:paraId="16D8AA6A" w14:textId="77777777" w:rsidTr="004E54B4">
        <w:trPr>
          <w:trHeight w:val="505"/>
          <w:jc w:val="center"/>
          <w:ins w:id="497" w:author="Bourque, Ethan" w:date="2024-04-23T09:36:00Z"/>
        </w:trPr>
        <w:tc>
          <w:tcPr>
            <w:tcW w:w="2543" w:type="dxa"/>
            <w:shd w:val="clear" w:color="auto" w:fill="auto"/>
            <w:vAlign w:val="center"/>
          </w:tcPr>
          <w:p w14:paraId="086A57BD" w14:textId="77777777" w:rsidR="00227D4E" w:rsidRPr="00904859" w:rsidRDefault="00227D4E" w:rsidP="004E54B4">
            <w:pPr>
              <w:rPr>
                <w:ins w:id="498" w:author="Bourque, Ethan" w:date="2024-04-23T09:36:00Z"/>
                <w:rFonts w:ascii="Garamond" w:hAnsi="Garamond"/>
                <w:sz w:val="22"/>
                <w:szCs w:val="22"/>
              </w:rPr>
            </w:pPr>
            <w:ins w:id="499"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72B4A2DB" w14:textId="77777777" w:rsidR="00227D4E" w:rsidRPr="00904859" w:rsidRDefault="00227D4E" w:rsidP="004E54B4">
            <w:pPr>
              <w:jc w:val="center"/>
              <w:rPr>
                <w:ins w:id="500" w:author="Bourque, Ethan" w:date="2024-04-23T09:36:00Z"/>
                <w:rFonts w:ascii="Garamond" w:hAnsi="Garamond"/>
                <w:sz w:val="22"/>
                <w:szCs w:val="22"/>
              </w:rPr>
            </w:pPr>
            <w:ins w:id="501"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773AB4A6" w14:textId="77777777" w:rsidTr="004E54B4">
        <w:trPr>
          <w:trHeight w:val="505"/>
          <w:jc w:val="center"/>
          <w:ins w:id="502" w:author="Bourque, Ethan" w:date="2024-04-23T09:36:00Z"/>
        </w:trPr>
        <w:tc>
          <w:tcPr>
            <w:tcW w:w="2543" w:type="dxa"/>
            <w:shd w:val="clear" w:color="auto" w:fill="auto"/>
            <w:vAlign w:val="center"/>
          </w:tcPr>
          <w:p w14:paraId="110E6BEB" w14:textId="77777777" w:rsidR="00227D4E" w:rsidRPr="00904859" w:rsidRDefault="00227D4E" w:rsidP="004E54B4">
            <w:pPr>
              <w:rPr>
                <w:ins w:id="503" w:author="Bourque, Ethan" w:date="2024-04-23T09:36:00Z"/>
                <w:rFonts w:ascii="Garamond" w:hAnsi="Garamond"/>
                <w:sz w:val="22"/>
                <w:szCs w:val="22"/>
              </w:rPr>
            </w:pPr>
            <w:ins w:id="504"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714ECDD1" w14:textId="77777777" w:rsidR="00227D4E" w:rsidRPr="00CE0807" w:rsidRDefault="00227D4E" w:rsidP="004E54B4">
            <w:pPr>
              <w:jc w:val="center"/>
              <w:rPr>
                <w:ins w:id="505" w:author="Bourque, Ethan" w:date="2024-04-23T09:36:00Z"/>
                <w:rFonts w:ascii="Garamond" w:hAnsi="Garamond"/>
                <w:i/>
                <w:sz w:val="22"/>
                <w:szCs w:val="22"/>
              </w:rPr>
            </w:pPr>
            <w:ins w:id="506" w:author="Bourque, Ethan" w:date="2024-04-23T09:36:00Z">
              <w:r>
                <w:rPr>
                  <w:rFonts w:ascii="Garamond" w:hAnsi="Garamond"/>
                  <w:i/>
                  <w:sz w:val="22"/>
                  <w:szCs w:val="22"/>
                </w:rPr>
                <w:t>Estimate: 2.2 m</w:t>
              </w:r>
            </w:ins>
          </w:p>
        </w:tc>
      </w:tr>
      <w:tr w:rsidR="00253654" w14:paraId="2213482E" w14:textId="77777777" w:rsidTr="004E54B4">
        <w:trPr>
          <w:trHeight w:val="505"/>
          <w:jc w:val="center"/>
          <w:ins w:id="507" w:author="Bourque, Ethan" w:date="2024-04-23T09:36:00Z"/>
        </w:trPr>
        <w:tc>
          <w:tcPr>
            <w:tcW w:w="2543" w:type="dxa"/>
            <w:shd w:val="clear" w:color="auto" w:fill="auto"/>
            <w:vAlign w:val="center"/>
          </w:tcPr>
          <w:p w14:paraId="22312989" w14:textId="60D2B11B" w:rsidR="00253654" w:rsidRPr="00904859" w:rsidRDefault="00253654" w:rsidP="00253654">
            <w:pPr>
              <w:rPr>
                <w:ins w:id="508" w:author="Bourque, Ethan" w:date="2024-04-23T09:36:00Z"/>
                <w:rFonts w:ascii="Garamond" w:hAnsi="Garamond"/>
                <w:sz w:val="22"/>
                <w:szCs w:val="22"/>
              </w:rPr>
            </w:pPr>
            <w:ins w:id="509" w:author="Bourque, Ethan" w:date="2024-04-23T12:27:00Z">
              <w:r>
                <w:rPr>
                  <w:rFonts w:ascii="Garamond" w:hAnsi="Garamond"/>
                  <w:sz w:val="22"/>
                  <w:szCs w:val="22"/>
                </w:rPr>
                <w:t>Sample depth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53132F88" w14:textId="0DE154AB" w:rsidR="00253654" w:rsidRPr="00CE0807" w:rsidRDefault="00253654" w:rsidP="00253654">
            <w:pPr>
              <w:jc w:val="center"/>
              <w:rPr>
                <w:ins w:id="510" w:author="Bourque, Ethan" w:date="2024-04-23T09:36:00Z"/>
                <w:rFonts w:ascii="Garamond" w:hAnsi="Garamond"/>
                <w:i/>
                <w:sz w:val="22"/>
                <w:szCs w:val="22"/>
              </w:rPr>
            </w:pPr>
            <w:ins w:id="511" w:author="Bourque, Ethan" w:date="2024-04-23T12:27:00Z">
              <w:r>
                <w:rPr>
                  <w:rFonts w:ascii="Garamond" w:hAnsi="Garamond"/>
                  <w:i/>
                  <w:sz w:val="22"/>
                  <w:szCs w:val="22"/>
                </w:rPr>
                <w:t>0.5 m</w:t>
              </w:r>
            </w:ins>
          </w:p>
        </w:tc>
      </w:tr>
      <w:tr w:rsidR="00227D4E" w14:paraId="7C769A67" w14:textId="77777777" w:rsidTr="004E54B4">
        <w:trPr>
          <w:trHeight w:val="505"/>
          <w:jc w:val="center"/>
          <w:ins w:id="512" w:author="Bourque, Ethan" w:date="2024-04-23T09:36:00Z"/>
        </w:trPr>
        <w:tc>
          <w:tcPr>
            <w:tcW w:w="2543" w:type="dxa"/>
            <w:shd w:val="clear" w:color="auto" w:fill="auto"/>
            <w:vAlign w:val="center"/>
          </w:tcPr>
          <w:p w14:paraId="58C4C308" w14:textId="77777777" w:rsidR="00227D4E" w:rsidRPr="00904859" w:rsidRDefault="00227D4E" w:rsidP="004E54B4">
            <w:pPr>
              <w:rPr>
                <w:ins w:id="513" w:author="Bourque, Ethan" w:date="2024-04-23T09:36:00Z"/>
                <w:rFonts w:ascii="Garamond" w:hAnsi="Garamond"/>
                <w:sz w:val="22"/>
                <w:szCs w:val="22"/>
              </w:rPr>
            </w:pPr>
            <w:ins w:id="514"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0F7AFE33" w14:textId="77777777" w:rsidR="00227D4E" w:rsidRPr="00480F51" w:rsidRDefault="00227D4E" w:rsidP="004E54B4">
            <w:pPr>
              <w:tabs>
                <w:tab w:val="left" w:pos="2100"/>
              </w:tabs>
              <w:jc w:val="center"/>
              <w:rPr>
                <w:ins w:id="515" w:author="Bourque, Ethan" w:date="2024-04-23T09:36:00Z"/>
                <w:rFonts w:ascii="Garamond" w:hAnsi="Garamond"/>
                <w:i/>
                <w:sz w:val="22"/>
                <w:szCs w:val="22"/>
              </w:rPr>
            </w:pPr>
            <w:ins w:id="516" w:author="Bourque, Ethan" w:date="2024-04-23T09:36:00Z">
              <w:r w:rsidRPr="00480F51">
                <w:rPr>
                  <w:rFonts w:ascii="Garamond" w:hAnsi="Garamond"/>
                  <w:i/>
                  <w:sz w:val="22"/>
                  <w:szCs w:val="22"/>
                </w:rPr>
                <w:t>Sandy silt</w:t>
              </w:r>
            </w:ins>
          </w:p>
        </w:tc>
      </w:tr>
      <w:tr w:rsidR="00227D4E" w14:paraId="1878CFB5" w14:textId="77777777" w:rsidTr="004E54B4">
        <w:trPr>
          <w:trHeight w:val="505"/>
          <w:jc w:val="center"/>
          <w:ins w:id="517" w:author="Bourque, Ethan" w:date="2024-04-23T09:36:00Z"/>
        </w:trPr>
        <w:tc>
          <w:tcPr>
            <w:tcW w:w="2543" w:type="dxa"/>
            <w:shd w:val="clear" w:color="auto" w:fill="auto"/>
            <w:vAlign w:val="center"/>
          </w:tcPr>
          <w:p w14:paraId="6D0E643E" w14:textId="77777777" w:rsidR="00227D4E" w:rsidRPr="00904859" w:rsidRDefault="00227D4E" w:rsidP="004E54B4">
            <w:pPr>
              <w:rPr>
                <w:ins w:id="518" w:author="Bourque, Ethan" w:date="2024-04-23T09:36:00Z"/>
                <w:rFonts w:ascii="Garamond" w:hAnsi="Garamond"/>
                <w:sz w:val="22"/>
                <w:szCs w:val="22"/>
              </w:rPr>
            </w:pPr>
            <w:ins w:id="519"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5C287E0E" w14:textId="77777777" w:rsidR="00227D4E" w:rsidRPr="00904859" w:rsidRDefault="00227D4E" w:rsidP="004E54B4">
            <w:pPr>
              <w:jc w:val="center"/>
              <w:rPr>
                <w:ins w:id="520" w:author="Bourque, Ethan" w:date="2024-04-23T09:36:00Z"/>
                <w:rFonts w:ascii="Garamond" w:hAnsi="Garamond"/>
                <w:sz w:val="22"/>
                <w:szCs w:val="22"/>
              </w:rPr>
            </w:pPr>
            <w:ins w:id="521" w:author="Bourque, Ethan" w:date="2024-04-23T09:36:00Z">
              <w:r>
                <w:rPr>
                  <w:rFonts w:ascii="Garamond" w:hAnsi="Garamond"/>
                  <w:sz w:val="22"/>
                  <w:szCs w:val="22"/>
                </w:rPr>
                <w:t>Wastewater, septic tanks</w:t>
              </w:r>
            </w:ins>
          </w:p>
        </w:tc>
      </w:tr>
      <w:tr w:rsidR="00227D4E" w14:paraId="12F83DF3" w14:textId="77777777" w:rsidTr="004E54B4">
        <w:trPr>
          <w:trHeight w:val="505"/>
          <w:jc w:val="center"/>
          <w:ins w:id="522" w:author="Bourque, Ethan" w:date="2024-04-23T09:36:00Z"/>
        </w:trPr>
        <w:tc>
          <w:tcPr>
            <w:tcW w:w="2543" w:type="dxa"/>
            <w:shd w:val="clear" w:color="auto" w:fill="auto"/>
            <w:vAlign w:val="center"/>
          </w:tcPr>
          <w:p w14:paraId="6DC50674" w14:textId="77777777" w:rsidR="00227D4E" w:rsidRPr="00904859" w:rsidRDefault="00227D4E" w:rsidP="004E54B4">
            <w:pPr>
              <w:rPr>
                <w:ins w:id="523" w:author="Bourque, Ethan" w:date="2024-04-23T09:36:00Z"/>
                <w:rFonts w:ascii="Garamond" w:hAnsi="Garamond"/>
                <w:sz w:val="22"/>
                <w:szCs w:val="22"/>
              </w:rPr>
            </w:pPr>
            <w:ins w:id="524"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3A9576B8" w14:textId="77777777" w:rsidR="00227D4E" w:rsidRPr="00D25202" w:rsidRDefault="00227D4E" w:rsidP="004E54B4">
            <w:pPr>
              <w:jc w:val="center"/>
              <w:rPr>
                <w:ins w:id="525" w:author="Bourque, Ethan" w:date="2024-04-23T09:36:00Z"/>
                <w:rFonts w:ascii="Garamond" w:hAnsi="Garamond"/>
                <w:sz w:val="22"/>
                <w:szCs w:val="22"/>
              </w:rPr>
            </w:pPr>
            <w:ins w:id="526" w:author="Bourque, Ethan" w:date="2024-04-23T09:36:00Z">
              <w:r w:rsidRPr="003E42BB">
                <w:rPr>
                  <w:rFonts w:ascii="Garamond" w:hAnsi="Garamond"/>
                  <w:sz w:val="22"/>
                  <w:szCs w:val="22"/>
                </w:rPr>
                <w:t>This sampling site is in central Apalachicola Bay. The site is roughly equidistant from state owned and managed Cape St. George Island (four miles distant), St. Vincent National Wildlife Refuge (six miles distant), and single family residential and commercial use in the Apalachicola area (four miles distant). This site is approx</w:t>
              </w:r>
              <w:r>
                <w:rPr>
                  <w:rFonts w:ascii="Garamond" w:hAnsi="Garamond"/>
                  <w:sz w:val="22"/>
                  <w:szCs w:val="22"/>
                </w:rPr>
                <w:t>imately 2.5 kilometers from the inter</w:t>
              </w:r>
              <w:r w:rsidRPr="003E42BB">
                <w:rPr>
                  <w:rFonts w:ascii="Garamond" w:hAnsi="Garamond"/>
                  <w:sz w:val="22"/>
                  <w:szCs w:val="22"/>
                </w:rPr>
                <w:t>coastal waterway channel. The sampling site is influenced by the flow of the Apalachicola River and high salinity water coming through Sikes Cut and West Pass</w:t>
              </w:r>
              <w:r>
                <w:rPr>
                  <w:rFonts w:ascii="Garamond" w:hAnsi="Garamond"/>
                  <w:sz w:val="22"/>
                  <w:szCs w:val="22"/>
                </w:rPr>
                <w:t>.</w:t>
              </w:r>
            </w:ins>
          </w:p>
        </w:tc>
      </w:tr>
    </w:tbl>
    <w:p w14:paraId="586D433B" w14:textId="77777777" w:rsidR="00227D4E" w:rsidRDefault="00227D4E" w:rsidP="00227D4E">
      <w:pPr>
        <w:rPr>
          <w:ins w:id="527"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31A6ABFE" w14:textId="77777777" w:rsidTr="004E54B4">
        <w:trPr>
          <w:trHeight w:val="505"/>
          <w:jc w:val="center"/>
          <w:ins w:id="528" w:author="Bourque, Ethan" w:date="2024-04-23T09:36:00Z"/>
        </w:trPr>
        <w:tc>
          <w:tcPr>
            <w:tcW w:w="2543" w:type="dxa"/>
            <w:shd w:val="clear" w:color="auto" w:fill="auto"/>
            <w:vAlign w:val="center"/>
          </w:tcPr>
          <w:p w14:paraId="72B911DC" w14:textId="77777777" w:rsidR="00227D4E" w:rsidRPr="00177C0B" w:rsidRDefault="00227D4E" w:rsidP="004E54B4">
            <w:pPr>
              <w:rPr>
                <w:ins w:id="529" w:author="Bourque, Ethan" w:date="2024-04-23T09:36:00Z"/>
                <w:rFonts w:ascii="Garamond" w:hAnsi="Garamond"/>
                <w:sz w:val="22"/>
                <w:szCs w:val="22"/>
              </w:rPr>
            </w:pPr>
            <w:ins w:id="530"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40EF268C" w14:textId="77777777" w:rsidR="00227D4E" w:rsidRPr="00177C0B" w:rsidRDefault="00227D4E" w:rsidP="004E54B4">
            <w:pPr>
              <w:jc w:val="center"/>
              <w:rPr>
                <w:ins w:id="531" w:author="Bourque, Ethan" w:date="2024-04-23T09:36:00Z"/>
                <w:rFonts w:ascii="Garamond" w:hAnsi="Garamond"/>
              </w:rPr>
            </w:pPr>
            <w:ins w:id="532" w:author="Bourque, Ethan" w:date="2024-04-23T09:36:00Z">
              <w:r w:rsidRPr="00EB1FDD">
                <w:rPr>
                  <w:rFonts w:ascii="Garamond" w:hAnsi="Garamond"/>
                </w:rPr>
                <w:t>East Bay Bridge</w:t>
              </w:r>
            </w:ins>
          </w:p>
        </w:tc>
      </w:tr>
      <w:tr w:rsidR="00227D4E" w14:paraId="140A1A3E" w14:textId="77777777" w:rsidTr="004E54B4">
        <w:trPr>
          <w:trHeight w:val="505"/>
          <w:jc w:val="center"/>
          <w:ins w:id="533" w:author="Bourque, Ethan" w:date="2024-04-23T09:36:00Z"/>
        </w:trPr>
        <w:tc>
          <w:tcPr>
            <w:tcW w:w="2543" w:type="dxa"/>
            <w:shd w:val="clear" w:color="auto" w:fill="auto"/>
            <w:vAlign w:val="center"/>
          </w:tcPr>
          <w:p w14:paraId="6220EEA9" w14:textId="77777777" w:rsidR="00227D4E" w:rsidRPr="00904859" w:rsidRDefault="00227D4E" w:rsidP="004E54B4">
            <w:pPr>
              <w:rPr>
                <w:ins w:id="534" w:author="Bourque, Ethan" w:date="2024-04-23T09:36:00Z"/>
                <w:rFonts w:ascii="Garamond" w:hAnsi="Garamond"/>
                <w:sz w:val="22"/>
                <w:szCs w:val="22"/>
              </w:rPr>
            </w:pPr>
            <w:ins w:id="535"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2470BCDC" w14:textId="77777777" w:rsidR="00227D4E" w:rsidRPr="00CE0807" w:rsidRDefault="00227D4E" w:rsidP="004E54B4">
            <w:pPr>
              <w:jc w:val="center"/>
              <w:rPr>
                <w:ins w:id="536" w:author="Bourque, Ethan" w:date="2024-04-23T09:36:00Z"/>
                <w:rFonts w:ascii="Garamond" w:hAnsi="Garamond"/>
                <w:i/>
                <w:iCs/>
                <w:sz w:val="22"/>
                <w:szCs w:val="22"/>
              </w:rPr>
            </w:pPr>
            <w:ins w:id="537" w:author="Bourque, Ethan" w:date="2024-04-23T09:36:00Z">
              <w:r w:rsidRPr="003E42BB">
                <w:rPr>
                  <w:rFonts w:ascii="Garamond" w:hAnsi="Garamond"/>
                  <w:sz w:val="22"/>
                  <w:szCs w:val="22"/>
                </w:rPr>
                <w:t xml:space="preserve">29.7308 N, 84.9452 </w:t>
              </w:r>
              <w:r>
                <w:rPr>
                  <w:rFonts w:ascii="Garamond" w:hAnsi="Garamond"/>
                  <w:sz w:val="22"/>
                  <w:szCs w:val="22"/>
                </w:rPr>
                <w:t>W</w:t>
              </w:r>
            </w:ins>
          </w:p>
        </w:tc>
      </w:tr>
      <w:tr w:rsidR="00227D4E" w14:paraId="32566EE1" w14:textId="77777777" w:rsidTr="004E54B4">
        <w:trPr>
          <w:trHeight w:val="505"/>
          <w:jc w:val="center"/>
          <w:ins w:id="538" w:author="Bourque, Ethan" w:date="2024-04-23T09:36:00Z"/>
        </w:trPr>
        <w:tc>
          <w:tcPr>
            <w:tcW w:w="2543" w:type="dxa"/>
            <w:shd w:val="clear" w:color="auto" w:fill="auto"/>
            <w:vAlign w:val="center"/>
          </w:tcPr>
          <w:p w14:paraId="629D7997" w14:textId="77777777" w:rsidR="00227D4E" w:rsidRPr="00904859" w:rsidRDefault="00227D4E" w:rsidP="004E54B4">
            <w:pPr>
              <w:rPr>
                <w:ins w:id="539" w:author="Bourque, Ethan" w:date="2024-04-23T09:36:00Z"/>
                <w:rFonts w:ascii="Garamond" w:hAnsi="Garamond"/>
                <w:sz w:val="22"/>
                <w:szCs w:val="22"/>
              </w:rPr>
            </w:pPr>
            <w:ins w:id="540"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4E4E711E" w14:textId="77777777" w:rsidR="00227D4E" w:rsidRPr="00904859" w:rsidRDefault="00227D4E" w:rsidP="004E54B4">
            <w:pPr>
              <w:jc w:val="center"/>
              <w:rPr>
                <w:ins w:id="541" w:author="Bourque, Ethan" w:date="2024-04-23T09:36:00Z"/>
                <w:rFonts w:ascii="Garamond" w:hAnsi="Garamond"/>
                <w:sz w:val="22"/>
                <w:szCs w:val="22"/>
              </w:rPr>
            </w:pPr>
            <w:ins w:id="542" w:author="Bourque, Ethan" w:date="2024-04-23T09:36:00Z">
              <w:r>
                <w:rPr>
                  <w:rFonts w:ascii="Garamond" w:hAnsi="Garamond"/>
                  <w:sz w:val="22"/>
                  <w:szCs w:val="22"/>
                </w:rPr>
                <w:t>Estimate: Mean Range of Tide (MN): 0.7 m</w:t>
              </w:r>
            </w:ins>
          </w:p>
        </w:tc>
      </w:tr>
      <w:tr w:rsidR="00227D4E" w14:paraId="1A7E1908" w14:textId="77777777" w:rsidTr="004E54B4">
        <w:trPr>
          <w:trHeight w:val="505"/>
          <w:jc w:val="center"/>
          <w:ins w:id="543" w:author="Bourque, Ethan" w:date="2024-04-23T09:36:00Z"/>
        </w:trPr>
        <w:tc>
          <w:tcPr>
            <w:tcW w:w="2543" w:type="dxa"/>
            <w:shd w:val="clear" w:color="auto" w:fill="auto"/>
            <w:vAlign w:val="center"/>
          </w:tcPr>
          <w:p w14:paraId="38E8858E" w14:textId="77777777" w:rsidR="00227D4E" w:rsidRPr="00904859" w:rsidRDefault="00227D4E" w:rsidP="004E54B4">
            <w:pPr>
              <w:rPr>
                <w:ins w:id="544" w:author="Bourque, Ethan" w:date="2024-04-23T09:36:00Z"/>
                <w:rFonts w:ascii="Garamond" w:hAnsi="Garamond"/>
                <w:sz w:val="22"/>
                <w:szCs w:val="22"/>
              </w:rPr>
            </w:pPr>
            <w:ins w:id="545"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4B586DEE" w14:textId="77777777" w:rsidR="00227D4E" w:rsidRPr="00904859" w:rsidRDefault="00227D4E" w:rsidP="004E54B4">
            <w:pPr>
              <w:jc w:val="center"/>
              <w:rPr>
                <w:ins w:id="546" w:author="Bourque, Ethan" w:date="2024-04-23T09:36:00Z"/>
                <w:rFonts w:ascii="Garamond" w:hAnsi="Garamond"/>
                <w:sz w:val="22"/>
                <w:szCs w:val="22"/>
              </w:rPr>
            </w:pPr>
            <w:ins w:id="547" w:author="Bourque, Ethan" w:date="2024-04-23T09:36:00Z">
              <w:r>
                <w:rPr>
                  <w:rFonts w:ascii="Garamond" w:hAnsi="Garamond"/>
                  <w:sz w:val="22"/>
                  <w:szCs w:val="22"/>
                </w:rPr>
                <w:t xml:space="preserve">0 to 30.7 </w:t>
              </w:r>
              <w:proofErr w:type="spellStart"/>
              <w:r>
                <w:rPr>
                  <w:rFonts w:ascii="Garamond" w:hAnsi="Garamond"/>
                  <w:sz w:val="22"/>
                  <w:szCs w:val="22"/>
                </w:rPr>
                <w:t>psu</w:t>
              </w:r>
              <w:proofErr w:type="spellEnd"/>
            </w:ins>
          </w:p>
        </w:tc>
      </w:tr>
      <w:tr w:rsidR="00227D4E" w14:paraId="68011A8B" w14:textId="77777777" w:rsidTr="004E54B4">
        <w:trPr>
          <w:trHeight w:val="505"/>
          <w:jc w:val="center"/>
          <w:ins w:id="548" w:author="Bourque, Ethan" w:date="2024-04-23T09:36:00Z"/>
        </w:trPr>
        <w:tc>
          <w:tcPr>
            <w:tcW w:w="2543" w:type="dxa"/>
            <w:shd w:val="clear" w:color="auto" w:fill="auto"/>
            <w:vAlign w:val="center"/>
          </w:tcPr>
          <w:p w14:paraId="72930C03" w14:textId="77777777" w:rsidR="00227D4E" w:rsidRPr="00904859" w:rsidRDefault="00227D4E" w:rsidP="004E54B4">
            <w:pPr>
              <w:rPr>
                <w:ins w:id="549" w:author="Bourque, Ethan" w:date="2024-04-23T09:36:00Z"/>
                <w:rFonts w:ascii="Garamond" w:hAnsi="Garamond"/>
                <w:sz w:val="22"/>
                <w:szCs w:val="22"/>
              </w:rPr>
            </w:pPr>
            <w:ins w:id="550"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0E40D391" w14:textId="77777777" w:rsidR="00227D4E" w:rsidRPr="00904859" w:rsidRDefault="00227D4E" w:rsidP="004E54B4">
            <w:pPr>
              <w:jc w:val="center"/>
              <w:rPr>
                <w:ins w:id="551" w:author="Bourque, Ethan" w:date="2024-04-23T09:36:00Z"/>
                <w:rFonts w:ascii="Garamond" w:hAnsi="Garamond"/>
                <w:sz w:val="22"/>
                <w:szCs w:val="22"/>
              </w:rPr>
            </w:pPr>
            <w:ins w:id="552"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6754ABF5" w14:textId="77777777" w:rsidTr="004E54B4">
        <w:trPr>
          <w:trHeight w:val="505"/>
          <w:jc w:val="center"/>
          <w:ins w:id="553" w:author="Bourque, Ethan" w:date="2024-04-23T09:36:00Z"/>
        </w:trPr>
        <w:tc>
          <w:tcPr>
            <w:tcW w:w="2543" w:type="dxa"/>
            <w:shd w:val="clear" w:color="auto" w:fill="auto"/>
            <w:vAlign w:val="center"/>
          </w:tcPr>
          <w:p w14:paraId="0D644188" w14:textId="77777777" w:rsidR="00227D4E" w:rsidRPr="00904859" w:rsidRDefault="00227D4E" w:rsidP="004E54B4">
            <w:pPr>
              <w:rPr>
                <w:ins w:id="554" w:author="Bourque, Ethan" w:date="2024-04-23T09:36:00Z"/>
                <w:rFonts w:ascii="Garamond" w:hAnsi="Garamond"/>
                <w:sz w:val="22"/>
                <w:szCs w:val="22"/>
              </w:rPr>
            </w:pPr>
            <w:ins w:id="555"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5A32BB9F" w14:textId="77777777" w:rsidR="00227D4E" w:rsidRPr="00CE0807" w:rsidRDefault="00227D4E" w:rsidP="004E54B4">
            <w:pPr>
              <w:jc w:val="center"/>
              <w:rPr>
                <w:ins w:id="556" w:author="Bourque, Ethan" w:date="2024-04-23T09:36:00Z"/>
                <w:rFonts w:ascii="Garamond" w:hAnsi="Garamond"/>
                <w:i/>
                <w:sz w:val="22"/>
                <w:szCs w:val="22"/>
              </w:rPr>
            </w:pPr>
            <w:ins w:id="557" w:author="Bourque, Ethan" w:date="2024-04-23T09:36:00Z">
              <w:r>
                <w:rPr>
                  <w:rFonts w:ascii="Garamond" w:hAnsi="Garamond"/>
                  <w:i/>
                  <w:sz w:val="22"/>
                  <w:szCs w:val="22"/>
                </w:rPr>
                <w:t>Estimate: 1.6 m</w:t>
              </w:r>
            </w:ins>
          </w:p>
        </w:tc>
      </w:tr>
      <w:tr w:rsidR="00253654" w14:paraId="6436D42C" w14:textId="77777777" w:rsidTr="004E54B4">
        <w:trPr>
          <w:trHeight w:val="505"/>
          <w:jc w:val="center"/>
          <w:ins w:id="558" w:author="Bourque, Ethan" w:date="2024-04-23T09:36:00Z"/>
        </w:trPr>
        <w:tc>
          <w:tcPr>
            <w:tcW w:w="2543" w:type="dxa"/>
            <w:shd w:val="clear" w:color="auto" w:fill="auto"/>
            <w:vAlign w:val="center"/>
          </w:tcPr>
          <w:p w14:paraId="3655D71B" w14:textId="5E1D82E1" w:rsidR="00253654" w:rsidRPr="00904859" w:rsidRDefault="00253654" w:rsidP="00253654">
            <w:pPr>
              <w:rPr>
                <w:ins w:id="559" w:author="Bourque, Ethan" w:date="2024-04-23T09:36:00Z"/>
                <w:rFonts w:ascii="Garamond" w:hAnsi="Garamond"/>
                <w:sz w:val="22"/>
                <w:szCs w:val="22"/>
              </w:rPr>
            </w:pPr>
            <w:ins w:id="560" w:author="Bourque, Ethan" w:date="2024-04-23T12:28:00Z">
              <w:r>
                <w:rPr>
                  <w:rFonts w:ascii="Garamond" w:hAnsi="Garamond"/>
                  <w:sz w:val="22"/>
                  <w:szCs w:val="22"/>
                </w:rPr>
                <w:t>Sample depth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1629FF60" w14:textId="2D32E282" w:rsidR="00253654" w:rsidRPr="00CE0807" w:rsidRDefault="00253654" w:rsidP="00253654">
            <w:pPr>
              <w:jc w:val="center"/>
              <w:rPr>
                <w:ins w:id="561" w:author="Bourque, Ethan" w:date="2024-04-23T09:36:00Z"/>
                <w:rFonts w:ascii="Garamond" w:hAnsi="Garamond"/>
                <w:i/>
                <w:sz w:val="22"/>
                <w:szCs w:val="22"/>
              </w:rPr>
            </w:pPr>
            <w:ins w:id="562" w:author="Bourque, Ethan" w:date="2024-04-23T12:28:00Z">
              <w:r>
                <w:rPr>
                  <w:rFonts w:ascii="Garamond" w:hAnsi="Garamond"/>
                  <w:i/>
                  <w:sz w:val="22"/>
                  <w:szCs w:val="22"/>
                </w:rPr>
                <w:t>0.5 m</w:t>
              </w:r>
            </w:ins>
          </w:p>
        </w:tc>
      </w:tr>
      <w:tr w:rsidR="00227D4E" w14:paraId="25F352F3" w14:textId="77777777" w:rsidTr="004E54B4">
        <w:trPr>
          <w:trHeight w:val="505"/>
          <w:jc w:val="center"/>
          <w:ins w:id="563" w:author="Bourque, Ethan" w:date="2024-04-23T09:36:00Z"/>
        </w:trPr>
        <w:tc>
          <w:tcPr>
            <w:tcW w:w="2543" w:type="dxa"/>
            <w:shd w:val="clear" w:color="auto" w:fill="auto"/>
            <w:vAlign w:val="center"/>
          </w:tcPr>
          <w:p w14:paraId="26769512" w14:textId="77777777" w:rsidR="00227D4E" w:rsidRPr="00904859" w:rsidRDefault="00227D4E" w:rsidP="004E54B4">
            <w:pPr>
              <w:rPr>
                <w:ins w:id="564" w:author="Bourque, Ethan" w:date="2024-04-23T09:36:00Z"/>
                <w:rFonts w:ascii="Garamond" w:hAnsi="Garamond"/>
                <w:sz w:val="22"/>
                <w:szCs w:val="22"/>
              </w:rPr>
            </w:pPr>
            <w:ins w:id="565" w:author="Bourque, Ethan" w:date="2024-04-23T09:36:00Z">
              <w:r>
                <w:rPr>
                  <w:rFonts w:ascii="Garamond" w:hAnsi="Garamond"/>
                  <w:sz w:val="22"/>
                  <w:szCs w:val="22"/>
                </w:rPr>
                <w:lastRenderedPageBreak/>
                <w:t>Bottom habitat or t</w:t>
              </w:r>
              <w:r w:rsidRPr="004341A7">
                <w:rPr>
                  <w:rFonts w:ascii="Garamond" w:hAnsi="Garamond"/>
                  <w:sz w:val="22"/>
                  <w:szCs w:val="22"/>
                </w:rPr>
                <w:t>ype</w:t>
              </w:r>
            </w:ins>
          </w:p>
        </w:tc>
        <w:tc>
          <w:tcPr>
            <w:tcW w:w="6580" w:type="dxa"/>
            <w:shd w:val="clear" w:color="auto" w:fill="auto"/>
            <w:vAlign w:val="center"/>
          </w:tcPr>
          <w:p w14:paraId="2E419B66" w14:textId="77777777" w:rsidR="00227D4E" w:rsidRPr="00344B05" w:rsidRDefault="00227D4E" w:rsidP="004E54B4">
            <w:pPr>
              <w:tabs>
                <w:tab w:val="left" w:pos="2100"/>
              </w:tabs>
              <w:jc w:val="center"/>
              <w:rPr>
                <w:ins w:id="566" w:author="Bourque, Ethan" w:date="2024-04-23T09:36:00Z"/>
                <w:rFonts w:ascii="Garamond" w:hAnsi="Garamond"/>
                <w:i/>
                <w:sz w:val="22"/>
                <w:szCs w:val="22"/>
              </w:rPr>
            </w:pPr>
            <w:ins w:id="567" w:author="Bourque, Ethan" w:date="2024-04-23T09:36:00Z">
              <w:r w:rsidRPr="00344B05">
                <w:rPr>
                  <w:rFonts w:ascii="Garamond" w:hAnsi="Garamond"/>
                  <w:i/>
                  <w:sz w:val="22"/>
                  <w:szCs w:val="22"/>
                </w:rPr>
                <w:t>Silty Clay</w:t>
              </w:r>
            </w:ins>
          </w:p>
        </w:tc>
      </w:tr>
      <w:tr w:rsidR="00227D4E" w14:paraId="0E8AF956" w14:textId="77777777" w:rsidTr="004E54B4">
        <w:trPr>
          <w:trHeight w:val="505"/>
          <w:jc w:val="center"/>
          <w:ins w:id="568" w:author="Bourque, Ethan" w:date="2024-04-23T09:36:00Z"/>
        </w:trPr>
        <w:tc>
          <w:tcPr>
            <w:tcW w:w="2543" w:type="dxa"/>
            <w:shd w:val="clear" w:color="auto" w:fill="auto"/>
            <w:vAlign w:val="center"/>
          </w:tcPr>
          <w:p w14:paraId="02C20547" w14:textId="77777777" w:rsidR="00227D4E" w:rsidRPr="00904859" w:rsidRDefault="00227D4E" w:rsidP="004E54B4">
            <w:pPr>
              <w:rPr>
                <w:ins w:id="569" w:author="Bourque, Ethan" w:date="2024-04-23T09:36:00Z"/>
                <w:rFonts w:ascii="Garamond" w:hAnsi="Garamond"/>
                <w:sz w:val="22"/>
                <w:szCs w:val="22"/>
              </w:rPr>
            </w:pPr>
            <w:ins w:id="570"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685135D4" w14:textId="77777777" w:rsidR="00227D4E" w:rsidRPr="00904859" w:rsidRDefault="00227D4E" w:rsidP="004E54B4">
            <w:pPr>
              <w:jc w:val="center"/>
              <w:rPr>
                <w:ins w:id="571" w:author="Bourque, Ethan" w:date="2024-04-23T09:36:00Z"/>
                <w:rFonts w:ascii="Garamond" w:hAnsi="Garamond"/>
                <w:sz w:val="22"/>
                <w:szCs w:val="22"/>
              </w:rPr>
            </w:pPr>
            <w:ins w:id="572" w:author="Bourque, Ethan" w:date="2024-04-23T09:36:00Z">
              <w:r>
                <w:rPr>
                  <w:rFonts w:ascii="Garamond" w:hAnsi="Garamond"/>
                  <w:sz w:val="22"/>
                  <w:szCs w:val="22"/>
                </w:rPr>
                <w:t>Wastewater, septic tanks</w:t>
              </w:r>
            </w:ins>
          </w:p>
        </w:tc>
      </w:tr>
      <w:tr w:rsidR="00227D4E" w14:paraId="03133441" w14:textId="77777777" w:rsidTr="004E54B4">
        <w:trPr>
          <w:trHeight w:val="505"/>
          <w:jc w:val="center"/>
          <w:ins w:id="573" w:author="Bourque, Ethan" w:date="2024-04-23T09:36:00Z"/>
        </w:trPr>
        <w:tc>
          <w:tcPr>
            <w:tcW w:w="2543" w:type="dxa"/>
            <w:shd w:val="clear" w:color="auto" w:fill="auto"/>
            <w:vAlign w:val="center"/>
          </w:tcPr>
          <w:p w14:paraId="048C1144" w14:textId="77777777" w:rsidR="00227D4E" w:rsidRPr="00904859" w:rsidRDefault="00227D4E" w:rsidP="004E54B4">
            <w:pPr>
              <w:rPr>
                <w:ins w:id="574" w:author="Bourque, Ethan" w:date="2024-04-23T09:36:00Z"/>
                <w:rFonts w:ascii="Garamond" w:hAnsi="Garamond"/>
                <w:sz w:val="22"/>
                <w:szCs w:val="22"/>
              </w:rPr>
            </w:pPr>
            <w:ins w:id="575"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0C7F19F3" w14:textId="77777777" w:rsidR="00227D4E" w:rsidRPr="00CE0807" w:rsidRDefault="00227D4E" w:rsidP="004E54B4">
            <w:pPr>
              <w:jc w:val="center"/>
              <w:rPr>
                <w:ins w:id="576" w:author="Bourque, Ethan" w:date="2024-04-23T09:36:00Z"/>
                <w:rFonts w:ascii="Garamond" w:hAnsi="Garamond"/>
                <w:i/>
                <w:iCs/>
                <w:sz w:val="22"/>
                <w:szCs w:val="22"/>
              </w:rPr>
            </w:pPr>
            <w:ins w:id="577" w:author="Bourque, Ethan" w:date="2024-04-23T09:36:00Z">
              <w:r w:rsidRPr="003E42BB">
                <w:rPr>
                  <w:rFonts w:ascii="Garamond" w:hAnsi="Garamond"/>
                  <w:sz w:val="22"/>
                  <w:szCs w:val="22"/>
                </w:rPr>
                <w:t>This site is located near the western section of the US Highway 98 bridge connecting Apalachicola and Eastpoint. The bridge also serves as the boundary line between East Bay and Apalachicola Bay. Nearby upland areas consist of residential and commercial use in the areas surrounding the cities of Apalachicola and Eastpoint. The sampling site is influenced by flows from the Apalachicola River and distributaries including the Little St. Marks River, St. Marks River, and East River</w:t>
              </w:r>
              <w:r>
                <w:rPr>
                  <w:rFonts w:ascii="Garamond" w:hAnsi="Garamond"/>
                  <w:sz w:val="22"/>
                  <w:szCs w:val="22"/>
                </w:rPr>
                <w:t>.</w:t>
              </w:r>
            </w:ins>
          </w:p>
        </w:tc>
      </w:tr>
    </w:tbl>
    <w:p w14:paraId="12C86534" w14:textId="77777777" w:rsidR="00227D4E" w:rsidRDefault="00227D4E" w:rsidP="00227D4E">
      <w:pPr>
        <w:rPr>
          <w:ins w:id="578"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350FB0F1" w14:textId="77777777" w:rsidTr="004E54B4">
        <w:trPr>
          <w:trHeight w:val="505"/>
          <w:jc w:val="center"/>
          <w:ins w:id="579" w:author="Bourque, Ethan" w:date="2024-04-23T09:36:00Z"/>
        </w:trPr>
        <w:tc>
          <w:tcPr>
            <w:tcW w:w="2543" w:type="dxa"/>
            <w:shd w:val="clear" w:color="auto" w:fill="auto"/>
            <w:vAlign w:val="center"/>
          </w:tcPr>
          <w:p w14:paraId="2CDF293A" w14:textId="77777777" w:rsidR="00227D4E" w:rsidRPr="00177C0B" w:rsidRDefault="00227D4E" w:rsidP="004E54B4">
            <w:pPr>
              <w:rPr>
                <w:ins w:id="580" w:author="Bourque, Ethan" w:date="2024-04-23T09:36:00Z"/>
                <w:rFonts w:ascii="Garamond" w:hAnsi="Garamond"/>
                <w:sz w:val="22"/>
                <w:szCs w:val="22"/>
              </w:rPr>
            </w:pPr>
            <w:ins w:id="581"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083D5C6F" w14:textId="77777777" w:rsidR="00227D4E" w:rsidRPr="00177C0B" w:rsidRDefault="00227D4E" w:rsidP="004E54B4">
            <w:pPr>
              <w:jc w:val="center"/>
              <w:rPr>
                <w:ins w:id="582" w:author="Bourque, Ethan" w:date="2024-04-23T09:36:00Z"/>
                <w:rFonts w:ascii="Garamond" w:hAnsi="Garamond"/>
              </w:rPr>
            </w:pPr>
            <w:ins w:id="583" w:author="Bourque, Ethan" w:date="2024-04-23T09:36:00Z">
              <w:r w:rsidRPr="00EB1FDD">
                <w:rPr>
                  <w:rFonts w:ascii="Garamond" w:hAnsi="Garamond"/>
                </w:rPr>
                <w:t>Sikes Cut offshore</w:t>
              </w:r>
            </w:ins>
          </w:p>
        </w:tc>
      </w:tr>
      <w:tr w:rsidR="00227D4E" w14:paraId="20C8AEFC" w14:textId="77777777" w:rsidTr="004E54B4">
        <w:trPr>
          <w:trHeight w:val="505"/>
          <w:jc w:val="center"/>
          <w:ins w:id="584" w:author="Bourque, Ethan" w:date="2024-04-23T09:36:00Z"/>
        </w:trPr>
        <w:tc>
          <w:tcPr>
            <w:tcW w:w="2543" w:type="dxa"/>
            <w:shd w:val="clear" w:color="auto" w:fill="auto"/>
            <w:vAlign w:val="center"/>
          </w:tcPr>
          <w:p w14:paraId="3603E43E" w14:textId="77777777" w:rsidR="00227D4E" w:rsidRPr="00904859" w:rsidRDefault="00227D4E" w:rsidP="004E54B4">
            <w:pPr>
              <w:rPr>
                <w:ins w:id="585" w:author="Bourque, Ethan" w:date="2024-04-23T09:36:00Z"/>
                <w:rFonts w:ascii="Garamond" w:hAnsi="Garamond"/>
                <w:sz w:val="22"/>
                <w:szCs w:val="22"/>
              </w:rPr>
            </w:pPr>
            <w:ins w:id="586"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4E57FE6E" w14:textId="77777777" w:rsidR="00227D4E" w:rsidRPr="00CE0807" w:rsidRDefault="00227D4E" w:rsidP="004E54B4">
            <w:pPr>
              <w:jc w:val="center"/>
              <w:rPr>
                <w:ins w:id="587" w:author="Bourque, Ethan" w:date="2024-04-23T09:36:00Z"/>
                <w:rFonts w:ascii="Garamond" w:hAnsi="Garamond"/>
                <w:i/>
                <w:iCs/>
                <w:sz w:val="22"/>
                <w:szCs w:val="22"/>
              </w:rPr>
            </w:pPr>
            <w:ins w:id="588" w:author="Bourque, Ethan" w:date="2024-04-23T09:36:00Z">
              <w:r w:rsidRPr="003E42BB">
                <w:rPr>
                  <w:rFonts w:ascii="Garamond" w:hAnsi="Garamond"/>
                  <w:sz w:val="22"/>
                  <w:szCs w:val="22"/>
                </w:rPr>
                <w:t>29.6067 N, 84.9467</w:t>
              </w:r>
              <w:r>
                <w:rPr>
                  <w:rFonts w:ascii="Garamond" w:hAnsi="Garamond"/>
                  <w:sz w:val="22"/>
                  <w:szCs w:val="22"/>
                </w:rPr>
                <w:t xml:space="preserve"> W</w:t>
              </w:r>
            </w:ins>
          </w:p>
        </w:tc>
      </w:tr>
      <w:tr w:rsidR="00227D4E" w14:paraId="0617A284" w14:textId="77777777" w:rsidTr="004E54B4">
        <w:trPr>
          <w:trHeight w:val="505"/>
          <w:jc w:val="center"/>
          <w:ins w:id="589" w:author="Bourque, Ethan" w:date="2024-04-23T09:36:00Z"/>
        </w:trPr>
        <w:tc>
          <w:tcPr>
            <w:tcW w:w="2543" w:type="dxa"/>
            <w:shd w:val="clear" w:color="auto" w:fill="auto"/>
            <w:vAlign w:val="center"/>
          </w:tcPr>
          <w:p w14:paraId="4DEDB809" w14:textId="77777777" w:rsidR="00227D4E" w:rsidRPr="00904859" w:rsidRDefault="00227D4E" w:rsidP="004E54B4">
            <w:pPr>
              <w:rPr>
                <w:ins w:id="590" w:author="Bourque, Ethan" w:date="2024-04-23T09:36:00Z"/>
                <w:rFonts w:ascii="Garamond" w:hAnsi="Garamond"/>
                <w:sz w:val="22"/>
                <w:szCs w:val="22"/>
              </w:rPr>
            </w:pPr>
            <w:ins w:id="591"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33BA1DD7" w14:textId="77777777" w:rsidR="00227D4E" w:rsidRPr="00904859" w:rsidRDefault="00227D4E" w:rsidP="004E54B4">
            <w:pPr>
              <w:jc w:val="center"/>
              <w:rPr>
                <w:ins w:id="592" w:author="Bourque, Ethan" w:date="2024-04-23T09:36:00Z"/>
                <w:rFonts w:ascii="Garamond" w:hAnsi="Garamond"/>
                <w:sz w:val="22"/>
                <w:szCs w:val="22"/>
              </w:rPr>
            </w:pPr>
            <w:ins w:id="593" w:author="Bourque, Ethan" w:date="2024-04-23T09:36:00Z">
              <w:r>
                <w:rPr>
                  <w:rFonts w:ascii="Garamond" w:hAnsi="Garamond"/>
                  <w:sz w:val="22"/>
                  <w:szCs w:val="22"/>
                </w:rPr>
                <w:t>Estimate: Mean Range of Tide (MN): 0.7 m</w:t>
              </w:r>
            </w:ins>
          </w:p>
        </w:tc>
      </w:tr>
      <w:tr w:rsidR="00227D4E" w14:paraId="4041F6CE" w14:textId="77777777" w:rsidTr="004E54B4">
        <w:trPr>
          <w:trHeight w:val="505"/>
          <w:jc w:val="center"/>
          <w:ins w:id="594" w:author="Bourque, Ethan" w:date="2024-04-23T09:36:00Z"/>
        </w:trPr>
        <w:tc>
          <w:tcPr>
            <w:tcW w:w="2543" w:type="dxa"/>
            <w:shd w:val="clear" w:color="auto" w:fill="auto"/>
            <w:vAlign w:val="center"/>
          </w:tcPr>
          <w:p w14:paraId="53C25A86" w14:textId="77777777" w:rsidR="00227D4E" w:rsidRPr="00904859" w:rsidRDefault="00227D4E" w:rsidP="004E54B4">
            <w:pPr>
              <w:rPr>
                <w:ins w:id="595" w:author="Bourque, Ethan" w:date="2024-04-23T09:36:00Z"/>
                <w:rFonts w:ascii="Garamond" w:hAnsi="Garamond"/>
                <w:sz w:val="22"/>
                <w:szCs w:val="22"/>
              </w:rPr>
            </w:pPr>
            <w:ins w:id="596"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6217A5D6" w14:textId="77777777" w:rsidR="00227D4E" w:rsidRPr="00904859" w:rsidRDefault="00227D4E" w:rsidP="004E54B4">
            <w:pPr>
              <w:jc w:val="center"/>
              <w:rPr>
                <w:ins w:id="597" w:author="Bourque, Ethan" w:date="2024-04-23T09:36:00Z"/>
                <w:rFonts w:ascii="Garamond" w:hAnsi="Garamond"/>
                <w:sz w:val="22"/>
                <w:szCs w:val="22"/>
              </w:rPr>
            </w:pPr>
            <w:ins w:id="598" w:author="Bourque, Ethan" w:date="2024-04-23T09:36:00Z">
              <w:r>
                <w:rPr>
                  <w:rFonts w:ascii="Garamond" w:hAnsi="Garamond"/>
                  <w:sz w:val="22"/>
                  <w:szCs w:val="22"/>
                </w:rPr>
                <w:t xml:space="preserve">21.7 to 35.8 </w:t>
              </w:r>
              <w:proofErr w:type="spellStart"/>
              <w:r>
                <w:rPr>
                  <w:rFonts w:ascii="Garamond" w:hAnsi="Garamond"/>
                  <w:sz w:val="22"/>
                  <w:szCs w:val="22"/>
                </w:rPr>
                <w:t>psu</w:t>
              </w:r>
              <w:proofErr w:type="spellEnd"/>
            </w:ins>
          </w:p>
        </w:tc>
      </w:tr>
      <w:tr w:rsidR="00227D4E" w14:paraId="58EF997A" w14:textId="77777777" w:rsidTr="004E54B4">
        <w:trPr>
          <w:trHeight w:val="505"/>
          <w:jc w:val="center"/>
          <w:ins w:id="599" w:author="Bourque, Ethan" w:date="2024-04-23T09:36:00Z"/>
        </w:trPr>
        <w:tc>
          <w:tcPr>
            <w:tcW w:w="2543" w:type="dxa"/>
            <w:shd w:val="clear" w:color="auto" w:fill="auto"/>
            <w:vAlign w:val="center"/>
          </w:tcPr>
          <w:p w14:paraId="3DA6248A" w14:textId="77777777" w:rsidR="00227D4E" w:rsidRPr="00904859" w:rsidRDefault="00227D4E" w:rsidP="004E54B4">
            <w:pPr>
              <w:rPr>
                <w:ins w:id="600" w:author="Bourque, Ethan" w:date="2024-04-23T09:36:00Z"/>
                <w:rFonts w:ascii="Garamond" w:hAnsi="Garamond"/>
                <w:sz w:val="22"/>
                <w:szCs w:val="22"/>
              </w:rPr>
            </w:pPr>
            <w:ins w:id="601"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29D48499" w14:textId="77777777" w:rsidR="00227D4E" w:rsidRPr="00904859" w:rsidRDefault="00227D4E" w:rsidP="004E54B4">
            <w:pPr>
              <w:jc w:val="center"/>
              <w:rPr>
                <w:ins w:id="602" w:author="Bourque, Ethan" w:date="2024-04-23T09:36:00Z"/>
                <w:rFonts w:ascii="Garamond" w:hAnsi="Garamond"/>
                <w:sz w:val="22"/>
                <w:szCs w:val="22"/>
              </w:rPr>
            </w:pPr>
            <w:ins w:id="603"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114258DC" w14:textId="77777777" w:rsidTr="004E54B4">
        <w:trPr>
          <w:trHeight w:val="505"/>
          <w:jc w:val="center"/>
          <w:ins w:id="604" w:author="Bourque, Ethan" w:date="2024-04-23T09:36:00Z"/>
        </w:trPr>
        <w:tc>
          <w:tcPr>
            <w:tcW w:w="2543" w:type="dxa"/>
            <w:shd w:val="clear" w:color="auto" w:fill="auto"/>
            <w:vAlign w:val="center"/>
          </w:tcPr>
          <w:p w14:paraId="7ADFCA7D" w14:textId="77777777" w:rsidR="00227D4E" w:rsidRPr="00904859" w:rsidRDefault="00227D4E" w:rsidP="004E54B4">
            <w:pPr>
              <w:rPr>
                <w:ins w:id="605" w:author="Bourque, Ethan" w:date="2024-04-23T09:36:00Z"/>
                <w:rFonts w:ascii="Garamond" w:hAnsi="Garamond"/>
                <w:sz w:val="22"/>
                <w:szCs w:val="22"/>
              </w:rPr>
            </w:pPr>
            <w:ins w:id="606"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76681033" w14:textId="77777777" w:rsidR="00227D4E" w:rsidRPr="00CE0807" w:rsidRDefault="00227D4E" w:rsidP="004E54B4">
            <w:pPr>
              <w:jc w:val="center"/>
              <w:rPr>
                <w:ins w:id="607" w:author="Bourque, Ethan" w:date="2024-04-23T09:36:00Z"/>
                <w:rFonts w:ascii="Garamond" w:hAnsi="Garamond"/>
                <w:i/>
                <w:sz w:val="22"/>
                <w:szCs w:val="22"/>
              </w:rPr>
            </w:pPr>
            <w:ins w:id="608" w:author="Bourque, Ethan" w:date="2024-04-23T09:36:00Z">
              <w:r>
                <w:rPr>
                  <w:rFonts w:ascii="Garamond" w:hAnsi="Garamond"/>
                  <w:i/>
                  <w:sz w:val="22"/>
                  <w:szCs w:val="22"/>
                </w:rPr>
                <w:t>Estimate: &gt;5.0 m</w:t>
              </w:r>
            </w:ins>
          </w:p>
        </w:tc>
      </w:tr>
      <w:tr w:rsidR="00253654" w14:paraId="352E79B7" w14:textId="77777777" w:rsidTr="004E54B4">
        <w:trPr>
          <w:trHeight w:val="505"/>
          <w:jc w:val="center"/>
          <w:ins w:id="609" w:author="Bourque, Ethan" w:date="2024-04-23T09:36:00Z"/>
        </w:trPr>
        <w:tc>
          <w:tcPr>
            <w:tcW w:w="2543" w:type="dxa"/>
            <w:shd w:val="clear" w:color="auto" w:fill="auto"/>
            <w:vAlign w:val="center"/>
          </w:tcPr>
          <w:p w14:paraId="3957ABCA" w14:textId="296ADFB4" w:rsidR="00253654" w:rsidRPr="00904859" w:rsidRDefault="00253654" w:rsidP="00253654">
            <w:pPr>
              <w:rPr>
                <w:ins w:id="610" w:author="Bourque, Ethan" w:date="2024-04-23T09:36:00Z"/>
                <w:rFonts w:ascii="Garamond" w:hAnsi="Garamond"/>
                <w:sz w:val="22"/>
                <w:szCs w:val="22"/>
              </w:rPr>
            </w:pPr>
            <w:ins w:id="611" w:author="Bourque, Ethan" w:date="2024-04-23T12:28:00Z">
              <w:r>
                <w:rPr>
                  <w:rFonts w:ascii="Garamond" w:hAnsi="Garamond"/>
                  <w:sz w:val="22"/>
                  <w:szCs w:val="22"/>
                </w:rPr>
                <w:t>Sample depth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7366433D" w14:textId="0414D6AF" w:rsidR="00253654" w:rsidRPr="00CE0807" w:rsidRDefault="00253654" w:rsidP="00253654">
            <w:pPr>
              <w:jc w:val="center"/>
              <w:rPr>
                <w:ins w:id="612" w:author="Bourque, Ethan" w:date="2024-04-23T09:36:00Z"/>
                <w:rFonts w:ascii="Garamond" w:hAnsi="Garamond"/>
                <w:i/>
                <w:sz w:val="22"/>
                <w:szCs w:val="22"/>
              </w:rPr>
            </w:pPr>
            <w:ins w:id="613" w:author="Bourque, Ethan" w:date="2024-04-23T12:28:00Z">
              <w:r>
                <w:rPr>
                  <w:rFonts w:ascii="Garamond" w:hAnsi="Garamond"/>
                  <w:i/>
                  <w:sz w:val="22"/>
                  <w:szCs w:val="22"/>
                </w:rPr>
                <w:t>0.5 m</w:t>
              </w:r>
            </w:ins>
          </w:p>
        </w:tc>
      </w:tr>
      <w:tr w:rsidR="00227D4E" w14:paraId="5FD4D1D8" w14:textId="77777777" w:rsidTr="004E54B4">
        <w:trPr>
          <w:trHeight w:val="505"/>
          <w:jc w:val="center"/>
          <w:ins w:id="614" w:author="Bourque, Ethan" w:date="2024-04-23T09:36:00Z"/>
        </w:trPr>
        <w:tc>
          <w:tcPr>
            <w:tcW w:w="2543" w:type="dxa"/>
            <w:shd w:val="clear" w:color="auto" w:fill="auto"/>
            <w:vAlign w:val="center"/>
          </w:tcPr>
          <w:p w14:paraId="53003360" w14:textId="77777777" w:rsidR="00227D4E" w:rsidRPr="00904859" w:rsidRDefault="00227D4E" w:rsidP="004E54B4">
            <w:pPr>
              <w:rPr>
                <w:ins w:id="615" w:author="Bourque, Ethan" w:date="2024-04-23T09:36:00Z"/>
                <w:rFonts w:ascii="Garamond" w:hAnsi="Garamond"/>
                <w:sz w:val="22"/>
                <w:szCs w:val="22"/>
              </w:rPr>
            </w:pPr>
            <w:ins w:id="616"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49BFD82B" w14:textId="77777777" w:rsidR="00227D4E" w:rsidRPr="00344B05" w:rsidRDefault="00227D4E" w:rsidP="004E54B4">
            <w:pPr>
              <w:tabs>
                <w:tab w:val="left" w:pos="2100"/>
              </w:tabs>
              <w:jc w:val="center"/>
              <w:rPr>
                <w:ins w:id="617" w:author="Bourque, Ethan" w:date="2024-04-23T09:36:00Z"/>
                <w:rFonts w:ascii="Garamond" w:hAnsi="Garamond"/>
                <w:i/>
                <w:sz w:val="22"/>
                <w:szCs w:val="22"/>
              </w:rPr>
            </w:pPr>
            <w:ins w:id="618" w:author="Bourque, Ethan" w:date="2024-04-23T09:36:00Z">
              <w:r w:rsidRPr="00344B05">
                <w:rPr>
                  <w:rFonts w:ascii="Garamond" w:hAnsi="Garamond"/>
                  <w:i/>
                  <w:sz w:val="22"/>
                  <w:szCs w:val="22"/>
                </w:rPr>
                <w:t>Sand</w:t>
              </w:r>
            </w:ins>
          </w:p>
        </w:tc>
      </w:tr>
      <w:tr w:rsidR="00227D4E" w14:paraId="098763D8" w14:textId="77777777" w:rsidTr="004E54B4">
        <w:trPr>
          <w:trHeight w:val="505"/>
          <w:jc w:val="center"/>
          <w:ins w:id="619" w:author="Bourque, Ethan" w:date="2024-04-23T09:36:00Z"/>
        </w:trPr>
        <w:tc>
          <w:tcPr>
            <w:tcW w:w="2543" w:type="dxa"/>
            <w:shd w:val="clear" w:color="auto" w:fill="auto"/>
            <w:vAlign w:val="center"/>
          </w:tcPr>
          <w:p w14:paraId="02833EB6" w14:textId="77777777" w:rsidR="00227D4E" w:rsidRPr="00904859" w:rsidRDefault="00227D4E" w:rsidP="004E54B4">
            <w:pPr>
              <w:rPr>
                <w:ins w:id="620" w:author="Bourque, Ethan" w:date="2024-04-23T09:36:00Z"/>
                <w:rFonts w:ascii="Garamond" w:hAnsi="Garamond"/>
                <w:sz w:val="22"/>
                <w:szCs w:val="22"/>
              </w:rPr>
            </w:pPr>
            <w:ins w:id="621"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00098D89" w14:textId="77777777" w:rsidR="00227D4E" w:rsidRPr="00904859" w:rsidRDefault="00227D4E" w:rsidP="004E54B4">
            <w:pPr>
              <w:jc w:val="center"/>
              <w:rPr>
                <w:ins w:id="622" w:author="Bourque, Ethan" w:date="2024-04-23T09:36:00Z"/>
                <w:rFonts w:ascii="Garamond" w:hAnsi="Garamond"/>
                <w:sz w:val="22"/>
                <w:szCs w:val="22"/>
              </w:rPr>
            </w:pPr>
            <w:ins w:id="623" w:author="Bourque, Ethan" w:date="2024-04-23T09:36:00Z">
              <w:r>
                <w:rPr>
                  <w:rFonts w:ascii="Garamond" w:hAnsi="Garamond"/>
                  <w:sz w:val="22"/>
                  <w:szCs w:val="22"/>
                </w:rPr>
                <w:t>Wastewater, septic tanks</w:t>
              </w:r>
            </w:ins>
          </w:p>
        </w:tc>
      </w:tr>
      <w:tr w:rsidR="00227D4E" w14:paraId="006E485F" w14:textId="77777777" w:rsidTr="004E54B4">
        <w:trPr>
          <w:trHeight w:val="505"/>
          <w:jc w:val="center"/>
          <w:ins w:id="624" w:author="Bourque, Ethan" w:date="2024-04-23T09:36:00Z"/>
        </w:trPr>
        <w:tc>
          <w:tcPr>
            <w:tcW w:w="2543" w:type="dxa"/>
            <w:shd w:val="clear" w:color="auto" w:fill="auto"/>
            <w:vAlign w:val="center"/>
          </w:tcPr>
          <w:p w14:paraId="2A0DF9E1" w14:textId="77777777" w:rsidR="00227D4E" w:rsidRPr="00904859" w:rsidRDefault="00227D4E" w:rsidP="004E54B4">
            <w:pPr>
              <w:rPr>
                <w:ins w:id="625" w:author="Bourque, Ethan" w:date="2024-04-23T09:36:00Z"/>
                <w:rFonts w:ascii="Garamond" w:hAnsi="Garamond"/>
                <w:sz w:val="22"/>
                <w:szCs w:val="22"/>
              </w:rPr>
            </w:pPr>
            <w:ins w:id="626"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7538003E" w14:textId="68D2CA91" w:rsidR="00227D4E" w:rsidRPr="00CE0807" w:rsidRDefault="00227D4E" w:rsidP="004E54B4">
            <w:pPr>
              <w:jc w:val="center"/>
              <w:rPr>
                <w:ins w:id="627" w:author="Bourque, Ethan" w:date="2024-04-23T09:36:00Z"/>
                <w:rFonts w:ascii="Garamond" w:hAnsi="Garamond"/>
                <w:i/>
                <w:iCs/>
                <w:sz w:val="22"/>
                <w:szCs w:val="22"/>
              </w:rPr>
            </w:pPr>
            <w:ins w:id="628" w:author="Bourque, Ethan" w:date="2024-04-23T09:36:00Z">
              <w:r w:rsidRPr="003E42BB">
                <w:rPr>
                  <w:rFonts w:ascii="Garamond" w:hAnsi="Garamond"/>
                  <w:sz w:val="22"/>
                  <w:szCs w:val="22"/>
                </w:rPr>
                <w:t xml:space="preserve">This site </w:t>
              </w:r>
            </w:ins>
            <w:ins w:id="629" w:author="Bourque, Ethan" w:date="2024-04-23T09:52:00Z">
              <w:r w:rsidR="00DB0954">
                <w:rPr>
                  <w:rFonts w:ascii="Garamond" w:hAnsi="Garamond"/>
                  <w:sz w:val="22"/>
                  <w:szCs w:val="22"/>
                </w:rPr>
                <w:t>was</w:t>
              </w:r>
            </w:ins>
            <w:ins w:id="630" w:author="Bourque, Ethan" w:date="2024-04-23T09:36:00Z">
              <w:r w:rsidRPr="003E42BB">
                <w:rPr>
                  <w:rFonts w:ascii="Garamond" w:hAnsi="Garamond"/>
                  <w:sz w:val="22"/>
                  <w:szCs w:val="22"/>
                </w:rPr>
                <w:t xml:space="preserve"> selected to characterize true marine water and is located south of Sikes Cut in the Gulf of Mexico. The site is near the eastern portion of state owned and managed Cape St. George Island and near the western end of St. George Island in an area consisting of single family and vacation homes. Sikes Cut allows tidal exchange of high salinity water from the Gulf of Mexico and lower salinity water from Apalachicola Bay. Sikes Cut is an important pass utilized by commercial and recreational vessels</w:t>
              </w:r>
              <w:r>
                <w:rPr>
                  <w:rFonts w:ascii="Garamond" w:hAnsi="Garamond"/>
                  <w:sz w:val="22"/>
                  <w:szCs w:val="22"/>
                </w:rPr>
                <w:t>.</w:t>
              </w:r>
            </w:ins>
          </w:p>
        </w:tc>
      </w:tr>
    </w:tbl>
    <w:p w14:paraId="21DB075B" w14:textId="77777777" w:rsidR="00227D4E" w:rsidRDefault="00227D4E" w:rsidP="00227D4E">
      <w:pPr>
        <w:rPr>
          <w:ins w:id="631"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71450AB6" w14:textId="77777777" w:rsidTr="004E54B4">
        <w:trPr>
          <w:trHeight w:val="505"/>
          <w:jc w:val="center"/>
          <w:ins w:id="632" w:author="Bourque, Ethan" w:date="2024-04-23T09:36:00Z"/>
        </w:trPr>
        <w:tc>
          <w:tcPr>
            <w:tcW w:w="2543" w:type="dxa"/>
            <w:shd w:val="clear" w:color="auto" w:fill="auto"/>
            <w:vAlign w:val="center"/>
          </w:tcPr>
          <w:p w14:paraId="6AB5F34B" w14:textId="77777777" w:rsidR="00227D4E" w:rsidRPr="00177C0B" w:rsidRDefault="00227D4E" w:rsidP="004E54B4">
            <w:pPr>
              <w:rPr>
                <w:ins w:id="633" w:author="Bourque, Ethan" w:date="2024-04-23T09:36:00Z"/>
                <w:rFonts w:ascii="Garamond" w:hAnsi="Garamond"/>
                <w:sz w:val="22"/>
                <w:szCs w:val="22"/>
              </w:rPr>
            </w:pPr>
            <w:ins w:id="634"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6143634A" w14:textId="77777777" w:rsidR="00227D4E" w:rsidRPr="00177C0B" w:rsidRDefault="00227D4E" w:rsidP="004E54B4">
            <w:pPr>
              <w:jc w:val="center"/>
              <w:rPr>
                <w:ins w:id="635" w:author="Bourque, Ethan" w:date="2024-04-23T09:36:00Z"/>
                <w:rFonts w:ascii="Garamond" w:hAnsi="Garamond"/>
              </w:rPr>
            </w:pPr>
            <w:ins w:id="636" w:author="Bourque, Ethan" w:date="2024-04-23T09:36:00Z">
              <w:r w:rsidRPr="00EB1FDD">
                <w:rPr>
                  <w:rFonts w:ascii="Garamond" w:hAnsi="Garamond"/>
                </w:rPr>
                <w:t>Nicks Hole</w:t>
              </w:r>
            </w:ins>
          </w:p>
        </w:tc>
      </w:tr>
      <w:tr w:rsidR="00227D4E" w14:paraId="0F4278C8" w14:textId="77777777" w:rsidTr="004E54B4">
        <w:trPr>
          <w:trHeight w:val="505"/>
          <w:jc w:val="center"/>
          <w:ins w:id="637" w:author="Bourque, Ethan" w:date="2024-04-23T09:36:00Z"/>
        </w:trPr>
        <w:tc>
          <w:tcPr>
            <w:tcW w:w="2543" w:type="dxa"/>
            <w:shd w:val="clear" w:color="auto" w:fill="auto"/>
            <w:vAlign w:val="center"/>
          </w:tcPr>
          <w:p w14:paraId="00B8D97D" w14:textId="77777777" w:rsidR="00227D4E" w:rsidRPr="00904859" w:rsidRDefault="00227D4E" w:rsidP="004E54B4">
            <w:pPr>
              <w:rPr>
                <w:ins w:id="638" w:author="Bourque, Ethan" w:date="2024-04-23T09:36:00Z"/>
                <w:rFonts w:ascii="Garamond" w:hAnsi="Garamond"/>
                <w:sz w:val="22"/>
                <w:szCs w:val="22"/>
              </w:rPr>
            </w:pPr>
            <w:ins w:id="639"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4E7C3D24" w14:textId="77777777" w:rsidR="00227D4E" w:rsidRPr="00D25202" w:rsidRDefault="00227D4E" w:rsidP="004E54B4">
            <w:pPr>
              <w:jc w:val="center"/>
              <w:rPr>
                <w:ins w:id="640" w:author="Bourque, Ethan" w:date="2024-04-23T09:36:00Z"/>
                <w:rFonts w:ascii="Garamond" w:hAnsi="Garamond"/>
                <w:sz w:val="22"/>
                <w:szCs w:val="22"/>
              </w:rPr>
            </w:pPr>
            <w:ins w:id="641" w:author="Bourque, Ethan" w:date="2024-04-23T09:36:00Z">
              <w:r w:rsidRPr="003E42BB">
                <w:rPr>
                  <w:rFonts w:ascii="Garamond" w:hAnsi="Garamond"/>
                  <w:sz w:val="22"/>
                  <w:szCs w:val="22"/>
                </w:rPr>
                <w:t>29.6504 N, 84.9289</w:t>
              </w:r>
              <w:r>
                <w:rPr>
                  <w:rFonts w:ascii="Garamond" w:hAnsi="Garamond"/>
                  <w:sz w:val="22"/>
                  <w:szCs w:val="22"/>
                </w:rPr>
                <w:t xml:space="preserve"> W</w:t>
              </w:r>
            </w:ins>
          </w:p>
        </w:tc>
      </w:tr>
      <w:tr w:rsidR="00227D4E" w14:paraId="7C81A215" w14:textId="77777777" w:rsidTr="004E54B4">
        <w:trPr>
          <w:trHeight w:val="505"/>
          <w:jc w:val="center"/>
          <w:ins w:id="642" w:author="Bourque, Ethan" w:date="2024-04-23T09:36:00Z"/>
        </w:trPr>
        <w:tc>
          <w:tcPr>
            <w:tcW w:w="2543" w:type="dxa"/>
            <w:shd w:val="clear" w:color="auto" w:fill="auto"/>
            <w:vAlign w:val="center"/>
          </w:tcPr>
          <w:p w14:paraId="0420426A" w14:textId="77777777" w:rsidR="00227D4E" w:rsidRPr="00904859" w:rsidRDefault="00227D4E" w:rsidP="004E54B4">
            <w:pPr>
              <w:rPr>
                <w:ins w:id="643" w:author="Bourque, Ethan" w:date="2024-04-23T09:36:00Z"/>
                <w:rFonts w:ascii="Garamond" w:hAnsi="Garamond"/>
                <w:sz w:val="22"/>
                <w:szCs w:val="22"/>
              </w:rPr>
            </w:pPr>
            <w:ins w:id="644"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64A080FF" w14:textId="77777777" w:rsidR="00227D4E" w:rsidRPr="00904859" w:rsidRDefault="00227D4E" w:rsidP="004E54B4">
            <w:pPr>
              <w:jc w:val="center"/>
              <w:rPr>
                <w:ins w:id="645" w:author="Bourque, Ethan" w:date="2024-04-23T09:36:00Z"/>
                <w:rFonts w:ascii="Garamond" w:hAnsi="Garamond"/>
                <w:sz w:val="22"/>
                <w:szCs w:val="22"/>
              </w:rPr>
            </w:pPr>
            <w:ins w:id="646" w:author="Bourque, Ethan" w:date="2024-04-23T09:36:00Z">
              <w:r>
                <w:rPr>
                  <w:rFonts w:ascii="Garamond" w:hAnsi="Garamond"/>
                  <w:sz w:val="22"/>
                  <w:szCs w:val="22"/>
                </w:rPr>
                <w:t>Estimate: Mean Range of Tide (MN): 0.7 m</w:t>
              </w:r>
            </w:ins>
          </w:p>
        </w:tc>
      </w:tr>
      <w:tr w:rsidR="00227D4E" w14:paraId="5132DD81" w14:textId="77777777" w:rsidTr="004E54B4">
        <w:trPr>
          <w:trHeight w:val="505"/>
          <w:jc w:val="center"/>
          <w:ins w:id="647" w:author="Bourque, Ethan" w:date="2024-04-23T09:36:00Z"/>
        </w:trPr>
        <w:tc>
          <w:tcPr>
            <w:tcW w:w="2543" w:type="dxa"/>
            <w:shd w:val="clear" w:color="auto" w:fill="auto"/>
            <w:vAlign w:val="center"/>
          </w:tcPr>
          <w:p w14:paraId="1433EB9B" w14:textId="77777777" w:rsidR="00227D4E" w:rsidRPr="00904859" w:rsidRDefault="00227D4E" w:rsidP="004E54B4">
            <w:pPr>
              <w:rPr>
                <w:ins w:id="648" w:author="Bourque, Ethan" w:date="2024-04-23T09:36:00Z"/>
                <w:rFonts w:ascii="Garamond" w:hAnsi="Garamond"/>
                <w:sz w:val="22"/>
                <w:szCs w:val="22"/>
              </w:rPr>
            </w:pPr>
            <w:ins w:id="649"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26E2430C" w14:textId="77777777" w:rsidR="00227D4E" w:rsidRPr="00904859" w:rsidRDefault="00227D4E" w:rsidP="004E54B4">
            <w:pPr>
              <w:jc w:val="center"/>
              <w:rPr>
                <w:ins w:id="650" w:author="Bourque, Ethan" w:date="2024-04-23T09:36:00Z"/>
                <w:rFonts w:ascii="Garamond" w:hAnsi="Garamond"/>
                <w:sz w:val="22"/>
                <w:szCs w:val="22"/>
              </w:rPr>
            </w:pPr>
            <w:ins w:id="651" w:author="Bourque, Ethan" w:date="2024-04-23T09:36:00Z">
              <w:r>
                <w:rPr>
                  <w:rFonts w:ascii="Garamond" w:hAnsi="Garamond"/>
                  <w:sz w:val="22"/>
                  <w:szCs w:val="22"/>
                </w:rPr>
                <w:t xml:space="preserve">0.5 to 35.4 </w:t>
              </w:r>
              <w:proofErr w:type="spellStart"/>
              <w:r>
                <w:rPr>
                  <w:rFonts w:ascii="Garamond" w:hAnsi="Garamond"/>
                  <w:sz w:val="22"/>
                  <w:szCs w:val="22"/>
                </w:rPr>
                <w:t>psu</w:t>
              </w:r>
              <w:proofErr w:type="spellEnd"/>
            </w:ins>
          </w:p>
        </w:tc>
      </w:tr>
      <w:tr w:rsidR="00227D4E" w14:paraId="63EC7FD3" w14:textId="77777777" w:rsidTr="004E54B4">
        <w:trPr>
          <w:trHeight w:val="505"/>
          <w:jc w:val="center"/>
          <w:ins w:id="652" w:author="Bourque, Ethan" w:date="2024-04-23T09:36:00Z"/>
        </w:trPr>
        <w:tc>
          <w:tcPr>
            <w:tcW w:w="2543" w:type="dxa"/>
            <w:shd w:val="clear" w:color="auto" w:fill="auto"/>
            <w:vAlign w:val="center"/>
          </w:tcPr>
          <w:p w14:paraId="276875E8" w14:textId="77777777" w:rsidR="00227D4E" w:rsidRPr="00904859" w:rsidRDefault="00227D4E" w:rsidP="004E54B4">
            <w:pPr>
              <w:rPr>
                <w:ins w:id="653" w:author="Bourque, Ethan" w:date="2024-04-23T09:36:00Z"/>
                <w:rFonts w:ascii="Garamond" w:hAnsi="Garamond"/>
                <w:sz w:val="22"/>
                <w:szCs w:val="22"/>
              </w:rPr>
            </w:pPr>
            <w:ins w:id="654"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6D80092A" w14:textId="77777777" w:rsidR="00227D4E" w:rsidRPr="00904859" w:rsidRDefault="00227D4E" w:rsidP="004E54B4">
            <w:pPr>
              <w:jc w:val="center"/>
              <w:rPr>
                <w:ins w:id="655" w:author="Bourque, Ethan" w:date="2024-04-23T09:36:00Z"/>
                <w:rFonts w:ascii="Garamond" w:hAnsi="Garamond"/>
                <w:sz w:val="22"/>
                <w:szCs w:val="22"/>
              </w:rPr>
            </w:pPr>
            <w:ins w:id="656"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46031AC9" w14:textId="77777777" w:rsidTr="004E54B4">
        <w:trPr>
          <w:trHeight w:val="505"/>
          <w:jc w:val="center"/>
          <w:ins w:id="657" w:author="Bourque, Ethan" w:date="2024-04-23T09:36:00Z"/>
        </w:trPr>
        <w:tc>
          <w:tcPr>
            <w:tcW w:w="2543" w:type="dxa"/>
            <w:shd w:val="clear" w:color="auto" w:fill="auto"/>
            <w:vAlign w:val="center"/>
          </w:tcPr>
          <w:p w14:paraId="02F0AD54" w14:textId="77777777" w:rsidR="00227D4E" w:rsidRPr="00904859" w:rsidRDefault="00227D4E" w:rsidP="004E54B4">
            <w:pPr>
              <w:rPr>
                <w:ins w:id="658" w:author="Bourque, Ethan" w:date="2024-04-23T09:36:00Z"/>
                <w:rFonts w:ascii="Garamond" w:hAnsi="Garamond"/>
                <w:sz w:val="22"/>
                <w:szCs w:val="22"/>
              </w:rPr>
            </w:pPr>
            <w:ins w:id="659"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663623AA" w14:textId="77777777" w:rsidR="00227D4E" w:rsidRPr="00CE0807" w:rsidRDefault="00227D4E" w:rsidP="004E54B4">
            <w:pPr>
              <w:jc w:val="center"/>
              <w:rPr>
                <w:ins w:id="660" w:author="Bourque, Ethan" w:date="2024-04-23T09:36:00Z"/>
                <w:rFonts w:ascii="Garamond" w:hAnsi="Garamond"/>
                <w:i/>
                <w:sz w:val="22"/>
                <w:szCs w:val="22"/>
              </w:rPr>
            </w:pPr>
            <w:ins w:id="661" w:author="Bourque, Ethan" w:date="2024-04-23T09:36:00Z">
              <w:r>
                <w:rPr>
                  <w:rFonts w:ascii="Garamond" w:hAnsi="Garamond"/>
                  <w:i/>
                  <w:sz w:val="22"/>
                  <w:szCs w:val="22"/>
                </w:rPr>
                <w:t>Estimate: 1.0 m</w:t>
              </w:r>
            </w:ins>
          </w:p>
        </w:tc>
      </w:tr>
      <w:tr w:rsidR="00253654" w14:paraId="0373A0D3" w14:textId="77777777" w:rsidTr="004E54B4">
        <w:trPr>
          <w:trHeight w:val="505"/>
          <w:jc w:val="center"/>
          <w:ins w:id="662" w:author="Bourque, Ethan" w:date="2024-04-23T09:36:00Z"/>
        </w:trPr>
        <w:tc>
          <w:tcPr>
            <w:tcW w:w="2543" w:type="dxa"/>
            <w:shd w:val="clear" w:color="auto" w:fill="auto"/>
            <w:vAlign w:val="center"/>
          </w:tcPr>
          <w:p w14:paraId="00275C54" w14:textId="39FF5215" w:rsidR="00253654" w:rsidRPr="00904859" w:rsidRDefault="00253654" w:rsidP="00253654">
            <w:pPr>
              <w:rPr>
                <w:ins w:id="663" w:author="Bourque, Ethan" w:date="2024-04-23T09:36:00Z"/>
                <w:rFonts w:ascii="Garamond" w:hAnsi="Garamond"/>
                <w:sz w:val="22"/>
                <w:szCs w:val="22"/>
              </w:rPr>
            </w:pPr>
            <w:ins w:id="664" w:author="Bourque, Ethan" w:date="2024-04-23T12:28:00Z">
              <w:r>
                <w:rPr>
                  <w:rFonts w:ascii="Garamond" w:hAnsi="Garamond"/>
                  <w:sz w:val="22"/>
                  <w:szCs w:val="22"/>
                </w:rPr>
                <w:lastRenderedPageBreak/>
                <w:t>Sample depth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010DA4B0" w14:textId="12FCBF6E" w:rsidR="00253654" w:rsidRPr="00CE0807" w:rsidRDefault="00253654" w:rsidP="00253654">
            <w:pPr>
              <w:jc w:val="center"/>
              <w:rPr>
                <w:ins w:id="665" w:author="Bourque, Ethan" w:date="2024-04-23T09:36:00Z"/>
                <w:rFonts w:ascii="Garamond" w:hAnsi="Garamond"/>
                <w:i/>
                <w:sz w:val="22"/>
                <w:szCs w:val="22"/>
              </w:rPr>
            </w:pPr>
            <w:ins w:id="666" w:author="Bourque, Ethan" w:date="2024-04-23T12:28:00Z">
              <w:r>
                <w:rPr>
                  <w:rFonts w:ascii="Garamond" w:hAnsi="Garamond"/>
                  <w:i/>
                  <w:sz w:val="22"/>
                  <w:szCs w:val="22"/>
                </w:rPr>
                <w:t>0.5 m</w:t>
              </w:r>
            </w:ins>
          </w:p>
        </w:tc>
      </w:tr>
      <w:tr w:rsidR="00227D4E" w14:paraId="36380423" w14:textId="77777777" w:rsidTr="004E54B4">
        <w:trPr>
          <w:trHeight w:val="505"/>
          <w:jc w:val="center"/>
          <w:ins w:id="667" w:author="Bourque, Ethan" w:date="2024-04-23T09:36:00Z"/>
        </w:trPr>
        <w:tc>
          <w:tcPr>
            <w:tcW w:w="2543" w:type="dxa"/>
            <w:shd w:val="clear" w:color="auto" w:fill="auto"/>
            <w:vAlign w:val="center"/>
          </w:tcPr>
          <w:p w14:paraId="05ED78F0" w14:textId="77777777" w:rsidR="00227D4E" w:rsidRPr="00904859" w:rsidRDefault="00227D4E" w:rsidP="004E54B4">
            <w:pPr>
              <w:rPr>
                <w:ins w:id="668" w:author="Bourque, Ethan" w:date="2024-04-23T09:36:00Z"/>
                <w:rFonts w:ascii="Garamond" w:hAnsi="Garamond"/>
                <w:sz w:val="22"/>
                <w:szCs w:val="22"/>
              </w:rPr>
            </w:pPr>
            <w:ins w:id="669"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0245436B" w14:textId="77777777" w:rsidR="00227D4E" w:rsidRPr="00CE0807" w:rsidRDefault="00227D4E" w:rsidP="004E54B4">
            <w:pPr>
              <w:tabs>
                <w:tab w:val="left" w:pos="2100"/>
              </w:tabs>
              <w:jc w:val="center"/>
              <w:rPr>
                <w:ins w:id="670" w:author="Bourque, Ethan" w:date="2024-04-23T09:36:00Z"/>
                <w:rFonts w:ascii="Garamond" w:hAnsi="Garamond"/>
                <w:i/>
                <w:sz w:val="22"/>
                <w:szCs w:val="22"/>
              </w:rPr>
            </w:pPr>
            <w:ins w:id="671" w:author="Bourque, Ethan" w:date="2024-04-23T09:36:00Z">
              <w:r>
                <w:rPr>
                  <w:rFonts w:ascii="Garamond" w:hAnsi="Garamond"/>
                  <w:i/>
                  <w:sz w:val="22"/>
                  <w:szCs w:val="22"/>
                </w:rPr>
                <w:t>Sand bottom, seagrass bed (</w:t>
              </w:r>
              <w:proofErr w:type="spellStart"/>
              <w:r>
                <w:rPr>
                  <w:rFonts w:ascii="Garamond" w:hAnsi="Garamond"/>
                  <w:i/>
                  <w:sz w:val="22"/>
                  <w:szCs w:val="22"/>
                </w:rPr>
                <w:t>Halodule</w:t>
              </w:r>
              <w:proofErr w:type="spellEnd"/>
              <w:r>
                <w:rPr>
                  <w:rFonts w:ascii="Garamond" w:hAnsi="Garamond"/>
                  <w:i/>
                  <w:sz w:val="22"/>
                  <w:szCs w:val="22"/>
                </w:rPr>
                <w:t xml:space="preserve"> </w:t>
              </w:r>
              <w:proofErr w:type="spellStart"/>
              <w:r>
                <w:rPr>
                  <w:rFonts w:ascii="Garamond" w:hAnsi="Garamond"/>
                  <w:i/>
                  <w:sz w:val="22"/>
                  <w:szCs w:val="22"/>
                </w:rPr>
                <w:t>wrightii</w:t>
              </w:r>
              <w:proofErr w:type="spellEnd"/>
              <w:r>
                <w:rPr>
                  <w:rFonts w:ascii="Garamond" w:hAnsi="Garamond"/>
                  <w:i/>
                  <w:sz w:val="22"/>
                  <w:szCs w:val="22"/>
                </w:rPr>
                <w:t>)</w:t>
              </w:r>
            </w:ins>
          </w:p>
        </w:tc>
      </w:tr>
      <w:tr w:rsidR="00227D4E" w14:paraId="38AD0379" w14:textId="77777777" w:rsidTr="004E54B4">
        <w:trPr>
          <w:trHeight w:val="505"/>
          <w:jc w:val="center"/>
          <w:ins w:id="672" w:author="Bourque, Ethan" w:date="2024-04-23T09:36:00Z"/>
        </w:trPr>
        <w:tc>
          <w:tcPr>
            <w:tcW w:w="2543" w:type="dxa"/>
            <w:shd w:val="clear" w:color="auto" w:fill="auto"/>
            <w:vAlign w:val="center"/>
          </w:tcPr>
          <w:p w14:paraId="1E038943" w14:textId="77777777" w:rsidR="00227D4E" w:rsidRPr="00904859" w:rsidRDefault="00227D4E" w:rsidP="004E54B4">
            <w:pPr>
              <w:rPr>
                <w:ins w:id="673" w:author="Bourque, Ethan" w:date="2024-04-23T09:36:00Z"/>
                <w:rFonts w:ascii="Garamond" w:hAnsi="Garamond"/>
                <w:sz w:val="22"/>
                <w:szCs w:val="22"/>
              </w:rPr>
            </w:pPr>
            <w:ins w:id="674"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08B591F4" w14:textId="77777777" w:rsidR="00227D4E" w:rsidRPr="00904859" w:rsidRDefault="00227D4E" w:rsidP="004E54B4">
            <w:pPr>
              <w:jc w:val="center"/>
              <w:rPr>
                <w:ins w:id="675" w:author="Bourque, Ethan" w:date="2024-04-23T09:36:00Z"/>
                <w:rFonts w:ascii="Garamond" w:hAnsi="Garamond"/>
                <w:sz w:val="22"/>
                <w:szCs w:val="22"/>
              </w:rPr>
            </w:pPr>
            <w:ins w:id="676" w:author="Bourque, Ethan" w:date="2024-04-23T09:36:00Z">
              <w:r>
                <w:rPr>
                  <w:rFonts w:ascii="Garamond" w:hAnsi="Garamond"/>
                  <w:sz w:val="22"/>
                  <w:szCs w:val="22"/>
                </w:rPr>
                <w:t>Wastewater, septic tanks</w:t>
              </w:r>
            </w:ins>
          </w:p>
        </w:tc>
      </w:tr>
      <w:tr w:rsidR="00227D4E" w14:paraId="59B022DD" w14:textId="77777777" w:rsidTr="004E54B4">
        <w:trPr>
          <w:trHeight w:val="505"/>
          <w:jc w:val="center"/>
          <w:ins w:id="677" w:author="Bourque, Ethan" w:date="2024-04-23T09:36:00Z"/>
        </w:trPr>
        <w:tc>
          <w:tcPr>
            <w:tcW w:w="2543" w:type="dxa"/>
            <w:shd w:val="clear" w:color="auto" w:fill="auto"/>
            <w:vAlign w:val="center"/>
          </w:tcPr>
          <w:p w14:paraId="606B1DE2" w14:textId="77777777" w:rsidR="00227D4E" w:rsidRPr="00904859" w:rsidRDefault="00227D4E" w:rsidP="004E54B4">
            <w:pPr>
              <w:rPr>
                <w:ins w:id="678" w:author="Bourque, Ethan" w:date="2024-04-23T09:36:00Z"/>
                <w:rFonts w:ascii="Garamond" w:hAnsi="Garamond"/>
                <w:sz w:val="22"/>
                <w:szCs w:val="22"/>
              </w:rPr>
            </w:pPr>
            <w:ins w:id="679"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08665AA5" w14:textId="77777777" w:rsidR="00227D4E" w:rsidRPr="00CE0807" w:rsidRDefault="00227D4E" w:rsidP="004E54B4">
            <w:pPr>
              <w:jc w:val="center"/>
              <w:rPr>
                <w:ins w:id="680" w:author="Bourque, Ethan" w:date="2024-04-23T09:36:00Z"/>
                <w:rFonts w:ascii="Garamond" w:hAnsi="Garamond"/>
                <w:i/>
                <w:iCs/>
                <w:sz w:val="22"/>
                <w:szCs w:val="22"/>
              </w:rPr>
            </w:pPr>
            <w:ins w:id="681" w:author="Bourque, Ethan" w:date="2024-04-23T09:36:00Z">
              <w:r w:rsidRPr="003E42BB">
                <w:rPr>
                  <w:rFonts w:ascii="Garamond" w:hAnsi="Garamond"/>
                  <w:sz w:val="22"/>
                  <w:szCs w:val="22"/>
                </w:rPr>
                <w:t>This site is near single family and vacation home use on St George Island. A small airport utilized by private aircraft is also located near Nicks Hole. The site is tidally influenced by high salinity water from Sikes Cut and by flows from the Apalachicola River</w:t>
              </w:r>
            </w:ins>
          </w:p>
        </w:tc>
      </w:tr>
    </w:tbl>
    <w:p w14:paraId="55365798" w14:textId="77777777" w:rsidR="00227D4E" w:rsidRDefault="00227D4E" w:rsidP="00227D4E">
      <w:pPr>
        <w:rPr>
          <w:ins w:id="682" w:author="Bourque, Ethan" w:date="2024-04-23T09:36:00Z"/>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27D4E" w14:paraId="1188B508" w14:textId="77777777" w:rsidTr="004E54B4">
        <w:trPr>
          <w:trHeight w:val="505"/>
          <w:jc w:val="center"/>
          <w:ins w:id="683" w:author="Bourque, Ethan" w:date="2024-04-23T09:36:00Z"/>
        </w:trPr>
        <w:tc>
          <w:tcPr>
            <w:tcW w:w="2543" w:type="dxa"/>
            <w:shd w:val="clear" w:color="auto" w:fill="auto"/>
            <w:vAlign w:val="center"/>
          </w:tcPr>
          <w:p w14:paraId="20CB3DDC" w14:textId="77777777" w:rsidR="00227D4E" w:rsidRPr="00177C0B" w:rsidRDefault="00227D4E" w:rsidP="004E54B4">
            <w:pPr>
              <w:rPr>
                <w:ins w:id="684" w:author="Bourque, Ethan" w:date="2024-04-23T09:36:00Z"/>
                <w:rFonts w:ascii="Garamond" w:hAnsi="Garamond"/>
                <w:sz w:val="22"/>
                <w:szCs w:val="22"/>
              </w:rPr>
            </w:pPr>
            <w:ins w:id="685" w:author="Bourque, Ethan" w:date="2024-04-23T09:36:00Z">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ins>
          </w:p>
        </w:tc>
        <w:tc>
          <w:tcPr>
            <w:tcW w:w="6580" w:type="dxa"/>
            <w:shd w:val="clear" w:color="auto" w:fill="auto"/>
            <w:vAlign w:val="center"/>
          </w:tcPr>
          <w:p w14:paraId="3010DA05" w14:textId="77777777" w:rsidR="00227D4E" w:rsidRPr="00177C0B" w:rsidRDefault="00227D4E" w:rsidP="004E54B4">
            <w:pPr>
              <w:jc w:val="center"/>
              <w:rPr>
                <w:ins w:id="686" w:author="Bourque, Ethan" w:date="2024-04-23T09:36:00Z"/>
                <w:rFonts w:ascii="Garamond" w:hAnsi="Garamond"/>
              </w:rPr>
            </w:pPr>
            <w:ins w:id="687" w:author="Bourque, Ethan" w:date="2024-04-23T09:36:00Z">
              <w:r>
                <w:rPr>
                  <w:rFonts w:ascii="Garamond" w:hAnsi="Garamond"/>
                </w:rPr>
                <w:t>River</w:t>
              </w:r>
            </w:ins>
          </w:p>
        </w:tc>
      </w:tr>
      <w:tr w:rsidR="00227D4E" w14:paraId="6465D8A5" w14:textId="77777777" w:rsidTr="004E54B4">
        <w:trPr>
          <w:trHeight w:val="505"/>
          <w:jc w:val="center"/>
          <w:ins w:id="688" w:author="Bourque, Ethan" w:date="2024-04-23T09:36:00Z"/>
        </w:trPr>
        <w:tc>
          <w:tcPr>
            <w:tcW w:w="2543" w:type="dxa"/>
            <w:shd w:val="clear" w:color="auto" w:fill="auto"/>
            <w:vAlign w:val="center"/>
          </w:tcPr>
          <w:p w14:paraId="4495A4C2" w14:textId="77777777" w:rsidR="00227D4E" w:rsidRPr="00904859" w:rsidRDefault="00227D4E" w:rsidP="004E54B4">
            <w:pPr>
              <w:rPr>
                <w:ins w:id="689" w:author="Bourque, Ethan" w:date="2024-04-23T09:36:00Z"/>
                <w:rFonts w:ascii="Garamond" w:hAnsi="Garamond"/>
                <w:sz w:val="22"/>
                <w:szCs w:val="22"/>
              </w:rPr>
            </w:pPr>
            <w:ins w:id="690" w:author="Bourque, Ethan" w:date="2024-04-23T09:36:00Z">
              <w:r>
                <w:rPr>
                  <w:rFonts w:ascii="Garamond" w:hAnsi="Garamond"/>
                  <w:sz w:val="22"/>
                  <w:szCs w:val="22"/>
                </w:rPr>
                <w:t>Latitude and l</w:t>
              </w:r>
              <w:r w:rsidRPr="004341A7">
                <w:rPr>
                  <w:rFonts w:ascii="Garamond" w:hAnsi="Garamond"/>
                  <w:sz w:val="22"/>
                  <w:szCs w:val="22"/>
                </w:rPr>
                <w:t>ongitude</w:t>
              </w:r>
            </w:ins>
          </w:p>
        </w:tc>
        <w:tc>
          <w:tcPr>
            <w:tcW w:w="6580" w:type="dxa"/>
            <w:shd w:val="clear" w:color="auto" w:fill="auto"/>
            <w:vAlign w:val="center"/>
          </w:tcPr>
          <w:p w14:paraId="3BDE90CD" w14:textId="77777777" w:rsidR="00227D4E" w:rsidRPr="00CE0807" w:rsidRDefault="00227D4E" w:rsidP="004E54B4">
            <w:pPr>
              <w:jc w:val="center"/>
              <w:rPr>
                <w:ins w:id="691" w:author="Bourque, Ethan" w:date="2024-04-23T09:36:00Z"/>
                <w:rFonts w:ascii="Garamond" w:hAnsi="Garamond"/>
                <w:i/>
                <w:iCs/>
                <w:sz w:val="22"/>
                <w:szCs w:val="22"/>
              </w:rPr>
            </w:pPr>
            <w:ins w:id="692" w:author="Bourque, Ethan" w:date="2024-04-23T09:36:00Z">
              <w:r w:rsidRPr="003E42BB">
                <w:rPr>
                  <w:rFonts w:ascii="Garamond" w:hAnsi="Garamond"/>
                  <w:sz w:val="22"/>
                  <w:szCs w:val="22"/>
                </w:rPr>
                <w:t>29.7791 N, 85.0434</w:t>
              </w:r>
              <w:r>
                <w:rPr>
                  <w:rFonts w:ascii="Garamond" w:hAnsi="Garamond"/>
                  <w:sz w:val="22"/>
                  <w:szCs w:val="22"/>
                </w:rPr>
                <w:t xml:space="preserve"> W</w:t>
              </w:r>
            </w:ins>
          </w:p>
        </w:tc>
      </w:tr>
      <w:tr w:rsidR="00227D4E" w14:paraId="0374BD03" w14:textId="77777777" w:rsidTr="004E54B4">
        <w:trPr>
          <w:trHeight w:val="505"/>
          <w:jc w:val="center"/>
          <w:ins w:id="693" w:author="Bourque, Ethan" w:date="2024-04-23T09:36:00Z"/>
        </w:trPr>
        <w:tc>
          <w:tcPr>
            <w:tcW w:w="2543" w:type="dxa"/>
            <w:shd w:val="clear" w:color="auto" w:fill="auto"/>
            <w:vAlign w:val="center"/>
          </w:tcPr>
          <w:p w14:paraId="3235196B" w14:textId="77777777" w:rsidR="00227D4E" w:rsidRPr="00904859" w:rsidRDefault="00227D4E" w:rsidP="004E54B4">
            <w:pPr>
              <w:rPr>
                <w:ins w:id="694" w:author="Bourque, Ethan" w:date="2024-04-23T09:36:00Z"/>
                <w:rFonts w:ascii="Garamond" w:hAnsi="Garamond"/>
                <w:sz w:val="22"/>
                <w:szCs w:val="22"/>
              </w:rPr>
            </w:pPr>
            <w:ins w:id="695" w:author="Bourque, Ethan" w:date="2024-04-23T09:36:00Z">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ins>
          </w:p>
        </w:tc>
        <w:tc>
          <w:tcPr>
            <w:tcW w:w="6580" w:type="dxa"/>
            <w:shd w:val="clear" w:color="auto" w:fill="auto"/>
            <w:vAlign w:val="center"/>
          </w:tcPr>
          <w:p w14:paraId="3A1CF1CB" w14:textId="77777777" w:rsidR="00227D4E" w:rsidRPr="00904859" w:rsidRDefault="00227D4E" w:rsidP="004E54B4">
            <w:pPr>
              <w:jc w:val="center"/>
              <w:rPr>
                <w:ins w:id="696" w:author="Bourque, Ethan" w:date="2024-04-23T09:36:00Z"/>
                <w:rFonts w:ascii="Garamond" w:hAnsi="Garamond"/>
                <w:sz w:val="22"/>
                <w:szCs w:val="22"/>
              </w:rPr>
            </w:pPr>
            <w:ins w:id="697" w:author="Bourque, Ethan" w:date="2024-04-23T09:36:00Z">
              <w:r>
                <w:rPr>
                  <w:rFonts w:ascii="Garamond" w:hAnsi="Garamond"/>
                  <w:sz w:val="22"/>
                  <w:szCs w:val="22"/>
                </w:rPr>
                <w:t>Estimate: Mean Range of Tide (MN): 0.7 m</w:t>
              </w:r>
            </w:ins>
          </w:p>
        </w:tc>
      </w:tr>
      <w:tr w:rsidR="00227D4E" w14:paraId="0FC24E23" w14:textId="77777777" w:rsidTr="004E54B4">
        <w:trPr>
          <w:trHeight w:val="505"/>
          <w:jc w:val="center"/>
          <w:ins w:id="698" w:author="Bourque, Ethan" w:date="2024-04-23T09:36:00Z"/>
        </w:trPr>
        <w:tc>
          <w:tcPr>
            <w:tcW w:w="2543" w:type="dxa"/>
            <w:shd w:val="clear" w:color="auto" w:fill="auto"/>
            <w:vAlign w:val="center"/>
          </w:tcPr>
          <w:p w14:paraId="3083BB69" w14:textId="77777777" w:rsidR="00227D4E" w:rsidRPr="00904859" w:rsidRDefault="00227D4E" w:rsidP="004E54B4">
            <w:pPr>
              <w:rPr>
                <w:ins w:id="699" w:author="Bourque, Ethan" w:date="2024-04-23T09:36:00Z"/>
                <w:rFonts w:ascii="Garamond" w:hAnsi="Garamond"/>
                <w:sz w:val="22"/>
                <w:szCs w:val="22"/>
              </w:rPr>
            </w:pPr>
            <w:ins w:id="700" w:author="Bourque, Ethan" w:date="2024-04-23T09:36:00Z">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ins>
          </w:p>
        </w:tc>
        <w:tc>
          <w:tcPr>
            <w:tcW w:w="6580" w:type="dxa"/>
            <w:shd w:val="clear" w:color="auto" w:fill="auto"/>
            <w:vAlign w:val="center"/>
          </w:tcPr>
          <w:p w14:paraId="48B98223" w14:textId="77777777" w:rsidR="00227D4E" w:rsidRPr="00904859" w:rsidRDefault="00227D4E" w:rsidP="004E54B4">
            <w:pPr>
              <w:jc w:val="center"/>
              <w:rPr>
                <w:ins w:id="701" w:author="Bourque, Ethan" w:date="2024-04-23T09:36:00Z"/>
                <w:rFonts w:ascii="Garamond" w:hAnsi="Garamond"/>
                <w:sz w:val="22"/>
                <w:szCs w:val="22"/>
              </w:rPr>
            </w:pPr>
            <w:ins w:id="702" w:author="Bourque, Ethan" w:date="2024-04-23T09:36:00Z">
              <w:r>
                <w:rPr>
                  <w:rFonts w:ascii="Garamond" w:hAnsi="Garamond"/>
                  <w:sz w:val="22"/>
                  <w:szCs w:val="22"/>
                </w:rPr>
                <w:t xml:space="preserve">0 to 0.1 </w:t>
              </w:r>
              <w:proofErr w:type="spellStart"/>
              <w:r>
                <w:rPr>
                  <w:rFonts w:ascii="Garamond" w:hAnsi="Garamond"/>
                  <w:sz w:val="22"/>
                  <w:szCs w:val="22"/>
                </w:rPr>
                <w:t>psu</w:t>
              </w:r>
              <w:proofErr w:type="spellEnd"/>
            </w:ins>
          </w:p>
        </w:tc>
      </w:tr>
      <w:tr w:rsidR="00227D4E" w14:paraId="65EB4C69" w14:textId="77777777" w:rsidTr="004E54B4">
        <w:trPr>
          <w:trHeight w:val="505"/>
          <w:jc w:val="center"/>
          <w:ins w:id="703" w:author="Bourque, Ethan" w:date="2024-04-23T09:36:00Z"/>
        </w:trPr>
        <w:tc>
          <w:tcPr>
            <w:tcW w:w="2543" w:type="dxa"/>
            <w:shd w:val="clear" w:color="auto" w:fill="auto"/>
            <w:vAlign w:val="center"/>
          </w:tcPr>
          <w:p w14:paraId="2C3C4AE4" w14:textId="77777777" w:rsidR="00227D4E" w:rsidRPr="00904859" w:rsidRDefault="00227D4E" w:rsidP="004E54B4">
            <w:pPr>
              <w:rPr>
                <w:ins w:id="704" w:author="Bourque, Ethan" w:date="2024-04-23T09:36:00Z"/>
                <w:rFonts w:ascii="Garamond" w:hAnsi="Garamond"/>
                <w:sz w:val="22"/>
                <w:szCs w:val="22"/>
              </w:rPr>
            </w:pPr>
            <w:ins w:id="705" w:author="Bourque, Ethan" w:date="2024-04-23T09:36:00Z">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ins>
          </w:p>
        </w:tc>
        <w:tc>
          <w:tcPr>
            <w:tcW w:w="6580" w:type="dxa"/>
            <w:shd w:val="clear" w:color="auto" w:fill="auto"/>
            <w:vAlign w:val="center"/>
          </w:tcPr>
          <w:p w14:paraId="2011CCD2" w14:textId="77777777" w:rsidR="00227D4E" w:rsidRPr="00904859" w:rsidRDefault="00227D4E" w:rsidP="004E54B4">
            <w:pPr>
              <w:jc w:val="center"/>
              <w:rPr>
                <w:ins w:id="706" w:author="Bourque, Ethan" w:date="2024-04-23T09:36:00Z"/>
                <w:rFonts w:ascii="Garamond" w:hAnsi="Garamond"/>
                <w:sz w:val="22"/>
                <w:szCs w:val="22"/>
              </w:rPr>
            </w:pPr>
            <w:ins w:id="707" w:author="Bourque, Ethan" w:date="2024-04-23T09:36:00Z">
              <w:r>
                <w:rPr>
                  <w:rFonts w:ascii="Garamond" w:hAnsi="Garamond"/>
                  <w:sz w:val="22"/>
                  <w:szCs w:val="22"/>
                </w:rPr>
                <w:t>Unquantified due to diverse runoff – Apalachicola River (and distributaries), East River, Tate’s Hell and East River Marshes Runoff</w:t>
              </w:r>
            </w:ins>
          </w:p>
        </w:tc>
      </w:tr>
      <w:tr w:rsidR="00227D4E" w14:paraId="46DE2F00" w14:textId="77777777" w:rsidTr="004E54B4">
        <w:trPr>
          <w:trHeight w:val="505"/>
          <w:jc w:val="center"/>
          <w:ins w:id="708" w:author="Bourque, Ethan" w:date="2024-04-23T09:36:00Z"/>
        </w:trPr>
        <w:tc>
          <w:tcPr>
            <w:tcW w:w="2543" w:type="dxa"/>
            <w:shd w:val="clear" w:color="auto" w:fill="auto"/>
            <w:vAlign w:val="center"/>
          </w:tcPr>
          <w:p w14:paraId="0EDF33DC" w14:textId="77777777" w:rsidR="00227D4E" w:rsidRPr="00904859" w:rsidRDefault="00227D4E" w:rsidP="004E54B4">
            <w:pPr>
              <w:rPr>
                <w:ins w:id="709" w:author="Bourque, Ethan" w:date="2024-04-23T09:36:00Z"/>
                <w:rFonts w:ascii="Garamond" w:hAnsi="Garamond"/>
                <w:sz w:val="22"/>
                <w:szCs w:val="22"/>
              </w:rPr>
            </w:pPr>
            <w:ins w:id="710" w:author="Bourque, Ethan" w:date="2024-04-23T09:36:00Z">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ins>
          </w:p>
        </w:tc>
        <w:tc>
          <w:tcPr>
            <w:tcW w:w="6580" w:type="dxa"/>
            <w:shd w:val="clear" w:color="auto" w:fill="auto"/>
            <w:vAlign w:val="center"/>
          </w:tcPr>
          <w:p w14:paraId="23D53EFD" w14:textId="77777777" w:rsidR="00227D4E" w:rsidRPr="00CE0807" w:rsidRDefault="00227D4E" w:rsidP="004E54B4">
            <w:pPr>
              <w:jc w:val="center"/>
              <w:rPr>
                <w:ins w:id="711" w:author="Bourque, Ethan" w:date="2024-04-23T09:36:00Z"/>
                <w:rFonts w:ascii="Garamond" w:hAnsi="Garamond"/>
                <w:i/>
                <w:sz w:val="22"/>
                <w:szCs w:val="22"/>
              </w:rPr>
            </w:pPr>
            <w:ins w:id="712" w:author="Bourque, Ethan" w:date="2024-04-23T09:36:00Z">
              <w:r>
                <w:rPr>
                  <w:rFonts w:ascii="Garamond" w:hAnsi="Garamond"/>
                  <w:i/>
                  <w:sz w:val="22"/>
                  <w:szCs w:val="22"/>
                </w:rPr>
                <w:t>Estimate: 3.5 m</w:t>
              </w:r>
            </w:ins>
          </w:p>
        </w:tc>
      </w:tr>
      <w:tr w:rsidR="00253654" w14:paraId="11F6D3F7" w14:textId="77777777" w:rsidTr="004E54B4">
        <w:trPr>
          <w:trHeight w:val="505"/>
          <w:jc w:val="center"/>
          <w:ins w:id="713" w:author="Bourque, Ethan" w:date="2024-04-23T09:36:00Z"/>
        </w:trPr>
        <w:tc>
          <w:tcPr>
            <w:tcW w:w="2543" w:type="dxa"/>
            <w:shd w:val="clear" w:color="auto" w:fill="auto"/>
            <w:vAlign w:val="center"/>
          </w:tcPr>
          <w:p w14:paraId="54BDEA97" w14:textId="34E215D4" w:rsidR="00253654" w:rsidRPr="00904859" w:rsidRDefault="00253654" w:rsidP="00253654">
            <w:pPr>
              <w:rPr>
                <w:ins w:id="714" w:author="Bourque, Ethan" w:date="2024-04-23T09:36:00Z"/>
                <w:rFonts w:ascii="Garamond" w:hAnsi="Garamond"/>
                <w:sz w:val="22"/>
                <w:szCs w:val="22"/>
              </w:rPr>
            </w:pPr>
            <w:ins w:id="715" w:author="Bourque, Ethan" w:date="2024-04-23T12:28:00Z">
              <w:r>
                <w:rPr>
                  <w:rFonts w:ascii="Garamond" w:hAnsi="Garamond"/>
                  <w:sz w:val="22"/>
                  <w:szCs w:val="22"/>
                </w:rPr>
                <w:t>Sample depth (</w:t>
              </w:r>
              <w:r w:rsidRPr="00CE0807">
                <w:rPr>
                  <w:rFonts w:ascii="Garamond" w:hAnsi="Garamond"/>
                  <w:i/>
                  <w:sz w:val="22"/>
                  <w:szCs w:val="22"/>
                </w:rPr>
                <w:t>meters</w:t>
              </w:r>
              <w:r>
                <w:rPr>
                  <w:rFonts w:ascii="Garamond" w:hAnsi="Garamond"/>
                  <w:sz w:val="22"/>
                  <w:szCs w:val="22"/>
                </w:rPr>
                <w:t>)</w:t>
              </w:r>
            </w:ins>
          </w:p>
        </w:tc>
        <w:tc>
          <w:tcPr>
            <w:tcW w:w="6580" w:type="dxa"/>
            <w:shd w:val="clear" w:color="auto" w:fill="auto"/>
            <w:vAlign w:val="center"/>
          </w:tcPr>
          <w:p w14:paraId="14DD89A9" w14:textId="606C36A3" w:rsidR="00253654" w:rsidRPr="00CE0807" w:rsidRDefault="00253654" w:rsidP="00253654">
            <w:pPr>
              <w:jc w:val="center"/>
              <w:rPr>
                <w:ins w:id="716" w:author="Bourque, Ethan" w:date="2024-04-23T09:36:00Z"/>
                <w:rFonts w:ascii="Garamond" w:hAnsi="Garamond"/>
                <w:i/>
                <w:sz w:val="22"/>
                <w:szCs w:val="22"/>
              </w:rPr>
            </w:pPr>
            <w:ins w:id="717" w:author="Bourque, Ethan" w:date="2024-04-23T12:28:00Z">
              <w:r>
                <w:rPr>
                  <w:rFonts w:ascii="Garamond" w:hAnsi="Garamond"/>
                  <w:i/>
                  <w:sz w:val="22"/>
                  <w:szCs w:val="22"/>
                </w:rPr>
                <w:t>0.5 m</w:t>
              </w:r>
            </w:ins>
          </w:p>
        </w:tc>
      </w:tr>
      <w:tr w:rsidR="00227D4E" w14:paraId="604444DA" w14:textId="77777777" w:rsidTr="004E54B4">
        <w:trPr>
          <w:trHeight w:val="505"/>
          <w:jc w:val="center"/>
          <w:ins w:id="718" w:author="Bourque, Ethan" w:date="2024-04-23T09:36:00Z"/>
        </w:trPr>
        <w:tc>
          <w:tcPr>
            <w:tcW w:w="2543" w:type="dxa"/>
            <w:shd w:val="clear" w:color="auto" w:fill="auto"/>
            <w:vAlign w:val="center"/>
          </w:tcPr>
          <w:p w14:paraId="452E6DB7" w14:textId="77777777" w:rsidR="00227D4E" w:rsidRPr="00904859" w:rsidRDefault="00227D4E" w:rsidP="004E54B4">
            <w:pPr>
              <w:rPr>
                <w:ins w:id="719" w:author="Bourque, Ethan" w:date="2024-04-23T09:36:00Z"/>
                <w:rFonts w:ascii="Garamond" w:hAnsi="Garamond"/>
                <w:sz w:val="22"/>
                <w:szCs w:val="22"/>
              </w:rPr>
            </w:pPr>
            <w:ins w:id="720" w:author="Bourque, Ethan" w:date="2024-04-23T09:36:00Z">
              <w:r>
                <w:rPr>
                  <w:rFonts w:ascii="Garamond" w:hAnsi="Garamond"/>
                  <w:sz w:val="22"/>
                  <w:szCs w:val="22"/>
                </w:rPr>
                <w:t>Bottom habitat or t</w:t>
              </w:r>
              <w:r w:rsidRPr="004341A7">
                <w:rPr>
                  <w:rFonts w:ascii="Garamond" w:hAnsi="Garamond"/>
                  <w:sz w:val="22"/>
                  <w:szCs w:val="22"/>
                </w:rPr>
                <w:t>ype</w:t>
              </w:r>
            </w:ins>
          </w:p>
        </w:tc>
        <w:tc>
          <w:tcPr>
            <w:tcW w:w="6580" w:type="dxa"/>
            <w:shd w:val="clear" w:color="auto" w:fill="auto"/>
            <w:vAlign w:val="center"/>
          </w:tcPr>
          <w:p w14:paraId="2133EE28" w14:textId="77777777" w:rsidR="00227D4E" w:rsidRPr="00344B05" w:rsidRDefault="00227D4E" w:rsidP="004E54B4">
            <w:pPr>
              <w:tabs>
                <w:tab w:val="left" w:pos="2100"/>
              </w:tabs>
              <w:jc w:val="center"/>
              <w:rPr>
                <w:ins w:id="721" w:author="Bourque, Ethan" w:date="2024-04-23T09:36:00Z"/>
                <w:rFonts w:ascii="Garamond" w:hAnsi="Garamond"/>
                <w:i/>
                <w:sz w:val="22"/>
                <w:szCs w:val="22"/>
              </w:rPr>
            </w:pPr>
            <w:ins w:id="722" w:author="Bourque, Ethan" w:date="2024-04-23T09:36:00Z">
              <w:r w:rsidRPr="00344B05">
                <w:rPr>
                  <w:rFonts w:ascii="Garamond" w:hAnsi="Garamond"/>
                  <w:i/>
                  <w:sz w:val="22"/>
                  <w:szCs w:val="22"/>
                </w:rPr>
                <w:t>Sandy silt</w:t>
              </w:r>
            </w:ins>
          </w:p>
        </w:tc>
      </w:tr>
      <w:tr w:rsidR="00227D4E" w14:paraId="7E2E31B3" w14:textId="77777777" w:rsidTr="004E54B4">
        <w:trPr>
          <w:trHeight w:val="505"/>
          <w:jc w:val="center"/>
          <w:ins w:id="723" w:author="Bourque, Ethan" w:date="2024-04-23T09:36:00Z"/>
        </w:trPr>
        <w:tc>
          <w:tcPr>
            <w:tcW w:w="2543" w:type="dxa"/>
            <w:shd w:val="clear" w:color="auto" w:fill="auto"/>
            <w:vAlign w:val="center"/>
          </w:tcPr>
          <w:p w14:paraId="3612549C" w14:textId="77777777" w:rsidR="00227D4E" w:rsidRPr="00904859" w:rsidRDefault="00227D4E" w:rsidP="004E54B4">
            <w:pPr>
              <w:rPr>
                <w:ins w:id="724" w:author="Bourque, Ethan" w:date="2024-04-23T09:36:00Z"/>
                <w:rFonts w:ascii="Garamond" w:hAnsi="Garamond"/>
                <w:sz w:val="22"/>
                <w:szCs w:val="22"/>
              </w:rPr>
            </w:pPr>
            <w:ins w:id="725" w:author="Bourque, Ethan" w:date="2024-04-23T09:36:00Z">
              <w:r>
                <w:rPr>
                  <w:rFonts w:ascii="Garamond" w:hAnsi="Garamond"/>
                  <w:sz w:val="22"/>
                  <w:szCs w:val="22"/>
                </w:rPr>
                <w:t>Pollutants in a</w:t>
              </w:r>
              <w:r w:rsidRPr="004341A7">
                <w:rPr>
                  <w:rFonts w:ascii="Garamond" w:hAnsi="Garamond"/>
                  <w:sz w:val="22"/>
                  <w:szCs w:val="22"/>
                </w:rPr>
                <w:t>rea</w:t>
              </w:r>
            </w:ins>
          </w:p>
        </w:tc>
        <w:tc>
          <w:tcPr>
            <w:tcW w:w="6580" w:type="dxa"/>
            <w:shd w:val="clear" w:color="auto" w:fill="auto"/>
            <w:vAlign w:val="center"/>
          </w:tcPr>
          <w:p w14:paraId="7844B059" w14:textId="77777777" w:rsidR="00227D4E" w:rsidRPr="00904859" w:rsidRDefault="00227D4E" w:rsidP="004E54B4">
            <w:pPr>
              <w:jc w:val="center"/>
              <w:rPr>
                <w:ins w:id="726" w:author="Bourque, Ethan" w:date="2024-04-23T09:36:00Z"/>
                <w:rFonts w:ascii="Garamond" w:hAnsi="Garamond"/>
                <w:sz w:val="22"/>
                <w:szCs w:val="22"/>
              </w:rPr>
            </w:pPr>
            <w:ins w:id="727" w:author="Bourque, Ethan" w:date="2024-04-23T09:36:00Z">
              <w:r>
                <w:rPr>
                  <w:rFonts w:ascii="Garamond" w:hAnsi="Garamond"/>
                  <w:sz w:val="22"/>
                  <w:szCs w:val="22"/>
                </w:rPr>
                <w:t>Wastewater, septic tanks</w:t>
              </w:r>
            </w:ins>
          </w:p>
        </w:tc>
      </w:tr>
      <w:tr w:rsidR="00227D4E" w14:paraId="5C84D5AB" w14:textId="77777777" w:rsidTr="004E54B4">
        <w:trPr>
          <w:trHeight w:val="505"/>
          <w:jc w:val="center"/>
          <w:ins w:id="728" w:author="Bourque, Ethan" w:date="2024-04-23T09:36:00Z"/>
        </w:trPr>
        <w:tc>
          <w:tcPr>
            <w:tcW w:w="2543" w:type="dxa"/>
            <w:shd w:val="clear" w:color="auto" w:fill="auto"/>
            <w:vAlign w:val="center"/>
          </w:tcPr>
          <w:p w14:paraId="4D35AB78" w14:textId="77777777" w:rsidR="00227D4E" w:rsidRPr="00904859" w:rsidRDefault="00227D4E" w:rsidP="004E54B4">
            <w:pPr>
              <w:rPr>
                <w:ins w:id="729" w:author="Bourque, Ethan" w:date="2024-04-23T09:36:00Z"/>
                <w:rFonts w:ascii="Garamond" w:hAnsi="Garamond"/>
                <w:sz w:val="22"/>
                <w:szCs w:val="22"/>
              </w:rPr>
            </w:pPr>
            <w:ins w:id="730" w:author="Bourque, Ethan" w:date="2024-04-23T09:36:00Z">
              <w:r>
                <w:rPr>
                  <w:rFonts w:ascii="Garamond" w:hAnsi="Garamond"/>
                  <w:sz w:val="22"/>
                  <w:szCs w:val="22"/>
                </w:rPr>
                <w:t xml:space="preserve">Description of watershed </w:t>
              </w:r>
            </w:ins>
          </w:p>
        </w:tc>
        <w:tc>
          <w:tcPr>
            <w:tcW w:w="6580" w:type="dxa"/>
            <w:shd w:val="clear" w:color="auto" w:fill="auto"/>
            <w:vAlign w:val="center"/>
          </w:tcPr>
          <w:p w14:paraId="1EFFF5C9" w14:textId="133FB2D8" w:rsidR="00227D4E" w:rsidRPr="00CE0807" w:rsidRDefault="00227D4E" w:rsidP="004E54B4">
            <w:pPr>
              <w:jc w:val="center"/>
              <w:rPr>
                <w:ins w:id="731" w:author="Bourque, Ethan" w:date="2024-04-23T09:36:00Z"/>
                <w:rFonts w:ascii="Garamond" w:hAnsi="Garamond"/>
                <w:i/>
                <w:iCs/>
                <w:sz w:val="22"/>
                <w:szCs w:val="22"/>
              </w:rPr>
            </w:pPr>
            <w:ins w:id="732" w:author="Bourque, Ethan" w:date="2024-04-23T09:36:00Z">
              <w:r w:rsidRPr="003E42BB">
                <w:rPr>
                  <w:rFonts w:ascii="Garamond" w:hAnsi="Garamond"/>
                  <w:sz w:val="22"/>
                  <w:szCs w:val="22"/>
                </w:rPr>
                <w:t xml:space="preserve">This site </w:t>
              </w:r>
            </w:ins>
            <w:ins w:id="733" w:author="Bourque, Ethan" w:date="2024-04-23T09:53:00Z">
              <w:r w:rsidR="00DB0954" w:rsidRPr="003E42BB">
                <w:rPr>
                  <w:rFonts w:ascii="Garamond" w:hAnsi="Garamond"/>
                  <w:sz w:val="22"/>
                  <w:szCs w:val="22"/>
                </w:rPr>
                <w:t>was</w:t>
              </w:r>
            </w:ins>
            <w:ins w:id="734" w:author="Bourque, Ethan" w:date="2024-04-23T09:36:00Z">
              <w:r w:rsidRPr="003E42BB">
                <w:rPr>
                  <w:rFonts w:ascii="Garamond" w:hAnsi="Garamond"/>
                  <w:sz w:val="22"/>
                  <w:szCs w:val="22"/>
                </w:rPr>
                <w:t xml:space="preserve"> selected to characterize fresh water in the Apalachicola River. The site is in the central channel of the river approximately </w:t>
              </w:r>
              <w:r>
                <w:rPr>
                  <w:rFonts w:ascii="Garamond" w:hAnsi="Garamond"/>
                  <w:sz w:val="22"/>
                  <w:szCs w:val="22"/>
                </w:rPr>
                <w:t>9.5 kilometers</w:t>
              </w:r>
              <w:r w:rsidRPr="003E42BB">
                <w:rPr>
                  <w:rFonts w:ascii="Garamond" w:hAnsi="Garamond"/>
                  <w:sz w:val="22"/>
                  <w:szCs w:val="22"/>
                </w:rPr>
                <w:t xml:space="preserve"> north and upstream of the river mouth and the residential and commercial areas of Apalachicola. Adjacent areas are state owned and managed forested floodplain. The site is influenced by Apalachicola River flow</w:t>
              </w:r>
              <w:r>
                <w:rPr>
                  <w:rFonts w:ascii="Garamond" w:hAnsi="Garamond"/>
                  <w:sz w:val="22"/>
                  <w:szCs w:val="22"/>
                </w:rPr>
                <w:t>.</w:t>
              </w:r>
            </w:ins>
          </w:p>
        </w:tc>
      </w:tr>
    </w:tbl>
    <w:p w14:paraId="77E32711" w14:textId="77777777" w:rsidR="00227D4E" w:rsidRDefault="00227D4E" w:rsidP="00F5426E">
      <w:pPr>
        <w:pStyle w:val="HTMLPreformatted"/>
        <w:rPr>
          <w:rFonts w:ascii="Garamond" w:hAnsi="Garamond"/>
          <w:sz w:val="22"/>
          <w:szCs w:val="22"/>
        </w:rPr>
      </w:pPr>
    </w:p>
    <w:p w14:paraId="5D3FAC37" w14:textId="1B6E683D" w:rsidR="007534D0" w:rsidRPr="000F34E6" w:rsidRDefault="007534D0" w:rsidP="007534D0">
      <w:pPr>
        <w:pStyle w:val="HTMLPreformatted"/>
        <w:rPr>
          <w:rFonts w:ascii="Garamond" w:hAnsi="Garamond"/>
          <w:bCs/>
          <w:sz w:val="22"/>
          <w:szCs w:val="22"/>
        </w:rPr>
      </w:pPr>
      <w:r>
        <w:rPr>
          <w:rFonts w:ascii="Garamond" w:hAnsi="Garamond"/>
          <w:sz w:val="22"/>
          <w:szCs w:val="22"/>
        </w:rPr>
        <w:t>All [</w:t>
      </w:r>
      <w:r w:rsidR="00944877">
        <w:rPr>
          <w:rFonts w:ascii="Garamond" w:hAnsi="Garamond"/>
          <w:sz w:val="22"/>
          <w:szCs w:val="22"/>
        </w:rPr>
        <w:t>reserve</w:t>
      </w:r>
      <w:r>
        <w:rPr>
          <w:rFonts w:ascii="Garamond" w:hAnsi="Garamond"/>
          <w:sz w:val="22"/>
          <w:szCs w:val="22"/>
        </w:rPr>
        <w:t xml:space="preserve"> name] NERR historical nutrient/pigment monitoring stations:</w:t>
      </w:r>
    </w:p>
    <w:p w14:paraId="6EBEAD5E" w14:textId="77777777" w:rsidR="007534D0" w:rsidRDefault="007534D0" w:rsidP="00F5426E">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863"/>
        <w:gridCol w:w="1391"/>
        <w:gridCol w:w="1751"/>
        <w:gridCol w:w="1367"/>
        <w:gridCol w:w="1848"/>
        <w:gridCol w:w="2169"/>
      </w:tblGrid>
      <w:tr w:rsidR="007534D0" w:rsidDel="00DB0954" w14:paraId="24C014FD" w14:textId="635AD5DB" w:rsidTr="00E17789">
        <w:trPr>
          <w:trHeight w:val="461"/>
          <w:jc w:val="center"/>
          <w:del w:id="735" w:author="Bourque, Ethan" w:date="2024-04-23T09:50:00Z"/>
        </w:trPr>
        <w:tc>
          <w:tcPr>
            <w:tcW w:w="1023" w:type="dxa"/>
            <w:tcBorders>
              <w:top w:val="single" w:sz="4" w:space="0" w:color="auto"/>
              <w:left w:val="single" w:sz="4" w:space="0" w:color="auto"/>
              <w:bottom w:val="single" w:sz="4" w:space="0" w:color="auto"/>
              <w:right w:val="single" w:sz="4" w:space="0" w:color="auto"/>
            </w:tcBorders>
            <w:hideMark/>
          </w:tcPr>
          <w:p w14:paraId="240DE4DD" w14:textId="342F204A" w:rsidR="007534D0" w:rsidRPr="00CB7FF4" w:rsidDel="00DB0954" w:rsidRDefault="007534D0" w:rsidP="00CB7FF4">
            <w:pPr>
              <w:jc w:val="center"/>
              <w:rPr>
                <w:del w:id="736" w:author="Bourque, Ethan" w:date="2024-04-23T09:50:00Z"/>
                <w:rFonts w:ascii="Garamond" w:eastAsia="Calibri" w:hAnsi="Garamond"/>
                <w:b/>
                <w:sz w:val="22"/>
                <w:szCs w:val="22"/>
              </w:rPr>
            </w:pPr>
            <w:bookmarkStart w:id="737" w:name="_Hlk164757486"/>
            <w:del w:id="738" w:author="Bourque, Ethan" w:date="2024-04-23T09:50:00Z">
              <w:r w:rsidRPr="00CB7FF4" w:rsidDel="00DB0954">
                <w:rPr>
                  <w:rFonts w:ascii="Garamond" w:eastAsia="Calibri" w:hAnsi="Garamond"/>
                  <w:b/>
                  <w:sz w:val="22"/>
                  <w:szCs w:val="22"/>
                </w:rPr>
                <w:delText>Station Code</w:delText>
              </w:r>
            </w:del>
          </w:p>
        </w:tc>
        <w:tc>
          <w:tcPr>
            <w:tcW w:w="845" w:type="dxa"/>
            <w:tcBorders>
              <w:top w:val="single" w:sz="4" w:space="0" w:color="auto"/>
              <w:left w:val="single" w:sz="4" w:space="0" w:color="auto"/>
              <w:bottom w:val="single" w:sz="4" w:space="0" w:color="auto"/>
              <w:right w:val="single" w:sz="4" w:space="0" w:color="auto"/>
            </w:tcBorders>
            <w:hideMark/>
          </w:tcPr>
          <w:p w14:paraId="4411B38C" w14:textId="24939573" w:rsidR="007534D0" w:rsidRPr="00CB7FF4" w:rsidDel="00DB0954" w:rsidRDefault="007534D0" w:rsidP="00CB7FF4">
            <w:pPr>
              <w:jc w:val="center"/>
              <w:rPr>
                <w:del w:id="739" w:author="Bourque, Ethan" w:date="2024-04-23T09:50:00Z"/>
                <w:rFonts w:ascii="Garamond" w:eastAsia="Calibri" w:hAnsi="Garamond"/>
                <w:b/>
                <w:sz w:val="22"/>
                <w:szCs w:val="22"/>
              </w:rPr>
            </w:pPr>
            <w:del w:id="740" w:author="Bourque, Ethan" w:date="2024-04-23T09:50:00Z">
              <w:r w:rsidRPr="00CB7FF4" w:rsidDel="00DB0954">
                <w:rPr>
                  <w:rFonts w:ascii="Garamond" w:eastAsia="Calibri" w:hAnsi="Garamond"/>
                  <w:b/>
                  <w:sz w:val="22"/>
                  <w:szCs w:val="22"/>
                </w:rPr>
                <w:delText>SWMP Status</w:delText>
              </w:r>
            </w:del>
          </w:p>
        </w:tc>
        <w:tc>
          <w:tcPr>
            <w:tcW w:w="1412" w:type="dxa"/>
            <w:tcBorders>
              <w:top w:val="single" w:sz="4" w:space="0" w:color="auto"/>
              <w:left w:val="single" w:sz="4" w:space="0" w:color="auto"/>
              <w:bottom w:val="single" w:sz="4" w:space="0" w:color="auto"/>
              <w:right w:val="single" w:sz="4" w:space="0" w:color="auto"/>
            </w:tcBorders>
            <w:hideMark/>
          </w:tcPr>
          <w:p w14:paraId="7621E3B6" w14:textId="410EBFBB" w:rsidR="007534D0" w:rsidRPr="00CB7FF4" w:rsidDel="00DB0954" w:rsidRDefault="007534D0" w:rsidP="00CB7FF4">
            <w:pPr>
              <w:jc w:val="center"/>
              <w:rPr>
                <w:del w:id="741" w:author="Bourque, Ethan" w:date="2024-04-23T09:50:00Z"/>
                <w:rFonts w:ascii="Garamond" w:eastAsia="Calibri" w:hAnsi="Garamond"/>
                <w:b/>
                <w:sz w:val="22"/>
                <w:szCs w:val="22"/>
              </w:rPr>
            </w:pPr>
            <w:del w:id="742" w:author="Bourque, Ethan" w:date="2024-04-23T09:50:00Z">
              <w:r w:rsidRPr="00CB7FF4" w:rsidDel="00DB0954">
                <w:rPr>
                  <w:rFonts w:ascii="Garamond" w:eastAsia="Calibri" w:hAnsi="Garamond"/>
                  <w:b/>
                  <w:sz w:val="22"/>
                  <w:szCs w:val="22"/>
                </w:rPr>
                <w:delText>Station Name</w:delText>
              </w:r>
            </w:del>
          </w:p>
        </w:tc>
        <w:tc>
          <w:tcPr>
            <w:tcW w:w="1780" w:type="dxa"/>
            <w:tcBorders>
              <w:top w:val="single" w:sz="4" w:space="0" w:color="auto"/>
              <w:left w:val="single" w:sz="4" w:space="0" w:color="auto"/>
              <w:bottom w:val="single" w:sz="4" w:space="0" w:color="auto"/>
              <w:right w:val="single" w:sz="4" w:space="0" w:color="auto"/>
            </w:tcBorders>
            <w:hideMark/>
          </w:tcPr>
          <w:p w14:paraId="0D29C5DD" w14:textId="016CC659" w:rsidR="007534D0" w:rsidRPr="00CB7FF4" w:rsidDel="00DB0954" w:rsidRDefault="007534D0" w:rsidP="00CB7FF4">
            <w:pPr>
              <w:jc w:val="center"/>
              <w:rPr>
                <w:del w:id="743" w:author="Bourque, Ethan" w:date="2024-04-23T09:50:00Z"/>
                <w:rFonts w:ascii="Garamond" w:eastAsia="Calibri" w:hAnsi="Garamond"/>
                <w:b/>
                <w:sz w:val="22"/>
                <w:szCs w:val="22"/>
              </w:rPr>
            </w:pPr>
            <w:del w:id="744" w:author="Bourque, Ethan" w:date="2024-04-23T09:50:00Z">
              <w:r w:rsidRPr="00CB7FF4" w:rsidDel="00DB0954">
                <w:rPr>
                  <w:rFonts w:ascii="Garamond" w:eastAsia="Calibri" w:hAnsi="Garamond"/>
                  <w:b/>
                  <w:sz w:val="22"/>
                  <w:szCs w:val="22"/>
                </w:rPr>
                <w:delText>Location</w:delText>
              </w:r>
            </w:del>
          </w:p>
        </w:tc>
        <w:tc>
          <w:tcPr>
            <w:tcW w:w="1367" w:type="dxa"/>
            <w:tcBorders>
              <w:top w:val="single" w:sz="4" w:space="0" w:color="auto"/>
              <w:left w:val="single" w:sz="4" w:space="0" w:color="auto"/>
              <w:bottom w:val="single" w:sz="4" w:space="0" w:color="auto"/>
              <w:right w:val="single" w:sz="4" w:space="0" w:color="auto"/>
            </w:tcBorders>
            <w:hideMark/>
          </w:tcPr>
          <w:p w14:paraId="169875CC" w14:textId="78E5825A" w:rsidR="007534D0" w:rsidRPr="00CB7FF4" w:rsidDel="00DB0954" w:rsidRDefault="007534D0" w:rsidP="00CB7FF4">
            <w:pPr>
              <w:jc w:val="center"/>
              <w:rPr>
                <w:del w:id="745" w:author="Bourque, Ethan" w:date="2024-04-23T09:50:00Z"/>
                <w:rFonts w:ascii="Garamond" w:eastAsia="Calibri" w:hAnsi="Garamond"/>
                <w:b/>
                <w:sz w:val="22"/>
                <w:szCs w:val="22"/>
              </w:rPr>
            </w:pPr>
            <w:del w:id="746" w:author="Bourque, Ethan" w:date="2024-04-23T09:50:00Z">
              <w:r w:rsidRPr="00CB7FF4" w:rsidDel="00DB0954">
                <w:rPr>
                  <w:rFonts w:ascii="Garamond" w:eastAsia="Calibri" w:hAnsi="Garamond"/>
                  <w:b/>
                  <w:sz w:val="22"/>
                  <w:szCs w:val="22"/>
                </w:rPr>
                <w:delText>Active Dates</w:delText>
              </w:r>
            </w:del>
          </w:p>
        </w:tc>
        <w:tc>
          <w:tcPr>
            <w:tcW w:w="1752" w:type="dxa"/>
            <w:tcBorders>
              <w:top w:val="single" w:sz="4" w:space="0" w:color="auto"/>
              <w:left w:val="single" w:sz="4" w:space="0" w:color="auto"/>
              <w:bottom w:val="single" w:sz="4" w:space="0" w:color="auto"/>
              <w:right w:val="single" w:sz="4" w:space="0" w:color="auto"/>
            </w:tcBorders>
            <w:hideMark/>
          </w:tcPr>
          <w:p w14:paraId="71EBC3A9" w14:textId="39EB2F57" w:rsidR="007534D0" w:rsidRPr="00CB7FF4" w:rsidDel="00DB0954" w:rsidRDefault="007534D0" w:rsidP="00CB7FF4">
            <w:pPr>
              <w:jc w:val="center"/>
              <w:rPr>
                <w:del w:id="747" w:author="Bourque, Ethan" w:date="2024-04-23T09:50:00Z"/>
                <w:rFonts w:ascii="Garamond" w:eastAsia="Calibri" w:hAnsi="Garamond"/>
                <w:b/>
                <w:sz w:val="22"/>
                <w:szCs w:val="22"/>
              </w:rPr>
            </w:pPr>
            <w:del w:id="748" w:author="Bourque, Ethan" w:date="2024-04-23T09:50:00Z">
              <w:r w:rsidRPr="00CB7FF4" w:rsidDel="00DB0954">
                <w:rPr>
                  <w:rFonts w:ascii="Garamond" w:eastAsia="Calibri" w:hAnsi="Garamond"/>
                  <w:b/>
                  <w:sz w:val="22"/>
                  <w:szCs w:val="22"/>
                </w:rPr>
                <w:delText>Reason Decommissioned</w:delText>
              </w:r>
            </w:del>
          </w:p>
        </w:tc>
        <w:tc>
          <w:tcPr>
            <w:tcW w:w="2226" w:type="dxa"/>
            <w:tcBorders>
              <w:top w:val="single" w:sz="4" w:space="0" w:color="auto"/>
              <w:left w:val="single" w:sz="4" w:space="0" w:color="auto"/>
              <w:bottom w:val="single" w:sz="4" w:space="0" w:color="auto"/>
              <w:right w:val="single" w:sz="4" w:space="0" w:color="auto"/>
            </w:tcBorders>
            <w:hideMark/>
          </w:tcPr>
          <w:p w14:paraId="7CBE1F34" w14:textId="74F48337" w:rsidR="007534D0" w:rsidRPr="00CB7FF4" w:rsidDel="00DB0954" w:rsidRDefault="007534D0" w:rsidP="00CB7FF4">
            <w:pPr>
              <w:jc w:val="center"/>
              <w:rPr>
                <w:del w:id="749" w:author="Bourque, Ethan" w:date="2024-04-23T09:50:00Z"/>
                <w:rFonts w:ascii="Garamond" w:eastAsia="Calibri" w:hAnsi="Garamond"/>
                <w:b/>
                <w:sz w:val="22"/>
                <w:szCs w:val="22"/>
              </w:rPr>
            </w:pPr>
            <w:del w:id="750" w:author="Bourque, Ethan" w:date="2024-04-23T09:50:00Z">
              <w:r w:rsidRPr="00CB7FF4" w:rsidDel="00DB0954">
                <w:rPr>
                  <w:rFonts w:ascii="Garamond" w:eastAsia="Calibri" w:hAnsi="Garamond"/>
                  <w:b/>
                  <w:sz w:val="22"/>
                  <w:szCs w:val="22"/>
                </w:rPr>
                <w:delText>Notes</w:delText>
              </w:r>
            </w:del>
          </w:p>
        </w:tc>
      </w:tr>
      <w:tr w:rsidR="007534D0" w:rsidDel="00DB0954" w14:paraId="08E76111" w14:textId="52A3F26F" w:rsidTr="00CB7FF4">
        <w:trPr>
          <w:trHeight w:val="715"/>
          <w:jc w:val="center"/>
          <w:del w:id="751" w:author="Bourque, Ethan" w:date="2024-04-23T09:50:00Z"/>
        </w:trPr>
        <w:tc>
          <w:tcPr>
            <w:tcW w:w="1023" w:type="dxa"/>
            <w:tcBorders>
              <w:top w:val="single" w:sz="4" w:space="0" w:color="auto"/>
              <w:left w:val="single" w:sz="4" w:space="0" w:color="auto"/>
              <w:bottom w:val="single" w:sz="4" w:space="0" w:color="auto"/>
              <w:right w:val="single" w:sz="4" w:space="0" w:color="auto"/>
            </w:tcBorders>
            <w:hideMark/>
          </w:tcPr>
          <w:p w14:paraId="77F1F490" w14:textId="2ECB1C95" w:rsidR="007534D0" w:rsidRPr="00CB7FF4" w:rsidDel="00DB0954" w:rsidRDefault="007534D0" w:rsidP="00702F5A">
            <w:pPr>
              <w:rPr>
                <w:del w:id="752" w:author="Bourque, Ethan" w:date="2024-04-23T09:50:00Z"/>
                <w:rFonts w:ascii="Garamond" w:eastAsia="Calibri" w:hAnsi="Garamond"/>
                <w:sz w:val="22"/>
                <w:szCs w:val="22"/>
              </w:rPr>
            </w:pPr>
          </w:p>
        </w:tc>
        <w:tc>
          <w:tcPr>
            <w:tcW w:w="845" w:type="dxa"/>
            <w:tcBorders>
              <w:top w:val="single" w:sz="4" w:space="0" w:color="auto"/>
              <w:left w:val="single" w:sz="4" w:space="0" w:color="auto"/>
              <w:bottom w:val="single" w:sz="4" w:space="0" w:color="auto"/>
              <w:right w:val="single" w:sz="4" w:space="0" w:color="auto"/>
            </w:tcBorders>
            <w:vAlign w:val="center"/>
            <w:hideMark/>
          </w:tcPr>
          <w:p w14:paraId="18404388" w14:textId="44EBEF58" w:rsidR="007534D0" w:rsidRPr="00CB7FF4" w:rsidDel="00DB0954" w:rsidRDefault="007534D0" w:rsidP="00CB7FF4">
            <w:pPr>
              <w:jc w:val="center"/>
              <w:rPr>
                <w:del w:id="753" w:author="Bourque, Ethan" w:date="2024-04-23T09:50:00Z"/>
                <w:rFonts w:ascii="Garamond" w:eastAsia="Calibri" w:hAnsi="Garamond"/>
                <w:sz w:val="22"/>
                <w:szCs w:val="22"/>
              </w:rPr>
            </w:pPr>
            <w:del w:id="754" w:author="Bourque, Ethan" w:date="2024-04-23T09:50:00Z">
              <w:r w:rsidRPr="00CB7FF4" w:rsidDel="00DB0954">
                <w:rPr>
                  <w:rFonts w:ascii="Garamond" w:eastAsia="Calibri" w:hAnsi="Garamond"/>
                  <w:sz w:val="22"/>
                  <w:szCs w:val="22"/>
                </w:rPr>
                <w:delText>P</w:delText>
              </w:r>
            </w:del>
          </w:p>
        </w:tc>
        <w:tc>
          <w:tcPr>
            <w:tcW w:w="1412" w:type="dxa"/>
            <w:tcBorders>
              <w:top w:val="single" w:sz="4" w:space="0" w:color="auto"/>
              <w:left w:val="single" w:sz="4" w:space="0" w:color="auto"/>
              <w:bottom w:val="single" w:sz="4" w:space="0" w:color="auto"/>
              <w:right w:val="single" w:sz="4" w:space="0" w:color="auto"/>
            </w:tcBorders>
            <w:vAlign w:val="center"/>
            <w:hideMark/>
          </w:tcPr>
          <w:p w14:paraId="746B7EC3" w14:textId="2A49D564" w:rsidR="007534D0" w:rsidRPr="00CB7FF4" w:rsidDel="00DB0954" w:rsidRDefault="007534D0" w:rsidP="00CB7FF4">
            <w:pPr>
              <w:jc w:val="center"/>
              <w:rPr>
                <w:del w:id="755" w:author="Bourque, Ethan" w:date="2024-04-23T09:50:00Z"/>
                <w:rFonts w:ascii="Garamond" w:eastAsia="Calibri" w:hAnsi="Garamond"/>
                <w:sz w:val="22"/>
                <w:szCs w:val="22"/>
              </w:rPr>
            </w:pP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AEE2F" w14:textId="6D8C2FAC" w:rsidR="007534D0" w:rsidRPr="00CB7FF4" w:rsidDel="00DB0954" w:rsidRDefault="007534D0" w:rsidP="00CB7FF4">
            <w:pPr>
              <w:jc w:val="center"/>
              <w:rPr>
                <w:del w:id="756" w:author="Bourque, Ethan" w:date="2024-04-23T09:50:00Z"/>
                <w:rFonts w:ascii="Garamond" w:eastAsia="Calibri" w:hAnsi="Garamond"/>
                <w:sz w:val="22"/>
                <w:szCs w:val="22"/>
              </w:rPr>
            </w:pPr>
          </w:p>
        </w:tc>
        <w:tc>
          <w:tcPr>
            <w:tcW w:w="1367" w:type="dxa"/>
            <w:tcBorders>
              <w:top w:val="single" w:sz="4" w:space="0" w:color="auto"/>
              <w:left w:val="single" w:sz="4" w:space="0" w:color="auto"/>
              <w:bottom w:val="single" w:sz="4" w:space="0" w:color="auto"/>
              <w:right w:val="single" w:sz="4" w:space="0" w:color="auto"/>
            </w:tcBorders>
            <w:vAlign w:val="center"/>
            <w:hideMark/>
          </w:tcPr>
          <w:p w14:paraId="01C057EC" w14:textId="4A3A3FB8" w:rsidR="007534D0" w:rsidRPr="00CB7FF4" w:rsidDel="00DB0954" w:rsidRDefault="007534D0" w:rsidP="00CB7FF4">
            <w:pPr>
              <w:jc w:val="center"/>
              <w:rPr>
                <w:del w:id="757" w:author="Bourque, Ethan" w:date="2024-04-23T09:50:00Z"/>
                <w:rFonts w:ascii="Garamond" w:eastAsia="Calibri" w:hAnsi="Garamond"/>
                <w:sz w:val="22"/>
                <w:szCs w:val="22"/>
              </w:rPr>
            </w:pPr>
            <w:del w:id="758" w:author="Bourque, Ethan" w:date="2024-04-23T09:50:00Z">
              <w:r w:rsidRPr="00CB7FF4" w:rsidDel="00DB0954">
                <w:rPr>
                  <w:rFonts w:ascii="Garamond" w:eastAsia="Calibri" w:hAnsi="Garamond"/>
                  <w:sz w:val="22"/>
                  <w:szCs w:val="22"/>
                </w:rPr>
                <w:delText>mm/dd/yyyy - current</w:delText>
              </w:r>
            </w:del>
          </w:p>
        </w:tc>
        <w:tc>
          <w:tcPr>
            <w:tcW w:w="1752" w:type="dxa"/>
            <w:tcBorders>
              <w:top w:val="single" w:sz="4" w:space="0" w:color="auto"/>
              <w:left w:val="single" w:sz="4" w:space="0" w:color="auto"/>
              <w:bottom w:val="single" w:sz="4" w:space="0" w:color="auto"/>
              <w:right w:val="single" w:sz="4" w:space="0" w:color="auto"/>
            </w:tcBorders>
            <w:vAlign w:val="center"/>
            <w:hideMark/>
          </w:tcPr>
          <w:p w14:paraId="4AF999DA" w14:textId="429858AF" w:rsidR="007534D0" w:rsidRPr="00CB7FF4" w:rsidDel="00DB0954" w:rsidRDefault="007534D0" w:rsidP="00CB7FF4">
            <w:pPr>
              <w:jc w:val="center"/>
              <w:rPr>
                <w:del w:id="759" w:author="Bourque, Ethan" w:date="2024-04-23T09:50:00Z"/>
                <w:rFonts w:ascii="Garamond" w:eastAsia="Calibri" w:hAnsi="Garamond"/>
                <w:sz w:val="22"/>
                <w:szCs w:val="22"/>
              </w:rPr>
            </w:pPr>
            <w:del w:id="760" w:author="Bourque, Ethan" w:date="2024-04-23T09:50:00Z">
              <w:r w:rsidRPr="00CB7FF4" w:rsidDel="00DB0954">
                <w:rPr>
                  <w:rFonts w:ascii="Garamond" w:eastAsia="Calibri" w:hAnsi="Garamond"/>
                  <w:sz w:val="22"/>
                  <w:szCs w:val="22"/>
                </w:rPr>
                <w:delText>NA</w:delText>
              </w:r>
            </w:del>
          </w:p>
        </w:tc>
        <w:tc>
          <w:tcPr>
            <w:tcW w:w="2226" w:type="dxa"/>
            <w:tcBorders>
              <w:top w:val="single" w:sz="4" w:space="0" w:color="auto"/>
              <w:left w:val="single" w:sz="4" w:space="0" w:color="auto"/>
              <w:bottom w:val="single" w:sz="4" w:space="0" w:color="auto"/>
              <w:right w:val="single" w:sz="4" w:space="0" w:color="auto"/>
            </w:tcBorders>
            <w:vAlign w:val="center"/>
            <w:hideMark/>
          </w:tcPr>
          <w:p w14:paraId="649024F9" w14:textId="31D4FABD" w:rsidR="007534D0" w:rsidRPr="00CB7FF4" w:rsidDel="00DB0954" w:rsidRDefault="007534D0" w:rsidP="00CB7FF4">
            <w:pPr>
              <w:jc w:val="center"/>
              <w:rPr>
                <w:del w:id="761" w:author="Bourque, Ethan" w:date="2024-04-23T09:50:00Z"/>
                <w:rFonts w:ascii="Garamond" w:eastAsia="Calibri" w:hAnsi="Garamond"/>
                <w:sz w:val="22"/>
                <w:szCs w:val="22"/>
              </w:rPr>
            </w:pPr>
            <w:del w:id="762" w:author="Bourque, Ethan" w:date="2024-04-23T09:50:00Z">
              <w:r w:rsidRPr="00CB7FF4" w:rsidDel="00DB0954">
                <w:rPr>
                  <w:rFonts w:ascii="Garamond" w:eastAsia="Calibri" w:hAnsi="Garamond"/>
                  <w:sz w:val="22"/>
                  <w:szCs w:val="22"/>
                </w:rPr>
                <w:delText>NA</w:delText>
              </w:r>
            </w:del>
          </w:p>
        </w:tc>
      </w:tr>
      <w:tr w:rsidR="007534D0" w:rsidDel="00DB0954" w14:paraId="2C480CC9" w14:textId="5C43B75D" w:rsidTr="00E17789">
        <w:trPr>
          <w:trHeight w:val="758"/>
          <w:jc w:val="center"/>
          <w:del w:id="763" w:author="Bourque, Ethan" w:date="2024-04-23T09:50:00Z"/>
        </w:trPr>
        <w:tc>
          <w:tcPr>
            <w:tcW w:w="1023" w:type="dxa"/>
            <w:tcBorders>
              <w:top w:val="single" w:sz="4" w:space="0" w:color="auto"/>
              <w:left w:val="single" w:sz="4" w:space="0" w:color="auto"/>
              <w:bottom w:val="single" w:sz="4" w:space="0" w:color="auto"/>
              <w:right w:val="single" w:sz="4" w:space="0" w:color="auto"/>
            </w:tcBorders>
          </w:tcPr>
          <w:p w14:paraId="2F837F46" w14:textId="76987AFE" w:rsidR="007534D0" w:rsidRPr="00AB7750" w:rsidDel="00DB0954" w:rsidRDefault="007534D0" w:rsidP="00702F5A">
            <w:pPr>
              <w:rPr>
                <w:del w:id="764" w:author="Bourque, Ethan" w:date="2024-04-23T09:50:00Z"/>
                <w:rFonts w:ascii="Calibri" w:eastAsia="Calibri" w:hAnsi="Calibri"/>
                <w:sz w:val="22"/>
                <w:szCs w:val="22"/>
              </w:rPr>
            </w:pPr>
          </w:p>
        </w:tc>
        <w:tc>
          <w:tcPr>
            <w:tcW w:w="845" w:type="dxa"/>
            <w:tcBorders>
              <w:top w:val="single" w:sz="4" w:space="0" w:color="auto"/>
              <w:left w:val="single" w:sz="4" w:space="0" w:color="auto"/>
              <w:bottom w:val="single" w:sz="4" w:space="0" w:color="auto"/>
              <w:right w:val="single" w:sz="4" w:space="0" w:color="auto"/>
            </w:tcBorders>
          </w:tcPr>
          <w:p w14:paraId="62B67FD0" w14:textId="52B346FA" w:rsidR="007534D0" w:rsidRPr="00AB7750" w:rsidDel="00DB0954" w:rsidRDefault="007534D0" w:rsidP="00702F5A">
            <w:pPr>
              <w:rPr>
                <w:del w:id="765" w:author="Bourque, Ethan" w:date="2024-04-23T09:50:00Z"/>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0E52312C" w14:textId="42B6C374" w:rsidR="007534D0" w:rsidRPr="00AB7750" w:rsidDel="00DB0954" w:rsidRDefault="007534D0" w:rsidP="00702F5A">
            <w:pPr>
              <w:rPr>
                <w:del w:id="766" w:author="Bourque, Ethan" w:date="2024-04-23T09:50:00Z"/>
                <w:rFonts w:ascii="Calibri" w:eastAsia="Calibri" w:hAnsi="Calibri"/>
                <w:sz w:val="22"/>
                <w:szCs w:val="22"/>
              </w:rPr>
            </w:pP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023519F6" w14:textId="787522C9" w:rsidR="007534D0" w:rsidRPr="007534D0" w:rsidDel="00DB0954" w:rsidRDefault="007534D0" w:rsidP="00702F5A">
            <w:pPr>
              <w:rPr>
                <w:del w:id="767" w:author="Bourque, Ethan" w:date="2024-04-23T09:50:00Z"/>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14:paraId="4A31B5F4" w14:textId="40C47D91" w:rsidR="007534D0" w:rsidRPr="00AB7750" w:rsidDel="00DB0954" w:rsidRDefault="007534D0" w:rsidP="00702F5A">
            <w:pPr>
              <w:rPr>
                <w:del w:id="768" w:author="Bourque, Ethan" w:date="2024-04-23T09:50:00Z"/>
                <w:rFonts w:ascii="Calibri" w:eastAsia="Calibri" w:hAnsi="Calibri"/>
                <w:sz w:val="22"/>
                <w:szCs w:val="22"/>
              </w:rPr>
            </w:pPr>
          </w:p>
        </w:tc>
        <w:tc>
          <w:tcPr>
            <w:tcW w:w="1752" w:type="dxa"/>
            <w:tcBorders>
              <w:top w:val="single" w:sz="4" w:space="0" w:color="auto"/>
              <w:left w:val="single" w:sz="4" w:space="0" w:color="auto"/>
              <w:bottom w:val="single" w:sz="4" w:space="0" w:color="auto"/>
              <w:right w:val="single" w:sz="4" w:space="0" w:color="auto"/>
            </w:tcBorders>
          </w:tcPr>
          <w:p w14:paraId="701E2556" w14:textId="4D1209F4" w:rsidR="007534D0" w:rsidRPr="00AB7750" w:rsidDel="00DB0954" w:rsidRDefault="007534D0" w:rsidP="00702F5A">
            <w:pPr>
              <w:rPr>
                <w:del w:id="769" w:author="Bourque, Ethan" w:date="2024-04-23T09:50:00Z"/>
                <w:rFonts w:ascii="Calibri" w:eastAsia="Calibri" w:hAnsi="Calibri"/>
                <w:sz w:val="22"/>
                <w:szCs w:val="22"/>
              </w:rPr>
            </w:pPr>
          </w:p>
        </w:tc>
        <w:tc>
          <w:tcPr>
            <w:tcW w:w="2226" w:type="dxa"/>
            <w:tcBorders>
              <w:top w:val="single" w:sz="4" w:space="0" w:color="auto"/>
              <w:left w:val="single" w:sz="4" w:space="0" w:color="auto"/>
              <w:bottom w:val="single" w:sz="4" w:space="0" w:color="auto"/>
              <w:right w:val="single" w:sz="4" w:space="0" w:color="auto"/>
            </w:tcBorders>
          </w:tcPr>
          <w:p w14:paraId="4F8B40F6" w14:textId="4814AD28" w:rsidR="007534D0" w:rsidRPr="00AB7750" w:rsidDel="00DB0954" w:rsidRDefault="007534D0" w:rsidP="00702F5A">
            <w:pPr>
              <w:rPr>
                <w:del w:id="770" w:author="Bourque, Ethan" w:date="2024-04-23T09:50:00Z"/>
                <w:rFonts w:ascii="Calibri" w:eastAsia="Calibri" w:hAnsi="Calibri"/>
                <w:sz w:val="22"/>
                <w:szCs w:val="22"/>
              </w:rPr>
            </w:pPr>
          </w:p>
        </w:tc>
      </w:tr>
      <w:tr w:rsidR="007534D0" w:rsidDel="00DB0954" w14:paraId="44D17A88" w14:textId="5A5448FF" w:rsidTr="00E17789">
        <w:trPr>
          <w:trHeight w:val="782"/>
          <w:jc w:val="center"/>
          <w:del w:id="771" w:author="Bourque, Ethan" w:date="2024-04-23T09:50:00Z"/>
        </w:trPr>
        <w:tc>
          <w:tcPr>
            <w:tcW w:w="1023" w:type="dxa"/>
            <w:tcBorders>
              <w:top w:val="single" w:sz="4" w:space="0" w:color="auto"/>
              <w:left w:val="single" w:sz="4" w:space="0" w:color="auto"/>
              <w:bottom w:val="single" w:sz="4" w:space="0" w:color="auto"/>
              <w:right w:val="single" w:sz="4" w:space="0" w:color="auto"/>
            </w:tcBorders>
          </w:tcPr>
          <w:p w14:paraId="631F58AE" w14:textId="2CDE50D7" w:rsidR="007534D0" w:rsidRPr="00AB7750" w:rsidDel="00DB0954" w:rsidRDefault="007534D0" w:rsidP="00702F5A">
            <w:pPr>
              <w:rPr>
                <w:del w:id="772" w:author="Bourque, Ethan" w:date="2024-04-23T09:50:00Z"/>
                <w:rFonts w:ascii="Calibri" w:eastAsia="Calibri" w:hAnsi="Calibri"/>
                <w:sz w:val="22"/>
                <w:szCs w:val="22"/>
              </w:rPr>
            </w:pPr>
          </w:p>
        </w:tc>
        <w:tc>
          <w:tcPr>
            <w:tcW w:w="845" w:type="dxa"/>
            <w:tcBorders>
              <w:top w:val="single" w:sz="4" w:space="0" w:color="auto"/>
              <w:left w:val="single" w:sz="4" w:space="0" w:color="auto"/>
              <w:bottom w:val="single" w:sz="4" w:space="0" w:color="auto"/>
              <w:right w:val="single" w:sz="4" w:space="0" w:color="auto"/>
            </w:tcBorders>
          </w:tcPr>
          <w:p w14:paraId="4499E700" w14:textId="67D00AB7" w:rsidR="007534D0" w:rsidRPr="00AB7750" w:rsidDel="00DB0954" w:rsidRDefault="007534D0" w:rsidP="00702F5A">
            <w:pPr>
              <w:rPr>
                <w:del w:id="773" w:author="Bourque, Ethan" w:date="2024-04-23T09:50:00Z"/>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5F3FB208" w14:textId="3337FAAE" w:rsidR="007534D0" w:rsidRPr="00AB7750" w:rsidDel="00DB0954" w:rsidRDefault="007534D0" w:rsidP="00702F5A">
            <w:pPr>
              <w:rPr>
                <w:del w:id="774" w:author="Bourque, Ethan" w:date="2024-04-23T09:50:00Z"/>
                <w:rFonts w:ascii="Calibri" w:eastAsia="Calibri" w:hAnsi="Calibri"/>
                <w:sz w:val="22"/>
                <w:szCs w:val="22"/>
              </w:rPr>
            </w:pP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299DBE3D" w14:textId="0598A3C8" w:rsidR="007534D0" w:rsidRPr="007534D0" w:rsidDel="00DB0954" w:rsidRDefault="007534D0" w:rsidP="00702F5A">
            <w:pPr>
              <w:rPr>
                <w:del w:id="775" w:author="Bourque, Ethan" w:date="2024-04-23T09:50:00Z"/>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14:paraId="23980221" w14:textId="4BCFD678" w:rsidR="007534D0" w:rsidRPr="00AB7750" w:rsidDel="00DB0954" w:rsidRDefault="007534D0" w:rsidP="00702F5A">
            <w:pPr>
              <w:rPr>
                <w:del w:id="776" w:author="Bourque, Ethan" w:date="2024-04-23T09:50:00Z"/>
                <w:rFonts w:ascii="Calibri" w:eastAsia="Calibri" w:hAnsi="Calibri"/>
                <w:sz w:val="22"/>
                <w:szCs w:val="22"/>
              </w:rPr>
            </w:pPr>
          </w:p>
        </w:tc>
        <w:tc>
          <w:tcPr>
            <w:tcW w:w="1752" w:type="dxa"/>
            <w:tcBorders>
              <w:top w:val="single" w:sz="4" w:space="0" w:color="auto"/>
              <w:left w:val="single" w:sz="4" w:space="0" w:color="auto"/>
              <w:bottom w:val="single" w:sz="4" w:space="0" w:color="auto"/>
              <w:right w:val="single" w:sz="4" w:space="0" w:color="auto"/>
            </w:tcBorders>
          </w:tcPr>
          <w:p w14:paraId="199668E8" w14:textId="7F6396E0" w:rsidR="007534D0" w:rsidRPr="00AB7750" w:rsidDel="00DB0954" w:rsidRDefault="007534D0" w:rsidP="00702F5A">
            <w:pPr>
              <w:rPr>
                <w:del w:id="777" w:author="Bourque, Ethan" w:date="2024-04-23T09:50:00Z"/>
                <w:rFonts w:ascii="Calibri" w:eastAsia="Calibri" w:hAnsi="Calibri"/>
                <w:sz w:val="22"/>
                <w:szCs w:val="22"/>
              </w:rPr>
            </w:pPr>
          </w:p>
        </w:tc>
        <w:tc>
          <w:tcPr>
            <w:tcW w:w="2226" w:type="dxa"/>
            <w:tcBorders>
              <w:top w:val="single" w:sz="4" w:space="0" w:color="auto"/>
              <w:left w:val="single" w:sz="4" w:space="0" w:color="auto"/>
              <w:bottom w:val="single" w:sz="4" w:space="0" w:color="auto"/>
              <w:right w:val="single" w:sz="4" w:space="0" w:color="auto"/>
            </w:tcBorders>
          </w:tcPr>
          <w:p w14:paraId="3A43599C" w14:textId="2AA0150C" w:rsidR="007534D0" w:rsidRPr="00AB7750" w:rsidDel="00DB0954" w:rsidRDefault="007534D0" w:rsidP="00702F5A">
            <w:pPr>
              <w:rPr>
                <w:del w:id="778" w:author="Bourque, Ethan" w:date="2024-04-23T09:50:00Z"/>
                <w:rFonts w:ascii="Calibri" w:eastAsia="Calibri" w:hAnsi="Calibri"/>
                <w:sz w:val="22"/>
                <w:szCs w:val="22"/>
              </w:rPr>
            </w:pPr>
          </w:p>
        </w:tc>
      </w:tr>
      <w:tr w:rsidR="007534D0" w:rsidDel="00DB0954" w14:paraId="22DC366C" w14:textId="5E9918CA" w:rsidTr="00E17789">
        <w:trPr>
          <w:trHeight w:val="758"/>
          <w:jc w:val="center"/>
          <w:del w:id="779" w:author="Bourque, Ethan" w:date="2024-04-23T09:50:00Z"/>
        </w:trPr>
        <w:tc>
          <w:tcPr>
            <w:tcW w:w="1023" w:type="dxa"/>
            <w:tcBorders>
              <w:top w:val="single" w:sz="4" w:space="0" w:color="auto"/>
              <w:left w:val="single" w:sz="4" w:space="0" w:color="auto"/>
              <w:bottom w:val="single" w:sz="4" w:space="0" w:color="auto"/>
              <w:right w:val="single" w:sz="4" w:space="0" w:color="auto"/>
            </w:tcBorders>
          </w:tcPr>
          <w:p w14:paraId="33568A79" w14:textId="6E813E18" w:rsidR="007534D0" w:rsidRPr="00AB7750" w:rsidDel="00DB0954" w:rsidRDefault="007534D0" w:rsidP="00702F5A">
            <w:pPr>
              <w:rPr>
                <w:del w:id="780" w:author="Bourque, Ethan" w:date="2024-04-23T09:50:00Z"/>
                <w:rFonts w:ascii="Calibri" w:eastAsia="Calibri" w:hAnsi="Calibri"/>
                <w:sz w:val="22"/>
                <w:szCs w:val="22"/>
              </w:rPr>
            </w:pPr>
          </w:p>
        </w:tc>
        <w:tc>
          <w:tcPr>
            <w:tcW w:w="845" w:type="dxa"/>
            <w:tcBorders>
              <w:top w:val="single" w:sz="4" w:space="0" w:color="auto"/>
              <w:left w:val="single" w:sz="4" w:space="0" w:color="auto"/>
              <w:bottom w:val="single" w:sz="4" w:space="0" w:color="auto"/>
              <w:right w:val="single" w:sz="4" w:space="0" w:color="auto"/>
            </w:tcBorders>
          </w:tcPr>
          <w:p w14:paraId="1A0B2059" w14:textId="6F38084A" w:rsidR="007534D0" w:rsidRPr="00AB7750" w:rsidDel="00DB0954" w:rsidRDefault="007534D0" w:rsidP="00702F5A">
            <w:pPr>
              <w:rPr>
                <w:del w:id="781" w:author="Bourque, Ethan" w:date="2024-04-23T09:50:00Z"/>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37E4A863" w14:textId="53A2FC89" w:rsidR="007534D0" w:rsidRPr="00AB7750" w:rsidDel="00DB0954" w:rsidRDefault="007534D0" w:rsidP="00702F5A">
            <w:pPr>
              <w:rPr>
                <w:del w:id="782" w:author="Bourque, Ethan" w:date="2024-04-23T09:50:00Z"/>
                <w:rFonts w:ascii="Calibri" w:eastAsia="Calibri" w:hAnsi="Calibri"/>
                <w:sz w:val="22"/>
                <w:szCs w:val="22"/>
              </w:rPr>
            </w:pP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5A1C9E54" w14:textId="2EBF0523" w:rsidR="007534D0" w:rsidRPr="007534D0" w:rsidDel="00DB0954" w:rsidRDefault="007534D0" w:rsidP="00702F5A">
            <w:pPr>
              <w:rPr>
                <w:del w:id="783" w:author="Bourque, Ethan" w:date="2024-04-23T09:50:00Z"/>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14:paraId="16F2D77B" w14:textId="7134E2BC" w:rsidR="007534D0" w:rsidRPr="00AB7750" w:rsidDel="00DB0954" w:rsidRDefault="007534D0" w:rsidP="00702F5A">
            <w:pPr>
              <w:rPr>
                <w:del w:id="784" w:author="Bourque, Ethan" w:date="2024-04-23T09:50:00Z"/>
                <w:rFonts w:ascii="Calibri" w:eastAsia="Calibri" w:hAnsi="Calibri"/>
                <w:sz w:val="22"/>
                <w:szCs w:val="22"/>
              </w:rPr>
            </w:pPr>
          </w:p>
        </w:tc>
        <w:tc>
          <w:tcPr>
            <w:tcW w:w="1752" w:type="dxa"/>
            <w:tcBorders>
              <w:top w:val="single" w:sz="4" w:space="0" w:color="auto"/>
              <w:left w:val="single" w:sz="4" w:space="0" w:color="auto"/>
              <w:bottom w:val="single" w:sz="4" w:space="0" w:color="auto"/>
              <w:right w:val="single" w:sz="4" w:space="0" w:color="auto"/>
            </w:tcBorders>
          </w:tcPr>
          <w:p w14:paraId="7D4150CA" w14:textId="14EB2A08" w:rsidR="007534D0" w:rsidRPr="00AB7750" w:rsidDel="00DB0954" w:rsidRDefault="007534D0" w:rsidP="00702F5A">
            <w:pPr>
              <w:rPr>
                <w:del w:id="785" w:author="Bourque, Ethan" w:date="2024-04-23T09:50:00Z"/>
                <w:rFonts w:ascii="Calibri" w:eastAsia="Calibri" w:hAnsi="Calibri"/>
                <w:sz w:val="22"/>
                <w:szCs w:val="22"/>
              </w:rPr>
            </w:pPr>
          </w:p>
        </w:tc>
        <w:tc>
          <w:tcPr>
            <w:tcW w:w="2226" w:type="dxa"/>
            <w:tcBorders>
              <w:top w:val="single" w:sz="4" w:space="0" w:color="auto"/>
              <w:left w:val="single" w:sz="4" w:space="0" w:color="auto"/>
              <w:bottom w:val="single" w:sz="4" w:space="0" w:color="auto"/>
              <w:right w:val="single" w:sz="4" w:space="0" w:color="auto"/>
            </w:tcBorders>
          </w:tcPr>
          <w:p w14:paraId="4DC53DAF" w14:textId="1CB81F65" w:rsidR="007534D0" w:rsidRPr="00AB7750" w:rsidDel="00DB0954" w:rsidRDefault="007534D0" w:rsidP="00702F5A">
            <w:pPr>
              <w:rPr>
                <w:del w:id="786" w:author="Bourque, Ethan" w:date="2024-04-23T09:50:00Z"/>
                <w:rFonts w:ascii="Calibri" w:eastAsia="Calibri" w:hAnsi="Calibri"/>
                <w:sz w:val="22"/>
                <w:szCs w:val="22"/>
              </w:rPr>
            </w:pPr>
          </w:p>
        </w:tc>
      </w:tr>
      <w:tr w:rsidR="007534D0" w:rsidDel="00DB0954" w14:paraId="365F7D8A" w14:textId="1B50C3A1" w:rsidTr="00E17789">
        <w:trPr>
          <w:trHeight w:val="758"/>
          <w:jc w:val="center"/>
          <w:del w:id="787" w:author="Bourque, Ethan" w:date="2024-04-23T09:50:00Z"/>
        </w:trPr>
        <w:tc>
          <w:tcPr>
            <w:tcW w:w="1023" w:type="dxa"/>
            <w:tcBorders>
              <w:top w:val="single" w:sz="4" w:space="0" w:color="auto"/>
              <w:left w:val="single" w:sz="4" w:space="0" w:color="auto"/>
              <w:bottom w:val="single" w:sz="4" w:space="0" w:color="auto"/>
              <w:right w:val="single" w:sz="4" w:space="0" w:color="auto"/>
            </w:tcBorders>
          </w:tcPr>
          <w:p w14:paraId="75208A86" w14:textId="3258F8F1" w:rsidR="007534D0" w:rsidRPr="00AB7750" w:rsidDel="00DB0954" w:rsidRDefault="007534D0" w:rsidP="00702F5A">
            <w:pPr>
              <w:rPr>
                <w:del w:id="788" w:author="Bourque, Ethan" w:date="2024-04-23T09:50:00Z"/>
                <w:rFonts w:ascii="Calibri" w:eastAsia="Calibri" w:hAnsi="Calibri"/>
                <w:sz w:val="22"/>
                <w:szCs w:val="22"/>
              </w:rPr>
            </w:pPr>
          </w:p>
        </w:tc>
        <w:tc>
          <w:tcPr>
            <w:tcW w:w="845" w:type="dxa"/>
            <w:tcBorders>
              <w:top w:val="single" w:sz="4" w:space="0" w:color="auto"/>
              <w:left w:val="single" w:sz="4" w:space="0" w:color="auto"/>
              <w:bottom w:val="single" w:sz="4" w:space="0" w:color="auto"/>
              <w:right w:val="single" w:sz="4" w:space="0" w:color="auto"/>
            </w:tcBorders>
          </w:tcPr>
          <w:p w14:paraId="7C6F26D8" w14:textId="1A52FD2F" w:rsidR="007534D0" w:rsidRPr="00AB7750" w:rsidDel="00DB0954" w:rsidRDefault="007534D0" w:rsidP="00702F5A">
            <w:pPr>
              <w:rPr>
                <w:del w:id="789" w:author="Bourque, Ethan" w:date="2024-04-23T09:50:00Z"/>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4F322986" w14:textId="7CC7C06C" w:rsidR="007534D0" w:rsidRPr="00AB7750" w:rsidDel="00DB0954" w:rsidRDefault="007534D0" w:rsidP="00702F5A">
            <w:pPr>
              <w:rPr>
                <w:del w:id="790" w:author="Bourque, Ethan" w:date="2024-04-23T09:50:00Z"/>
                <w:rFonts w:ascii="Calibri" w:eastAsia="Calibri" w:hAnsi="Calibri"/>
                <w:sz w:val="22"/>
                <w:szCs w:val="22"/>
              </w:rPr>
            </w:pPr>
          </w:p>
        </w:tc>
        <w:tc>
          <w:tcPr>
            <w:tcW w:w="1780" w:type="dxa"/>
            <w:tcBorders>
              <w:top w:val="single" w:sz="4" w:space="0" w:color="auto"/>
              <w:left w:val="single" w:sz="4" w:space="0" w:color="auto"/>
              <w:bottom w:val="single" w:sz="4" w:space="0" w:color="auto"/>
              <w:right w:val="single" w:sz="4" w:space="0" w:color="auto"/>
            </w:tcBorders>
            <w:shd w:val="clear" w:color="auto" w:fill="auto"/>
          </w:tcPr>
          <w:p w14:paraId="526FD9A9" w14:textId="162DF2F6" w:rsidR="007534D0" w:rsidRPr="007534D0" w:rsidDel="00DB0954" w:rsidRDefault="007534D0" w:rsidP="00702F5A">
            <w:pPr>
              <w:rPr>
                <w:del w:id="791" w:author="Bourque, Ethan" w:date="2024-04-23T09:50:00Z"/>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14:paraId="27FE1C63" w14:textId="7BCE876D" w:rsidR="007534D0" w:rsidRPr="00AB7750" w:rsidDel="00DB0954" w:rsidRDefault="007534D0" w:rsidP="00702F5A">
            <w:pPr>
              <w:rPr>
                <w:del w:id="792" w:author="Bourque, Ethan" w:date="2024-04-23T09:50:00Z"/>
                <w:rFonts w:ascii="Calibri" w:eastAsia="Calibri" w:hAnsi="Calibri"/>
                <w:sz w:val="22"/>
                <w:szCs w:val="22"/>
              </w:rPr>
            </w:pPr>
          </w:p>
        </w:tc>
        <w:tc>
          <w:tcPr>
            <w:tcW w:w="1752" w:type="dxa"/>
            <w:tcBorders>
              <w:top w:val="single" w:sz="4" w:space="0" w:color="auto"/>
              <w:left w:val="single" w:sz="4" w:space="0" w:color="auto"/>
              <w:bottom w:val="single" w:sz="4" w:space="0" w:color="auto"/>
              <w:right w:val="single" w:sz="4" w:space="0" w:color="auto"/>
            </w:tcBorders>
          </w:tcPr>
          <w:p w14:paraId="5A93BC55" w14:textId="3D2E6C6A" w:rsidR="007534D0" w:rsidRPr="00AB7750" w:rsidDel="00DB0954" w:rsidRDefault="007534D0" w:rsidP="00702F5A">
            <w:pPr>
              <w:rPr>
                <w:del w:id="793" w:author="Bourque, Ethan" w:date="2024-04-23T09:50:00Z"/>
                <w:rFonts w:ascii="Calibri" w:eastAsia="Calibri" w:hAnsi="Calibri"/>
                <w:sz w:val="22"/>
                <w:szCs w:val="22"/>
              </w:rPr>
            </w:pPr>
          </w:p>
        </w:tc>
        <w:tc>
          <w:tcPr>
            <w:tcW w:w="2226" w:type="dxa"/>
            <w:tcBorders>
              <w:top w:val="single" w:sz="4" w:space="0" w:color="auto"/>
              <w:left w:val="single" w:sz="4" w:space="0" w:color="auto"/>
              <w:bottom w:val="single" w:sz="4" w:space="0" w:color="auto"/>
              <w:right w:val="single" w:sz="4" w:space="0" w:color="auto"/>
            </w:tcBorders>
          </w:tcPr>
          <w:p w14:paraId="70ACF5D2" w14:textId="3901F640" w:rsidR="007534D0" w:rsidRPr="00AB7750" w:rsidDel="00DB0954" w:rsidRDefault="007534D0" w:rsidP="00702F5A">
            <w:pPr>
              <w:rPr>
                <w:del w:id="794" w:author="Bourque, Ethan" w:date="2024-04-23T09:50:00Z"/>
                <w:rFonts w:ascii="Calibri" w:eastAsia="Calibri" w:hAnsi="Calibri"/>
                <w:sz w:val="22"/>
                <w:szCs w:val="22"/>
              </w:rPr>
            </w:pPr>
          </w:p>
        </w:tc>
      </w:tr>
      <w:bookmarkEnd w:id="737"/>
    </w:tbl>
    <w:p w14:paraId="085FE18A" w14:textId="77777777" w:rsidR="007534D0" w:rsidRDefault="007534D0" w:rsidP="00F5426E">
      <w:pPr>
        <w:pStyle w:val="HTMLPreformatted"/>
        <w:rPr>
          <w:ins w:id="795" w:author="Bourque, Ethan" w:date="2024-04-23T09:51:00Z"/>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863"/>
        <w:gridCol w:w="1382"/>
        <w:gridCol w:w="1735"/>
        <w:gridCol w:w="1365"/>
        <w:gridCol w:w="1848"/>
        <w:gridCol w:w="2138"/>
      </w:tblGrid>
      <w:tr w:rsidR="00DB0954" w14:paraId="7428E532" w14:textId="77777777" w:rsidTr="004E54B4">
        <w:trPr>
          <w:trHeight w:val="461"/>
          <w:jc w:val="center"/>
          <w:ins w:id="796" w:author="Bourque, Ethan" w:date="2024-04-23T09:51:00Z"/>
        </w:trPr>
        <w:tc>
          <w:tcPr>
            <w:tcW w:w="1074" w:type="dxa"/>
            <w:tcBorders>
              <w:top w:val="single" w:sz="4" w:space="0" w:color="auto"/>
              <w:left w:val="single" w:sz="4" w:space="0" w:color="auto"/>
              <w:bottom w:val="single" w:sz="4" w:space="0" w:color="auto"/>
              <w:right w:val="single" w:sz="4" w:space="0" w:color="auto"/>
            </w:tcBorders>
            <w:hideMark/>
          </w:tcPr>
          <w:p w14:paraId="3C8028FE" w14:textId="77777777" w:rsidR="00DB0954" w:rsidRPr="00CB7FF4" w:rsidRDefault="00DB0954" w:rsidP="004E54B4">
            <w:pPr>
              <w:jc w:val="center"/>
              <w:rPr>
                <w:ins w:id="797" w:author="Bourque, Ethan" w:date="2024-04-23T09:51:00Z"/>
                <w:rFonts w:ascii="Garamond" w:eastAsia="Calibri" w:hAnsi="Garamond"/>
                <w:b/>
                <w:sz w:val="22"/>
                <w:szCs w:val="22"/>
              </w:rPr>
            </w:pPr>
            <w:ins w:id="798" w:author="Bourque, Ethan" w:date="2024-04-23T09:51:00Z">
              <w:r w:rsidRPr="00CB7FF4">
                <w:rPr>
                  <w:rFonts w:ascii="Garamond" w:eastAsia="Calibri" w:hAnsi="Garamond"/>
                  <w:b/>
                  <w:sz w:val="22"/>
                  <w:szCs w:val="22"/>
                </w:rPr>
                <w:t>Station Code</w:t>
              </w:r>
            </w:ins>
          </w:p>
        </w:tc>
        <w:tc>
          <w:tcPr>
            <w:tcW w:w="863" w:type="dxa"/>
            <w:tcBorders>
              <w:top w:val="single" w:sz="4" w:space="0" w:color="auto"/>
              <w:left w:val="single" w:sz="4" w:space="0" w:color="auto"/>
              <w:bottom w:val="single" w:sz="4" w:space="0" w:color="auto"/>
              <w:right w:val="single" w:sz="4" w:space="0" w:color="auto"/>
            </w:tcBorders>
            <w:hideMark/>
          </w:tcPr>
          <w:p w14:paraId="1BB15EA2" w14:textId="77777777" w:rsidR="00DB0954" w:rsidRPr="00CB7FF4" w:rsidRDefault="00DB0954" w:rsidP="004E54B4">
            <w:pPr>
              <w:jc w:val="center"/>
              <w:rPr>
                <w:ins w:id="799" w:author="Bourque, Ethan" w:date="2024-04-23T09:51:00Z"/>
                <w:rFonts w:ascii="Garamond" w:eastAsia="Calibri" w:hAnsi="Garamond"/>
                <w:b/>
                <w:sz w:val="22"/>
                <w:szCs w:val="22"/>
              </w:rPr>
            </w:pPr>
            <w:ins w:id="800" w:author="Bourque, Ethan" w:date="2024-04-23T09:51:00Z">
              <w:r w:rsidRPr="00CB7FF4">
                <w:rPr>
                  <w:rFonts w:ascii="Garamond" w:eastAsia="Calibri" w:hAnsi="Garamond"/>
                  <w:b/>
                  <w:sz w:val="22"/>
                  <w:szCs w:val="22"/>
                </w:rPr>
                <w:t>SWMP Status</w:t>
              </w:r>
            </w:ins>
          </w:p>
        </w:tc>
        <w:tc>
          <w:tcPr>
            <w:tcW w:w="1382" w:type="dxa"/>
            <w:tcBorders>
              <w:top w:val="single" w:sz="4" w:space="0" w:color="auto"/>
              <w:left w:val="single" w:sz="4" w:space="0" w:color="auto"/>
              <w:bottom w:val="single" w:sz="4" w:space="0" w:color="auto"/>
              <w:right w:val="single" w:sz="4" w:space="0" w:color="auto"/>
            </w:tcBorders>
            <w:hideMark/>
          </w:tcPr>
          <w:p w14:paraId="7E8835D4" w14:textId="77777777" w:rsidR="00DB0954" w:rsidRPr="00CB7FF4" w:rsidRDefault="00DB0954" w:rsidP="004E54B4">
            <w:pPr>
              <w:jc w:val="center"/>
              <w:rPr>
                <w:ins w:id="801" w:author="Bourque, Ethan" w:date="2024-04-23T09:51:00Z"/>
                <w:rFonts w:ascii="Garamond" w:eastAsia="Calibri" w:hAnsi="Garamond"/>
                <w:b/>
                <w:sz w:val="22"/>
                <w:szCs w:val="22"/>
              </w:rPr>
            </w:pPr>
            <w:ins w:id="802" w:author="Bourque, Ethan" w:date="2024-04-23T09:51:00Z">
              <w:r w:rsidRPr="00CB7FF4">
                <w:rPr>
                  <w:rFonts w:ascii="Garamond" w:eastAsia="Calibri" w:hAnsi="Garamond"/>
                  <w:b/>
                  <w:sz w:val="22"/>
                  <w:szCs w:val="22"/>
                </w:rPr>
                <w:t>Station Name</w:t>
              </w:r>
            </w:ins>
          </w:p>
        </w:tc>
        <w:tc>
          <w:tcPr>
            <w:tcW w:w="1735" w:type="dxa"/>
            <w:tcBorders>
              <w:top w:val="single" w:sz="4" w:space="0" w:color="auto"/>
              <w:left w:val="single" w:sz="4" w:space="0" w:color="auto"/>
              <w:bottom w:val="single" w:sz="4" w:space="0" w:color="auto"/>
              <w:right w:val="single" w:sz="4" w:space="0" w:color="auto"/>
            </w:tcBorders>
            <w:hideMark/>
          </w:tcPr>
          <w:p w14:paraId="4A860312" w14:textId="77777777" w:rsidR="00DB0954" w:rsidRPr="00CB7FF4" w:rsidRDefault="00DB0954" w:rsidP="004E54B4">
            <w:pPr>
              <w:jc w:val="center"/>
              <w:rPr>
                <w:ins w:id="803" w:author="Bourque, Ethan" w:date="2024-04-23T09:51:00Z"/>
                <w:rFonts w:ascii="Garamond" w:eastAsia="Calibri" w:hAnsi="Garamond"/>
                <w:b/>
                <w:sz w:val="22"/>
                <w:szCs w:val="22"/>
              </w:rPr>
            </w:pPr>
            <w:ins w:id="804" w:author="Bourque, Ethan" w:date="2024-04-23T09:51:00Z">
              <w:r w:rsidRPr="00CB7FF4">
                <w:rPr>
                  <w:rFonts w:ascii="Garamond" w:eastAsia="Calibri" w:hAnsi="Garamond"/>
                  <w:b/>
                  <w:sz w:val="22"/>
                  <w:szCs w:val="22"/>
                </w:rPr>
                <w:t>Location</w:t>
              </w:r>
            </w:ins>
          </w:p>
        </w:tc>
        <w:tc>
          <w:tcPr>
            <w:tcW w:w="1365" w:type="dxa"/>
            <w:tcBorders>
              <w:top w:val="single" w:sz="4" w:space="0" w:color="auto"/>
              <w:left w:val="single" w:sz="4" w:space="0" w:color="auto"/>
              <w:bottom w:val="single" w:sz="4" w:space="0" w:color="auto"/>
              <w:right w:val="single" w:sz="4" w:space="0" w:color="auto"/>
            </w:tcBorders>
            <w:hideMark/>
          </w:tcPr>
          <w:p w14:paraId="1230A986" w14:textId="77777777" w:rsidR="00DB0954" w:rsidRPr="00CB7FF4" w:rsidRDefault="00DB0954" w:rsidP="004E54B4">
            <w:pPr>
              <w:jc w:val="center"/>
              <w:rPr>
                <w:ins w:id="805" w:author="Bourque, Ethan" w:date="2024-04-23T09:51:00Z"/>
                <w:rFonts w:ascii="Garamond" w:eastAsia="Calibri" w:hAnsi="Garamond"/>
                <w:b/>
                <w:sz w:val="22"/>
                <w:szCs w:val="22"/>
              </w:rPr>
            </w:pPr>
            <w:ins w:id="806" w:author="Bourque, Ethan" w:date="2024-04-23T09:51:00Z">
              <w:r w:rsidRPr="00CB7FF4">
                <w:rPr>
                  <w:rFonts w:ascii="Garamond" w:eastAsia="Calibri" w:hAnsi="Garamond"/>
                  <w:b/>
                  <w:sz w:val="22"/>
                  <w:szCs w:val="22"/>
                </w:rPr>
                <w:t>Active Dates</w:t>
              </w:r>
            </w:ins>
          </w:p>
        </w:tc>
        <w:tc>
          <w:tcPr>
            <w:tcW w:w="1848" w:type="dxa"/>
            <w:tcBorders>
              <w:top w:val="single" w:sz="4" w:space="0" w:color="auto"/>
              <w:left w:val="single" w:sz="4" w:space="0" w:color="auto"/>
              <w:bottom w:val="single" w:sz="4" w:space="0" w:color="auto"/>
              <w:right w:val="single" w:sz="4" w:space="0" w:color="auto"/>
            </w:tcBorders>
            <w:hideMark/>
          </w:tcPr>
          <w:p w14:paraId="6FE4474E" w14:textId="77777777" w:rsidR="00DB0954" w:rsidRPr="00CB7FF4" w:rsidRDefault="00DB0954" w:rsidP="004E54B4">
            <w:pPr>
              <w:jc w:val="center"/>
              <w:rPr>
                <w:ins w:id="807" w:author="Bourque, Ethan" w:date="2024-04-23T09:51:00Z"/>
                <w:rFonts w:ascii="Garamond" w:eastAsia="Calibri" w:hAnsi="Garamond"/>
                <w:b/>
                <w:sz w:val="22"/>
                <w:szCs w:val="22"/>
              </w:rPr>
            </w:pPr>
            <w:ins w:id="808" w:author="Bourque, Ethan" w:date="2024-04-23T09:51:00Z">
              <w:r w:rsidRPr="00CB7FF4">
                <w:rPr>
                  <w:rFonts w:ascii="Garamond" w:eastAsia="Calibri" w:hAnsi="Garamond"/>
                  <w:b/>
                  <w:sz w:val="22"/>
                  <w:szCs w:val="22"/>
                </w:rPr>
                <w:t>Reason Decommissioned</w:t>
              </w:r>
            </w:ins>
          </w:p>
        </w:tc>
        <w:tc>
          <w:tcPr>
            <w:tcW w:w="2138" w:type="dxa"/>
            <w:tcBorders>
              <w:top w:val="single" w:sz="4" w:space="0" w:color="auto"/>
              <w:left w:val="single" w:sz="4" w:space="0" w:color="auto"/>
              <w:bottom w:val="single" w:sz="4" w:space="0" w:color="auto"/>
              <w:right w:val="single" w:sz="4" w:space="0" w:color="auto"/>
            </w:tcBorders>
            <w:hideMark/>
          </w:tcPr>
          <w:p w14:paraId="23905C12" w14:textId="77777777" w:rsidR="00DB0954" w:rsidRPr="00CB7FF4" w:rsidRDefault="00DB0954" w:rsidP="004E54B4">
            <w:pPr>
              <w:jc w:val="center"/>
              <w:rPr>
                <w:ins w:id="809" w:author="Bourque, Ethan" w:date="2024-04-23T09:51:00Z"/>
                <w:rFonts w:ascii="Garamond" w:eastAsia="Calibri" w:hAnsi="Garamond"/>
                <w:b/>
                <w:sz w:val="22"/>
                <w:szCs w:val="22"/>
              </w:rPr>
            </w:pPr>
            <w:ins w:id="810" w:author="Bourque, Ethan" w:date="2024-04-23T09:51:00Z">
              <w:r w:rsidRPr="00CB7FF4">
                <w:rPr>
                  <w:rFonts w:ascii="Garamond" w:eastAsia="Calibri" w:hAnsi="Garamond"/>
                  <w:b/>
                  <w:sz w:val="22"/>
                  <w:szCs w:val="22"/>
                </w:rPr>
                <w:t>Notes</w:t>
              </w:r>
            </w:ins>
          </w:p>
        </w:tc>
      </w:tr>
      <w:tr w:rsidR="00DB0954" w14:paraId="42CFFDCA" w14:textId="77777777" w:rsidTr="004E54B4">
        <w:trPr>
          <w:trHeight w:val="715"/>
          <w:jc w:val="center"/>
          <w:ins w:id="81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hideMark/>
          </w:tcPr>
          <w:p w14:paraId="5FED9404" w14:textId="77777777" w:rsidR="00DB0954" w:rsidRPr="00CB7FF4" w:rsidRDefault="00DB0954" w:rsidP="004E54B4">
            <w:pPr>
              <w:rPr>
                <w:ins w:id="812" w:author="Bourque, Ethan" w:date="2024-04-23T09:51:00Z"/>
                <w:rFonts w:ascii="Garamond" w:eastAsia="Calibri" w:hAnsi="Garamond"/>
                <w:sz w:val="22"/>
                <w:szCs w:val="22"/>
              </w:rPr>
            </w:pPr>
            <w:proofErr w:type="spellStart"/>
            <w:ins w:id="813" w:author="Bourque, Ethan" w:date="2024-04-23T09:51:00Z">
              <w:r w:rsidRPr="008F201A">
                <w:rPr>
                  <w:rFonts w:ascii="Garamond" w:hAnsi="Garamond"/>
                  <w:sz w:val="22"/>
                  <w:szCs w:val="22"/>
                </w:rPr>
                <w:t>apawpnut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hideMark/>
          </w:tcPr>
          <w:p w14:paraId="38544A2D" w14:textId="77777777" w:rsidR="00DB0954" w:rsidRPr="00CB7FF4" w:rsidRDefault="00DB0954" w:rsidP="004E54B4">
            <w:pPr>
              <w:jc w:val="center"/>
              <w:rPr>
                <w:ins w:id="814" w:author="Bourque, Ethan" w:date="2024-04-23T09:51:00Z"/>
                <w:rFonts w:ascii="Garamond" w:eastAsia="Calibri" w:hAnsi="Garamond"/>
                <w:sz w:val="22"/>
                <w:szCs w:val="22"/>
              </w:rPr>
            </w:pPr>
            <w:ins w:id="815"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hideMark/>
          </w:tcPr>
          <w:p w14:paraId="14AE6955" w14:textId="77777777" w:rsidR="00DB0954" w:rsidRPr="00CB7FF4" w:rsidRDefault="00DB0954" w:rsidP="004E54B4">
            <w:pPr>
              <w:jc w:val="center"/>
              <w:rPr>
                <w:ins w:id="816" w:author="Bourque, Ethan" w:date="2024-04-23T09:51:00Z"/>
                <w:rFonts w:ascii="Garamond" w:eastAsia="Calibri" w:hAnsi="Garamond"/>
                <w:sz w:val="22"/>
                <w:szCs w:val="22"/>
              </w:rPr>
            </w:pPr>
            <w:ins w:id="817" w:author="Bourque, Ethan" w:date="2024-04-23T09:51:00Z">
              <w:r w:rsidRPr="008F201A">
                <w:rPr>
                  <w:rFonts w:ascii="Garamond" w:hAnsi="Garamond"/>
                  <w:sz w:val="22"/>
                  <w:szCs w:val="22"/>
                </w:rPr>
                <w:t>West Pass</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B9236" w14:textId="77777777" w:rsidR="00DB0954" w:rsidRPr="00CB7FF4" w:rsidRDefault="00DB0954" w:rsidP="004E54B4">
            <w:pPr>
              <w:jc w:val="center"/>
              <w:rPr>
                <w:ins w:id="818" w:author="Bourque, Ethan" w:date="2024-04-23T09:51:00Z"/>
                <w:rFonts w:ascii="Garamond" w:eastAsia="Calibri" w:hAnsi="Garamond"/>
                <w:sz w:val="22"/>
                <w:szCs w:val="22"/>
              </w:rPr>
            </w:pPr>
            <w:ins w:id="819" w:author="Bourque, Ethan" w:date="2024-04-23T09:51:00Z">
              <w:r w:rsidRPr="009E37FB">
                <w:rPr>
                  <w:rFonts w:ascii="Garamond" w:hAnsi="Garamond"/>
                  <w:color w:val="000000"/>
                  <w:sz w:val="22"/>
                  <w:szCs w:val="22"/>
                </w:rPr>
                <w:t>29° 38' 16.44 N, 85° 5' 20.40 W</w:t>
              </w:r>
            </w:ins>
          </w:p>
        </w:tc>
        <w:tc>
          <w:tcPr>
            <w:tcW w:w="1365" w:type="dxa"/>
            <w:tcBorders>
              <w:top w:val="single" w:sz="4" w:space="0" w:color="auto"/>
              <w:left w:val="single" w:sz="4" w:space="0" w:color="auto"/>
              <w:bottom w:val="single" w:sz="4" w:space="0" w:color="auto"/>
              <w:right w:val="single" w:sz="4" w:space="0" w:color="auto"/>
            </w:tcBorders>
            <w:vAlign w:val="center"/>
            <w:hideMark/>
          </w:tcPr>
          <w:p w14:paraId="10F4DB2A" w14:textId="77777777" w:rsidR="00DB0954" w:rsidRPr="00CB7FF4" w:rsidRDefault="00DB0954" w:rsidP="004E54B4">
            <w:pPr>
              <w:jc w:val="center"/>
              <w:rPr>
                <w:ins w:id="820" w:author="Bourque, Ethan" w:date="2024-04-23T09:51:00Z"/>
                <w:rFonts w:ascii="Garamond" w:eastAsia="Calibri" w:hAnsi="Garamond"/>
                <w:sz w:val="22"/>
                <w:szCs w:val="22"/>
              </w:rPr>
            </w:pPr>
            <w:ins w:id="821" w:author="Bourque, Ethan" w:date="2024-04-23T09:51:00Z">
              <w:r>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hideMark/>
          </w:tcPr>
          <w:p w14:paraId="1C88A0EC" w14:textId="77777777" w:rsidR="00DB0954" w:rsidRPr="00CB7FF4" w:rsidRDefault="00DB0954" w:rsidP="004E54B4">
            <w:pPr>
              <w:jc w:val="center"/>
              <w:rPr>
                <w:ins w:id="822" w:author="Bourque, Ethan" w:date="2024-04-23T09:51:00Z"/>
                <w:rFonts w:ascii="Garamond" w:eastAsia="Calibri" w:hAnsi="Garamond"/>
                <w:sz w:val="22"/>
                <w:szCs w:val="22"/>
              </w:rPr>
            </w:pPr>
            <w:ins w:id="823"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hideMark/>
          </w:tcPr>
          <w:p w14:paraId="40922CDD" w14:textId="77777777" w:rsidR="00DB0954" w:rsidRPr="00CB7FF4" w:rsidRDefault="00DB0954" w:rsidP="004E54B4">
            <w:pPr>
              <w:jc w:val="center"/>
              <w:rPr>
                <w:ins w:id="824" w:author="Bourque, Ethan" w:date="2024-04-23T09:51:00Z"/>
                <w:rFonts w:ascii="Garamond" w:eastAsia="Calibri" w:hAnsi="Garamond"/>
                <w:sz w:val="22"/>
                <w:szCs w:val="22"/>
              </w:rPr>
            </w:pPr>
            <w:ins w:id="825" w:author="Bourque, Ethan" w:date="2024-04-23T09:51:00Z">
              <w:r w:rsidRPr="00CB7FF4">
                <w:rPr>
                  <w:rFonts w:ascii="Garamond" w:eastAsia="Calibri" w:hAnsi="Garamond"/>
                  <w:sz w:val="22"/>
                  <w:szCs w:val="22"/>
                </w:rPr>
                <w:t>NA</w:t>
              </w:r>
            </w:ins>
          </w:p>
        </w:tc>
      </w:tr>
      <w:tr w:rsidR="00DB0954" w14:paraId="6EC3D836" w14:textId="77777777" w:rsidTr="004E54B4">
        <w:trPr>
          <w:trHeight w:val="758"/>
          <w:jc w:val="center"/>
          <w:ins w:id="82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4048109D" w14:textId="77777777" w:rsidR="00DB0954" w:rsidRPr="00AB7750" w:rsidRDefault="00DB0954" w:rsidP="004E54B4">
            <w:pPr>
              <w:rPr>
                <w:ins w:id="827" w:author="Bourque, Ethan" w:date="2024-04-23T09:51:00Z"/>
                <w:rFonts w:ascii="Calibri" w:eastAsia="Calibri" w:hAnsi="Calibri"/>
                <w:sz w:val="22"/>
                <w:szCs w:val="22"/>
              </w:rPr>
            </w:pPr>
            <w:proofErr w:type="spellStart"/>
            <w:ins w:id="828" w:author="Bourque, Ethan" w:date="2024-04-23T09:51:00Z">
              <w:r w:rsidRPr="008F201A">
                <w:rPr>
                  <w:rFonts w:ascii="Garamond" w:hAnsi="Garamond"/>
                  <w:sz w:val="22"/>
                  <w:szCs w:val="22"/>
                </w:rPr>
                <w:t>apadbnut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27B235E5" w14:textId="77777777" w:rsidR="00DB0954" w:rsidRPr="00AB7750" w:rsidRDefault="00DB0954" w:rsidP="004E54B4">
            <w:pPr>
              <w:rPr>
                <w:ins w:id="829" w:author="Bourque, Ethan" w:date="2024-04-23T09:51:00Z"/>
                <w:rFonts w:ascii="Calibri" w:eastAsia="Calibri" w:hAnsi="Calibri"/>
                <w:sz w:val="22"/>
                <w:szCs w:val="22"/>
              </w:rPr>
            </w:pPr>
            <w:ins w:id="830" w:author="Bourque, Ethan" w:date="2024-04-23T09:51:00Z">
              <w:r>
                <w:rPr>
                  <w:rFonts w:ascii="Garamond" w:hAnsi="Garamond"/>
                  <w:sz w:val="22"/>
                  <w:szCs w:val="22"/>
                </w:rPr>
                <w:t>P</w:t>
              </w:r>
            </w:ins>
          </w:p>
        </w:tc>
        <w:tc>
          <w:tcPr>
            <w:tcW w:w="1382" w:type="dxa"/>
            <w:tcBorders>
              <w:top w:val="single" w:sz="4" w:space="0" w:color="auto"/>
              <w:left w:val="single" w:sz="4" w:space="0" w:color="auto"/>
              <w:bottom w:val="single" w:sz="4" w:space="0" w:color="auto"/>
              <w:right w:val="single" w:sz="4" w:space="0" w:color="auto"/>
            </w:tcBorders>
            <w:vAlign w:val="center"/>
          </w:tcPr>
          <w:p w14:paraId="7ACA6A61" w14:textId="77777777" w:rsidR="00DB0954" w:rsidRPr="00AB7750" w:rsidRDefault="00DB0954" w:rsidP="004E54B4">
            <w:pPr>
              <w:rPr>
                <w:ins w:id="831" w:author="Bourque, Ethan" w:date="2024-04-23T09:51:00Z"/>
                <w:rFonts w:ascii="Calibri" w:eastAsia="Calibri" w:hAnsi="Calibri"/>
                <w:sz w:val="22"/>
                <w:szCs w:val="22"/>
              </w:rPr>
            </w:pPr>
            <w:ins w:id="832" w:author="Bourque, Ethan" w:date="2024-04-23T09:51:00Z">
              <w:r w:rsidRPr="008F201A">
                <w:rPr>
                  <w:rFonts w:ascii="Garamond" w:hAnsi="Garamond"/>
                  <w:sz w:val="22"/>
                  <w:szCs w:val="22"/>
                </w:rPr>
                <w:t>Dry Bar</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260036C" w14:textId="77777777" w:rsidR="00DB0954" w:rsidRPr="007534D0" w:rsidRDefault="00DB0954" w:rsidP="004E54B4">
            <w:pPr>
              <w:rPr>
                <w:ins w:id="833" w:author="Bourque, Ethan" w:date="2024-04-23T09:51:00Z"/>
                <w:rFonts w:ascii="Calibri" w:eastAsia="Calibri" w:hAnsi="Calibri"/>
                <w:sz w:val="22"/>
                <w:szCs w:val="22"/>
              </w:rPr>
            </w:pPr>
            <w:ins w:id="834" w:author="Bourque, Ethan" w:date="2024-04-23T09:51:00Z">
              <w:r w:rsidRPr="00DD0E07">
                <w:rPr>
                  <w:rFonts w:ascii="Garamond" w:hAnsi="Garamond"/>
                  <w:sz w:val="22"/>
                  <w:szCs w:val="22"/>
                </w:rPr>
                <w:t>29° 40' 28.92 N, 85° 3' 29.88 W</w:t>
              </w:r>
            </w:ins>
          </w:p>
        </w:tc>
        <w:tc>
          <w:tcPr>
            <w:tcW w:w="1365" w:type="dxa"/>
            <w:tcBorders>
              <w:top w:val="single" w:sz="4" w:space="0" w:color="auto"/>
              <w:left w:val="single" w:sz="4" w:space="0" w:color="auto"/>
              <w:bottom w:val="single" w:sz="4" w:space="0" w:color="auto"/>
              <w:right w:val="single" w:sz="4" w:space="0" w:color="auto"/>
            </w:tcBorders>
            <w:vAlign w:val="center"/>
          </w:tcPr>
          <w:p w14:paraId="78702D8F" w14:textId="77777777" w:rsidR="00DB0954" w:rsidRPr="00AB7750" w:rsidRDefault="00DB0954" w:rsidP="004E54B4">
            <w:pPr>
              <w:rPr>
                <w:ins w:id="835" w:author="Bourque, Ethan" w:date="2024-04-23T09:51:00Z"/>
                <w:rFonts w:ascii="Calibri" w:eastAsia="Calibri" w:hAnsi="Calibri"/>
                <w:sz w:val="22"/>
                <w:szCs w:val="22"/>
              </w:rPr>
            </w:pPr>
            <w:ins w:id="836" w:author="Bourque, Ethan" w:date="2024-04-23T09:51:00Z">
              <w:r>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0290B34D" w14:textId="77777777" w:rsidR="00DB0954" w:rsidRPr="00AB7750" w:rsidRDefault="00DB0954" w:rsidP="004E54B4">
            <w:pPr>
              <w:rPr>
                <w:ins w:id="837" w:author="Bourque, Ethan" w:date="2024-04-23T09:51:00Z"/>
                <w:rFonts w:ascii="Calibri" w:eastAsia="Calibri" w:hAnsi="Calibri"/>
                <w:sz w:val="22"/>
                <w:szCs w:val="22"/>
              </w:rPr>
            </w:pPr>
            <w:ins w:id="83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043B3744" w14:textId="77777777" w:rsidR="00DB0954" w:rsidRPr="00AB7750" w:rsidRDefault="00DB0954" w:rsidP="004E54B4">
            <w:pPr>
              <w:rPr>
                <w:ins w:id="839" w:author="Bourque, Ethan" w:date="2024-04-23T09:51:00Z"/>
                <w:rFonts w:ascii="Calibri" w:eastAsia="Calibri" w:hAnsi="Calibri"/>
                <w:sz w:val="22"/>
                <w:szCs w:val="22"/>
              </w:rPr>
            </w:pPr>
            <w:ins w:id="840" w:author="Bourque, Ethan" w:date="2024-04-23T09:51:00Z">
              <w:r w:rsidRPr="00CB7FF4">
                <w:rPr>
                  <w:rFonts w:ascii="Garamond" w:eastAsia="Calibri" w:hAnsi="Garamond"/>
                  <w:sz w:val="22"/>
                  <w:szCs w:val="22"/>
                </w:rPr>
                <w:t>NA</w:t>
              </w:r>
            </w:ins>
          </w:p>
        </w:tc>
      </w:tr>
      <w:tr w:rsidR="00DB0954" w14:paraId="3D36770E" w14:textId="77777777" w:rsidTr="004E54B4">
        <w:trPr>
          <w:trHeight w:val="782"/>
          <w:jc w:val="center"/>
          <w:ins w:id="84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6A4A7C67" w14:textId="77777777" w:rsidR="00DB0954" w:rsidRPr="00AB7750" w:rsidRDefault="00DB0954" w:rsidP="004E54B4">
            <w:pPr>
              <w:rPr>
                <w:ins w:id="842" w:author="Bourque, Ethan" w:date="2024-04-23T09:51:00Z"/>
                <w:rFonts w:ascii="Calibri" w:eastAsia="Calibri" w:hAnsi="Calibri"/>
                <w:sz w:val="22"/>
                <w:szCs w:val="22"/>
              </w:rPr>
            </w:pPr>
            <w:proofErr w:type="spellStart"/>
            <w:ins w:id="843" w:author="Bourque, Ethan" w:date="2024-04-23T09:51:00Z">
              <w:r w:rsidRPr="008F201A">
                <w:rPr>
                  <w:rFonts w:ascii="Garamond" w:hAnsi="Garamond"/>
                  <w:sz w:val="22"/>
                  <w:szCs w:val="22"/>
                </w:rPr>
                <w:t>apapcnut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46936298" w14:textId="77777777" w:rsidR="00DB0954" w:rsidRPr="00AB7750" w:rsidRDefault="00DB0954" w:rsidP="004E54B4">
            <w:pPr>
              <w:rPr>
                <w:ins w:id="844" w:author="Bourque, Ethan" w:date="2024-04-23T09:51:00Z"/>
                <w:rFonts w:ascii="Calibri" w:eastAsia="Calibri" w:hAnsi="Calibri"/>
                <w:sz w:val="22"/>
                <w:szCs w:val="22"/>
              </w:rPr>
            </w:pPr>
            <w:ins w:id="845"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1F3A3FA1" w14:textId="77777777" w:rsidR="00DB0954" w:rsidRPr="00AB7750" w:rsidRDefault="00DB0954" w:rsidP="004E54B4">
            <w:pPr>
              <w:rPr>
                <w:ins w:id="846" w:author="Bourque, Ethan" w:date="2024-04-23T09:51:00Z"/>
                <w:rFonts w:ascii="Calibri" w:eastAsia="Calibri" w:hAnsi="Calibri"/>
                <w:sz w:val="22"/>
                <w:szCs w:val="22"/>
              </w:rPr>
            </w:pPr>
            <w:ins w:id="847" w:author="Bourque, Ethan" w:date="2024-04-23T09:51:00Z">
              <w:r w:rsidRPr="008F201A">
                <w:rPr>
                  <w:rFonts w:ascii="Garamond" w:hAnsi="Garamond"/>
                  <w:sz w:val="22"/>
                  <w:szCs w:val="22"/>
                </w:rPr>
                <w:t>Pilot's Cove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8A7D83C" w14:textId="77777777" w:rsidR="00DB0954" w:rsidRPr="007534D0" w:rsidRDefault="00DB0954" w:rsidP="004E54B4">
            <w:pPr>
              <w:rPr>
                <w:ins w:id="848" w:author="Bourque, Ethan" w:date="2024-04-23T09:51:00Z"/>
                <w:rFonts w:ascii="Calibri" w:eastAsia="Calibri" w:hAnsi="Calibri"/>
                <w:sz w:val="22"/>
                <w:szCs w:val="22"/>
              </w:rPr>
            </w:pPr>
            <w:ins w:id="849" w:author="Bourque, Ethan" w:date="2024-04-23T09:51:00Z">
              <w:r w:rsidRPr="00DD0E07">
                <w:rPr>
                  <w:rFonts w:ascii="Garamond" w:hAnsi="Garamond"/>
                  <w:sz w:val="22"/>
                  <w:szCs w:val="22"/>
                </w:rPr>
                <w:t>29° 36' 28.44 N, 85° 1' 10.56 W</w:t>
              </w:r>
            </w:ins>
          </w:p>
        </w:tc>
        <w:tc>
          <w:tcPr>
            <w:tcW w:w="1365" w:type="dxa"/>
            <w:tcBorders>
              <w:top w:val="single" w:sz="4" w:space="0" w:color="auto"/>
              <w:left w:val="single" w:sz="4" w:space="0" w:color="auto"/>
              <w:bottom w:val="single" w:sz="4" w:space="0" w:color="auto"/>
              <w:right w:val="single" w:sz="4" w:space="0" w:color="auto"/>
            </w:tcBorders>
            <w:vAlign w:val="center"/>
          </w:tcPr>
          <w:p w14:paraId="7A1F39FA" w14:textId="77777777" w:rsidR="00DB0954" w:rsidRPr="00AB7750" w:rsidRDefault="00DB0954" w:rsidP="004E54B4">
            <w:pPr>
              <w:rPr>
                <w:ins w:id="850" w:author="Bourque, Ethan" w:date="2024-04-23T09:51:00Z"/>
                <w:rFonts w:ascii="Calibri" w:eastAsia="Calibri" w:hAnsi="Calibri"/>
                <w:sz w:val="22"/>
                <w:szCs w:val="22"/>
              </w:rPr>
            </w:pPr>
            <w:ins w:id="851" w:author="Bourque, Ethan" w:date="2024-04-23T09:51:00Z">
              <w:r w:rsidRPr="00DD0E07">
                <w:rPr>
                  <w:rFonts w:ascii="Garamond" w:hAnsi="Garamond"/>
                  <w:sz w:val="22"/>
                  <w:szCs w:val="22"/>
                </w:rPr>
                <w:t xml:space="preserve">04/01/2002 </w:t>
              </w:r>
              <w:r>
                <w:rPr>
                  <w:rFonts w:ascii="Garamond" w:hAnsi="Garamond"/>
                  <w:sz w:val="22"/>
                  <w:szCs w:val="22"/>
                </w:rPr>
                <w:t>–</w:t>
              </w:r>
              <w:r w:rsidRPr="00DD0E07">
                <w:rPr>
                  <w:rFonts w:ascii="Garamond" w:hAnsi="Garamond"/>
                  <w:sz w:val="22"/>
                  <w:szCs w:val="22"/>
                </w:rPr>
                <w:t xml:space="preserve"> </w:t>
              </w:r>
              <w:r>
                <w:rPr>
                  <w:rFonts w:ascii="Garamond" w:hAnsi="Garamond"/>
                  <w:sz w:val="22"/>
                  <w:szCs w:val="22"/>
                </w:rPr>
                <w:t>11/27/2017</w:t>
              </w:r>
            </w:ins>
          </w:p>
        </w:tc>
        <w:tc>
          <w:tcPr>
            <w:tcW w:w="1848" w:type="dxa"/>
            <w:tcBorders>
              <w:top w:val="single" w:sz="4" w:space="0" w:color="auto"/>
              <w:left w:val="single" w:sz="4" w:space="0" w:color="auto"/>
              <w:bottom w:val="single" w:sz="4" w:space="0" w:color="auto"/>
              <w:right w:val="single" w:sz="4" w:space="0" w:color="auto"/>
            </w:tcBorders>
            <w:vAlign w:val="center"/>
          </w:tcPr>
          <w:p w14:paraId="1B003744" w14:textId="77777777" w:rsidR="00DB0954" w:rsidRPr="00AB7750" w:rsidRDefault="00DB0954" w:rsidP="004E54B4">
            <w:pPr>
              <w:rPr>
                <w:ins w:id="852" w:author="Bourque, Ethan" w:date="2024-04-23T09:51:00Z"/>
                <w:rFonts w:ascii="Calibri" w:eastAsia="Calibri" w:hAnsi="Calibri"/>
                <w:sz w:val="22"/>
                <w:szCs w:val="22"/>
              </w:rPr>
            </w:pPr>
            <w:ins w:id="853" w:author="Bourque, Ethan" w:date="2024-04-23T09:51:00Z">
              <w:r w:rsidRPr="004D1099">
                <w:rPr>
                  <w:rFonts w:ascii="Garamond" w:hAnsi="Garamond"/>
                  <w:sz w:val="22"/>
                  <w:szCs w:val="22"/>
                </w:rPr>
                <w:t>*See note</w:t>
              </w:r>
            </w:ins>
          </w:p>
        </w:tc>
        <w:tc>
          <w:tcPr>
            <w:tcW w:w="2138" w:type="dxa"/>
            <w:tcBorders>
              <w:top w:val="single" w:sz="4" w:space="0" w:color="auto"/>
              <w:left w:val="single" w:sz="4" w:space="0" w:color="auto"/>
              <w:bottom w:val="single" w:sz="4" w:space="0" w:color="auto"/>
              <w:right w:val="single" w:sz="4" w:space="0" w:color="auto"/>
            </w:tcBorders>
            <w:vAlign w:val="center"/>
          </w:tcPr>
          <w:p w14:paraId="7254E086" w14:textId="77777777" w:rsidR="00DB0954" w:rsidRPr="00AB7750" w:rsidRDefault="00DB0954" w:rsidP="004E54B4">
            <w:pPr>
              <w:rPr>
                <w:ins w:id="854" w:author="Bourque, Ethan" w:date="2024-04-23T09:51:00Z"/>
                <w:rFonts w:ascii="Calibri" w:eastAsia="Calibri" w:hAnsi="Calibri"/>
                <w:sz w:val="22"/>
                <w:szCs w:val="22"/>
              </w:rPr>
            </w:pPr>
            <w:ins w:id="855" w:author="Bourque, Ethan" w:date="2024-04-23T09:51:00Z">
              <w:r w:rsidRPr="00CB7FF4">
                <w:rPr>
                  <w:rFonts w:ascii="Garamond" w:eastAsia="Calibri" w:hAnsi="Garamond"/>
                  <w:sz w:val="22"/>
                  <w:szCs w:val="22"/>
                </w:rPr>
                <w:t>NA</w:t>
              </w:r>
            </w:ins>
          </w:p>
        </w:tc>
      </w:tr>
      <w:tr w:rsidR="00DB0954" w14:paraId="35F56BAD" w14:textId="77777777" w:rsidTr="004E54B4">
        <w:trPr>
          <w:trHeight w:val="758"/>
          <w:jc w:val="center"/>
          <w:ins w:id="85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6D823005" w14:textId="77777777" w:rsidR="00DB0954" w:rsidRPr="00AB7750" w:rsidRDefault="00DB0954" w:rsidP="004E54B4">
            <w:pPr>
              <w:rPr>
                <w:ins w:id="857" w:author="Bourque, Ethan" w:date="2024-04-23T09:51:00Z"/>
                <w:rFonts w:ascii="Calibri" w:eastAsia="Calibri" w:hAnsi="Calibri"/>
                <w:sz w:val="22"/>
                <w:szCs w:val="22"/>
              </w:rPr>
            </w:pPr>
            <w:proofErr w:type="spellStart"/>
            <w:ins w:id="858" w:author="Bourque, Ethan" w:date="2024-04-23T09:51:00Z">
              <w:r w:rsidRPr="008F201A">
                <w:rPr>
                  <w:rFonts w:ascii="Garamond" w:hAnsi="Garamond"/>
                  <w:sz w:val="22"/>
                  <w:szCs w:val="22"/>
                </w:rPr>
                <w:t>apapcnut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36792B26" w14:textId="77777777" w:rsidR="00DB0954" w:rsidRPr="00AB7750" w:rsidRDefault="00DB0954" w:rsidP="004E54B4">
            <w:pPr>
              <w:rPr>
                <w:ins w:id="859" w:author="Bourque, Ethan" w:date="2024-04-23T09:51:00Z"/>
                <w:rFonts w:ascii="Calibri" w:eastAsia="Calibri" w:hAnsi="Calibri"/>
                <w:sz w:val="22"/>
                <w:szCs w:val="22"/>
              </w:rPr>
            </w:pPr>
            <w:ins w:id="860"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61792A0B" w14:textId="77777777" w:rsidR="00DB0954" w:rsidRPr="00AB7750" w:rsidRDefault="00DB0954" w:rsidP="004E54B4">
            <w:pPr>
              <w:rPr>
                <w:ins w:id="861" w:author="Bourque, Ethan" w:date="2024-04-23T09:51:00Z"/>
                <w:rFonts w:ascii="Calibri" w:eastAsia="Calibri" w:hAnsi="Calibri"/>
                <w:sz w:val="22"/>
                <w:szCs w:val="22"/>
              </w:rPr>
            </w:pPr>
            <w:ins w:id="862" w:author="Bourque, Ethan" w:date="2024-04-23T09:51:00Z">
              <w:r w:rsidRPr="008F201A">
                <w:rPr>
                  <w:rFonts w:ascii="Garamond" w:hAnsi="Garamond"/>
                  <w:sz w:val="22"/>
                  <w:szCs w:val="22"/>
                </w:rPr>
                <w:t>Pilot's Cove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04ECEA7" w14:textId="77777777" w:rsidR="00DB0954" w:rsidRPr="007534D0" w:rsidRDefault="00DB0954" w:rsidP="004E54B4">
            <w:pPr>
              <w:rPr>
                <w:ins w:id="863" w:author="Bourque, Ethan" w:date="2024-04-23T09:51:00Z"/>
                <w:rFonts w:ascii="Calibri" w:eastAsia="Calibri" w:hAnsi="Calibri"/>
                <w:sz w:val="22"/>
                <w:szCs w:val="22"/>
              </w:rPr>
            </w:pPr>
            <w:ins w:id="864" w:author="Bourque, Ethan" w:date="2024-04-23T09:51:00Z">
              <w:r w:rsidRPr="00950950">
                <w:rPr>
                  <w:rFonts w:ascii="Garamond" w:hAnsi="Garamond"/>
                  <w:sz w:val="22"/>
                  <w:szCs w:val="22"/>
                </w:rPr>
                <w:t>29° 36' 4.7</w:t>
              </w:r>
              <w:r>
                <w:rPr>
                  <w:rFonts w:ascii="Garamond" w:hAnsi="Garamond"/>
                  <w:sz w:val="22"/>
                  <w:szCs w:val="22"/>
                </w:rPr>
                <w:t>9 N,</w:t>
              </w:r>
              <w:r>
                <w:t xml:space="preserve"> </w:t>
              </w:r>
              <w:r w:rsidRPr="00950950">
                <w:rPr>
                  <w:rFonts w:ascii="Garamond" w:hAnsi="Garamond"/>
                  <w:sz w:val="22"/>
                  <w:szCs w:val="22"/>
                </w:rPr>
                <w:t>85° 1' 39.54</w:t>
              </w:r>
              <w:r>
                <w:rPr>
                  <w:rFonts w:ascii="Garamond" w:hAnsi="Garamond"/>
                  <w:sz w:val="22"/>
                  <w:szCs w:val="22"/>
                </w:rPr>
                <w:t xml:space="preserve"> W  </w:t>
              </w:r>
            </w:ins>
          </w:p>
        </w:tc>
        <w:tc>
          <w:tcPr>
            <w:tcW w:w="1365" w:type="dxa"/>
            <w:tcBorders>
              <w:top w:val="single" w:sz="4" w:space="0" w:color="auto"/>
              <w:left w:val="single" w:sz="4" w:space="0" w:color="auto"/>
              <w:bottom w:val="single" w:sz="4" w:space="0" w:color="auto"/>
              <w:right w:val="single" w:sz="4" w:space="0" w:color="auto"/>
            </w:tcBorders>
            <w:vAlign w:val="center"/>
          </w:tcPr>
          <w:p w14:paraId="6A5A8A4C" w14:textId="77777777" w:rsidR="00DB0954" w:rsidRPr="00AB7750" w:rsidRDefault="00DB0954" w:rsidP="004E54B4">
            <w:pPr>
              <w:rPr>
                <w:ins w:id="865" w:author="Bourque, Ethan" w:date="2024-04-23T09:51:00Z"/>
                <w:rFonts w:ascii="Calibri" w:eastAsia="Calibri" w:hAnsi="Calibri"/>
                <w:sz w:val="22"/>
                <w:szCs w:val="22"/>
              </w:rPr>
            </w:pPr>
            <w:ins w:id="866" w:author="Bourque, Ethan" w:date="2024-04-23T09:51:00Z">
              <w:r>
                <w:rPr>
                  <w:rFonts w:ascii="Garamond" w:hAnsi="Garamond"/>
                  <w:sz w:val="22"/>
                  <w:szCs w:val="22"/>
                </w:rPr>
                <w:t>1/10/2018 -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2E787734" w14:textId="77777777" w:rsidR="00DB0954" w:rsidRPr="00AB7750" w:rsidRDefault="00DB0954" w:rsidP="004E54B4">
            <w:pPr>
              <w:rPr>
                <w:ins w:id="867" w:author="Bourque, Ethan" w:date="2024-04-23T09:51:00Z"/>
                <w:rFonts w:ascii="Calibri" w:eastAsia="Calibri" w:hAnsi="Calibri"/>
                <w:sz w:val="22"/>
                <w:szCs w:val="22"/>
              </w:rPr>
            </w:pPr>
            <w:ins w:id="86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5E81D5D6" w14:textId="77777777" w:rsidR="00DB0954" w:rsidRPr="00AB7750" w:rsidRDefault="00DB0954" w:rsidP="004E54B4">
            <w:pPr>
              <w:rPr>
                <w:ins w:id="869" w:author="Bourque, Ethan" w:date="2024-04-23T09:51:00Z"/>
                <w:rFonts w:ascii="Calibri" w:eastAsia="Calibri" w:hAnsi="Calibri"/>
                <w:sz w:val="22"/>
                <w:szCs w:val="22"/>
              </w:rPr>
            </w:pPr>
            <w:ins w:id="870" w:author="Bourque, Ethan" w:date="2024-04-23T09:51:00Z">
              <w:r w:rsidRPr="00CB7FF4">
                <w:rPr>
                  <w:rFonts w:ascii="Garamond" w:eastAsia="Calibri" w:hAnsi="Garamond"/>
                  <w:sz w:val="22"/>
                  <w:szCs w:val="22"/>
                </w:rPr>
                <w:t>NA</w:t>
              </w:r>
            </w:ins>
          </w:p>
        </w:tc>
      </w:tr>
      <w:tr w:rsidR="00DB0954" w14:paraId="74323686" w14:textId="77777777" w:rsidTr="004E54B4">
        <w:trPr>
          <w:trHeight w:val="758"/>
          <w:jc w:val="center"/>
          <w:ins w:id="87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2330AC22" w14:textId="77777777" w:rsidR="00DB0954" w:rsidRPr="00AB7750" w:rsidRDefault="00DB0954" w:rsidP="004E54B4">
            <w:pPr>
              <w:rPr>
                <w:ins w:id="872" w:author="Bourque, Ethan" w:date="2024-04-23T09:51:00Z"/>
                <w:rFonts w:ascii="Calibri" w:eastAsia="Calibri" w:hAnsi="Calibri"/>
                <w:sz w:val="22"/>
                <w:szCs w:val="22"/>
              </w:rPr>
            </w:pPr>
            <w:proofErr w:type="spellStart"/>
            <w:ins w:id="873" w:author="Bourque, Ethan" w:date="2024-04-23T09:51:00Z">
              <w:r w:rsidRPr="008F201A">
                <w:rPr>
                  <w:rFonts w:ascii="Garamond" w:hAnsi="Garamond"/>
                  <w:sz w:val="22"/>
                  <w:szCs w:val="22"/>
                </w:rPr>
                <w:t>apambnut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1D48577D" w14:textId="77777777" w:rsidR="00DB0954" w:rsidRPr="00AB7750" w:rsidRDefault="00DB0954" w:rsidP="004E54B4">
            <w:pPr>
              <w:rPr>
                <w:ins w:id="874" w:author="Bourque, Ethan" w:date="2024-04-23T09:51:00Z"/>
                <w:rFonts w:ascii="Calibri" w:eastAsia="Calibri" w:hAnsi="Calibri"/>
                <w:sz w:val="22"/>
                <w:szCs w:val="22"/>
              </w:rPr>
            </w:pPr>
            <w:ins w:id="875"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7B5126A8" w14:textId="77777777" w:rsidR="00DB0954" w:rsidRPr="00AB7750" w:rsidRDefault="00DB0954" w:rsidP="004E54B4">
            <w:pPr>
              <w:rPr>
                <w:ins w:id="876" w:author="Bourque, Ethan" w:date="2024-04-23T09:51:00Z"/>
                <w:rFonts w:ascii="Calibri" w:eastAsia="Calibri" w:hAnsi="Calibri"/>
                <w:sz w:val="22"/>
                <w:szCs w:val="22"/>
              </w:rPr>
            </w:pPr>
            <w:ins w:id="877" w:author="Bourque, Ethan" w:date="2024-04-23T09:51:00Z">
              <w:r w:rsidRPr="008F201A">
                <w:rPr>
                  <w:rFonts w:ascii="Garamond" w:hAnsi="Garamond"/>
                  <w:sz w:val="22"/>
                  <w:szCs w:val="22"/>
                </w:rPr>
                <w:t>Mid Bay</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344E979" w14:textId="77777777" w:rsidR="00DB0954" w:rsidRPr="007534D0" w:rsidRDefault="00DB0954" w:rsidP="004E54B4">
            <w:pPr>
              <w:rPr>
                <w:ins w:id="878" w:author="Bourque, Ethan" w:date="2024-04-23T09:51:00Z"/>
                <w:rFonts w:ascii="Calibri" w:eastAsia="Calibri" w:hAnsi="Calibri"/>
                <w:sz w:val="22"/>
                <w:szCs w:val="22"/>
              </w:rPr>
            </w:pPr>
            <w:ins w:id="879" w:author="Bourque, Ethan" w:date="2024-04-23T09:51:00Z">
              <w:r w:rsidRPr="008E0A12">
                <w:rPr>
                  <w:rFonts w:ascii="Garamond" w:hAnsi="Garamond"/>
                  <w:sz w:val="22"/>
                  <w:szCs w:val="22"/>
                </w:rPr>
                <w:t>29° 40' 3.72 N, 84° 59' 38.40 W</w:t>
              </w:r>
            </w:ins>
          </w:p>
        </w:tc>
        <w:tc>
          <w:tcPr>
            <w:tcW w:w="1365" w:type="dxa"/>
            <w:tcBorders>
              <w:top w:val="single" w:sz="4" w:space="0" w:color="auto"/>
              <w:left w:val="single" w:sz="4" w:space="0" w:color="auto"/>
              <w:bottom w:val="single" w:sz="4" w:space="0" w:color="auto"/>
              <w:right w:val="single" w:sz="4" w:space="0" w:color="auto"/>
            </w:tcBorders>
            <w:vAlign w:val="center"/>
          </w:tcPr>
          <w:p w14:paraId="35BDBD45" w14:textId="77777777" w:rsidR="00DB0954" w:rsidRPr="00AB7750" w:rsidRDefault="00DB0954" w:rsidP="004E54B4">
            <w:pPr>
              <w:rPr>
                <w:ins w:id="880" w:author="Bourque, Ethan" w:date="2024-04-23T09:51:00Z"/>
                <w:rFonts w:ascii="Calibri" w:eastAsia="Calibri" w:hAnsi="Calibri"/>
                <w:sz w:val="22"/>
                <w:szCs w:val="22"/>
              </w:rPr>
            </w:pPr>
            <w:ins w:id="881"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4B12D2B6" w14:textId="77777777" w:rsidR="00DB0954" w:rsidRPr="00AB7750" w:rsidRDefault="00DB0954" w:rsidP="004E54B4">
            <w:pPr>
              <w:rPr>
                <w:ins w:id="882" w:author="Bourque, Ethan" w:date="2024-04-23T09:51:00Z"/>
                <w:rFonts w:ascii="Calibri" w:eastAsia="Calibri" w:hAnsi="Calibri"/>
                <w:sz w:val="22"/>
                <w:szCs w:val="22"/>
              </w:rPr>
            </w:pPr>
            <w:ins w:id="883"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2C2A775F" w14:textId="77777777" w:rsidR="00DB0954" w:rsidRPr="00AB7750" w:rsidRDefault="00DB0954" w:rsidP="004E54B4">
            <w:pPr>
              <w:rPr>
                <w:ins w:id="884" w:author="Bourque, Ethan" w:date="2024-04-23T09:51:00Z"/>
                <w:rFonts w:ascii="Calibri" w:eastAsia="Calibri" w:hAnsi="Calibri"/>
                <w:sz w:val="22"/>
                <w:szCs w:val="22"/>
              </w:rPr>
            </w:pPr>
            <w:ins w:id="885" w:author="Bourque, Ethan" w:date="2024-04-23T09:51:00Z">
              <w:r w:rsidRPr="00CB7FF4">
                <w:rPr>
                  <w:rFonts w:ascii="Garamond" w:eastAsia="Calibri" w:hAnsi="Garamond"/>
                  <w:sz w:val="22"/>
                  <w:szCs w:val="22"/>
                </w:rPr>
                <w:t>NA</w:t>
              </w:r>
            </w:ins>
          </w:p>
        </w:tc>
      </w:tr>
      <w:tr w:rsidR="00DB0954" w14:paraId="1FF63125" w14:textId="77777777" w:rsidTr="004E54B4">
        <w:trPr>
          <w:trHeight w:val="758"/>
          <w:jc w:val="center"/>
          <w:ins w:id="88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4562A9AA" w14:textId="77777777" w:rsidR="00DB0954" w:rsidRPr="008F201A" w:rsidRDefault="00DB0954" w:rsidP="004E54B4">
            <w:pPr>
              <w:rPr>
                <w:ins w:id="887" w:author="Bourque, Ethan" w:date="2024-04-23T09:51:00Z"/>
                <w:rFonts w:ascii="Garamond" w:hAnsi="Garamond"/>
                <w:sz w:val="22"/>
                <w:szCs w:val="22"/>
              </w:rPr>
            </w:pPr>
            <w:proofErr w:type="spellStart"/>
            <w:ins w:id="888" w:author="Bourque, Ethan" w:date="2024-04-23T09:51:00Z">
              <w:r w:rsidRPr="008F201A">
                <w:rPr>
                  <w:rFonts w:ascii="Garamond" w:hAnsi="Garamond"/>
                  <w:sz w:val="22"/>
                  <w:szCs w:val="22"/>
                </w:rPr>
                <w:t>apaegnut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7513C9AD" w14:textId="77777777" w:rsidR="00DB0954" w:rsidRDefault="00DB0954" w:rsidP="004E54B4">
            <w:pPr>
              <w:rPr>
                <w:ins w:id="889" w:author="Bourque, Ethan" w:date="2024-04-23T09:51:00Z"/>
                <w:rFonts w:ascii="Garamond" w:hAnsi="Garamond"/>
                <w:sz w:val="22"/>
                <w:szCs w:val="22"/>
              </w:rPr>
            </w:pPr>
            <w:ins w:id="890"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132CF9C5" w14:textId="77777777" w:rsidR="00DB0954" w:rsidRPr="008F201A" w:rsidRDefault="00DB0954" w:rsidP="004E54B4">
            <w:pPr>
              <w:rPr>
                <w:ins w:id="891" w:author="Bourque, Ethan" w:date="2024-04-23T09:51:00Z"/>
                <w:rFonts w:ascii="Garamond" w:hAnsi="Garamond"/>
                <w:sz w:val="22"/>
                <w:szCs w:val="22"/>
              </w:rPr>
            </w:pPr>
            <w:ins w:id="892" w:author="Bourque, Ethan" w:date="2024-04-23T09:51:00Z">
              <w:r w:rsidRPr="008F201A">
                <w:rPr>
                  <w:rFonts w:ascii="Garamond" w:hAnsi="Garamond"/>
                  <w:sz w:val="22"/>
                  <w:szCs w:val="22"/>
                </w:rPr>
                <w:t>East Bay Bridge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F76C139" w14:textId="77777777" w:rsidR="00DB0954" w:rsidRPr="008E0A12" w:rsidRDefault="00DB0954" w:rsidP="004E54B4">
            <w:pPr>
              <w:rPr>
                <w:ins w:id="893" w:author="Bourque, Ethan" w:date="2024-04-23T09:51:00Z"/>
                <w:rFonts w:ascii="Garamond" w:hAnsi="Garamond"/>
                <w:sz w:val="22"/>
                <w:szCs w:val="22"/>
              </w:rPr>
            </w:pPr>
            <w:ins w:id="894" w:author="Bourque, Ethan" w:date="2024-04-23T09:51:00Z">
              <w:r w:rsidRPr="008E0A12">
                <w:rPr>
                  <w:rFonts w:ascii="Garamond" w:hAnsi="Garamond"/>
                  <w:sz w:val="22"/>
                  <w:szCs w:val="22"/>
                </w:rPr>
                <w:t>29° 43' 50.88 N, 84° 56' 42.72 W</w:t>
              </w:r>
            </w:ins>
          </w:p>
        </w:tc>
        <w:tc>
          <w:tcPr>
            <w:tcW w:w="1365" w:type="dxa"/>
            <w:tcBorders>
              <w:top w:val="single" w:sz="4" w:space="0" w:color="auto"/>
              <w:left w:val="single" w:sz="4" w:space="0" w:color="auto"/>
              <w:bottom w:val="single" w:sz="4" w:space="0" w:color="auto"/>
              <w:right w:val="single" w:sz="4" w:space="0" w:color="auto"/>
            </w:tcBorders>
            <w:vAlign w:val="center"/>
          </w:tcPr>
          <w:p w14:paraId="49DF8C8F" w14:textId="77777777" w:rsidR="00DB0954" w:rsidRPr="00DD0E07" w:rsidRDefault="00DB0954" w:rsidP="004E54B4">
            <w:pPr>
              <w:rPr>
                <w:ins w:id="895" w:author="Bourque, Ethan" w:date="2024-04-23T09:51:00Z"/>
                <w:rFonts w:ascii="Garamond" w:hAnsi="Garamond"/>
                <w:sz w:val="22"/>
                <w:szCs w:val="22"/>
              </w:rPr>
            </w:pPr>
            <w:ins w:id="896"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20203686" w14:textId="77777777" w:rsidR="00DB0954" w:rsidRPr="00AB7750" w:rsidRDefault="00DB0954" w:rsidP="004E54B4">
            <w:pPr>
              <w:rPr>
                <w:ins w:id="897" w:author="Bourque, Ethan" w:date="2024-04-23T09:51:00Z"/>
                <w:rFonts w:ascii="Calibri" w:eastAsia="Calibri" w:hAnsi="Calibri"/>
                <w:sz w:val="22"/>
                <w:szCs w:val="22"/>
              </w:rPr>
            </w:pPr>
            <w:ins w:id="89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0ED86DBA" w14:textId="77777777" w:rsidR="00DB0954" w:rsidRPr="00AB7750" w:rsidRDefault="00DB0954" w:rsidP="004E54B4">
            <w:pPr>
              <w:rPr>
                <w:ins w:id="899" w:author="Bourque, Ethan" w:date="2024-04-23T09:51:00Z"/>
                <w:rFonts w:ascii="Calibri" w:eastAsia="Calibri" w:hAnsi="Calibri"/>
                <w:sz w:val="22"/>
                <w:szCs w:val="22"/>
              </w:rPr>
            </w:pPr>
            <w:ins w:id="900" w:author="Bourque, Ethan" w:date="2024-04-23T09:51:00Z">
              <w:r w:rsidRPr="00CB7FF4">
                <w:rPr>
                  <w:rFonts w:ascii="Garamond" w:eastAsia="Calibri" w:hAnsi="Garamond"/>
                  <w:sz w:val="22"/>
                  <w:szCs w:val="22"/>
                </w:rPr>
                <w:t>NA</w:t>
              </w:r>
            </w:ins>
          </w:p>
        </w:tc>
      </w:tr>
      <w:tr w:rsidR="00DB0954" w14:paraId="79E2822A" w14:textId="77777777" w:rsidTr="004E54B4">
        <w:trPr>
          <w:trHeight w:val="758"/>
          <w:jc w:val="center"/>
          <w:ins w:id="90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42C8113D" w14:textId="77777777" w:rsidR="00DB0954" w:rsidRPr="008F201A" w:rsidRDefault="00DB0954" w:rsidP="004E54B4">
            <w:pPr>
              <w:rPr>
                <w:ins w:id="902" w:author="Bourque, Ethan" w:date="2024-04-23T09:51:00Z"/>
                <w:rFonts w:ascii="Garamond" w:hAnsi="Garamond"/>
                <w:sz w:val="22"/>
                <w:szCs w:val="22"/>
              </w:rPr>
            </w:pPr>
            <w:proofErr w:type="spellStart"/>
            <w:ins w:id="903" w:author="Bourque, Ethan" w:date="2024-04-23T09:51:00Z">
              <w:r w:rsidRPr="008F201A">
                <w:rPr>
                  <w:rFonts w:ascii="Garamond" w:hAnsi="Garamond"/>
                  <w:sz w:val="22"/>
                  <w:szCs w:val="22"/>
                </w:rPr>
                <w:t>apaesnut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104A1EDD" w14:textId="77777777" w:rsidR="00DB0954" w:rsidRDefault="00DB0954" w:rsidP="004E54B4">
            <w:pPr>
              <w:rPr>
                <w:ins w:id="904" w:author="Bourque, Ethan" w:date="2024-04-23T09:51:00Z"/>
                <w:rFonts w:ascii="Garamond" w:hAnsi="Garamond"/>
                <w:sz w:val="22"/>
                <w:szCs w:val="22"/>
              </w:rPr>
            </w:pPr>
            <w:ins w:id="905" w:author="Bourque, Ethan" w:date="2024-04-23T09:51:00Z">
              <w:r>
                <w:rPr>
                  <w:rFonts w:ascii="Garamond" w:hAnsi="Garamond"/>
                  <w:sz w:val="22"/>
                  <w:szCs w:val="22"/>
                </w:rPr>
                <w:t>P</w:t>
              </w:r>
            </w:ins>
          </w:p>
        </w:tc>
        <w:tc>
          <w:tcPr>
            <w:tcW w:w="1382" w:type="dxa"/>
            <w:tcBorders>
              <w:top w:val="single" w:sz="4" w:space="0" w:color="auto"/>
              <w:left w:val="single" w:sz="4" w:space="0" w:color="auto"/>
              <w:bottom w:val="single" w:sz="4" w:space="0" w:color="auto"/>
              <w:right w:val="single" w:sz="4" w:space="0" w:color="auto"/>
            </w:tcBorders>
            <w:vAlign w:val="center"/>
          </w:tcPr>
          <w:p w14:paraId="068EC5A0" w14:textId="77777777" w:rsidR="00DB0954" w:rsidRPr="008F201A" w:rsidRDefault="00DB0954" w:rsidP="004E54B4">
            <w:pPr>
              <w:jc w:val="center"/>
              <w:rPr>
                <w:ins w:id="906" w:author="Bourque, Ethan" w:date="2024-04-23T09:51:00Z"/>
                <w:rFonts w:ascii="Garamond" w:hAnsi="Garamond"/>
                <w:sz w:val="22"/>
                <w:szCs w:val="22"/>
              </w:rPr>
            </w:pPr>
            <w:ins w:id="907" w:author="Bourque, Ethan" w:date="2024-04-23T09:51:00Z">
              <w:r w:rsidRPr="008F201A">
                <w:rPr>
                  <w:rFonts w:ascii="Garamond" w:hAnsi="Garamond"/>
                  <w:sz w:val="22"/>
                  <w:szCs w:val="22"/>
                </w:rPr>
                <w:t>East Bay Surface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404D96" w14:textId="77777777" w:rsidR="00DB0954" w:rsidRPr="008E0A12" w:rsidRDefault="00DB0954" w:rsidP="004E54B4">
            <w:pPr>
              <w:rPr>
                <w:ins w:id="908" w:author="Bourque, Ethan" w:date="2024-04-23T09:51:00Z"/>
                <w:rFonts w:ascii="Garamond" w:hAnsi="Garamond"/>
                <w:sz w:val="22"/>
                <w:szCs w:val="22"/>
              </w:rPr>
            </w:pPr>
            <w:ins w:id="909" w:author="Bourque, Ethan" w:date="2024-04-23T09:51:00Z">
              <w:r w:rsidRPr="008E0A12">
                <w:rPr>
                  <w:rFonts w:ascii="Garamond" w:hAnsi="Garamond"/>
                  <w:sz w:val="22"/>
                  <w:szCs w:val="22"/>
                </w:rPr>
                <w:t>29° 47' 8.88 N, 84° 52' 30.72 W</w:t>
              </w:r>
            </w:ins>
          </w:p>
        </w:tc>
        <w:tc>
          <w:tcPr>
            <w:tcW w:w="1365" w:type="dxa"/>
            <w:tcBorders>
              <w:top w:val="single" w:sz="4" w:space="0" w:color="auto"/>
              <w:left w:val="single" w:sz="4" w:space="0" w:color="auto"/>
              <w:bottom w:val="single" w:sz="4" w:space="0" w:color="auto"/>
              <w:right w:val="single" w:sz="4" w:space="0" w:color="auto"/>
            </w:tcBorders>
            <w:vAlign w:val="center"/>
          </w:tcPr>
          <w:p w14:paraId="73ED51C0" w14:textId="77777777" w:rsidR="00DB0954" w:rsidRPr="00DD0E07" w:rsidRDefault="00DB0954" w:rsidP="004E54B4">
            <w:pPr>
              <w:rPr>
                <w:ins w:id="910" w:author="Bourque, Ethan" w:date="2024-04-23T09:51:00Z"/>
                <w:rFonts w:ascii="Garamond" w:hAnsi="Garamond"/>
                <w:sz w:val="22"/>
                <w:szCs w:val="22"/>
              </w:rPr>
            </w:pPr>
            <w:ins w:id="911"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72661FEB" w14:textId="77777777" w:rsidR="00DB0954" w:rsidRPr="00AB7750" w:rsidRDefault="00DB0954" w:rsidP="004E54B4">
            <w:pPr>
              <w:rPr>
                <w:ins w:id="912" w:author="Bourque, Ethan" w:date="2024-04-23T09:51:00Z"/>
                <w:rFonts w:ascii="Calibri" w:eastAsia="Calibri" w:hAnsi="Calibri"/>
                <w:sz w:val="22"/>
                <w:szCs w:val="22"/>
              </w:rPr>
            </w:pPr>
            <w:ins w:id="913"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52E36D3C" w14:textId="77777777" w:rsidR="00DB0954" w:rsidRPr="00AB7750" w:rsidRDefault="00DB0954" w:rsidP="004E54B4">
            <w:pPr>
              <w:rPr>
                <w:ins w:id="914" w:author="Bourque, Ethan" w:date="2024-04-23T09:51:00Z"/>
                <w:rFonts w:ascii="Calibri" w:eastAsia="Calibri" w:hAnsi="Calibri"/>
                <w:sz w:val="22"/>
                <w:szCs w:val="22"/>
              </w:rPr>
            </w:pPr>
            <w:ins w:id="915" w:author="Bourque, Ethan" w:date="2024-04-23T09:51:00Z">
              <w:r w:rsidRPr="00CB7FF4">
                <w:rPr>
                  <w:rFonts w:ascii="Garamond" w:eastAsia="Calibri" w:hAnsi="Garamond"/>
                  <w:sz w:val="22"/>
                  <w:szCs w:val="22"/>
                </w:rPr>
                <w:t>NA</w:t>
              </w:r>
            </w:ins>
          </w:p>
        </w:tc>
      </w:tr>
      <w:tr w:rsidR="00DB0954" w14:paraId="337950FA" w14:textId="77777777" w:rsidTr="004E54B4">
        <w:trPr>
          <w:trHeight w:val="758"/>
          <w:jc w:val="center"/>
          <w:ins w:id="91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01A890A1" w14:textId="77777777" w:rsidR="00DB0954" w:rsidRPr="008F201A" w:rsidRDefault="00DB0954" w:rsidP="004E54B4">
            <w:pPr>
              <w:rPr>
                <w:ins w:id="917" w:author="Bourque, Ethan" w:date="2024-04-23T09:51:00Z"/>
                <w:rFonts w:ascii="Garamond" w:hAnsi="Garamond"/>
                <w:sz w:val="22"/>
                <w:szCs w:val="22"/>
              </w:rPr>
            </w:pPr>
            <w:proofErr w:type="spellStart"/>
            <w:ins w:id="918" w:author="Bourque, Ethan" w:date="2024-04-23T09:51:00Z">
              <w:r w:rsidRPr="008F201A">
                <w:rPr>
                  <w:rFonts w:ascii="Garamond" w:hAnsi="Garamond"/>
                  <w:sz w:val="22"/>
                  <w:szCs w:val="22"/>
                </w:rPr>
                <w:t>apaebnut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3AC11E45" w14:textId="77777777" w:rsidR="00DB0954" w:rsidRDefault="00DB0954" w:rsidP="004E54B4">
            <w:pPr>
              <w:rPr>
                <w:ins w:id="919" w:author="Bourque, Ethan" w:date="2024-04-23T09:51:00Z"/>
                <w:rFonts w:ascii="Garamond" w:hAnsi="Garamond"/>
                <w:sz w:val="22"/>
                <w:szCs w:val="22"/>
              </w:rPr>
            </w:pPr>
            <w:ins w:id="920" w:author="Bourque, Ethan" w:date="2024-04-23T09:51:00Z">
              <w:r>
                <w:rPr>
                  <w:rFonts w:ascii="Garamond" w:hAnsi="Garamond"/>
                  <w:sz w:val="22"/>
                  <w:szCs w:val="22"/>
                </w:rPr>
                <w:t>P</w:t>
              </w:r>
            </w:ins>
          </w:p>
        </w:tc>
        <w:tc>
          <w:tcPr>
            <w:tcW w:w="1382" w:type="dxa"/>
            <w:tcBorders>
              <w:top w:val="single" w:sz="4" w:space="0" w:color="auto"/>
              <w:left w:val="single" w:sz="4" w:space="0" w:color="auto"/>
              <w:bottom w:val="single" w:sz="4" w:space="0" w:color="auto"/>
              <w:right w:val="single" w:sz="4" w:space="0" w:color="auto"/>
            </w:tcBorders>
            <w:vAlign w:val="center"/>
          </w:tcPr>
          <w:p w14:paraId="1DB3163C" w14:textId="77777777" w:rsidR="00DB0954" w:rsidRPr="008F201A" w:rsidRDefault="00DB0954" w:rsidP="004E54B4">
            <w:pPr>
              <w:jc w:val="center"/>
              <w:rPr>
                <w:ins w:id="921" w:author="Bourque, Ethan" w:date="2024-04-23T09:51:00Z"/>
                <w:rFonts w:ascii="Garamond" w:hAnsi="Garamond"/>
                <w:sz w:val="22"/>
                <w:szCs w:val="22"/>
              </w:rPr>
            </w:pPr>
            <w:ins w:id="922" w:author="Bourque, Ethan" w:date="2024-04-23T09:51:00Z">
              <w:r w:rsidRPr="008F201A">
                <w:rPr>
                  <w:rFonts w:ascii="Garamond" w:hAnsi="Garamond"/>
                  <w:sz w:val="22"/>
                  <w:szCs w:val="22"/>
                </w:rPr>
                <w:t>East Bay Bottom</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A68C094" w14:textId="77777777" w:rsidR="00DB0954" w:rsidRPr="008E0A12" w:rsidRDefault="00DB0954" w:rsidP="004E54B4">
            <w:pPr>
              <w:rPr>
                <w:ins w:id="923" w:author="Bourque, Ethan" w:date="2024-04-23T09:51:00Z"/>
                <w:rFonts w:ascii="Garamond" w:hAnsi="Garamond"/>
                <w:sz w:val="22"/>
                <w:szCs w:val="22"/>
              </w:rPr>
            </w:pPr>
            <w:ins w:id="924" w:author="Bourque, Ethan" w:date="2024-04-23T09:51:00Z">
              <w:r w:rsidRPr="008E0A12">
                <w:rPr>
                  <w:rFonts w:ascii="Garamond" w:hAnsi="Garamond"/>
                  <w:sz w:val="22"/>
                  <w:szCs w:val="22"/>
                </w:rPr>
                <w:t>29° 47' 8.88 N, 84° 52' 30.72 W</w:t>
              </w:r>
            </w:ins>
          </w:p>
        </w:tc>
        <w:tc>
          <w:tcPr>
            <w:tcW w:w="1365" w:type="dxa"/>
            <w:tcBorders>
              <w:top w:val="single" w:sz="4" w:space="0" w:color="auto"/>
              <w:left w:val="single" w:sz="4" w:space="0" w:color="auto"/>
              <w:bottom w:val="single" w:sz="4" w:space="0" w:color="auto"/>
              <w:right w:val="single" w:sz="4" w:space="0" w:color="auto"/>
            </w:tcBorders>
            <w:vAlign w:val="center"/>
          </w:tcPr>
          <w:p w14:paraId="1FB0E43B" w14:textId="77777777" w:rsidR="00DB0954" w:rsidRPr="00DD0E07" w:rsidRDefault="00DB0954" w:rsidP="004E54B4">
            <w:pPr>
              <w:rPr>
                <w:ins w:id="925" w:author="Bourque, Ethan" w:date="2024-04-23T09:51:00Z"/>
                <w:rFonts w:ascii="Garamond" w:hAnsi="Garamond"/>
                <w:sz w:val="22"/>
                <w:szCs w:val="22"/>
              </w:rPr>
            </w:pPr>
            <w:ins w:id="926"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603065A7" w14:textId="77777777" w:rsidR="00DB0954" w:rsidRPr="00AB7750" w:rsidRDefault="00DB0954" w:rsidP="004E54B4">
            <w:pPr>
              <w:rPr>
                <w:ins w:id="927" w:author="Bourque, Ethan" w:date="2024-04-23T09:51:00Z"/>
                <w:rFonts w:ascii="Calibri" w:eastAsia="Calibri" w:hAnsi="Calibri"/>
                <w:sz w:val="22"/>
                <w:szCs w:val="22"/>
              </w:rPr>
            </w:pPr>
            <w:ins w:id="92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3BB896AD" w14:textId="77777777" w:rsidR="00DB0954" w:rsidRPr="00AB7750" w:rsidRDefault="00DB0954" w:rsidP="004E54B4">
            <w:pPr>
              <w:rPr>
                <w:ins w:id="929" w:author="Bourque, Ethan" w:date="2024-04-23T09:51:00Z"/>
                <w:rFonts w:ascii="Calibri" w:eastAsia="Calibri" w:hAnsi="Calibri"/>
                <w:sz w:val="22"/>
                <w:szCs w:val="22"/>
              </w:rPr>
            </w:pPr>
            <w:ins w:id="930" w:author="Bourque, Ethan" w:date="2024-04-23T09:51:00Z">
              <w:r w:rsidRPr="00CB7FF4">
                <w:rPr>
                  <w:rFonts w:ascii="Garamond" w:eastAsia="Calibri" w:hAnsi="Garamond"/>
                  <w:sz w:val="22"/>
                  <w:szCs w:val="22"/>
                </w:rPr>
                <w:t>NA</w:t>
              </w:r>
            </w:ins>
          </w:p>
        </w:tc>
      </w:tr>
      <w:tr w:rsidR="00DB0954" w14:paraId="6BF6ADF5" w14:textId="77777777" w:rsidTr="004E54B4">
        <w:trPr>
          <w:trHeight w:val="758"/>
          <w:jc w:val="center"/>
          <w:ins w:id="93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50245066" w14:textId="77777777" w:rsidR="00DB0954" w:rsidRPr="008F201A" w:rsidRDefault="00DB0954" w:rsidP="004E54B4">
            <w:pPr>
              <w:rPr>
                <w:ins w:id="932" w:author="Bourque, Ethan" w:date="2024-04-23T09:51:00Z"/>
                <w:rFonts w:ascii="Garamond" w:hAnsi="Garamond"/>
                <w:sz w:val="22"/>
                <w:szCs w:val="22"/>
              </w:rPr>
            </w:pPr>
            <w:proofErr w:type="spellStart"/>
            <w:ins w:id="933" w:author="Bourque, Ethan" w:date="2024-04-23T09:51:00Z">
              <w:r w:rsidRPr="008F201A">
                <w:rPr>
                  <w:rFonts w:ascii="Garamond" w:hAnsi="Garamond"/>
                  <w:sz w:val="22"/>
                  <w:szCs w:val="22"/>
                </w:rPr>
                <w:t>apascnut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1C2D4122" w14:textId="77777777" w:rsidR="00DB0954" w:rsidRDefault="00DB0954" w:rsidP="004E54B4">
            <w:pPr>
              <w:rPr>
                <w:ins w:id="934" w:author="Bourque, Ethan" w:date="2024-04-23T09:51:00Z"/>
                <w:rFonts w:ascii="Garamond" w:hAnsi="Garamond"/>
                <w:sz w:val="22"/>
                <w:szCs w:val="22"/>
              </w:rPr>
            </w:pPr>
            <w:ins w:id="935"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0F28744B" w14:textId="77777777" w:rsidR="00DB0954" w:rsidRPr="008F201A" w:rsidRDefault="00DB0954" w:rsidP="004E54B4">
            <w:pPr>
              <w:jc w:val="center"/>
              <w:rPr>
                <w:ins w:id="936" w:author="Bourque, Ethan" w:date="2024-04-23T09:51:00Z"/>
                <w:rFonts w:ascii="Garamond" w:hAnsi="Garamond"/>
                <w:sz w:val="22"/>
                <w:szCs w:val="22"/>
              </w:rPr>
            </w:pPr>
            <w:ins w:id="937" w:author="Bourque, Ethan" w:date="2024-04-23T09:51:00Z">
              <w:r w:rsidRPr="008F201A">
                <w:rPr>
                  <w:rFonts w:ascii="Garamond" w:hAnsi="Garamond"/>
                  <w:sz w:val="22"/>
                  <w:szCs w:val="22"/>
                </w:rPr>
                <w:t>Sikes Cut Offshore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E022AE7" w14:textId="77777777" w:rsidR="00DB0954" w:rsidRPr="008E0A12" w:rsidRDefault="00DB0954" w:rsidP="004E54B4">
            <w:pPr>
              <w:rPr>
                <w:ins w:id="938" w:author="Bourque, Ethan" w:date="2024-04-23T09:51:00Z"/>
                <w:rFonts w:ascii="Garamond" w:hAnsi="Garamond"/>
                <w:sz w:val="22"/>
                <w:szCs w:val="22"/>
              </w:rPr>
            </w:pPr>
            <w:ins w:id="939" w:author="Bourque, Ethan" w:date="2024-04-23T09:51:00Z">
              <w:r w:rsidRPr="008E0A12">
                <w:rPr>
                  <w:rFonts w:ascii="Garamond" w:hAnsi="Garamond"/>
                  <w:sz w:val="22"/>
                  <w:szCs w:val="22"/>
                </w:rPr>
                <w:t>29° 36' 24.12 N, 84° 56' 48.12 W</w:t>
              </w:r>
            </w:ins>
          </w:p>
        </w:tc>
        <w:tc>
          <w:tcPr>
            <w:tcW w:w="1365" w:type="dxa"/>
            <w:tcBorders>
              <w:top w:val="single" w:sz="4" w:space="0" w:color="auto"/>
              <w:left w:val="single" w:sz="4" w:space="0" w:color="auto"/>
              <w:bottom w:val="single" w:sz="4" w:space="0" w:color="auto"/>
              <w:right w:val="single" w:sz="4" w:space="0" w:color="auto"/>
            </w:tcBorders>
            <w:vAlign w:val="center"/>
          </w:tcPr>
          <w:p w14:paraId="5434A899" w14:textId="77777777" w:rsidR="00DB0954" w:rsidRPr="00DD0E07" w:rsidRDefault="00DB0954" w:rsidP="004E54B4">
            <w:pPr>
              <w:rPr>
                <w:ins w:id="940" w:author="Bourque, Ethan" w:date="2024-04-23T09:51:00Z"/>
                <w:rFonts w:ascii="Garamond" w:hAnsi="Garamond"/>
                <w:sz w:val="22"/>
                <w:szCs w:val="22"/>
              </w:rPr>
            </w:pPr>
            <w:ins w:id="941"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0334D6C5" w14:textId="77777777" w:rsidR="00DB0954" w:rsidRPr="00AB7750" w:rsidRDefault="00DB0954" w:rsidP="004E54B4">
            <w:pPr>
              <w:rPr>
                <w:ins w:id="942" w:author="Bourque, Ethan" w:date="2024-04-23T09:51:00Z"/>
                <w:rFonts w:ascii="Calibri" w:eastAsia="Calibri" w:hAnsi="Calibri"/>
                <w:sz w:val="22"/>
                <w:szCs w:val="22"/>
              </w:rPr>
            </w:pPr>
            <w:ins w:id="943"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1D1FE73C" w14:textId="77777777" w:rsidR="00DB0954" w:rsidRPr="00AB7750" w:rsidRDefault="00DB0954" w:rsidP="004E54B4">
            <w:pPr>
              <w:rPr>
                <w:ins w:id="944" w:author="Bourque, Ethan" w:date="2024-04-23T09:51:00Z"/>
                <w:rFonts w:ascii="Calibri" w:eastAsia="Calibri" w:hAnsi="Calibri"/>
                <w:sz w:val="22"/>
                <w:szCs w:val="22"/>
              </w:rPr>
            </w:pPr>
            <w:ins w:id="945" w:author="Bourque, Ethan" w:date="2024-04-23T09:51:00Z">
              <w:r w:rsidRPr="00CB7FF4">
                <w:rPr>
                  <w:rFonts w:ascii="Garamond" w:eastAsia="Calibri" w:hAnsi="Garamond"/>
                  <w:sz w:val="22"/>
                  <w:szCs w:val="22"/>
                </w:rPr>
                <w:t>NA</w:t>
              </w:r>
            </w:ins>
          </w:p>
        </w:tc>
      </w:tr>
      <w:tr w:rsidR="00DB0954" w14:paraId="733F5730" w14:textId="77777777" w:rsidTr="004E54B4">
        <w:trPr>
          <w:trHeight w:val="758"/>
          <w:jc w:val="center"/>
          <w:ins w:id="94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717C7395" w14:textId="77777777" w:rsidR="00DB0954" w:rsidRPr="008F201A" w:rsidRDefault="00DB0954" w:rsidP="004E54B4">
            <w:pPr>
              <w:rPr>
                <w:ins w:id="947" w:author="Bourque, Ethan" w:date="2024-04-23T09:51:00Z"/>
                <w:rFonts w:ascii="Garamond" w:hAnsi="Garamond"/>
                <w:sz w:val="22"/>
                <w:szCs w:val="22"/>
              </w:rPr>
            </w:pPr>
            <w:proofErr w:type="spellStart"/>
            <w:ins w:id="948" w:author="Bourque, Ethan" w:date="2024-04-23T09:51:00Z">
              <w:r w:rsidRPr="008F201A">
                <w:rPr>
                  <w:rFonts w:ascii="Garamond" w:hAnsi="Garamond"/>
                  <w:sz w:val="22"/>
                  <w:szCs w:val="22"/>
                </w:rPr>
                <w:t>apanhnut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4E6B0467" w14:textId="77777777" w:rsidR="00DB0954" w:rsidRDefault="00DB0954" w:rsidP="004E54B4">
            <w:pPr>
              <w:rPr>
                <w:ins w:id="949" w:author="Bourque, Ethan" w:date="2024-04-23T09:51:00Z"/>
                <w:rFonts w:ascii="Garamond" w:hAnsi="Garamond"/>
                <w:sz w:val="22"/>
                <w:szCs w:val="22"/>
              </w:rPr>
            </w:pPr>
            <w:ins w:id="950"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7A94C532" w14:textId="77777777" w:rsidR="00DB0954" w:rsidRPr="008F201A" w:rsidRDefault="00DB0954" w:rsidP="004E54B4">
            <w:pPr>
              <w:jc w:val="center"/>
              <w:rPr>
                <w:ins w:id="951" w:author="Bourque, Ethan" w:date="2024-04-23T09:51:00Z"/>
                <w:rFonts w:ascii="Garamond" w:hAnsi="Garamond"/>
                <w:sz w:val="22"/>
                <w:szCs w:val="22"/>
              </w:rPr>
            </w:pPr>
            <w:ins w:id="952" w:author="Bourque, Ethan" w:date="2024-04-23T09:51:00Z">
              <w:r w:rsidRPr="008F201A">
                <w:rPr>
                  <w:rFonts w:ascii="Garamond" w:hAnsi="Garamond"/>
                  <w:sz w:val="22"/>
                  <w:szCs w:val="22"/>
                </w:rPr>
                <w:t>Nick's Hole</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85E10F1" w14:textId="77777777" w:rsidR="00DB0954" w:rsidRPr="008E0A12" w:rsidRDefault="00DB0954" w:rsidP="004E54B4">
            <w:pPr>
              <w:rPr>
                <w:ins w:id="953" w:author="Bourque, Ethan" w:date="2024-04-23T09:51:00Z"/>
                <w:rFonts w:ascii="Garamond" w:hAnsi="Garamond"/>
                <w:sz w:val="22"/>
                <w:szCs w:val="22"/>
              </w:rPr>
            </w:pPr>
            <w:ins w:id="954" w:author="Bourque, Ethan" w:date="2024-04-23T09:51:00Z">
              <w:r w:rsidRPr="008E0A12">
                <w:rPr>
                  <w:rFonts w:ascii="Garamond" w:hAnsi="Garamond"/>
                  <w:sz w:val="22"/>
                  <w:szCs w:val="22"/>
                </w:rPr>
                <w:t>29° 39' 1.44 N, 84° 55' 44.04 W</w:t>
              </w:r>
            </w:ins>
          </w:p>
        </w:tc>
        <w:tc>
          <w:tcPr>
            <w:tcW w:w="1365" w:type="dxa"/>
            <w:tcBorders>
              <w:top w:val="single" w:sz="4" w:space="0" w:color="auto"/>
              <w:left w:val="single" w:sz="4" w:space="0" w:color="auto"/>
              <w:bottom w:val="single" w:sz="4" w:space="0" w:color="auto"/>
              <w:right w:val="single" w:sz="4" w:space="0" w:color="auto"/>
            </w:tcBorders>
            <w:vAlign w:val="center"/>
          </w:tcPr>
          <w:p w14:paraId="0BBCB81C" w14:textId="77777777" w:rsidR="00DB0954" w:rsidRPr="00DD0E07" w:rsidRDefault="00DB0954" w:rsidP="004E54B4">
            <w:pPr>
              <w:rPr>
                <w:ins w:id="955" w:author="Bourque, Ethan" w:date="2024-04-23T09:51:00Z"/>
                <w:rFonts w:ascii="Garamond" w:hAnsi="Garamond"/>
                <w:sz w:val="22"/>
                <w:szCs w:val="22"/>
              </w:rPr>
            </w:pPr>
            <w:ins w:id="956"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61EFB361" w14:textId="77777777" w:rsidR="00DB0954" w:rsidRPr="00AB7750" w:rsidRDefault="00DB0954" w:rsidP="004E54B4">
            <w:pPr>
              <w:rPr>
                <w:ins w:id="957" w:author="Bourque, Ethan" w:date="2024-04-23T09:51:00Z"/>
                <w:rFonts w:ascii="Calibri" w:eastAsia="Calibri" w:hAnsi="Calibri"/>
                <w:sz w:val="22"/>
                <w:szCs w:val="22"/>
              </w:rPr>
            </w:pPr>
            <w:ins w:id="95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43C18CB2" w14:textId="77777777" w:rsidR="00DB0954" w:rsidRPr="00AB7750" w:rsidRDefault="00DB0954" w:rsidP="004E54B4">
            <w:pPr>
              <w:rPr>
                <w:ins w:id="959" w:author="Bourque, Ethan" w:date="2024-04-23T09:51:00Z"/>
                <w:rFonts w:ascii="Calibri" w:eastAsia="Calibri" w:hAnsi="Calibri"/>
                <w:sz w:val="22"/>
                <w:szCs w:val="22"/>
              </w:rPr>
            </w:pPr>
            <w:ins w:id="960" w:author="Bourque, Ethan" w:date="2024-04-23T09:51:00Z">
              <w:r w:rsidRPr="00CB7FF4">
                <w:rPr>
                  <w:rFonts w:ascii="Garamond" w:eastAsia="Calibri" w:hAnsi="Garamond"/>
                  <w:sz w:val="22"/>
                  <w:szCs w:val="22"/>
                </w:rPr>
                <w:t>NA</w:t>
              </w:r>
            </w:ins>
          </w:p>
        </w:tc>
      </w:tr>
      <w:tr w:rsidR="00DB0954" w14:paraId="5E26C43C" w14:textId="77777777" w:rsidTr="004E54B4">
        <w:trPr>
          <w:trHeight w:val="758"/>
          <w:jc w:val="center"/>
          <w:ins w:id="961"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6000B410" w14:textId="77777777" w:rsidR="00DB0954" w:rsidRPr="008F201A" w:rsidRDefault="00DB0954" w:rsidP="004E54B4">
            <w:pPr>
              <w:rPr>
                <w:ins w:id="962" w:author="Bourque, Ethan" w:date="2024-04-23T09:51:00Z"/>
                <w:rFonts w:ascii="Garamond" w:hAnsi="Garamond"/>
                <w:sz w:val="22"/>
                <w:szCs w:val="22"/>
              </w:rPr>
            </w:pPr>
            <w:proofErr w:type="spellStart"/>
            <w:ins w:id="963" w:author="Bourque, Ethan" w:date="2024-04-23T09:51:00Z">
              <w:r w:rsidRPr="008F201A">
                <w:rPr>
                  <w:rFonts w:ascii="Garamond" w:hAnsi="Garamond"/>
                  <w:sz w:val="22"/>
                  <w:szCs w:val="22"/>
                </w:rPr>
                <w:t>apacpnut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1608ABBF" w14:textId="77777777" w:rsidR="00DB0954" w:rsidRDefault="00DB0954" w:rsidP="004E54B4">
            <w:pPr>
              <w:rPr>
                <w:ins w:id="964" w:author="Bourque, Ethan" w:date="2024-04-23T09:51:00Z"/>
                <w:rFonts w:ascii="Garamond" w:hAnsi="Garamond"/>
                <w:sz w:val="22"/>
                <w:szCs w:val="22"/>
              </w:rPr>
            </w:pPr>
            <w:ins w:id="965" w:author="Bourque, Ethan" w:date="2024-04-23T09:51:00Z">
              <w:r>
                <w:rPr>
                  <w:rFonts w:ascii="Garamond" w:hAnsi="Garamond"/>
                  <w:sz w:val="22"/>
                  <w:szCs w:val="22"/>
                </w:rPr>
                <w:t>P</w:t>
              </w:r>
            </w:ins>
          </w:p>
        </w:tc>
        <w:tc>
          <w:tcPr>
            <w:tcW w:w="1382" w:type="dxa"/>
            <w:tcBorders>
              <w:top w:val="single" w:sz="4" w:space="0" w:color="auto"/>
              <w:left w:val="single" w:sz="4" w:space="0" w:color="auto"/>
              <w:bottom w:val="single" w:sz="4" w:space="0" w:color="auto"/>
              <w:right w:val="single" w:sz="4" w:space="0" w:color="auto"/>
            </w:tcBorders>
            <w:vAlign w:val="center"/>
          </w:tcPr>
          <w:p w14:paraId="65B1815F" w14:textId="77777777" w:rsidR="00DB0954" w:rsidRPr="008F201A" w:rsidRDefault="00DB0954" w:rsidP="004E54B4">
            <w:pPr>
              <w:jc w:val="center"/>
              <w:rPr>
                <w:ins w:id="966" w:author="Bourque, Ethan" w:date="2024-04-23T09:51:00Z"/>
                <w:rFonts w:ascii="Garamond" w:hAnsi="Garamond"/>
                <w:sz w:val="22"/>
                <w:szCs w:val="22"/>
              </w:rPr>
            </w:pPr>
            <w:ins w:id="967" w:author="Bourque, Ethan" w:date="2024-04-23T09:51:00Z">
              <w:r w:rsidRPr="008F201A">
                <w:rPr>
                  <w:rFonts w:ascii="Garamond" w:hAnsi="Garamond"/>
                  <w:sz w:val="22"/>
                  <w:szCs w:val="22"/>
                </w:rPr>
                <w:t>Cat Point</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65BD022F" w14:textId="77777777" w:rsidR="00DB0954" w:rsidRPr="008E0A12" w:rsidRDefault="00DB0954" w:rsidP="004E54B4">
            <w:pPr>
              <w:rPr>
                <w:ins w:id="968" w:author="Bourque, Ethan" w:date="2024-04-23T09:51:00Z"/>
                <w:rFonts w:ascii="Garamond" w:hAnsi="Garamond"/>
                <w:sz w:val="22"/>
                <w:szCs w:val="22"/>
              </w:rPr>
            </w:pPr>
            <w:ins w:id="969" w:author="Bourque, Ethan" w:date="2024-04-23T09:51:00Z">
              <w:r w:rsidRPr="008E0A12">
                <w:rPr>
                  <w:rFonts w:ascii="Garamond" w:hAnsi="Garamond"/>
                  <w:sz w:val="22"/>
                  <w:szCs w:val="22"/>
                </w:rPr>
                <w:t>29° 42' 7.68 N, 84° 52' 48.72 W</w:t>
              </w:r>
            </w:ins>
          </w:p>
        </w:tc>
        <w:tc>
          <w:tcPr>
            <w:tcW w:w="1365" w:type="dxa"/>
            <w:tcBorders>
              <w:top w:val="single" w:sz="4" w:space="0" w:color="auto"/>
              <w:left w:val="single" w:sz="4" w:space="0" w:color="auto"/>
              <w:bottom w:val="single" w:sz="4" w:space="0" w:color="auto"/>
              <w:right w:val="single" w:sz="4" w:space="0" w:color="auto"/>
            </w:tcBorders>
            <w:vAlign w:val="center"/>
          </w:tcPr>
          <w:p w14:paraId="1F09BBC3" w14:textId="77777777" w:rsidR="00DB0954" w:rsidRPr="00DD0E07" w:rsidRDefault="00DB0954" w:rsidP="004E54B4">
            <w:pPr>
              <w:rPr>
                <w:ins w:id="970" w:author="Bourque, Ethan" w:date="2024-04-23T09:51:00Z"/>
                <w:rFonts w:ascii="Garamond" w:hAnsi="Garamond"/>
                <w:sz w:val="22"/>
                <w:szCs w:val="22"/>
              </w:rPr>
            </w:pPr>
            <w:ins w:id="971"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5374F6E3" w14:textId="77777777" w:rsidR="00DB0954" w:rsidRPr="00AB7750" w:rsidRDefault="00DB0954" w:rsidP="004E54B4">
            <w:pPr>
              <w:rPr>
                <w:ins w:id="972" w:author="Bourque, Ethan" w:date="2024-04-23T09:51:00Z"/>
                <w:rFonts w:ascii="Calibri" w:eastAsia="Calibri" w:hAnsi="Calibri"/>
                <w:sz w:val="22"/>
                <w:szCs w:val="22"/>
              </w:rPr>
            </w:pPr>
            <w:ins w:id="973"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49305481" w14:textId="77777777" w:rsidR="00DB0954" w:rsidRPr="00AB7750" w:rsidRDefault="00DB0954" w:rsidP="004E54B4">
            <w:pPr>
              <w:rPr>
                <w:ins w:id="974" w:author="Bourque, Ethan" w:date="2024-04-23T09:51:00Z"/>
                <w:rFonts w:ascii="Calibri" w:eastAsia="Calibri" w:hAnsi="Calibri"/>
                <w:sz w:val="22"/>
                <w:szCs w:val="22"/>
              </w:rPr>
            </w:pPr>
            <w:ins w:id="975" w:author="Bourque, Ethan" w:date="2024-04-23T09:51:00Z">
              <w:r w:rsidRPr="00CB7FF4">
                <w:rPr>
                  <w:rFonts w:ascii="Garamond" w:eastAsia="Calibri" w:hAnsi="Garamond"/>
                  <w:sz w:val="22"/>
                  <w:szCs w:val="22"/>
                </w:rPr>
                <w:t>NA</w:t>
              </w:r>
            </w:ins>
          </w:p>
        </w:tc>
      </w:tr>
      <w:tr w:rsidR="00DB0954" w14:paraId="09E8C310" w14:textId="77777777" w:rsidTr="004E54B4">
        <w:trPr>
          <w:trHeight w:val="758"/>
          <w:jc w:val="center"/>
          <w:ins w:id="976" w:author="Bourque, Ethan" w:date="2024-04-23T09:51:00Z"/>
        </w:trPr>
        <w:tc>
          <w:tcPr>
            <w:tcW w:w="1074" w:type="dxa"/>
            <w:tcBorders>
              <w:top w:val="single" w:sz="4" w:space="0" w:color="auto"/>
              <w:left w:val="single" w:sz="4" w:space="0" w:color="auto"/>
              <w:bottom w:val="single" w:sz="4" w:space="0" w:color="auto"/>
              <w:right w:val="single" w:sz="4" w:space="0" w:color="auto"/>
            </w:tcBorders>
            <w:vAlign w:val="center"/>
          </w:tcPr>
          <w:p w14:paraId="104316CE" w14:textId="77777777" w:rsidR="00DB0954" w:rsidRPr="008F201A" w:rsidRDefault="00DB0954" w:rsidP="004E54B4">
            <w:pPr>
              <w:rPr>
                <w:ins w:id="977" w:author="Bourque, Ethan" w:date="2024-04-23T09:51:00Z"/>
                <w:rFonts w:ascii="Garamond" w:hAnsi="Garamond"/>
                <w:sz w:val="22"/>
                <w:szCs w:val="22"/>
              </w:rPr>
            </w:pPr>
            <w:proofErr w:type="spellStart"/>
            <w:ins w:id="978" w:author="Bourque, Ethan" w:date="2024-04-23T09:51:00Z">
              <w:r w:rsidRPr="008F201A">
                <w:rPr>
                  <w:rFonts w:ascii="Garamond" w:hAnsi="Garamond"/>
                  <w:sz w:val="22"/>
                  <w:szCs w:val="22"/>
                </w:rPr>
                <w:t>aparvnut</w:t>
              </w:r>
              <w:proofErr w:type="spellEnd"/>
            </w:ins>
          </w:p>
        </w:tc>
        <w:tc>
          <w:tcPr>
            <w:tcW w:w="863" w:type="dxa"/>
            <w:tcBorders>
              <w:top w:val="single" w:sz="4" w:space="0" w:color="auto"/>
              <w:left w:val="single" w:sz="4" w:space="0" w:color="auto"/>
              <w:bottom w:val="single" w:sz="4" w:space="0" w:color="auto"/>
              <w:right w:val="single" w:sz="4" w:space="0" w:color="auto"/>
            </w:tcBorders>
            <w:vAlign w:val="center"/>
          </w:tcPr>
          <w:p w14:paraId="78CE8A9D" w14:textId="77777777" w:rsidR="00DB0954" w:rsidRDefault="00DB0954" w:rsidP="004E54B4">
            <w:pPr>
              <w:rPr>
                <w:ins w:id="979" w:author="Bourque, Ethan" w:date="2024-04-23T09:51:00Z"/>
                <w:rFonts w:ascii="Garamond" w:hAnsi="Garamond"/>
                <w:sz w:val="22"/>
                <w:szCs w:val="22"/>
              </w:rPr>
            </w:pPr>
            <w:ins w:id="980" w:author="Bourque, Ethan" w:date="2024-04-23T09:51:00Z">
              <w:r>
                <w:rPr>
                  <w:rFonts w:ascii="Garamond" w:hAnsi="Garamond"/>
                  <w:sz w:val="22"/>
                  <w:szCs w:val="22"/>
                </w:rPr>
                <w:t>S</w:t>
              </w:r>
            </w:ins>
          </w:p>
        </w:tc>
        <w:tc>
          <w:tcPr>
            <w:tcW w:w="1382" w:type="dxa"/>
            <w:tcBorders>
              <w:top w:val="single" w:sz="4" w:space="0" w:color="auto"/>
              <w:left w:val="single" w:sz="4" w:space="0" w:color="auto"/>
              <w:bottom w:val="single" w:sz="4" w:space="0" w:color="auto"/>
              <w:right w:val="single" w:sz="4" w:space="0" w:color="auto"/>
            </w:tcBorders>
            <w:vAlign w:val="center"/>
          </w:tcPr>
          <w:p w14:paraId="26A8A891" w14:textId="77777777" w:rsidR="00DB0954" w:rsidRPr="008F201A" w:rsidRDefault="00DB0954" w:rsidP="004E54B4">
            <w:pPr>
              <w:jc w:val="center"/>
              <w:rPr>
                <w:ins w:id="981" w:author="Bourque, Ethan" w:date="2024-04-23T09:51:00Z"/>
                <w:rFonts w:ascii="Garamond" w:hAnsi="Garamond"/>
                <w:sz w:val="22"/>
                <w:szCs w:val="22"/>
              </w:rPr>
            </w:pPr>
            <w:ins w:id="982" w:author="Bourque, Ethan" w:date="2024-04-23T09:51:00Z">
              <w:r w:rsidRPr="008F201A">
                <w:rPr>
                  <w:rFonts w:ascii="Garamond" w:hAnsi="Garamond"/>
                  <w:sz w:val="22"/>
                  <w:szCs w:val="22"/>
                </w:rPr>
                <w:t>River</w:t>
              </w:r>
            </w:ins>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F577C26" w14:textId="77777777" w:rsidR="00DB0954" w:rsidRPr="008E0A12" w:rsidRDefault="00DB0954" w:rsidP="004E54B4">
            <w:pPr>
              <w:rPr>
                <w:ins w:id="983" w:author="Bourque, Ethan" w:date="2024-04-23T09:51:00Z"/>
                <w:rFonts w:ascii="Garamond" w:hAnsi="Garamond"/>
                <w:sz w:val="22"/>
                <w:szCs w:val="22"/>
              </w:rPr>
            </w:pPr>
            <w:ins w:id="984" w:author="Bourque, Ethan" w:date="2024-04-23T09:51:00Z">
              <w:r w:rsidRPr="008E0A12">
                <w:rPr>
                  <w:rFonts w:ascii="Garamond" w:hAnsi="Garamond"/>
                  <w:sz w:val="22"/>
                  <w:szCs w:val="22"/>
                </w:rPr>
                <w:t>29° 46' 44.76 N, 85° 2' 36.24 W</w:t>
              </w:r>
            </w:ins>
          </w:p>
        </w:tc>
        <w:tc>
          <w:tcPr>
            <w:tcW w:w="1365" w:type="dxa"/>
            <w:tcBorders>
              <w:top w:val="single" w:sz="4" w:space="0" w:color="auto"/>
              <w:left w:val="single" w:sz="4" w:space="0" w:color="auto"/>
              <w:bottom w:val="single" w:sz="4" w:space="0" w:color="auto"/>
              <w:right w:val="single" w:sz="4" w:space="0" w:color="auto"/>
            </w:tcBorders>
            <w:vAlign w:val="center"/>
          </w:tcPr>
          <w:p w14:paraId="4A427D7E" w14:textId="77777777" w:rsidR="00DB0954" w:rsidRPr="00DD0E07" w:rsidRDefault="00DB0954" w:rsidP="004E54B4">
            <w:pPr>
              <w:rPr>
                <w:ins w:id="985" w:author="Bourque, Ethan" w:date="2024-04-23T09:51:00Z"/>
                <w:rFonts w:ascii="Garamond" w:hAnsi="Garamond"/>
                <w:sz w:val="22"/>
                <w:szCs w:val="22"/>
              </w:rPr>
            </w:pPr>
            <w:ins w:id="986" w:author="Bourque, Ethan" w:date="2024-04-23T09:51:00Z">
              <w:r w:rsidRPr="00DD0E07">
                <w:rPr>
                  <w:rFonts w:ascii="Garamond" w:hAnsi="Garamond"/>
                  <w:sz w:val="22"/>
                  <w:szCs w:val="22"/>
                </w:rPr>
                <w:t>04/01/2002 - current</w:t>
              </w:r>
            </w:ins>
          </w:p>
        </w:tc>
        <w:tc>
          <w:tcPr>
            <w:tcW w:w="1848" w:type="dxa"/>
            <w:tcBorders>
              <w:top w:val="single" w:sz="4" w:space="0" w:color="auto"/>
              <w:left w:val="single" w:sz="4" w:space="0" w:color="auto"/>
              <w:bottom w:val="single" w:sz="4" w:space="0" w:color="auto"/>
              <w:right w:val="single" w:sz="4" w:space="0" w:color="auto"/>
            </w:tcBorders>
            <w:vAlign w:val="center"/>
          </w:tcPr>
          <w:p w14:paraId="73D533BF" w14:textId="77777777" w:rsidR="00DB0954" w:rsidRPr="00AB7750" w:rsidRDefault="00DB0954" w:rsidP="004E54B4">
            <w:pPr>
              <w:rPr>
                <w:ins w:id="987" w:author="Bourque, Ethan" w:date="2024-04-23T09:51:00Z"/>
                <w:rFonts w:ascii="Calibri" w:eastAsia="Calibri" w:hAnsi="Calibri"/>
                <w:sz w:val="22"/>
                <w:szCs w:val="22"/>
              </w:rPr>
            </w:pPr>
            <w:ins w:id="988" w:author="Bourque, Ethan" w:date="2024-04-23T09:51:00Z">
              <w:r w:rsidRPr="00CB7FF4">
                <w:rPr>
                  <w:rFonts w:ascii="Garamond" w:eastAsia="Calibri" w:hAnsi="Garamond"/>
                  <w:sz w:val="22"/>
                  <w:szCs w:val="22"/>
                </w:rPr>
                <w:t>NA</w:t>
              </w:r>
            </w:ins>
          </w:p>
        </w:tc>
        <w:tc>
          <w:tcPr>
            <w:tcW w:w="2138" w:type="dxa"/>
            <w:tcBorders>
              <w:top w:val="single" w:sz="4" w:space="0" w:color="auto"/>
              <w:left w:val="single" w:sz="4" w:space="0" w:color="auto"/>
              <w:bottom w:val="single" w:sz="4" w:space="0" w:color="auto"/>
              <w:right w:val="single" w:sz="4" w:space="0" w:color="auto"/>
            </w:tcBorders>
            <w:vAlign w:val="center"/>
          </w:tcPr>
          <w:p w14:paraId="552F1295" w14:textId="77777777" w:rsidR="00DB0954" w:rsidRPr="00AB7750" w:rsidRDefault="00DB0954" w:rsidP="004E54B4">
            <w:pPr>
              <w:rPr>
                <w:ins w:id="989" w:author="Bourque, Ethan" w:date="2024-04-23T09:51:00Z"/>
                <w:rFonts w:ascii="Calibri" w:eastAsia="Calibri" w:hAnsi="Calibri"/>
                <w:sz w:val="22"/>
                <w:szCs w:val="22"/>
              </w:rPr>
            </w:pPr>
            <w:ins w:id="990" w:author="Bourque, Ethan" w:date="2024-04-23T09:51:00Z">
              <w:r w:rsidRPr="00CB7FF4">
                <w:rPr>
                  <w:rFonts w:ascii="Garamond" w:eastAsia="Calibri" w:hAnsi="Garamond"/>
                  <w:sz w:val="22"/>
                  <w:szCs w:val="22"/>
                </w:rPr>
                <w:t>NA</w:t>
              </w:r>
            </w:ins>
          </w:p>
        </w:tc>
      </w:tr>
    </w:tbl>
    <w:p w14:paraId="3477CE97" w14:textId="77777777" w:rsidR="00DB0954" w:rsidRDefault="00DB0954" w:rsidP="00F5426E">
      <w:pPr>
        <w:pStyle w:val="HTMLPreformatted"/>
        <w:rPr>
          <w:ins w:id="991" w:author="Bourque, Ethan" w:date="2024-04-23T09:51:00Z"/>
          <w:rFonts w:ascii="Garamond" w:hAnsi="Garamond"/>
          <w:sz w:val="22"/>
          <w:szCs w:val="22"/>
        </w:rPr>
      </w:pPr>
    </w:p>
    <w:p w14:paraId="7085B194" w14:textId="2BF4725C" w:rsidR="00DB0954" w:rsidRDefault="00DB0954" w:rsidP="00F5426E">
      <w:pPr>
        <w:pStyle w:val="HTMLPreformatted"/>
        <w:rPr>
          <w:rFonts w:ascii="Garamond" w:hAnsi="Garamond"/>
          <w:sz w:val="22"/>
          <w:szCs w:val="22"/>
        </w:rPr>
      </w:pPr>
      <w:ins w:id="992" w:author="Bourque, Ethan" w:date="2024-04-23T09:51:00Z">
        <w:r w:rsidRPr="00DB0954">
          <w:rPr>
            <w:rFonts w:ascii="Garamond" w:hAnsi="Garamond"/>
            <w:sz w:val="22"/>
            <w:szCs w:val="22"/>
          </w:rPr>
          <w:t>*The Pilot’s Cove nutrient station was moved from its old location to the Pilots Cove water quality datalogger station, 1.2 km away that was approved by DMC as a secondary SWMP station in fall of 2016. The reason for the move is to have both the nutrients and water quality sampled at the same location, allowing us to more closely couple the nutrient data with the water quality readings that are now being collected at the new water quality site.  ANERR sampled all nutrient and p-chem parameters at both stations monthly during 2017 to show that there is no statistically measurable difference in parameters between the locations, which is why the new location retained the Pilot’s Cove station name and number rather than becoming a new station.  This station move was approved by the CDMO Data Management Committee in late 2017 and took effect in January 2018.</w:t>
        </w:r>
      </w:ins>
    </w:p>
    <w:p w14:paraId="615C2CC5" w14:textId="77777777" w:rsidR="007534D0" w:rsidRDefault="007534D0" w:rsidP="00F5426E">
      <w:pPr>
        <w:pStyle w:val="HTMLPreformatted"/>
        <w:rPr>
          <w:ins w:id="993" w:author="Bourque, Ethan" w:date="2024-04-23T09:51:00Z"/>
          <w:rFonts w:ascii="Garamond" w:hAnsi="Garamond"/>
          <w:sz w:val="22"/>
          <w:szCs w:val="22"/>
        </w:rPr>
      </w:pPr>
    </w:p>
    <w:p w14:paraId="21E0872B" w14:textId="77777777" w:rsidR="00DB0954" w:rsidRDefault="00DB0954" w:rsidP="00DB0954">
      <w:pPr>
        <w:pStyle w:val="HTMLPreformatted"/>
        <w:rPr>
          <w:ins w:id="994" w:author="Bourque, Ethan" w:date="2024-04-23T09:52:00Z"/>
          <w:rFonts w:ascii="Garamond" w:hAnsi="Garamond"/>
          <w:sz w:val="22"/>
          <w:szCs w:val="22"/>
        </w:rPr>
      </w:pPr>
      <w:ins w:id="995" w:author="Bourque, Ethan" w:date="2024-04-23T09:52:00Z">
        <w:r>
          <w:rPr>
            <w:rFonts w:ascii="Garamond" w:hAnsi="Garamond"/>
            <w:sz w:val="22"/>
            <w:szCs w:val="22"/>
          </w:rPr>
          <w:t>Figure 1: ANERR SWMP Station locations.</w:t>
        </w:r>
      </w:ins>
    </w:p>
    <w:p w14:paraId="3DAE503E" w14:textId="77777777" w:rsidR="00DB0954" w:rsidRDefault="00DB0954" w:rsidP="00DB0954">
      <w:pPr>
        <w:pStyle w:val="HTMLPreformatted"/>
        <w:rPr>
          <w:ins w:id="996" w:author="Bourque, Ethan" w:date="2024-04-23T09:52:00Z"/>
          <w:rFonts w:ascii="Garamond" w:hAnsi="Garamond"/>
          <w:sz w:val="22"/>
          <w:szCs w:val="22"/>
        </w:rPr>
      </w:pPr>
    </w:p>
    <w:p w14:paraId="47629388" w14:textId="35BA2AB8" w:rsidR="00DB0954" w:rsidRDefault="00DB0954" w:rsidP="00F5426E">
      <w:pPr>
        <w:pStyle w:val="HTMLPreformatted"/>
        <w:rPr>
          <w:ins w:id="997" w:author="Bourque, Ethan" w:date="2024-04-23T09:51:00Z"/>
          <w:rFonts w:ascii="Garamond" w:hAnsi="Garamond"/>
          <w:sz w:val="22"/>
          <w:szCs w:val="22"/>
        </w:rPr>
      </w:pPr>
      <w:ins w:id="998" w:author="Bourque, Ethan" w:date="2024-04-23T09:52:00Z">
        <w:r>
          <w:rPr>
            <w:rFonts w:ascii="Garamond" w:hAnsi="Garamond"/>
            <w:noProof/>
            <w:sz w:val="22"/>
            <w:szCs w:val="22"/>
          </w:rPr>
          <w:drawing>
            <wp:inline distT="0" distB="0" distL="0" distR="0" wp14:anchorId="08C1389A" wp14:editId="77A51B12">
              <wp:extent cx="6917690" cy="533527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17690" cy="5335270"/>
                      </a:xfrm>
                      <a:prstGeom prst="rect">
                        <a:avLst/>
                      </a:prstGeom>
                      <a:noFill/>
                      <a:ln>
                        <a:noFill/>
                      </a:ln>
                    </pic:spPr>
                  </pic:pic>
                </a:graphicData>
              </a:graphic>
            </wp:inline>
          </w:drawing>
        </w:r>
      </w:ins>
    </w:p>
    <w:p w14:paraId="75FABEB8" w14:textId="77777777" w:rsidR="00DB0954" w:rsidRPr="009D17C5" w:rsidRDefault="00DB0954" w:rsidP="00F5426E">
      <w:pPr>
        <w:pStyle w:val="HTMLPreformatted"/>
        <w:rPr>
          <w:rFonts w:ascii="Garamond" w:hAnsi="Garamond"/>
          <w:sz w:val="22"/>
          <w:szCs w:val="22"/>
        </w:rPr>
      </w:pPr>
    </w:p>
    <w:p w14:paraId="282E5FE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1621EEB2" w14:textId="1D196944" w:rsidR="00677AE5" w:rsidDel="00DF3C06" w:rsidRDefault="00BD482B" w:rsidP="00A25914">
      <w:pPr>
        <w:pStyle w:val="HTMLPreformatted"/>
        <w:rPr>
          <w:del w:id="999" w:author="Bourque, Ethan" w:date="2024-04-26T09:06:00Z"/>
          <w:rFonts w:ascii="Garamond" w:hAnsi="Garamond"/>
          <w:sz w:val="22"/>
          <w:szCs w:val="22"/>
        </w:rPr>
      </w:pPr>
      <w:del w:id="1000" w:author="Bourque, Ethan" w:date="2024-04-26T09:06:00Z">
        <w:r w:rsidDel="00DF3C06">
          <w:rPr>
            <w:rFonts w:ascii="Garamond" w:hAnsi="Garamond"/>
            <w:sz w:val="22"/>
            <w:szCs w:val="22"/>
          </w:rPr>
          <w:delText xml:space="preserve">[Instructions/Remove: </w:delText>
        </w:r>
        <w:r w:rsidR="00F5426E" w:rsidRPr="009D17C5" w:rsidDel="00DF3C06">
          <w:rPr>
            <w:rFonts w:ascii="Garamond" w:hAnsi="Garamond"/>
            <w:sz w:val="22"/>
            <w:szCs w:val="22"/>
          </w:rPr>
          <w:delText>Explain the station code names</w:delText>
        </w:r>
        <w:r w:rsidR="00DE048C" w:rsidRPr="009D17C5" w:rsidDel="00DF3C06">
          <w:rPr>
            <w:rFonts w:ascii="Garamond" w:hAnsi="Garamond"/>
            <w:sz w:val="22"/>
            <w:szCs w:val="22"/>
          </w:rPr>
          <w:delText xml:space="preserve"> and </w:delText>
        </w:r>
        <w:r w:rsidR="00F5426E" w:rsidRPr="009D17C5" w:rsidDel="00DF3C06">
          <w:rPr>
            <w:rFonts w:ascii="Garamond" w:hAnsi="Garamond"/>
            <w:sz w:val="22"/>
            <w:szCs w:val="22"/>
          </w:rPr>
          <w:delText xml:space="preserve">monitoring program codes.  </w:delText>
        </w:r>
        <w:r w:rsidDel="00DF3C06">
          <w:rPr>
            <w:rFonts w:ascii="Garamond" w:hAnsi="Garamond"/>
            <w:sz w:val="22"/>
            <w:szCs w:val="22"/>
          </w:rPr>
          <w:delText>Use the following format</w:delText>
        </w:r>
        <w:r w:rsidR="00677AE5" w:rsidRPr="009D17C5" w:rsidDel="00DF3C06">
          <w:rPr>
            <w:rFonts w:ascii="Garamond" w:hAnsi="Garamond"/>
            <w:sz w:val="22"/>
            <w:szCs w:val="22"/>
          </w:rPr>
          <w:delText>:</w:delText>
        </w:r>
        <w:r w:rsidDel="00DF3C06">
          <w:rPr>
            <w:rFonts w:ascii="Garamond" w:hAnsi="Garamond"/>
            <w:sz w:val="22"/>
            <w:szCs w:val="22"/>
          </w:rPr>
          <w:delText>]</w:delText>
        </w:r>
      </w:del>
    </w:p>
    <w:p w14:paraId="2ECEEAF9" w14:textId="77777777" w:rsidR="00BD482B" w:rsidRPr="009D17C5" w:rsidRDefault="00BD482B" w:rsidP="00A25914">
      <w:pPr>
        <w:pStyle w:val="HTMLPreformatted"/>
        <w:rPr>
          <w:rFonts w:ascii="Garamond" w:hAnsi="Garamond"/>
          <w:sz w:val="22"/>
          <w:szCs w:val="22"/>
        </w:rPr>
      </w:pPr>
    </w:p>
    <w:p w14:paraId="531910CC" w14:textId="763FC454" w:rsidR="00677AE5" w:rsidRPr="009D17C5" w:rsidDel="00DB0954" w:rsidRDefault="00677AE5" w:rsidP="00B41E21">
      <w:pPr>
        <w:pStyle w:val="HTMLPreformatted"/>
        <w:tabs>
          <w:tab w:val="clear" w:pos="916"/>
          <w:tab w:val="left" w:pos="540"/>
        </w:tabs>
        <w:rPr>
          <w:del w:id="1001" w:author="Bourque, Ethan" w:date="2024-04-23T09:56:00Z"/>
          <w:rFonts w:ascii="Garamond" w:hAnsi="Garamond"/>
          <w:sz w:val="22"/>
          <w:szCs w:val="22"/>
        </w:rPr>
      </w:pPr>
      <w:del w:id="1002" w:author="Bourque, Ethan" w:date="2024-04-23T09:56:00Z">
        <w:r w:rsidRPr="009D17C5" w:rsidDel="00DB0954">
          <w:rPr>
            <w:rFonts w:ascii="Garamond" w:hAnsi="Garamond"/>
            <w:sz w:val="22"/>
            <w:szCs w:val="22"/>
          </w:rPr>
          <w:tab/>
        </w:r>
        <w:r w:rsidR="00F5426E" w:rsidRPr="009D17C5" w:rsidDel="00DB0954">
          <w:rPr>
            <w:rFonts w:ascii="Garamond" w:hAnsi="Garamond"/>
            <w:sz w:val="22"/>
            <w:szCs w:val="22"/>
          </w:rPr>
          <w:delText>cbvtcnut = Chesapeake Bay Virginia Taskinas Creek nutrients</w:delText>
        </w:r>
      </w:del>
    </w:p>
    <w:p w14:paraId="03A640BF" w14:textId="5DF94CC5" w:rsidR="00BD482B" w:rsidDel="00DB0954" w:rsidRDefault="00677AE5" w:rsidP="00FC5B96">
      <w:pPr>
        <w:pStyle w:val="HTMLPreformatted"/>
        <w:tabs>
          <w:tab w:val="clear" w:pos="916"/>
          <w:tab w:val="left" w:pos="540"/>
        </w:tabs>
        <w:rPr>
          <w:del w:id="1003" w:author="Bourque, Ethan" w:date="2024-04-23T09:56:00Z"/>
          <w:rFonts w:ascii="Garamond" w:hAnsi="Garamond"/>
          <w:sz w:val="22"/>
          <w:szCs w:val="22"/>
        </w:rPr>
      </w:pPr>
      <w:del w:id="1004" w:author="Bourque, Ethan" w:date="2024-04-23T09:56:00Z">
        <w:r w:rsidRPr="009D17C5" w:rsidDel="00DB0954">
          <w:rPr>
            <w:rFonts w:ascii="Garamond" w:hAnsi="Garamond"/>
            <w:sz w:val="22"/>
            <w:szCs w:val="22"/>
          </w:rPr>
          <w:tab/>
        </w:r>
        <w:r w:rsidR="00BD482B" w:rsidDel="00DB0954">
          <w:rPr>
            <w:rFonts w:ascii="Garamond" w:hAnsi="Garamond"/>
            <w:sz w:val="22"/>
            <w:szCs w:val="22"/>
          </w:rPr>
          <w:delText>…</w:delText>
        </w:r>
      </w:del>
    </w:p>
    <w:p w14:paraId="1C0EA2AD" w14:textId="7DAF3324" w:rsidR="00677AE5" w:rsidRPr="009D17C5" w:rsidDel="00DB0954" w:rsidRDefault="00BD482B" w:rsidP="00F52898">
      <w:pPr>
        <w:pStyle w:val="HTMLPreformatted"/>
        <w:tabs>
          <w:tab w:val="clear" w:pos="916"/>
          <w:tab w:val="left" w:pos="540"/>
        </w:tabs>
        <w:rPr>
          <w:del w:id="1005" w:author="Bourque, Ethan" w:date="2024-04-23T09:56:00Z"/>
          <w:rFonts w:ascii="Garamond" w:hAnsi="Garamond"/>
          <w:sz w:val="22"/>
          <w:szCs w:val="22"/>
        </w:rPr>
      </w:pPr>
      <w:del w:id="1006" w:author="Bourque, Ethan" w:date="2024-04-23T09:56:00Z">
        <w:r w:rsidDel="00DB0954">
          <w:rPr>
            <w:rFonts w:ascii="Garamond" w:hAnsi="Garamond"/>
            <w:sz w:val="22"/>
            <w:szCs w:val="22"/>
          </w:rPr>
          <w:tab/>
        </w:r>
        <w:r w:rsidR="0064128C" w:rsidRPr="009D17C5" w:rsidDel="00DB0954">
          <w:rPr>
            <w:rFonts w:ascii="Garamond" w:hAnsi="Garamond"/>
            <w:sz w:val="22"/>
            <w:szCs w:val="22"/>
          </w:rPr>
          <w:delText>m</w:delText>
        </w:r>
        <w:r w:rsidR="00F5426E" w:rsidRPr="009D17C5" w:rsidDel="00DB0954">
          <w:rPr>
            <w:rFonts w:ascii="Garamond" w:hAnsi="Garamond"/>
            <w:sz w:val="22"/>
            <w:szCs w:val="22"/>
          </w:rPr>
          <w:delText xml:space="preserve">onthly grab sample program = </w:delText>
        </w:r>
        <w:r w:rsidR="00677AE5" w:rsidRPr="009D17C5" w:rsidDel="00DB0954">
          <w:rPr>
            <w:rFonts w:ascii="Garamond" w:hAnsi="Garamond"/>
            <w:sz w:val="22"/>
            <w:szCs w:val="22"/>
          </w:rPr>
          <w:delText>1</w:delText>
        </w:r>
      </w:del>
    </w:p>
    <w:p w14:paraId="2E71B2FB" w14:textId="54DA69E5" w:rsidR="00DB0954" w:rsidRPr="00DB0954" w:rsidRDefault="00677AE5" w:rsidP="00DB0954">
      <w:pPr>
        <w:pStyle w:val="HTMLPreformatted"/>
        <w:tabs>
          <w:tab w:val="left" w:pos="540"/>
        </w:tabs>
        <w:rPr>
          <w:ins w:id="1007" w:author="Bourque, Ethan" w:date="2024-04-23T09:55:00Z"/>
          <w:rFonts w:ascii="Garamond" w:hAnsi="Garamond"/>
          <w:sz w:val="22"/>
          <w:szCs w:val="22"/>
        </w:rPr>
      </w:pPr>
      <w:del w:id="1008" w:author="Bourque, Ethan" w:date="2024-04-23T09:56:00Z">
        <w:r w:rsidRPr="009D17C5" w:rsidDel="00DB0954">
          <w:rPr>
            <w:rFonts w:ascii="Garamond" w:hAnsi="Garamond"/>
            <w:sz w:val="22"/>
            <w:szCs w:val="22"/>
          </w:rPr>
          <w:tab/>
        </w:r>
        <w:r w:rsidR="0064128C" w:rsidRPr="009D17C5" w:rsidDel="00DB0954">
          <w:rPr>
            <w:rFonts w:ascii="Garamond" w:hAnsi="Garamond"/>
            <w:sz w:val="22"/>
            <w:szCs w:val="22"/>
          </w:rPr>
          <w:delText>d</w:delText>
        </w:r>
        <w:r w:rsidRPr="009D17C5" w:rsidDel="00DB0954">
          <w:rPr>
            <w:rFonts w:ascii="Garamond" w:hAnsi="Garamond"/>
            <w:sz w:val="22"/>
            <w:szCs w:val="22"/>
          </w:rPr>
          <w:delText xml:space="preserve">iel </w:delText>
        </w:r>
        <w:r w:rsidR="0064128C" w:rsidRPr="009D17C5" w:rsidDel="00DB0954">
          <w:rPr>
            <w:rFonts w:ascii="Garamond" w:hAnsi="Garamond"/>
            <w:sz w:val="22"/>
            <w:szCs w:val="22"/>
          </w:rPr>
          <w:delText>g</w:delText>
        </w:r>
        <w:r w:rsidRPr="009D17C5" w:rsidDel="00DB0954">
          <w:rPr>
            <w:rFonts w:ascii="Garamond" w:hAnsi="Garamond"/>
            <w:sz w:val="22"/>
            <w:szCs w:val="22"/>
          </w:rPr>
          <w:delText>rab sample program = 2</w:delText>
        </w:r>
        <w:r w:rsidR="00F5426E" w:rsidRPr="009D17C5" w:rsidDel="00DB0954">
          <w:rPr>
            <w:rFonts w:ascii="Garamond" w:hAnsi="Garamond"/>
            <w:sz w:val="22"/>
            <w:szCs w:val="22"/>
          </w:rPr>
          <w:delText xml:space="preserve">  </w:delText>
        </w:r>
      </w:del>
    </w:p>
    <w:p w14:paraId="5AEC2092" w14:textId="0B51C318" w:rsidR="00DB0954" w:rsidRPr="00DB0954" w:rsidRDefault="00DB0954" w:rsidP="00DB0954">
      <w:pPr>
        <w:pStyle w:val="HTMLPreformatted"/>
        <w:tabs>
          <w:tab w:val="left" w:pos="540"/>
        </w:tabs>
        <w:rPr>
          <w:ins w:id="1009" w:author="Bourque, Ethan" w:date="2024-04-23T09:55:00Z"/>
          <w:rFonts w:ascii="Garamond" w:hAnsi="Garamond"/>
          <w:sz w:val="22"/>
          <w:szCs w:val="22"/>
        </w:rPr>
      </w:pPr>
      <w:ins w:id="1010" w:author="Bourque, Ethan" w:date="2024-04-23T09:55:00Z">
        <w:r>
          <w:rPr>
            <w:rFonts w:ascii="Garamond" w:hAnsi="Garamond"/>
            <w:sz w:val="22"/>
            <w:szCs w:val="22"/>
          </w:rPr>
          <w:tab/>
        </w:r>
        <w:proofErr w:type="spellStart"/>
        <w:r w:rsidRPr="00DB0954">
          <w:rPr>
            <w:rFonts w:ascii="Garamond" w:hAnsi="Garamond"/>
            <w:sz w:val="22"/>
            <w:szCs w:val="22"/>
          </w:rPr>
          <w:t>apacpnut</w:t>
        </w:r>
        <w:proofErr w:type="spellEnd"/>
        <w:r w:rsidRPr="00DB0954">
          <w:rPr>
            <w:rFonts w:ascii="Garamond" w:hAnsi="Garamond"/>
            <w:sz w:val="22"/>
            <w:szCs w:val="22"/>
          </w:rPr>
          <w:t xml:space="preserve"> = Apalachicola Reserve nutrient data for Cat Point</w:t>
        </w:r>
      </w:ins>
    </w:p>
    <w:p w14:paraId="2FAA75A1" w14:textId="62DD6B85" w:rsidR="00DB0954" w:rsidRPr="00DB0954" w:rsidRDefault="00DB0954" w:rsidP="00DB0954">
      <w:pPr>
        <w:pStyle w:val="HTMLPreformatted"/>
        <w:tabs>
          <w:tab w:val="left" w:pos="540"/>
        </w:tabs>
        <w:rPr>
          <w:ins w:id="1011" w:author="Bourque, Ethan" w:date="2024-04-23T09:55:00Z"/>
          <w:rFonts w:ascii="Garamond" w:hAnsi="Garamond"/>
          <w:sz w:val="22"/>
          <w:szCs w:val="22"/>
        </w:rPr>
      </w:pPr>
      <w:ins w:id="1012" w:author="Bourque, Ethan" w:date="2024-04-23T09:55:00Z">
        <w:r>
          <w:rPr>
            <w:rFonts w:ascii="Garamond" w:hAnsi="Garamond"/>
            <w:sz w:val="22"/>
            <w:szCs w:val="22"/>
          </w:rPr>
          <w:tab/>
        </w:r>
        <w:proofErr w:type="spellStart"/>
        <w:r w:rsidRPr="00DB0954">
          <w:rPr>
            <w:rFonts w:ascii="Garamond" w:hAnsi="Garamond"/>
            <w:sz w:val="22"/>
            <w:szCs w:val="22"/>
          </w:rPr>
          <w:t>apadbnut</w:t>
        </w:r>
        <w:proofErr w:type="spellEnd"/>
        <w:r w:rsidRPr="00DB0954">
          <w:rPr>
            <w:rFonts w:ascii="Garamond" w:hAnsi="Garamond"/>
            <w:sz w:val="22"/>
            <w:szCs w:val="22"/>
          </w:rPr>
          <w:t xml:space="preserve"> = Apalachicola Reserve nutrient data for Dry Bar</w:t>
        </w:r>
      </w:ins>
    </w:p>
    <w:p w14:paraId="396F6D3E" w14:textId="40CA91EB" w:rsidR="00DB0954" w:rsidRPr="00DB0954" w:rsidRDefault="00DB0954" w:rsidP="00DB0954">
      <w:pPr>
        <w:pStyle w:val="HTMLPreformatted"/>
        <w:tabs>
          <w:tab w:val="left" w:pos="540"/>
        </w:tabs>
        <w:rPr>
          <w:ins w:id="1013" w:author="Bourque, Ethan" w:date="2024-04-23T09:55:00Z"/>
          <w:rFonts w:ascii="Garamond" w:hAnsi="Garamond"/>
          <w:sz w:val="22"/>
          <w:szCs w:val="22"/>
        </w:rPr>
      </w:pPr>
      <w:ins w:id="1014" w:author="Bourque, Ethan" w:date="2024-04-23T09:55:00Z">
        <w:r>
          <w:rPr>
            <w:rFonts w:ascii="Garamond" w:hAnsi="Garamond"/>
            <w:sz w:val="22"/>
            <w:szCs w:val="22"/>
          </w:rPr>
          <w:tab/>
        </w:r>
        <w:proofErr w:type="spellStart"/>
        <w:r w:rsidRPr="00DB0954">
          <w:rPr>
            <w:rFonts w:ascii="Garamond" w:hAnsi="Garamond"/>
            <w:sz w:val="22"/>
            <w:szCs w:val="22"/>
          </w:rPr>
          <w:t>apaebnut</w:t>
        </w:r>
        <w:proofErr w:type="spellEnd"/>
        <w:r w:rsidRPr="00DB0954">
          <w:rPr>
            <w:rFonts w:ascii="Garamond" w:hAnsi="Garamond"/>
            <w:sz w:val="22"/>
            <w:szCs w:val="22"/>
          </w:rPr>
          <w:t xml:space="preserve"> = Apalachicola Reserve nutrient data for East Bay Bottom</w:t>
        </w:r>
      </w:ins>
    </w:p>
    <w:p w14:paraId="02BEAF81" w14:textId="71471FFD" w:rsidR="00DB0954" w:rsidRPr="00DB0954" w:rsidRDefault="00DB0954" w:rsidP="00DB0954">
      <w:pPr>
        <w:pStyle w:val="HTMLPreformatted"/>
        <w:tabs>
          <w:tab w:val="left" w:pos="540"/>
        </w:tabs>
        <w:rPr>
          <w:ins w:id="1015" w:author="Bourque, Ethan" w:date="2024-04-23T09:55:00Z"/>
          <w:rFonts w:ascii="Garamond" w:hAnsi="Garamond"/>
          <w:sz w:val="22"/>
          <w:szCs w:val="22"/>
        </w:rPr>
      </w:pPr>
      <w:ins w:id="1016" w:author="Bourque, Ethan" w:date="2024-04-23T09:55:00Z">
        <w:r>
          <w:rPr>
            <w:rFonts w:ascii="Garamond" w:hAnsi="Garamond"/>
            <w:sz w:val="22"/>
            <w:szCs w:val="22"/>
          </w:rPr>
          <w:tab/>
        </w:r>
        <w:proofErr w:type="spellStart"/>
        <w:r w:rsidRPr="00DB0954">
          <w:rPr>
            <w:rFonts w:ascii="Garamond" w:hAnsi="Garamond"/>
            <w:sz w:val="22"/>
            <w:szCs w:val="22"/>
          </w:rPr>
          <w:t>apaegnut</w:t>
        </w:r>
        <w:proofErr w:type="spellEnd"/>
        <w:r w:rsidRPr="00DB0954">
          <w:rPr>
            <w:rFonts w:ascii="Garamond" w:hAnsi="Garamond"/>
            <w:sz w:val="22"/>
            <w:szCs w:val="22"/>
          </w:rPr>
          <w:t xml:space="preserve"> = Apalachicola Reserve nutrient data for East Bay Bridge</w:t>
        </w:r>
      </w:ins>
    </w:p>
    <w:p w14:paraId="685FA261" w14:textId="26E62354" w:rsidR="00DB0954" w:rsidRPr="00DB0954" w:rsidRDefault="00DB0954" w:rsidP="00DB0954">
      <w:pPr>
        <w:pStyle w:val="HTMLPreformatted"/>
        <w:tabs>
          <w:tab w:val="left" w:pos="540"/>
        </w:tabs>
        <w:rPr>
          <w:ins w:id="1017" w:author="Bourque, Ethan" w:date="2024-04-23T09:55:00Z"/>
          <w:rFonts w:ascii="Garamond" w:hAnsi="Garamond"/>
          <w:sz w:val="22"/>
          <w:szCs w:val="22"/>
        </w:rPr>
      </w:pPr>
      <w:ins w:id="1018" w:author="Bourque, Ethan" w:date="2024-04-23T09:55:00Z">
        <w:r>
          <w:rPr>
            <w:rFonts w:ascii="Garamond" w:hAnsi="Garamond"/>
            <w:sz w:val="22"/>
            <w:szCs w:val="22"/>
          </w:rPr>
          <w:tab/>
        </w:r>
        <w:proofErr w:type="spellStart"/>
        <w:r w:rsidRPr="00DB0954">
          <w:rPr>
            <w:rFonts w:ascii="Garamond" w:hAnsi="Garamond"/>
            <w:sz w:val="22"/>
            <w:szCs w:val="22"/>
          </w:rPr>
          <w:t>apaesnut</w:t>
        </w:r>
        <w:proofErr w:type="spellEnd"/>
        <w:r w:rsidRPr="00DB0954">
          <w:rPr>
            <w:rFonts w:ascii="Garamond" w:hAnsi="Garamond"/>
            <w:sz w:val="22"/>
            <w:szCs w:val="22"/>
          </w:rPr>
          <w:t xml:space="preserve"> = Apalachicola Reserve nutrient data for East Bay Surface</w:t>
        </w:r>
      </w:ins>
    </w:p>
    <w:p w14:paraId="37E55E20" w14:textId="0F6DB1EA" w:rsidR="00DB0954" w:rsidRPr="00DB0954" w:rsidRDefault="00DB0954" w:rsidP="00DB0954">
      <w:pPr>
        <w:pStyle w:val="HTMLPreformatted"/>
        <w:tabs>
          <w:tab w:val="left" w:pos="540"/>
        </w:tabs>
        <w:rPr>
          <w:ins w:id="1019" w:author="Bourque, Ethan" w:date="2024-04-23T09:55:00Z"/>
          <w:rFonts w:ascii="Garamond" w:hAnsi="Garamond"/>
          <w:sz w:val="22"/>
          <w:szCs w:val="22"/>
        </w:rPr>
      </w:pPr>
      <w:ins w:id="1020" w:author="Bourque, Ethan" w:date="2024-04-23T09:55:00Z">
        <w:r>
          <w:rPr>
            <w:rFonts w:ascii="Garamond" w:hAnsi="Garamond"/>
            <w:sz w:val="22"/>
            <w:szCs w:val="22"/>
          </w:rPr>
          <w:tab/>
        </w:r>
        <w:proofErr w:type="spellStart"/>
        <w:r w:rsidRPr="00DB0954">
          <w:rPr>
            <w:rFonts w:ascii="Garamond" w:hAnsi="Garamond"/>
            <w:sz w:val="22"/>
            <w:szCs w:val="22"/>
          </w:rPr>
          <w:t>apambnut</w:t>
        </w:r>
        <w:proofErr w:type="spellEnd"/>
        <w:r w:rsidRPr="00DB0954">
          <w:rPr>
            <w:rFonts w:ascii="Garamond" w:hAnsi="Garamond"/>
            <w:sz w:val="22"/>
            <w:szCs w:val="22"/>
          </w:rPr>
          <w:t xml:space="preserve"> = Apalachicola Reserve nutrient data for Mid Bay</w:t>
        </w:r>
      </w:ins>
    </w:p>
    <w:p w14:paraId="7558B7E8" w14:textId="51D7D5B4" w:rsidR="00DB0954" w:rsidRPr="00DB0954" w:rsidRDefault="00DB0954" w:rsidP="00DB0954">
      <w:pPr>
        <w:pStyle w:val="HTMLPreformatted"/>
        <w:tabs>
          <w:tab w:val="left" w:pos="540"/>
        </w:tabs>
        <w:rPr>
          <w:ins w:id="1021" w:author="Bourque, Ethan" w:date="2024-04-23T09:55:00Z"/>
          <w:rFonts w:ascii="Garamond" w:hAnsi="Garamond"/>
          <w:sz w:val="22"/>
          <w:szCs w:val="22"/>
        </w:rPr>
      </w:pPr>
      <w:ins w:id="1022" w:author="Bourque, Ethan" w:date="2024-04-23T09:55:00Z">
        <w:r>
          <w:rPr>
            <w:rFonts w:ascii="Garamond" w:hAnsi="Garamond"/>
            <w:sz w:val="22"/>
            <w:szCs w:val="22"/>
          </w:rPr>
          <w:tab/>
        </w:r>
        <w:proofErr w:type="spellStart"/>
        <w:r w:rsidRPr="00DB0954">
          <w:rPr>
            <w:rFonts w:ascii="Garamond" w:hAnsi="Garamond"/>
            <w:sz w:val="22"/>
            <w:szCs w:val="22"/>
          </w:rPr>
          <w:t>apanhnut</w:t>
        </w:r>
        <w:proofErr w:type="spellEnd"/>
        <w:r w:rsidRPr="00DB0954">
          <w:rPr>
            <w:rFonts w:ascii="Garamond" w:hAnsi="Garamond"/>
            <w:sz w:val="22"/>
            <w:szCs w:val="22"/>
          </w:rPr>
          <w:t xml:space="preserve"> = Apalachicola Reserve nutrient data for Nicks Hole</w:t>
        </w:r>
      </w:ins>
    </w:p>
    <w:p w14:paraId="679427A7" w14:textId="630275C1" w:rsidR="00DB0954" w:rsidRPr="00DB0954" w:rsidRDefault="00DB0954" w:rsidP="00DB0954">
      <w:pPr>
        <w:pStyle w:val="HTMLPreformatted"/>
        <w:tabs>
          <w:tab w:val="left" w:pos="540"/>
        </w:tabs>
        <w:rPr>
          <w:ins w:id="1023" w:author="Bourque, Ethan" w:date="2024-04-23T09:55:00Z"/>
          <w:rFonts w:ascii="Garamond" w:hAnsi="Garamond"/>
          <w:sz w:val="22"/>
          <w:szCs w:val="22"/>
        </w:rPr>
      </w:pPr>
      <w:ins w:id="1024" w:author="Bourque, Ethan" w:date="2024-04-23T09:55:00Z">
        <w:r>
          <w:rPr>
            <w:rFonts w:ascii="Garamond" w:hAnsi="Garamond"/>
            <w:sz w:val="22"/>
            <w:szCs w:val="22"/>
          </w:rPr>
          <w:tab/>
        </w:r>
        <w:proofErr w:type="spellStart"/>
        <w:r w:rsidRPr="00DB0954">
          <w:rPr>
            <w:rFonts w:ascii="Garamond" w:hAnsi="Garamond"/>
            <w:sz w:val="22"/>
            <w:szCs w:val="22"/>
          </w:rPr>
          <w:t>apapcnut</w:t>
        </w:r>
        <w:proofErr w:type="spellEnd"/>
        <w:r w:rsidRPr="00DB0954">
          <w:rPr>
            <w:rFonts w:ascii="Garamond" w:hAnsi="Garamond"/>
            <w:sz w:val="22"/>
            <w:szCs w:val="22"/>
          </w:rPr>
          <w:t xml:space="preserve"> = Apalachicola Reserve nutrient data for Pilots Cove</w:t>
        </w:r>
      </w:ins>
    </w:p>
    <w:p w14:paraId="39C232EC" w14:textId="3DFD85A9" w:rsidR="00DB0954" w:rsidRPr="00DB0954" w:rsidRDefault="00DB0954" w:rsidP="00DB0954">
      <w:pPr>
        <w:pStyle w:val="HTMLPreformatted"/>
        <w:tabs>
          <w:tab w:val="left" w:pos="540"/>
        </w:tabs>
        <w:rPr>
          <w:ins w:id="1025" w:author="Bourque, Ethan" w:date="2024-04-23T09:55:00Z"/>
          <w:rFonts w:ascii="Garamond" w:hAnsi="Garamond"/>
          <w:sz w:val="22"/>
          <w:szCs w:val="22"/>
        </w:rPr>
      </w:pPr>
      <w:ins w:id="1026" w:author="Bourque, Ethan" w:date="2024-04-23T09:55:00Z">
        <w:r>
          <w:rPr>
            <w:rFonts w:ascii="Garamond" w:hAnsi="Garamond"/>
            <w:sz w:val="22"/>
            <w:szCs w:val="22"/>
          </w:rPr>
          <w:tab/>
        </w:r>
        <w:proofErr w:type="spellStart"/>
        <w:r w:rsidRPr="00DB0954">
          <w:rPr>
            <w:rFonts w:ascii="Garamond" w:hAnsi="Garamond"/>
            <w:sz w:val="22"/>
            <w:szCs w:val="22"/>
          </w:rPr>
          <w:t>aparvnut</w:t>
        </w:r>
        <w:proofErr w:type="spellEnd"/>
        <w:r w:rsidRPr="00DB0954">
          <w:rPr>
            <w:rFonts w:ascii="Garamond" w:hAnsi="Garamond"/>
            <w:sz w:val="22"/>
            <w:szCs w:val="22"/>
          </w:rPr>
          <w:t xml:space="preserve"> = Apalachicola Reserve nutrient data for River</w:t>
        </w:r>
      </w:ins>
    </w:p>
    <w:p w14:paraId="6A2847DF" w14:textId="0376778C" w:rsidR="00DB0954" w:rsidRPr="00DB0954" w:rsidRDefault="00DB0954" w:rsidP="00DB0954">
      <w:pPr>
        <w:pStyle w:val="HTMLPreformatted"/>
        <w:tabs>
          <w:tab w:val="left" w:pos="540"/>
        </w:tabs>
        <w:rPr>
          <w:ins w:id="1027" w:author="Bourque, Ethan" w:date="2024-04-23T09:55:00Z"/>
          <w:rFonts w:ascii="Garamond" w:hAnsi="Garamond"/>
          <w:sz w:val="22"/>
          <w:szCs w:val="22"/>
        </w:rPr>
      </w:pPr>
      <w:ins w:id="1028" w:author="Bourque, Ethan" w:date="2024-04-23T09:55:00Z">
        <w:r>
          <w:rPr>
            <w:rFonts w:ascii="Garamond" w:hAnsi="Garamond"/>
            <w:sz w:val="22"/>
            <w:szCs w:val="22"/>
          </w:rPr>
          <w:tab/>
        </w:r>
        <w:proofErr w:type="spellStart"/>
        <w:r w:rsidRPr="00DB0954">
          <w:rPr>
            <w:rFonts w:ascii="Garamond" w:hAnsi="Garamond"/>
            <w:sz w:val="22"/>
            <w:szCs w:val="22"/>
          </w:rPr>
          <w:t>apascnut</w:t>
        </w:r>
        <w:proofErr w:type="spellEnd"/>
        <w:r w:rsidRPr="00DB0954">
          <w:rPr>
            <w:rFonts w:ascii="Garamond" w:hAnsi="Garamond"/>
            <w:sz w:val="22"/>
            <w:szCs w:val="22"/>
          </w:rPr>
          <w:t xml:space="preserve"> = Apalachicola Reserve nutrient data for Sikes Cut</w:t>
        </w:r>
      </w:ins>
    </w:p>
    <w:p w14:paraId="265A226F" w14:textId="1459D791" w:rsidR="00DB0954" w:rsidRPr="00DB0954" w:rsidRDefault="00DB0954" w:rsidP="00DB0954">
      <w:pPr>
        <w:pStyle w:val="HTMLPreformatted"/>
        <w:tabs>
          <w:tab w:val="left" w:pos="540"/>
        </w:tabs>
        <w:rPr>
          <w:ins w:id="1029" w:author="Bourque, Ethan" w:date="2024-04-23T09:55:00Z"/>
          <w:rFonts w:ascii="Garamond" w:hAnsi="Garamond"/>
          <w:sz w:val="22"/>
          <w:szCs w:val="22"/>
        </w:rPr>
      </w:pPr>
      <w:ins w:id="1030" w:author="Bourque, Ethan" w:date="2024-04-23T09:55:00Z">
        <w:r>
          <w:rPr>
            <w:rFonts w:ascii="Garamond" w:hAnsi="Garamond"/>
            <w:sz w:val="22"/>
            <w:szCs w:val="22"/>
          </w:rPr>
          <w:tab/>
        </w:r>
        <w:proofErr w:type="spellStart"/>
        <w:r w:rsidRPr="00DB0954">
          <w:rPr>
            <w:rFonts w:ascii="Garamond" w:hAnsi="Garamond"/>
            <w:sz w:val="22"/>
            <w:szCs w:val="22"/>
          </w:rPr>
          <w:t>apawpnut</w:t>
        </w:r>
        <w:proofErr w:type="spellEnd"/>
        <w:r w:rsidRPr="00DB0954">
          <w:rPr>
            <w:rFonts w:ascii="Garamond" w:hAnsi="Garamond"/>
            <w:sz w:val="22"/>
            <w:szCs w:val="22"/>
          </w:rPr>
          <w:t xml:space="preserve"> = Apalachicola Reserve nutrient data for West Pass</w:t>
        </w:r>
      </w:ins>
    </w:p>
    <w:p w14:paraId="6AE7CFCB" w14:textId="77777777" w:rsidR="00DB0954" w:rsidRPr="00DB0954" w:rsidRDefault="00DB0954" w:rsidP="00DB0954">
      <w:pPr>
        <w:pStyle w:val="HTMLPreformatted"/>
        <w:tabs>
          <w:tab w:val="left" w:pos="540"/>
        </w:tabs>
        <w:rPr>
          <w:ins w:id="1031" w:author="Bourque, Ethan" w:date="2024-04-23T09:55:00Z"/>
          <w:rFonts w:ascii="Garamond" w:hAnsi="Garamond"/>
          <w:sz w:val="22"/>
          <w:szCs w:val="22"/>
        </w:rPr>
      </w:pPr>
    </w:p>
    <w:p w14:paraId="6CED8D37" w14:textId="4FC6AE90" w:rsidR="00DB0954" w:rsidRPr="00DB0954" w:rsidRDefault="00DB0954" w:rsidP="00DB0954">
      <w:pPr>
        <w:pStyle w:val="HTMLPreformatted"/>
        <w:tabs>
          <w:tab w:val="left" w:pos="540"/>
        </w:tabs>
        <w:rPr>
          <w:ins w:id="1032" w:author="Bourque, Ethan" w:date="2024-04-23T09:55:00Z"/>
          <w:rFonts w:ascii="Garamond" w:hAnsi="Garamond"/>
          <w:sz w:val="22"/>
          <w:szCs w:val="22"/>
        </w:rPr>
      </w:pPr>
      <w:ins w:id="1033" w:author="Bourque, Ethan" w:date="2024-04-23T09:55:00Z">
        <w:r>
          <w:rPr>
            <w:rFonts w:ascii="Garamond" w:hAnsi="Garamond"/>
            <w:sz w:val="22"/>
            <w:szCs w:val="22"/>
          </w:rPr>
          <w:tab/>
        </w:r>
        <w:r w:rsidRPr="00DB0954">
          <w:rPr>
            <w:rFonts w:ascii="Garamond" w:hAnsi="Garamond"/>
            <w:sz w:val="22"/>
            <w:szCs w:val="22"/>
          </w:rPr>
          <w:t>Monthly grab samples = 1</w:t>
        </w:r>
      </w:ins>
    </w:p>
    <w:p w14:paraId="760CD219" w14:textId="2A06016E" w:rsidR="00DB0954" w:rsidRPr="009D17C5" w:rsidRDefault="00DB0954" w:rsidP="00DB0954">
      <w:pPr>
        <w:pStyle w:val="HTMLPreformatted"/>
        <w:tabs>
          <w:tab w:val="clear" w:pos="916"/>
          <w:tab w:val="left" w:pos="540"/>
        </w:tabs>
        <w:rPr>
          <w:rFonts w:ascii="Garamond" w:hAnsi="Garamond"/>
          <w:sz w:val="22"/>
          <w:szCs w:val="22"/>
        </w:rPr>
      </w:pPr>
      <w:ins w:id="1034" w:author="Bourque, Ethan" w:date="2024-04-23T09:55:00Z">
        <w:r>
          <w:rPr>
            <w:rFonts w:ascii="Garamond" w:hAnsi="Garamond"/>
            <w:sz w:val="22"/>
            <w:szCs w:val="22"/>
          </w:rPr>
          <w:tab/>
        </w:r>
        <w:r w:rsidRPr="00DB0954">
          <w:rPr>
            <w:rFonts w:ascii="Garamond" w:hAnsi="Garamond"/>
            <w:sz w:val="22"/>
            <w:szCs w:val="22"/>
          </w:rPr>
          <w:t>Diel grab sampling = 2</w:t>
        </w:r>
      </w:ins>
    </w:p>
    <w:p w14:paraId="679F4C52" w14:textId="77777777" w:rsidR="00DE048C" w:rsidRPr="009D17C5" w:rsidRDefault="00DE048C" w:rsidP="00A25914">
      <w:pPr>
        <w:pStyle w:val="HTMLPreformatted"/>
        <w:rPr>
          <w:rFonts w:ascii="Garamond" w:hAnsi="Garamond"/>
          <w:sz w:val="22"/>
          <w:szCs w:val="22"/>
        </w:rPr>
      </w:pPr>
    </w:p>
    <w:p w14:paraId="653FDCB3"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6F995550" w14:textId="77777777" w:rsidR="00DF3C06" w:rsidRDefault="00DF3C06" w:rsidP="00A25914">
      <w:pPr>
        <w:pStyle w:val="HTMLPreformatted"/>
        <w:rPr>
          <w:ins w:id="1035" w:author="Bourque, Ethan" w:date="2024-04-26T09:06:00Z"/>
          <w:rFonts w:ascii="Garamond" w:hAnsi="Garamond"/>
          <w:sz w:val="22"/>
          <w:szCs w:val="22"/>
        </w:rPr>
      </w:pPr>
    </w:p>
    <w:p w14:paraId="5E02A2FB" w14:textId="644614D0" w:rsidR="00DE048C" w:rsidRPr="009D17C5" w:rsidRDefault="00BD482B" w:rsidP="00A25914">
      <w:pPr>
        <w:pStyle w:val="HTMLPreformatted"/>
        <w:rPr>
          <w:rFonts w:ascii="Garamond" w:hAnsi="Garamond"/>
          <w:sz w:val="22"/>
          <w:szCs w:val="22"/>
        </w:rPr>
      </w:pPr>
      <w:del w:id="1036" w:author="Bourque, Ethan" w:date="2024-04-26T09:06:00Z">
        <w:r w:rsidDel="00DF3C06">
          <w:rPr>
            <w:rFonts w:ascii="Garamond" w:hAnsi="Garamond"/>
            <w:sz w:val="22"/>
            <w:szCs w:val="22"/>
          </w:rPr>
          <w:delText xml:space="preserve">[Instructions/Remove: </w:delText>
        </w:r>
        <w:r w:rsidR="00677AE5" w:rsidRPr="009D17C5" w:rsidDel="00DF3C06">
          <w:rPr>
            <w:rFonts w:ascii="Garamond" w:hAnsi="Garamond"/>
            <w:sz w:val="22"/>
            <w:szCs w:val="22"/>
          </w:rPr>
          <w:delText>List the date and time each sample was collected</w:delText>
        </w:r>
        <w:r w:rsidDel="00DF3C06">
          <w:rPr>
            <w:rFonts w:ascii="Garamond" w:hAnsi="Garamond"/>
            <w:sz w:val="22"/>
            <w:szCs w:val="22"/>
          </w:rPr>
          <w:delText xml:space="preserve"> organized by station</w:delText>
        </w:r>
        <w:r w:rsidR="001212B1" w:rsidDel="00DF3C06">
          <w:rPr>
            <w:rFonts w:ascii="Garamond" w:hAnsi="Garamond"/>
            <w:sz w:val="22"/>
            <w:szCs w:val="22"/>
          </w:rPr>
          <w:delText xml:space="preserve">.  For grab samples </w:delText>
        </w:r>
        <w:r w:rsidR="00677AE5" w:rsidRPr="009D17C5" w:rsidDel="00DF3C06">
          <w:rPr>
            <w:rFonts w:ascii="Garamond" w:hAnsi="Garamond"/>
            <w:sz w:val="22"/>
            <w:szCs w:val="22"/>
          </w:rPr>
          <w:delText xml:space="preserve">include </w:delText>
        </w:r>
        <w:r w:rsidR="001212B1" w:rsidDel="00DF3C06">
          <w:rPr>
            <w:rFonts w:ascii="Garamond" w:hAnsi="Garamond"/>
            <w:sz w:val="22"/>
            <w:szCs w:val="22"/>
          </w:rPr>
          <w:delText>replicate times or a general statement about the time frame for replicate collection.  For diel samples, include start and end times for the sampling session</w:delText>
        </w:r>
        <w:r w:rsidR="00677AE5" w:rsidRPr="009D17C5" w:rsidDel="00DF3C06">
          <w:rPr>
            <w:rFonts w:ascii="Garamond" w:hAnsi="Garamond"/>
            <w:sz w:val="22"/>
            <w:szCs w:val="22"/>
          </w:rPr>
          <w:delText>.</w:delText>
        </w:r>
        <w:r w:rsidDel="00DF3C06">
          <w:rPr>
            <w:rFonts w:ascii="Garamond" w:hAnsi="Garamond"/>
            <w:sz w:val="22"/>
            <w:szCs w:val="22"/>
          </w:rPr>
          <w:delText>]</w:delText>
        </w:r>
      </w:del>
      <w:r w:rsidR="00DE048C" w:rsidRPr="009D17C5">
        <w:rPr>
          <w:rFonts w:ascii="Garamond" w:hAnsi="Garamond"/>
          <w:sz w:val="22"/>
          <w:szCs w:val="22"/>
        </w:rPr>
        <w:t xml:space="preserve">  </w:t>
      </w:r>
    </w:p>
    <w:p w14:paraId="26335CDD" w14:textId="7DF92192" w:rsidR="00965DC8" w:rsidRDefault="009E11B0" w:rsidP="009E11B0">
      <w:pPr>
        <w:ind w:left="720" w:right="720"/>
        <w:jc w:val="both"/>
        <w:rPr>
          <w:ins w:id="1037" w:author="Bourque, Ethan" w:date="2024-04-23T09:58:00Z"/>
          <w:rFonts w:ascii="Garamond" w:hAnsi="Garamond"/>
          <w:sz w:val="22"/>
          <w:szCs w:val="22"/>
        </w:rPr>
      </w:pPr>
      <w:ins w:id="1038" w:author="Bourque, Ethan" w:date="2024-04-23T09:58:00Z">
        <w:r w:rsidRPr="009E11B0">
          <w:rPr>
            <w:rFonts w:ascii="Garamond" w:hAnsi="Garamond"/>
            <w:sz w:val="22"/>
            <w:szCs w:val="22"/>
          </w:rPr>
          <w:t xml:space="preserve">Nutrient monitoring began in April 2002 at all stations listed. Sampling has been performed monthly at all stations, unless otherwise noted. </w:t>
        </w:r>
        <w:r w:rsidRPr="009E11B0">
          <w:rPr>
            <w:rFonts w:ascii="Garamond" w:hAnsi="Garamond"/>
            <w:sz w:val="22"/>
            <w:szCs w:val="22"/>
            <w:rPrChange w:id="1039" w:author="Bourque, Ethan" w:date="2024-04-23T09:58:00Z">
              <w:rPr>
                <w:rFonts w:ascii="Garamond" w:eastAsia="MS Mincho" w:hAnsi="Garamond"/>
                <w:sz w:val="22"/>
                <w:szCs w:val="22"/>
              </w:rPr>
            </w:rPrChange>
          </w:rPr>
          <w:t>This table lists collection times for all nutrient and chlorophyll-</w:t>
        </w:r>
        <w:r w:rsidRPr="009E11B0">
          <w:rPr>
            <w:rFonts w:ascii="Garamond" w:hAnsi="Garamond"/>
            <w:sz w:val="22"/>
            <w:szCs w:val="22"/>
            <w:rPrChange w:id="1040" w:author="Bourque, Ethan" w:date="2024-04-23T09:58:00Z">
              <w:rPr>
                <w:rFonts w:ascii="Garamond" w:eastAsia="MS Mincho" w:hAnsi="Garamond"/>
                <w:i/>
                <w:iCs/>
                <w:sz w:val="22"/>
                <w:szCs w:val="22"/>
              </w:rPr>
            </w:rPrChange>
          </w:rPr>
          <w:t>a</w:t>
        </w:r>
        <w:r w:rsidRPr="009E11B0">
          <w:rPr>
            <w:rFonts w:ascii="Garamond" w:hAnsi="Garamond"/>
            <w:sz w:val="22"/>
            <w:szCs w:val="22"/>
            <w:rPrChange w:id="1041" w:author="Bourque, Ethan" w:date="2024-04-23T09:58:00Z">
              <w:rPr>
                <w:rFonts w:ascii="Garamond" w:eastAsia="MS Mincho" w:hAnsi="Garamond"/>
                <w:sz w:val="22"/>
                <w:szCs w:val="22"/>
              </w:rPr>
            </w:rPrChange>
          </w:rPr>
          <w:t xml:space="preserve"> samples in 2020. </w:t>
        </w:r>
        <w:r w:rsidRPr="009E11B0">
          <w:rPr>
            <w:rFonts w:ascii="Garamond" w:hAnsi="Garamond"/>
            <w:sz w:val="22"/>
            <w:szCs w:val="22"/>
          </w:rPr>
          <w:t xml:space="preserve">The Start and End date and times listed below reflect the times that the first and last diel samples were collected for each monthly diel sampling event. </w:t>
        </w:r>
        <w:r w:rsidRPr="008F201A">
          <w:rPr>
            <w:rFonts w:ascii="Garamond" w:hAnsi="Garamond"/>
            <w:sz w:val="22"/>
            <w:szCs w:val="22"/>
          </w:rPr>
          <w:t>Grab sample end time</w:t>
        </w:r>
        <w:r>
          <w:rPr>
            <w:rFonts w:ascii="Garamond" w:hAnsi="Garamond"/>
            <w:sz w:val="22"/>
            <w:szCs w:val="22"/>
          </w:rPr>
          <w:t xml:space="preserve"> is not recorded in the field. G</w:t>
        </w:r>
        <w:r w:rsidRPr="008F201A">
          <w:rPr>
            <w:rFonts w:ascii="Garamond" w:hAnsi="Garamond"/>
            <w:sz w:val="22"/>
            <w:szCs w:val="22"/>
          </w:rPr>
          <w:t>rab sample collection, filtering, and icing are completed within 10 minutes or less depending upon field conditions at the time of sampling.</w:t>
        </w:r>
        <w:r>
          <w:rPr>
            <w:rFonts w:ascii="Garamond" w:hAnsi="Garamond"/>
            <w:sz w:val="22"/>
            <w:szCs w:val="22"/>
          </w:rPr>
          <w:t xml:space="preserve"> </w:t>
        </w:r>
        <w:r w:rsidRPr="008F201A">
          <w:rPr>
            <w:rFonts w:ascii="Garamond" w:hAnsi="Garamond"/>
            <w:sz w:val="22"/>
            <w:szCs w:val="22"/>
          </w:rPr>
          <w:t>Time is coded based on a 2400-hour clock and is referenced to Eastern Standard Time (EST), without Daylig</w:t>
        </w:r>
        <w:r>
          <w:rPr>
            <w:rFonts w:ascii="Garamond" w:hAnsi="Garamond"/>
            <w:sz w:val="22"/>
            <w:szCs w:val="22"/>
          </w:rPr>
          <w:t>ht Savings Time adjustments.</w:t>
        </w:r>
      </w:ins>
    </w:p>
    <w:p w14:paraId="4226A408" w14:textId="77777777" w:rsidR="009E11B0" w:rsidRDefault="009E11B0" w:rsidP="009E11B0">
      <w:pPr>
        <w:ind w:left="720" w:right="720"/>
        <w:jc w:val="both"/>
        <w:rPr>
          <w:ins w:id="1042" w:author="Bourque, Ethan" w:date="2024-04-23T10:31:00Z"/>
          <w:rFonts w:ascii="Garamond" w:hAnsi="Garamond"/>
          <w:sz w:val="22"/>
          <w:szCs w:val="22"/>
        </w:rPr>
      </w:pPr>
    </w:p>
    <w:p w14:paraId="3D0B8698" w14:textId="5A6F10FF" w:rsidR="003E440C" w:rsidRPr="003E440C" w:rsidRDefault="003E440C">
      <w:pPr>
        <w:pStyle w:val="ListParagraph"/>
        <w:numPr>
          <w:ilvl w:val="0"/>
          <w:numId w:val="11"/>
        </w:numPr>
        <w:jc w:val="both"/>
        <w:rPr>
          <w:ins w:id="1043" w:author="Bourque, Ethan" w:date="2024-04-23T10:32:00Z"/>
          <w:rFonts w:ascii="Garamond" w:hAnsi="Garamond"/>
          <w:b/>
          <w:sz w:val="22"/>
          <w:szCs w:val="22"/>
          <w:rPrChange w:id="1044" w:author="Bourque, Ethan" w:date="2024-04-23T10:32:00Z">
            <w:rPr>
              <w:ins w:id="1045" w:author="Bourque, Ethan" w:date="2024-04-23T10:32:00Z"/>
            </w:rPr>
          </w:rPrChange>
        </w:rPr>
        <w:pPrChange w:id="1046" w:author="Bourque, Ethan" w:date="2024-04-23T10:32:00Z">
          <w:pPr>
            <w:ind w:left="720" w:hanging="360"/>
            <w:jc w:val="both"/>
          </w:pPr>
        </w:pPrChange>
      </w:pPr>
      <w:ins w:id="1047" w:author="Bourque, Ethan" w:date="2024-04-23T10:31:00Z">
        <w:r w:rsidRPr="003E440C">
          <w:rPr>
            <w:rFonts w:ascii="Garamond" w:hAnsi="Garamond"/>
            <w:b/>
            <w:sz w:val="22"/>
            <w:szCs w:val="22"/>
            <w:rPrChange w:id="1048" w:author="Bourque, Ethan" w:date="2024-04-23T10:32:00Z">
              <w:rPr/>
            </w:rPrChange>
          </w:rPr>
          <w:t>Samples date/times Monitoring Program 1 (Grab Samples)</w:t>
        </w:r>
      </w:ins>
    </w:p>
    <w:p w14:paraId="7CA17E16" w14:textId="77777777" w:rsidR="003E440C" w:rsidRPr="003E440C" w:rsidRDefault="003E440C">
      <w:pPr>
        <w:pStyle w:val="ListParagraph"/>
        <w:jc w:val="both"/>
        <w:rPr>
          <w:ins w:id="1049" w:author="Bourque, Ethan" w:date="2024-04-23T10:31:00Z"/>
          <w:rFonts w:ascii="Garamond" w:hAnsi="Garamond"/>
          <w:b/>
          <w:sz w:val="22"/>
          <w:szCs w:val="22"/>
          <w:rPrChange w:id="1050" w:author="Bourque, Ethan" w:date="2024-04-23T10:32:00Z">
            <w:rPr>
              <w:ins w:id="1051" w:author="Bourque, Ethan" w:date="2024-04-23T10:31:00Z"/>
            </w:rPr>
          </w:rPrChange>
        </w:rPr>
        <w:pPrChange w:id="1052" w:author="Bourque, Ethan" w:date="2024-04-23T10:32:00Z">
          <w:pPr>
            <w:ind w:left="720" w:hanging="360"/>
            <w:jc w:val="both"/>
          </w:pPr>
        </w:pPrChange>
      </w:pPr>
    </w:p>
    <w:tbl>
      <w:tblPr>
        <w:tblW w:w="9926" w:type="dxa"/>
        <w:jc w:val="center"/>
        <w:tblLook w:val="04A0" w:firstRow="1" w:lastRow="0" w:firstColumn="1" w:lastColumn="0" w:noHBand="0" w:noVBand="1"/>
      </w:tblPr>
      <w:tblGrid>
        <w:gridCol w:w="1110"/>
        <w:gridCol w:w="1382"/>
        <w:gridCol w:w="734"/>
        <w:gridCol w:w="1143"/>
        <w:gridCol w:w="1387"/>
        <w:gridCol w:w="774"/>
        <w:gridCol w:w="1248"/>
        <w:gridCol w:w="1400"/>
        <w:gridCol w:w="748"/>
      </w:tblGrid>
      <w:tr w:rsidR="00E52430" w14:paraId="2A2B0B26" w14:textId="77777777" w:rsidTr="00E52430">
        <w:trPr>
          <w:trHeight w:val="300"/>
          <w:jc w:val="center"/>
          <w:ins w:id="1053" w:author="Bourque, Ethan" w:date="2024-04-23T10:31:00Z"/>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F3CBB" w14:textId="77777777" w:rsidR="003E440C" w:rsidRDefault="003E440C" w:rsidP="004E54B4">
            <w:pPr>
              <w:jc w:val="center"/>
              <w:rPr>
                <w:ins w:id="1054" w:author="Bourque, Ethan" w:date="2024-04-23T10:31:00Z"/>
                <w:rFonts w:ascii="Garamond" w:hAnsi="Garamond" w:cs="Calibri"/>
                <w:b/>
                <w:bCs/>
                <w:color w:val="000000"/>
                <w:sz w:val="22"/>
                <w:szCs w:val="22"/>
              </w:rPr>
            </w:pPr>
            <w:ins w:id="1055" w:author="Bourque, Ethan" w:date="2024-04-23T10:31:00Z">
              <w:r>
                <w:rPr>
                  <w:rFonts w:ascii="Garamond" w:hAnsi="Garamond" w:cs="Calibri"/>
                  <w:b/>
                  <w:bCs/>
                  <w:color w:val="000000"/>
                  <w:sz w:val="22"/>
                  <w:szCs w:val="22"/>
                </w:rPr>
                <w:t>Site</w:t>
              </w:r>
            </w:ins>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14:paraId="6099893B" w14:textId="77777777" w:rsidR="003E440C" w:rsidRDefault="003E440C" w:rsidP="004E54B4">
            <w:pPr>
              <w:jc w:val="center"/>
              <w:rPr>
                <w:ins w:id="1056" w:author="Bourque, Ethan" w:date="2024-04-23T10:31:00Z"/>
                <w:rFonts w:ascii="Garamond" w:hAnsi="Garamond" w:cs="Calibri"/>
                <w:b/>
                <w:bCs/>
                <w:color w:val="000000"/>
                <w:sz w:val="22"/>
                <w:szCs w:val="22"/>
              </w:rPr>
            </w:pPr>
            <w:ins w:id="1057" w:author="Bourque, Ethan" w:date="2024-04-23T10:31:00Z">
              <w:r>
                <w:rPr>
                  <w:rFonts w:ascii="Garamond" w:hAnsi="Garamond" w:cs="Calibri"/>
                  <w:b/>
                  <w:bCs/>
                  <w:color w:val="000000"/>
                  <w:sz w:val="22"/>
                  <w:szCs w:val="22"/>
                </w:rPr>
                <w:t>Date</w:t>
              </w:r>
            </w:ins>
          </w:p>
        </w:tc>
        <w:tc>
          <w:tcPr>
            <w:tcW w:w="734" w:type="dxa"/>
            <w:tcBorders>
              <w:top w:val="single" w:sz="4" w:space="0" w:color="auto"/>
              <w:left w:val="nil"/>
              <w:bottom w:val="single" w:sz="4" w:space="0" w:color="auto"/>
              <w:right w:val="single" w:sz="4" w:space="0" w:color="auto"/>
            </w:tcBorders>
            <w:shd w:val="clear" w:color="auto" w:fill="auto"/>
            <w:noWrap/>
            <w:vAlign w:val="bottom"/>
            <w:hideMark/>
          </w:tcPr>
          <w:p w14:paraId="7D327838" w14:textId="77777777" w:rsidR="003E440C" w:rsidRDefault="003E440C" w:rsidP="004E54B4">
            <w:pPr>
              <w:jc w:val="center"/>
              <w:rPr>
                <w:ins w:id="1058" w:author="Bourque, Ethan" w:date="2024-04-23T10:31:00Z"/>
                <w:rFonts w:ascii="Garamond" w:hAnsi="Garamond" w:cs="Calibri"/>
                <w:b/>
                <w:bCs/>
                <w:color w:val="000000"/>
                <w:sz w:val="22"/>
                <w:szCs w:val="22"/>
              </w:rPr>
            </w:pPr>
            <w:ins w:id="1059" w:author="Bourque, Ethan" w:date="2024-04-23T10:31:00Z">
              <w:r>
                <w:rPr>
                  <w:rFonts w:ascii="Garamond" w:hAnsi="Garamond" w:cs="Calibri"/>
                  <w:b/>
                  <w:bCs/>
                  <w:color w:val="000000"/>
                  <w:sz w:val="22"/>
                  <w:szCs w:val="22"/>
                </w:rPr>
                <w:t>Time</w:t>
              </w:r>
            </w:ins>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143AE9BE" w14:textId="77777777" w:rsidR="003E440C" w:rsidRDefault="003E440C" w:rsidP="004E54B4">
            <w:pPr>
              <w:jc w:val="center"/>
              <w:rPr>
                <w:ins w:id="1060" w:author="Bourque, Ethan" w:date="2024-04-23T10:31:00Z"/>
                <w:rFonts w:ascii="Garamond" w:hAnsi="Garamond" w:cs="Calibri"/>
                <w:b/>
                <w:bCs/>
                <w:color w:val="000000"/>
                <w:sz w:val="22"/>
                <w:szCs w:val="22"/>
              </w:rPr>
            </w:pPr>
            <w:ins w:id="1061" w:author="Bourque, Ethan" w:date="2024-04-23T10:31:00Z">
              <w:r>
                <w:rPr>
                  <w:rFonts w:ascii="Garamond" w:hAnsi="Garamond" w:cs="Calibri"/>
                  <w:b/>
                  <w:bCs/>
                  <w:color w:val="000000"/>
                  <w:sz w:val="22"/>
                  <w:szCs w:val="22"/>
                </w:rPr>
                <w:t>Site</w:t>
              </w:r>
            </w:ins>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3325D8FE" w14:textId="77777777" w:rsidR="003E440C" w:rsidRDefault="003E440C" w:rsidP="004E54B4">
            <w:pPr>
              <w:jc w:val="center"/>
              <w:rPr>
                <w:ins w:id="1062" w:author="Bourque, Ethan" w:date="2024-04-23T10:31:00Z"/>
                <w:rFonts w:ascii="Garamond" w:hAnsi="Garamond" w:cs="Calibri"/>
                <w:b/>
                <w:bCs/>
                <w:color w:val="000000"/>
                <w:sz w:val="22"/>
                <w:szCs w:val="22"/>
              </w:rPr>
            </w:pPr>
            <w:ins w:id="1063" w:author="Bourque, Ethan" w:date="2024-04-23T10:31:00Z">
              <w:r>
                <w:rPr>
                  <w:rFonts w:ascii="Garamond" w:hAnsi="Garamond" w:cs="Calibri"/>
                  <w:b/>
                  <w:bCs/>
                  <w:color w:val="000000"/>
                  <w:sz w:val="22"/>
                  <w:szCs w:val="22"/>
                </w:rPr>
                <w:t>Date</w:t>
              </w:r>
            </w:ins>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4E02603D" w14:textId="77777777" w:rsidR="003E440C" w:rsidRDefault="003E440C" w:rsidP="004E54B4">
            <w:pPr>
              <w:jc w:val="center"/>
              <w:rPr>
                <w:ins w:id="1064" w:author="Bourque, Ethan" w:date="2024-04-23T10:31:00Z"/>
                <w:rFonts w:ascii="Garamond" w:hAnsi="Garamond" w:cs="Calibri"/>
                <w:b/>
                <w:bCs/>
                <w:color w:val="000000"/>
                <w:sz w:val="22"/>
                <w:szCs w:val="22"/>
              </w:rPr>
            </w:pPr>
            <w:ins w:id="1065" w:author="Bourque, Ethan" w:date="2024-04-23T10:31:00Z">
              <w:r>
                <w:rPr>
                  <w:rFonts w:ascii="Garamond" w:hAnsi="Garamond" w:cs="Calibri"/>
                  <w:b/>
                  <w:bCs/>
                  <w:color w:val="000000"/>
                  <w:sz w:val="22"/>
                  <w:szCs w:val="22"/>
                </w:rPr>
                <w:t>Time</w:t>
              </w:r>
            </w:ins>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4C32E771" w14:textId="77777777" w:rsidR="003E440C" w:rsidRDefault="003E440C" w:rsidP="004E54B4">
            <w:pPr>
              <w:jc w:val="center"/>
              <w:rPr>
                <w:ins w:id="1066" w:author="Bourque, Ethan" w:date="2024-04-23T10:31:00Z"/>
                <w:rFonts w:ascii="Garamond" w:hAnsi="Garamond" w:cs="Calibri"/>
                <w:b/>
                <w:bCs/>
                <w:color w:val="000000"/>
                <w:sz w:val="22"/>
                <w:szCs w:val="22"/>
              </w:rPr>
            </w:pPr>
            <w:ins w:id="1067" w:author="Bourque, Ethan" w:date="2024-04-23T10:31:00Z">
              <w:r>
                <w:rPr>
                  <w:rFonts w:ascii="Garamond" w:hAnsi="Garamond" w:cs="Calibri"/>
                  <w:b/>
                  <w:bCs/>
                  <w:color w:val="000000"/>
                  <w:sz w:val="22"/>
                  <w:szCs w:val="22"/>
                </w:rPr>
                <w:t>Site</w:t>
              </w:r>
            </w:ins>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7E5A760" w14:textId="77777777" w:rsidR="003E440C" w:rsidRDefault="003E440C" w:rsidP="004E54B4">
            <w:pPr>
              <w:jc w:val="center"/>
              <w:rPr>
                <w:ins w:id="1068" w:author="Bourque, Ethan" w:date="2024-04-23T10:31:00Z"/>
                <w:rFonts w:ascii="Garamond" w:hAnsi="Garamond" w:cs="Calibri"/>
                <w:b/>
                <w:bCs/>
                <w:color w:val="000000"/>
                <w:sz w:val="22"/>
                <w:szCs w:val="22"/>
              </w:rPr>
            </w:pPr>
            <w:ins w:id="1069" w:author="Bourque, Ethan" w:date="2024-04-23T10:31:00Z">
              <w:r>
                <w:rPr>
                  <w:rFonts w:ascii="Garamond" w:hAnsi="Garamond" w:cs="Calibri"/>
                  <w:b/>
                  <w:bCs/>
                  <w:color w:val="000000"/>
                  <w:sz w:val="22"/>
                  <w:szCs w:val="22"/>
                </w:rPr>
                <w:t>Date</w:t>
              </w:r>
            </w:ins>
          </w:p>
        </w:tc>
        <w:tc>
          <w:tcPr>
            <w:tcW w:w="748" w:type="dxa"/>
            <w:tcBorders>
              <w:top w:val="single" w:sz="4" w:space="0" w:color="auto"/>
              <w:left w:val="nil"/>
              <w:bottom w:val="single" w:sz="4" w:space="0" w:color="auto"/>
              <w:right w:val="single" w:sz="4" w:space="0" w:color="auto"/>
            </w:tcBorders>
            <w:shd w:val="clear" w:color="auto" w:fill="auto"/>
            <w:noWrap/>
            <w:vAlign w:val="bottom"/>
            <w:hideMark/>
          </w:tcPr>
          <w:p w14:paraId="2052F91A" w14:textId="77777777" w:rsidR="003E440C" w:rsidRDefault="003E440C" w:rsidP="004E54B4">
            <w:pPr>
              <w:jc w:val="center"/>
              <w:rPr>
                <w:ins w:id="1070" w:author="Bourque, Ethan" w:date="2024-04-23T10:31:00Z"/>
                <w:rFonts w:ascii="Garamond" w:hAnsi="Garamond" w:cs="Calibri"/>
                <w:b/>
                <w:bCs/>
                <w:color w:val="000000"/>
                <w:sz w:val="22"/>
                <w:szCs w:val="22"/>
              </w:rPr>
            </w:pPr>
            <w:ins w:id="1071" w:author="Bourque, Ethan" w:date="2024-04-23T10:31:00Z">
              <w:r>
                <w:rPr>
                  <w:rFonts w:ascii="Garamond" w:hAnsi="Garamond" w:cs="Calibri"/>
                  <w:b/>
                  <w:bCs/>
                  <w:color w:val="000000"/>
                  <w:sz w:val="22"/>
                  <w:szCs w:val="22"/>
                </w:rPr>
                <w:t>Time</w:t>
              </w:r>
            </w:ins>
          </w:p>
        </w:tc>
      </w:tr>
      <w:tr w:rsidR="00E52430" w14:paraId="5E40C399" w14:textId="77777777" w:rsidTr="00E52430">
        <w:trPr>
          <w:trHeight w:val="300"/>
          <w:jc w:val="center"/>
          <w:ins w:id="107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D73E822" w14:textId="77777777" w:rsidR="00E52430" w:rsidRPr="00E52430" w:rsidRDefault="00E52430" w:rsidP="00E52430">
            <w:pPr>
              <w:jc w:val="center"/>
              <w:rPr>
                <w:ins w:id="1073" w:author="Bourque, Ethan" w:date="2024-04-23T10:33:00Z"/>
                <w:rFonts w:ascii="Garamond" w:hAnsi="Garamond" w:cs="Calibri"/>
                <w:color w:val="000000"/>
                <w:sz w:val="22"/>
                <w:szCs w:val="22"/>
                <w:rPrChange w:id="1074" w:author="Bourque, Ethan" w:date="2024-04-23T11:20:00Z">
                  <w:rPr>
                    <w:ins w:id="1075" w:author="Bourque, Ethan" w:date="2024-04-23T10:33:00Z"/>
                    <w:rFonts w:ascii="Calibri" w:hAnsi="Calibri" w:cs="Calibri"/>
                    <w:color w:val="000000"/>
                    <w:sz w:val="22"/>
                    <w:szCs w:val="22"/>
                  </w:rPr>
                </w:rPrChange>
              </w:rPr>
            </w:pPr>
            <w:proofErr w:type="spellStart"/>
            <w:ins w:id="1076" w:author="Bourque, Ethan" w:date="2024-04-23T10:33:00Z">
              <w:r w:rsidRPr="00E52430">
                <w:rPr>
                  <w:rFonts w:ascii="Garamond" w:hAnsi="Garamond" w:cs="Calibri"/>
                  <w:color w:val="000000"/>
                  <w:sz w:val="22"/>
                  <w:szCs w:val="22"/>
                  <w:rPrChange w:id="107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29D394B" w14:textId="77777777" w:rsidR="00E52430" w:rsidRPr="00E52430" w:rsidRDefault="00E52430" w:rsidP="00E52430">
            <w:pPr>
              <w:jc w:val="center"/>
              <w:rPr>
                <w:ins w:id="1078" w:author="Bourque, Ethan" w:date="2024-04-23T10:33:00Z"/>
                <w:rFonts w:ascii="Garamond" w:hAnsi="Garamond" w:cs="Calibri"/>
                <w:color w:val="000000"/>
                <w:sz w:val="22"/>
                <w:szCs w:val="22"/>
                <w:rPrChange w:id="1079" w:author="Bourque, Ethan" w:date="2024-04-23T11:20:00Z">
                  <w:rPr>
                    <w:ins w:id="1080" w:author="Bourque, Ethan" w:date="2024-04-23T10:33:00Z"/>
                    <w:rFonts w:ascii="Calibri" w:hAnsi="Calibri" w:cs="Calibri"/>
                    <w:color w:val="000000"/>
                    <w:sz w:val="22"/>
                    <w:szCs w:val="22"/>
                  </w:rPr>
                </w:rPrChange>
              </w:rPr>
            </w:pPr>
            <w:ins w:id="1081" w:author="Bourque, Ethan" w:date="2024-04-23T10:33:00Z">
              <w:r w:rsidRPr="00E52430">
                <w:rPr>
                  <w:rFonts w:ascii="Garamond" w:hAnsi="Garamond" w:cs="Calibri"/>
                  <w:color w:val="000000"/>
                  <w:sz w:val="22"/>
                  <w:szCs w:val="22"/>
                  <w:rPrChange w:id="1082" w:author="Bourque, Ethan" w:date="2024-04-23T11:20:00Z">
                    <w:rPr>
                      <w:rFonts w:ascii="Calibri" w:hAnsi="Calibri" w:cs="Calibri"/>
                      <w:color w:val="000000"/>
                      <w:sz w:val="22"/>
                      <w:szCs w:val="22"/>
                    </w:rPr>
                  </w:rPrChange>
                </w:rPr>
                <w:t>1/10/2023</w:t>
              </w:r>
            </w:ins>
          </w:p>
        </w:tc>
        <w:tc>
          <w:tcPr>
            <w:tcW w:w="734" w:type="dxa"/>
            <w:tcBorders>
              <w:top w:val="nil"/>
              <w:left w:val="nil"/>
              <w:bottom w:val="single" w:sz="4" w:space="0" w:color="auto"/>
              <w:right w:val="single" w:sz="4" w:space="0" w:color="auto"/>
            </w:tcBorders>
            <w:shd w:val="clear" w:color="auto" w:fill="auto"/>
            <w:noWrap/>
            <w:vAlign w:val="bottom"/>
          </w:tcPr>
          <w:p w14:paraId="24ABBD07" w14:textId="77777777" w:rsidR="00E52430" w:rsidRPr="00E52430" w:rsidRDefault="00E52430" w:rsidP="00E52430">
            <w:pPr>
              <w:jc w:val="center"/>
              <w:rPr>
                <w:ins w:id="1083" w:author="Bourque, Ethan" w:date="2024-04-23T10:33:00Z"/>
                <w:rFonts w:ascii="Garamond" w:hAnsi="Garamond" w:cs="Calibri"/>
                <w:color w:val="000000"/>
                <w:sz w:val="22"/>
                <w:szCs w:val="22"/>
                <w:rPrChange w:id="1084" w:author="Bourque, Ethan" w:date="2024-04-23T11:20:00Z">
                  <w:rPr>
                    <w:ins w:id="1085" w:author="Bourque, Ethan" w:date="2024-04-23T10:33:00Z"/>
                    <w:rFonts w:ascii="Calibri" w:hAnsi="Calibri" w:cs="Calibri"/>
                    <w:color w:val="000000"/>
                    <w:sz w:val="22"/>
                    <w:szCs w:val="22"/>
                  </w:rPr>
                </w:rPrChange>
              </w:rPr>
            </w:pPr>
            <w:ins w:id="1086" w:author="Bourque, Ethan" w:date="2024-04-23T10:33:00Z">
              <w:r w:rsidRPr="00E52430">
                <w:rPr>
                  <w:rFonts w:ascii="Garamond" w:hAnsi="Garamond" w:cs="Calibri"/>
                  <w:color w:val="000000"/>
                  <w:sz w:val="22"/>
                  <w:szCs w:val="22"/>
                  <w:rPrChange w:id="1087" w:author="Bourque, Ethan" w:date="2024-04-23T11:20:00Z">
                    <w:rPr>
                      <w:rFonts w:ascii="Calibri" w:hAnsi="Calibri" w:cs="Calibri"/>
                      <w:color w:val="000000"/>
                      <w:sz w:val="22"/>
                      <w:szCs w:val="22"/>
                    </w:rPr>
                  </w:rPrChange>
                </w:rPr>
                <w:t>11:46</w:t>
              </w:r>
            </w:ins>
          </w:p>
        </w:tc>
        <w:tc>
          <w:tcPr>
            <w:tcW w:w="1143" w:type="dxa"/>
            <w:tcBorders>
              <w:top w:val="nil"/>
              <w:left w:val="nil"/>
              <w:bottom w:val="single" w:sz="4" w:space="0" w:color="auto"/>
              <w:right w:val="single" w:sz="4" w:space="0" w:color="auto"/>
            </w:tcBorders>
            <w:shd w:val="clear" w:color="auto" w:fill="auto"/>
            <w:noWrap/>
            <w:vAlign w:val="bottom"/>
          </w:tcPr>
          <w:p w14:paraId="6B7F73A8" w14:textId="77777777" w:rsidR="00E52430" w:rsidRPr="00E52430" w:rsidRDefault="00E52430" w:rsidP="00E52430">
            <w:pPr>
              <w:jc w:val="center"/>
              <w:rPr>
                <w:ins w:id="1088" w:author="Bourque, Ethan" w:date="2024-04-23T10:33:00Z"/>
                <w:rFonts w:ascii="Garamond" w:hAnsi="Garamond" w:cs="Calibri"/>
                <w:color w:val="000000"/>
                <w:sz w:val="22"/>
                <w:szCs w:val="22"/>
                <w:rPrChange w:id="1089" w:author="Bourque, Ethan" w:date="2024-04-23T11:20:00Z">
                  <w:rPr>
                    <w:ins w:id="1090" w:author="Bourque, Ethan" w:date="2024-04-23T10:33:00Z"/>
                    <w:rFonts w:ascii="Calibri" w:hAnsi="Calibri" w:cs="Calibri"/>
                    <w:color w:val="000000"/>
                    <w:sz w:val="22"/>
                    <w:szCs w:val="22"/>
                  </w:rPr>
                </w:rPrChange>
              </w:rPr>
            </w:pPr>
            <w:proofErr w:type="spellStart"/>
            <w:ins w:id="1091" w:author="Bourque, Ethan" w:date="2024-04-23T10:33:00Z">
              <w:r w:rsidRPr="00E52430">
                <w:rPr>
                  <w:rFonts w:ascii="Garamond" w:hAnsi="Garamond" w:cs="Calibri"/>
                  <w:color w:val="000000"/>
                  <w:sz w:val="22"/>
                  <w:szCs w:val="22"/>
                  <w:rPrChange w:id="109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1384E421" w14:textId="77777777" w:rsidR="00E52430" w:rsidRPr="00E52430" w:rsidRDefault="00E52430" w:rsidP="00E52430">
            <w:pPr>
              <w:jc w:val="center"/>
              <w:rPr>
                <w:ins w:id="1093" w:author="Bourque, Ethan" w:date="2024-04-23T10:33:00Z"/>
                <w:rFonts w:ascii="Garamond" w:hAnsi="Garamond" w:cs="Calibri"/>
                <w:color w:val="000000"/>
                <w:sz w:val="22"/>
                <w:szCs w:val="22"/>
                <w:rPrChange w:id="1094" w:author="Bourque, Ethan" w:date="2024-04-23T11:20:00Z">
                  <w:rPr>
                    <w:ins w:id="1095" w:author="Bourque, Ethan" w:date="2024-04-23T10:33:00Z"/>
                    <w:rFonts w:ascii="Calibri" w:hAnsi="Calibri" w:cs="Calibri"/>
                    <w:color w:val="000000"/>
                    <w:sz w:val="22"/>
                    <w:szCs w:val="22"/>
                  </w:rPr>
                </w:rPrChange>
              </w:rPr>
            </w:pPr>
            <w:ins w:id="1096" w:author="Bourque, Ethan" w:date="2024-04-23T10:33:00Z">
              <w:r w:rsidRPr="00E52430">
                <w:rPr>
                  <w:rFonts w:ascii="Garamond" w:hAnsi="Garamond" w:cs="Calibri"/>
                  <w:color w:val="000000"/>
                  <w:sz w:val="22"/>
                  <w:szCs w:val="22"/>
                  <w:rPrChange w:id="1097" w:author="Bourque, Ethan" w:date="2024-04-23T11:20:00Z">
                    <w:rPr>
                      <w:rFonts w:ascii="Calibri" w:hAnsi="Calibri" w:cs="Calibri"/>
                      <w:color w:val="000000"/>
                      <w:sz w:val="22"/>
                      <w:szCs w:val="22"/>
                    </w:rPr>
                  </w:rPrChange>
                </w:rPr>
                <w:t>1/10/2023</w:t>
              </w:r>
            </w:ins>
          </w:p>
        </w:tc>
        <w:tc>
          <w:tcPr>
            <w:tcW w:w="774" w:type="dxa"/>
            <w:tcBorders>
              <w:top w:val="nil"/>
              <w:left w:val="nil"/>
              <w:bottom w:val="single" w:sz="4" w:space="0" w:color="auto"/>
              <w:right w:val="single" w:sz="4" w:space="0" w:color="auto"/>
            </w:tcBorders>
            <w:shd w:val="clear" w:color="auto" w:fill="auto"/>
            <w:noWrap/>
            <w:vAlign w:val="bottom"/>
          </w:tcPr>
          <w:p w14:paraId="6C306F45" w14:textId="77777777" w:rsidR="00E52430" w:rsidRPr="00E52430" w:rsidRDefault="00E52430" w:rsidP="00E52430">
            <w:pPr>
              <w:jc w:val="center"/>
              <w:rPr>
                <w:ins w:id="1098" w:author="Bourque, Ethan" w:date="2024-04-23T10:33:00Z"/>
                <w:rFonts w:ascii="Garamond" w:hAnsi="Garamond" w:cs="Calibri"/>
                <w:color w:val="000000"/>
                <w:sz w:val="22"/>
                <w:szCs w:val="22"/>
                <w:rPrChange w:id="1099" w:author="Bourque, Ethan" w:date="2024-04-23T11:20:00Z">
                  <w:rPr>
                    <w:ins w:id="1100" w:author="Bourque, Ethan" w:date="2024-04-23T10:33:00Z"/>
                    <w:rFonts w:ascii="Calibri" w:hAnsi="Calibri" w:cs="Calibri"/>
                    <w:color w:val="000000"/>
                    <w:sz w:val="22"/>
                    <w:szCs w:val="22"/>
                  </w:rPr>
                </w:rPrChange>
              </w:rPr>
            </w:pPr>
            <w:ins w:id="1101" w:author="Bourque, Ethan" w:date="2024-04-23T10:33:00Z">
              <w:r w:rsidRPr="00E52430">
                <w:rPr>
                  <w:rFonts w:ascii="Garamond" w:hAnsi="Garamond" w:cs="Calibri"/>
                  <w:color w:val="000000"/>
                  <w:sz w:val="22"/>
                  <w:szCs w:val="22"/>
                  <w:rPrChange w:id="1102" w:author="Bourque, Ethan" w:date="2024-04-23T11:20:00Z">
                    <w:rPr>
                      <w:rFonts w:ascii="Calibri" w:hAnsi="Calibri" w:cs="Calibri"/>
                      <w:color w:val="000000"/>
                      <w:sz w:val="22"/>
                      <w:szCs w:val="22"/>
                    </w:rPr>
                  </w:rPrChange>
                </w:rPr>
                <w:t>10:16</w:t>
              </w:r>
            </w:ins>
          </w:p>
        </w:tc>
        <w:tc>
          <w:tcPr>
            <w:tcW w:w="1248" w:type="dxa"/>
            <w:tcBorders>
              <w:top w:val="nil"/>
              <w:left w:val="nil"/>
              <w:bottom w:val="single" w:sz="4" w:space="0" w:color="auto"/>
              <w:right w:val="single" w:sz="4" w:space="0" w:color="auto"/>
            </w:tcBorders>
            <w:shd w:val="clear" w:color="auto" w:fill="auto"/>
            <w:noWrap/>
            <w:vAlign w:val="bottom"/>
          </w:tcPr>
          <w:p w14:paraId="1929AD7E" w14:textId="6E810DAA" w:rsidR="00E52430" w:rsidRPr="00E52430" w:rsidRDefault="00E52430" w:rsidP="00E52430">
            <w:pPr>
              <w:jc w:val="center"/>
              <w:rPr>
                <w:ins w:id="1103" w:author="Bourque, Ethan" w:date="2024-04-23T10:33:00Z"/>
                <w:rFonts w:ascii="Garamond" w:hAnsi="Garamond" w:cs="Calibri"/>
                <w:color w:val="000000"/>
                <w:sz w:val="22"/>
                <w:szCs w:val="22"/>
                <w:rPrChange w:id="1104" w:author="Bourque, Ethan" w:date="2024-04-23T11:20:00Z">
                  <w:rPr>
                    <w:ins w:id="1105" w:author="Bourque, Ethan" w:date="2024-04-23T10:33:00Z"/>
                    <w:rFonts w:ascii="Calibri" w:hAnsi="Calibri" w:cs="Calibri"/>
                    <w:color w:val="000000"/>
                    <w:sz w:val="22"/>
                    <w:szCs w:val="22"/>
                  </w:rPr>
                </w:rPrChange>
              </w:rPr>
            </w:pPr>
            <w:proofErr w:type="spellStart"/>
            <w:ins w:id="110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EF18553" w14:textId="77777777" w:rsidR="00E52430" w:rsidRPr="00E52430" w:rsidRDefault="00E52430" w:rsidP="00E52430">
            <w:pPr>
              <w:jc w:val="center"/>
              <w:rPr>
                <w:ins w:id="1107" w:author="Bourque, Ethan" w:date="2024-04-23T10:33:00Z"/>
                <w:rFonts w:ascii="Garamond" w:hAnsi="Garamond" w:cs="Calibri"/>
                <w:color w:val="000000"/>
                <w:sz w:val="22"/>
                <w:szCs w:val="22"/>
                <w:rPrChange w:id="1108" w:author="Bourque, Ethan" w:date="2024-04-23T11:20:00Z">
                  <w:rPr>
                    <w:ins w:id="1109" w:author="Bourque, Ethan" w:date="2024-04-23T10:33:00Z"/>
                    <w:rFonts w:ascii="Calibri" w:hAnsi="Calibri" w:cs="Calibri"/>
                    <w:color w:val="000000"/>
                    <w:sz w:val="22"/>
                    <w:szCs w:val="22"/>
                  </w:rPr>
                </w:rPrChange>
              </w:rPr>
            </w:pPr>
            <w:ins w:id="1110" w:author="Bourque, Ethan" w:date="2024-04-23T10:33:00Z">
              <w:r w:rsidRPr="00E52430">
                <w:rPr>
                  <w:rFonts w:ascii="Garamond" w:hAnsi="Garamond" w:cs="Calibri"/>
                  <w:color w:val="000000"/>
                  <w:sz w:val="22"/>
                  <w:szCs w:val="22"/>
                  <w:rPrChange w:id="1111" w:author="Bourque, Ethan" w:date="2024-04-23T11:20:00Z">
                    <w:rPr>
                      <w:rFonts w:ascii="Calibri" w:hAnsi="Calibri" w:cs="Calibri"/>
                      <w:color w:val="000000"/>
                      <w:sz w:val="22"/>
                      <w:szCs w:val="22"/>
                    </w:rPr>
                  </w:rPrChange>
                </w:rPr>
                <w:t>1/10/2023</w:t>
              </w:r>
            </w:ins>
          </w:p>
        </w:tc>
        <w:tc>
          <w:tcPr>
            <w:tcW w:w="748" w:type="dxa"/>
            <w:tcBorders>
              <w:top w:val="nil"/>
              <w:left w:val="nil"/>
              <w:bottom w:val="single" w:sz="4" w:space="0" w:color="auto"/>
              <w:right w:val="single" w:sz="4" w:space="0" w:color="auto"/>
            </w:tcBorders>
            <w:shd w:val="clear" w:color="auto" w:fill="auto"/>
            <w:noWrap/>
            <w:vAlign w:val="bottom"/>
          </w:tcPr>
          <w:p w14:paraId="4294B717" w14:textId="77777777" w:rsidR="00E52430" w:rsidRPr="00E52430" w:rsidRDefault="00E52430" w:rsidP="00E52430">
            <w:pPr>
              <w:jc w:val="center"/>
              <w:rPr>
                <w:ins w:id="1112" w:author="Bourque, Ethan" w:date="2024-04-23T10:33:00Z"/>
                <w:rFonts w:ascii="Garamond" w:hAnsi="Garamond" w:cs="Calibri"/>
                <w:color w:val="000000"/>
                <w:sz w:val="22"/>
                <w:szCs w:val="22"/>
                <w:rPrChange w:id="1113" w:author="Bourque, Ethan" w:date="2024-04-23T11:20:00Z">
                  <w:rPr>
                    <w:ins w:id="1114" w:author="Bourque, Ethan" w:date="2024-04-23T10:33:00Z"/>
                    <w:rFonts w:ascii="Calibri" w:hAnsi="Calibri" w:cs="Calibri"/>
                    <w:color w:val="000000"/>
                    <w:sz w:val="22"/>
                    <w:szCs w:val="22"/>
                  </w:rPr>
                </w:rPrChange>
              </w:rPr>
            </w:pPr>
            <w:ins w:id="1115" w:author="Bourque, Ethan" w:date="2024-04-23T10:33:00Z">
              <w:r w:rsidRPr="00E52430">
                <w:rPr>
                  <w:rFonts w:ascii="Garamond" w:hAnsi="Garamond" w:cs="Calibri"/>
                  <w:color w:val="000000"/>
                  <w:sz w:val="22"/>
                  <w:szCs w:val="22"/>
                  <w:rPrChange w:id="1116" w:author="Bourque, Ethan" w:date="2024-04-23T11:20:00Z">
                    <w:rPr>
                      <w:rFonts w:ascii="Calibri" w:hAnsi="Calibri" w:cs="Calibri"/>
                      <w:color w:val="000000"/>
                      <w:sz w:val="22"/>
                      <w:szCs w:val="22"/>
                    </w:rPr>
                  </w:rPrChange>
                </w:rPr>
                <w:t>8:24</w:t>
              </w:r>
            </w:ins>
          </w:p>
        </w:tc>
      </w:tr>
      <w:tr w:rsidR="00E52430" w14:paraId="776870F8" w14:textId="77777777" w:rsidTr="00E52430">
        <w:trPr>
          <w:trHeight w:val="300"/>
          <w:jc w:val="center"/>
          <w:ins w:id="111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759CA10A" w14:textId="77777777" w:rsidR="00E52430" w:rsidRPr="00E52430" w:rsidRDefault="00E52430" w:rsidP="00E52430">
            <w:pPr>
              <w:jc w:val="center"/>
              <w:rPr>
                <w:ins w:id="1118" w:author="Bourque, Ethan" w:date="2024-04-23T10:33:00Z"/>
                <w:rFonts w:ascii="Garamond" w:hAnsi="Garamond" w:cs="Calibri"/>
                <w:color w:val="000000"/>
                <w:sz w:val="22"/>
                <w:szCs w:val="22"/>
                <w:rPrChange w:id="1119" w:author="Bourque, Ethan" w:date="2024-04-23T11:20:00Z">
                  <w:rPr>
                    <w:ins w:id="1120" w:author="Bourque, Ethan" w:date="2024-04-23T10:33:00Z"/>
                    <w:rFonts w:ascii="Calibri" w:hAnsi="Calibri" w:cs="Calibri"/>
                    <w:color w:val="000000"/>
                    <w:sz w:val="22"/>
                    <w:szCs w:val="22"/>
                  </w:rPr>
                </w:rPrChange>
              </w:rPr>
            </w:pPr>
            <w:proofErr w:type="spellStart"/>
            <w:ins w:id="1121" w:author="Bourque, Ethan" w:date="2024-04-23T10:33:00Z">
              <w:r w:rsidRPr="00E52430">
                <w:rPr>
                  <w:rFonts w:ascii="Garamond" w:hAnsi="Garamond" w:cs="Calibri"/>
                  <w:color w:val="000000"/>
                  <w:sz w:val="22"/>
                  <w:szCs w:val="22"/>
                  <w:rPrChange w:id="112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14DB0262" w14:textId="77777777" w:rsidR="00E52430" w:rsidRPr="00E52430" w:rsidRDefault="00E52430" w:rsidP="00E52430">
            <w:pPr>
              <w:jc w:val="center"/>
              <w:rPr>
                <w:ins w:id="1123" w:author="Bourque, Ethan" w:date="2024-04-23T10:33:00Z"/>
                <w:rFonts w:ascii="Garamond" w:hAnsi="Garamond" w:cs="Calibri"/>
                <w:color w:val="000000"/>
                <w:sz w:val="22"/>
                <w:szCs w:val="22"/>
                <w:rPrChange w:id="1124" w:author="Bourque, Ethan" w:date="2024-04-23T11:20:00Z">
                  <w:rPr>
                    <w:ins w:id="1125" w:author="Bourque, Ethan" w:date="2024-04-23T10:33:00Z"/>
                    <w:rFonts w:ascii="Calibri" w:hAnsi="Calibri" w:cs="Calibri"/>
                    <w:color w:val="000000"/>
                    <w:sz w:val="22"/>
                    <w:szCs w:val="22"/>
                  </w:rPr>
                </w:rPrChange>
              </w:rPr>
            </w:pPr>
            <w:ins w:id="1126" w:author="Bourque, Ethan" w:date="2024-04-23T10:33:00Z">
              <w:r w:rsidRPr="00E52430">
                <w:rPr>
                  <w:rFonts w:ascii="Garamond" w:hAnsi="Garamond" w:cs="Calibri"/>
                  <w:color w:val="000000"/>
                  <w:sz w:val="22"/>
                  <w:szCs w:val="22"/>
                  <w:rPrChange w:id="1127" w:author="Bourque, Ethan" w:date="2024-04-23T11:20:00Z">
                    <w:rPr>
                      <w:rFonts w:ascii="Calibri" w:hAnsi="Calibri" w:cs="Calibri"/>
                      <w:color w:val="000000"/>
                      <w:sz w:val="22"/>
                      <w:szCs w:val="22"/>
                    </w:rPr>
                  </w:rPrChange>
                </w:rPr>
                <w:t>1/10/2023</w:t>
              </w:r>
            </w:ins>
          </w:p>
        </w:tc>
        <w:tc>
          <w:tcPr>
            <w:tcW w:w="734" w:type="dxa"/>
            <w:tcBorders>
              <w:top w:val="nil"/>
              <w:left w:val="nil"/>
              <w:bottom w:val="single" w:sz="4" w:space="0" w:color="auto"/>
              <w:right w:val="single" w:sz="4" w:space="0" w:color="auto"/>
            </w:tcBorders>
            <w:shd w:val="clear" w:color="auto" w:fill="auto"/>
            <w:noWrap/>
            <w:vAlign w:val="bottom"/>
          </w:tcPr>
          <w:p w14:paraId="30F725EC" w14:textId="77777777" w:rsidR="00E52430" w:rsidRPr="00E52430" w:rsidRDefault="00E52430" w:rsidP="00E52430">
            <w:pPr>
              <w:jc w:val="center"/>
              <w:rPr>
                <w:ins w:id="1128" w:author="Bourque, Ethan" w:date="2024-04-23T10:33:00Z"/>
                <w:rFonts w:ascii="Garamond" w:hAnsi="Garamond" w:cs="Calibri"/>
                <w:color w:val="000000"/>
                <w:sz w:val="22"/>
                <w:szCs w:val="22"/>
                <w:rPrChange w:id="1129" w:author="Bourque, Ethan" w:date="2024-04-23T11:20:00Z">
                  <w:rPr>
                    <w:ins w:id="1130" w:author="Bourque, Ethan" w:date="2024-04-23T10:33:00Z"/>
                    <w:rFonts w:ascii="Calibri" w:hAnsi="Calibri" w:cs="Calibri"/>
                    <w:color w:val="000000"/>
                    <w:sz w:val="22"/>
                    <w:szCs w:val="22"/>
                  </w:rPr>
                </w:rPrChange>
              </w:rPr>
            </w:pPr>
            <w:ins w:id="1131" w:author="Bourque, Ethan" w:date="2024-04-23T10:33:00Z">
              <w:r w:rsidRPr="00E52430">
                <w:rPr>
                  <w:rFonts w:ascii="Garamond" w:hAnsi="Garamond" w:cs="Calibri"/>
                  <w:color w:val="000000"/>
                  <w:sz w:val="22"/>
                  <w:szCs w:val="22"/>
                  <w:rPrChange w:id="1132" w:author="Bourque, Ethan" w:date="2024-04-23T11:20:00Z">
                    <w:rPr>
                      <w:rFonts w:ascii="Calibri" w:hAnsi="Calibri" w:cs="Calibri"/>
                      <w:color w:val="000000"/>
                      <w:sz w:val="22"/>
                      <w:szCs w:val="22"/>
                    </w:rPr>
                  </w:rPrChange>
                </w:rPr>
                <w:t>11:48</w:t>
              </w:r>
            </w:ins>
          </w:p>
        </w:tc>
        <w:tc>
          <w:tcPr>
            <w:tcW w:w="1143" w:type="dxa"/>
            <w:tcBorders>
              <w:top w:val="nil"/>
              <w:left w:val="nil"/>
              <w:bottom w:val="single" w:sz="4" w:space="0" w:color="auto"/>
              <w:right w:val="single" w:sz="4" w:space="0" w:color="auto"/>
            </w:tcBorders>
            <w:shd w:val="clear" w:color="auto" w:fill="auto"/>
            <w:noWrap/>
            <w:vAlign w:val="bottom"/>
          </w:tcPr>
          <w:p w14:paraId="14768AAE" w14:textId="77777777" w:rsidR="00E52430" w:rsidRPr="00E52430" w:rsidRDefault="00E52430" w:rsidP="00E52430">
            <w:pPr>
              <w:jc w:val="center"/>
              <w:rPr>
                <w:ins w:id="1133" w:author="Bourque, Ethan" w:date="2024-04-23T10:33:00Z"/>
                <w:rFonts w:ascii="Garamond" w:hAnsi="Garamond" w:cs="Calibri"/>
                <w:color w:val="000000"/>
                <w:sz w:val="22"/>
                <w:szCs w:val="22"/>
                <w:rPrChange w:id="1134" w:author="Bourque, Ethan" w:date="2024-04-23T11:20:00Z">
                  <w:rPr>
                    <w:ins w:id="1135" w:author="Bourque, Ethan" w:date="2024-04-23T10:33:00Z"/>
                    <w:rFonts w:ascii="Calibri" w:hAnsi="Calibri" w:cs="Calibri"/>
                    <w:color w:val="000000"/>
                    <w:sz w:val="22"/>
                    <w:szCs w:val="22"/>
                  </w:rPr>
                </w:rPrChange>
              </w:rPr>
            </w:pPr>
            <w:proofErr w:type="spellStart"/>
            <w:ins w:id="1136" w:author="Bourque, Ethan" w:date="2024-04-23T10:33:00Z">
              <w:r w:rsidRPr="00E52430">
                <w:rPr>
                  <w:rFonts w:ascii="Garamond" w:hAnsi="Garamond" w:cs="Calibri"/>
                  <w:color w:val="000000"/>
                  <w:sz w:val="22"/>
                  <w:szCs w:val="22"/>
                  <w:rPrChange w:id="113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22B2F4AD" w14:textId="77777777" w:rsidR="00E52430" w:rsidRPr="00E52430" w:rsidRDefault="00E52430" w:rsidP="00E52430">
            <w:pPr>
              <w:jc w:val="center"/>
              <w:rPr>
                <w:ins w:id="1138" w:author="Bourque, Ethan" w:date="2024-04-23T10:33:00Z"/>
                <w:rFonts w:ascii="Garamond" w:hAnsi="Garamond" w:cs="Calibri"/>
                <w:color w:val="000000"/>
                <w:sz w:val="22"/>
                <w:szCs w:val="22"/>
                <w:rPrChange w:id="1139" w:author="Bourque, Ethan" w:date="2024-04-23T11:20:00Z">
                  <w:rPr>
                    <w:ins w:id="1140" w:author="Bourque, Ethan" w:date="2024-04-23T10:33:00Z"/>
                    <w:rFonts w:ascii="Calibri" w:hAnsi="Calibri" w:cs="Calibri"/>
                    <w:color w:val="000000"/>
                    <w:sz w:val="22"/>
                    <w:szCs w:val="22"/>
                  </w:rPr>
                </w:rPrChange>
              </w:rPr>
            </w:pPr>
            <w:ins w:id="1141" w:author="Bourque, Ethan" w:date="2024-04-23T10:33:00Z">
              <w:r w:rsidRPr="00E52430">
                <w:rPr>
                  <w:rFonts w:ascii="Garamond" w:hAnsi="Garamond" w:cs="Calibri"/>
                  <w:color w:val="000000"/>
                  <w:sz w:val="22"/>
                  <w:szCs w:val="22"/>
                  <w:rPrChange w:id="1142" w:author="Bourque, Ethan" w:date="2024-04-23T11:20:00Z">
                    <w:rPr>
                      <w:rFonts w:ascii="Calibri" w:hAnsi="Calibri" w:cs="Calibri"/>
                      <w:color w:val="000000"/>
                      <w:sz w:val="22"/>
                      <w:szCs w:val="22"/>
                    </w:rPr>
                  </w:rPrChange>
                </w:rPr>
                <w:t>2/8/2023</w:t>
              </w:r>
            </w:ins>
          </w:p>
        </w:tc>
        <w:tc>
          <w:tcPr>
            <w:tcW w:w="774" w:type="dxa"/>
            <w:tcBorders>
              <w:top w:val="nil"/>
              <w:left w:val="nil"/>
              <w:bottom w:val="single" w:sz="4" w:space="0" w:color="auto"/>
              <w:right w:val="single" w:sz="4" w:space="0" w:color="auto"/>
            </w:tcBorders>
            <w:shd w:val="clear" w:color="auto" w:fill="auto"/>
            <w:noWrap/>
            <w:vAlign w:val="bottom"/>
          </w:tcPr>
          <w:p w14:paraId="466164EB" w14:textId="77777777" w:rsidR="00E52430" w:rsidRPr="00E52430" w:rsidRDefault="00E52430" w:rsidP="00E52430">
            <w:pPr>
              <w:jc w:val="center"/>
              <w:rPr>
                <w:ins w:id="1143" w:author="Bourque, Ethan" w:date="2024-04-23T10:33:00Z"/>
                <w:rFonts w:ascii="Garamond" w:hAnsi="Garamond" w:cs="Calibri"/>
                <w:color w:val="000000"/>
                <w:sz w:val="22"/>
                <w:szCs w:val="22"/>
                <w:rPrChange w:id="1144" w:author="Bourque, Ethan" w:date="2024-04-23T11:20:00Z">
                  <w:rPr>
                    <w:ins w:id="1145" w:author="Bourque, Ethan" w:date="2024-04-23T10:33:00Z"/>
                    <w:rFonts w:ascii="Calibri" w:hAnsi="Calibri" w:cs="Calibri"/>
                    <w:color w:val="000000"/>
                    <w:sz w:val="22"/>
                    <w:szCs w:val="22"/>
                  </w:rPr>
                </w:rPrChange>
              </w:rPr>
            </w:pPr>
            <w:ins w:id="1146" w:author="Bourque, Ethan" w:date="2024-04-23T10:33:00Z">
              <w:r w:rsidRPr="00E52430">
                <w:rPr>
                  <w:rFonts w:ascii="Garamond" w:hAnsi="Garamond" w:cs="Calibri"/>
                  <w:color w:val="000000"/>
                  <w:sz w:val="22"/>
                  <w:szCs w:val="22"/>
                  <w:rPrChange w:id="1147" w:author="Bourque, Ethan" w:date="2024-04-23T11:20:00Z">
                    <w:rPr>
                      <w:rFonts w:ascii="Calibri" w:hAnsi="Calibri" w:cs="Calibri"/>
                      <w:color w:val="000000"/>
                      <w:sz w:val="22"/>
                      <w:szCs w:val="22"/>
                    </w:rPr>
                  </w:rPrChange>
                </w:rPr>
                <w:t>10:38</w:t>
              </w:r>
            </w:ins>
          </w:p>
        </w:tc>
        <w:tc>
          <w:tcPr>
            <w:tcW w:w="1248" w:type="dxa"/>
            <w:tcBorders>
              <w:top w:val="nil"/>
              <w:left w:val="nil"/>
              <w:bottom w:val="single" w:sz="4" w:space="0" w:color="auto"/>
              <w:right w:val="single" w:sz="4" w:space="0" w:color="auto"/>
            </w:tcBorders>
            <w:shd w:val="clear" w:color="auto" w:fill="auto"/>
            <w:noWrap/>
            <w:vAlign w:val="bottom"/>
          </w:tcPr>
          <w:p w14:paraId="21695D92" w14:textId="6AAEFD74" w:rsidR="00E52430" w:rsidRPr="00E52430" w:rsidRDefault="00E52430" w:rsidP="00E52430">
            <w:pPr>
              <w:jc w:val="center"/>
              <w:rPr>
                <w:ins w:id="1148" w:author="Bourque, Ethan" w:date="2024-04-23T10:33:00Z"/>
                <w:rFonts w:ascii="Garamond" w:hAnsi="Garamond" w:cs="Calibri"/>
                <w:color w:val="000000"/>
                <w:sz w:val="22"/>
                <w:szCs w:val="22"/>
                <w:rPrChange w:id="1149" w:author="Bourque, Ethan" w:date="2024-04-23T11:20:00Z">
                  <w:rPr>
                    <w:ins w:id="1150" w:author="Bourque, Ethan" w:date="2024-04-23T10:33:00Z"/>
                    <w:rFonts w:ascii="Calibri" w:hAnsi="Calibri" w:cs="Calibri"/>
                    <w:color w:val="000000"/>
                    <w:sz w:val="22"/>
                    <w:szCs w:val="22"/>
                  </w:rPr>
                </w:rPrChange>
              </w:rPr>
            </w:pPr>
            <w:proofErr w:type="spellStart"/>
            <w:ins w:id="115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237677A" w14:textId="77777777" w:rsidR="00E52430" w:rsidRPr="00E52430" w:rsidRDefault="00E52430" w:rsidP="00E52430">
            <w:pPr>
              <w:jc w:val="center"/>
              <w:rPr>
                <w:ins w:id="1152" w:author="Bourque, Ethan" w:date="2024-04-23T10:33:00Z"/>
                <w:rFonts w:ascii="Garamond" w:hAnsi="Garamond" w:cs="Calibri"/>
                <w:color w:val="000000"/>
                <w:sz w:val="22"/>
                <w:szCs w:val="22"/>
                <w:rPrChange w:id="1153" w:author="Bourque, Ethan" w:date="2024-04-23T11:20:00Z">
                  <w:rPr>
                    <w:ins w:id="1154" w:author="Bourque, Ethan" w:date="2024-04-23T10:33:00Z"/>
                    <w:rFonts w:ascii="Calibri" w:hAnsi="Calibri" w:cs="Calibri"/>
                    <w:color w:val="000000"/>
                    <w:sz w:val="22"/>
                    <w:szCs w:val="22"/>
                  </w:rPr>
                </w:rPrChange>
              </w:rPr>
            </w:pPr>
            <w:ins w:id="1155" w:author="Bourque, Ethan" w:date="2024-04-23T10:33:00Z">
              <w:r w:rsidRPr="00E52430">
                <w:rPr>
                  <w:rFonts w:ascii="Garamond" w:hAnsi="Garamond" w:cs="Calibri"/>
                  <w:color w:val="000000"/>
                  <w:sz w:val="22"/>
                  <w:szCs w:val="22"/>
                  <w:rPrChange w:id="1156" w:author="Bourque, Ethan" w:date="2024-04-23T11:20:00Z">
                    <w:rPr>
                      <w:rFonts w:ascii="Calibri" w:hAnsi="Calibri" w:cs="Calibri"/>
                      <w:color w:val="000000"/>
                      <w:sz w:val="22"/>
                      <w:szCs w:val="22"/>
                    </w:rPr>
                  </w:rPrChange>
                </w:rPr>
                <w:t>2/8/2023</w:t>
              </w:r>
            </w:ins>
          </w:p>
        </w:tc>
        <w:tc>
          <w:tcPr>
            <w:tcW w:w="748" w:type="dxa"/>
            <w:tcBorders>
              <w:top w:val="nil"/>
              <w:left w:val="nil"/>
              <w:bottom w:val="single" w:sz="4" w:space="0" w:color="auto"/>
              <w:right w:val="single" w:sz="4" w:space="0" w:color="auto"/>
            </w:tcBorders>
            <w:shd w:val="clear" w:color="auto" w:fill="auto"/>
            <w:noWrap/>
            <w:vAlign w:val="bottom"/>
          </w:tcPr>
          <w:p w14:paraId="0289B16E" w14:textId="77777777" w:rsidR="00E52430" w:rsidRPr="00E52430" w:rsidRDefault="00E52430" w:rsidP="00E52430">
            <w:pPr>
              <w:jc w:val="center"/>
              <w:rPr>
                <w:ins w:id="1157" w:author="Bourque, Ethan" w:date="2024-04-23T10:33:00Z"/>
                <w:rFonts w:ascii="Garamond" w:hAnsi="Garamond" w:cs="Calibri"/>
                <w:color w:val="000000"/>
                <w:sz w:val="22"/>
                <w:szCs w:val="22"/>
                <w:rPrChange w:id="1158" w:author="Bourque, Ethan" w:date="2024-04-23T11:20:00Z">
                  <w:rPr>
                    <w:ins w:id="1159" w:author="Bourque, Ethan" w:date="2024-04-23T10:33:00Z"/>
                    <w:rFonts w:ascii="Calibri" w:hAnsi="Calibri" w:cs="Calibri"/>
                    <w:color w:val="000000"/>
                    <w:sz w:val="22"/>
                    <w:szCs w:val="22"/>
                  </w:rPr>
                </w:rPrChange>
              </w:rPr>
            </w:pPr>
            <w:ins w:id="1160" w:author="Bourque, Ethan" w:date="2024-04-23T10:33:00Z">
              <w:r w:rsidRPr="00E52430">
                <w:rPr>
                  <w:rFonts w:ascii="Garamond" w:hAnsi="Garamond" w:cs="Calibri"/>
                  <w:color w:val="000000"/>
                  <w:sz w:val="22"/>
                  <w:szCs w:val="22"/>
                  <w:rPrChange w:id="1161" w:author="Bourque, Ethan" w:date="2024-04-23T11:20:00Z">
                    <w:rPr>
                      <w:rFonts w:ascii="Calibri" w:hAnsi="Calibri" w:cs="Calibri"/>
                      <w:color w:val="000000"/>
                      <w:sz w:val="22"/>
                      <w:szCs w:val="22"/>
                    </w:rPr>
                  </w:rPrChange>
                </w:rPr>
                <w:t>8:58</w:t>
              </w:r>
            </w:ins>
          </w:p>
        </w:tc>
      </w:tr>
      <w:tr w:rsidR="00E52430" w14:paraId="0BE3B3B2" w14:textId="77777777" w:rsidTr="00E52430">
        <w:trPr>
          <w:trHeight w:val="300"/>
          <w:jc w:val="center"/>
          <w:ins w:id="116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7CC2DA25" w14:textId="77777777" w:rsidR="00E52430" w:rsidRPr="00E52430" w:rsidRDefault="00E52430" w:rsidP="00E52430">
            <w:pPr>
              <w:jc w:val="center"/>
              <w:rPr>
                <w:ins w:id="1163" w:author="Bourque, Ethan" w:date="2024-04-23T10:33:00Z"/>
                <w:rFonts w:ascii="Garamond" w:hAnsi="Garamond" w:cs="Calibri"/>
                <w:color w:val="000000"/>
                <w:sz w:val="22"/>
                <w:szCs w:val="22"/>
                <w:rPrChange w:id="1164" w:author="Bourque, Ethan" w:date="2024-04-23T11:20:00Z">
                  <w:rPr>
                    <w:ins w:id="1165" w:author="Bourque, Ethan" w:date="2024-04-23T10:33:00Z"/>
                    <w:rFonts w:ascii="Calibri" w:hAnsi="Calibri" w:cs="Calibri"/>
                    <w:color w:val="000000"/>
                    <w:sz w:val="22"/>
                    <w:szCs w:val="22"/>
                  </w:rPr>
                </w:rPrChange>
              </w:rPr>
            </w:pPr>
            <w:proofErr w:type="spellStart"/>
            <w:ins w:id="1166" w:author="Bourque, Ethan" w:date="2024-04-23T10:33:00Z">
              <w:r w:rsidRPr="00E52430">
                <w:rPr>
                  <w:rFonts w:ascii="Garamond" w:hAnsi="Garamond" w:cs="Calibri"/>
                  <w:color w:val="000000"/>
                  <w:sz w:val="22"/>
                  <w:szCs w:val="22"/>
                  <w:rPrChange w:id="116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5A37BE8B" w14:textId="77777777" w:rsidR="00E52430" w:rsidRPr="00E52430" w:rsidRDefault="00E52430" w:rsidP="00E52430">
            <w:pPr>
              <w:jc w:val="center"/>
              <w:rPr>
                <w:ins w:id="1168" w:author="Bourque, Ethan" w:date="2024-04-23T10:33:00Z"/>
                <w:rFonts w:ascii="Garamond" w:hAnsi="Garamond" w:cs="Calibri"/>
                <w:color w:val="000000"/>
                <w:sz w:val="22"/>
                <w:szCs w:val="22"/>
                <w:rPrChange w:id="1169" w:author="Bourque, Ethan" w:date="2024-04-23T11:20:00Z">
                  <w:rPr>
                    <w:ins w:id="1170" w:author="Bourque, Ethan" w:date="2024-04-23T10:33:00Z"/>
                    <w:rFonts w:ascii="Calibri" w:hAnsi="Calibri" w:cs="Calibri"/>
                    <w:color w:val="000000"/>
                    <w:sz w:val="22"/>
                    <w:szCs w:val="22"/>
                  </w:rPr>
                </w:rPrChange>
              </w:rPr>
            </w:pPr>
            <w:ins w:id="1171" w:author="Bourque, Ethan" w:date="2024-04-23T10:33:00Z">
              <w:r w:rsidRPr="00E52430">
                <w:rPr>
                  <w:rFonts w:ascii="Garamond" w:hAnsi="Garamond" w:cs="Calibri"/>
                  <w:color w:val="000000"/>
                  <w:sz w:val="22"/>
                  <w:szCs w:val="22"/>
                  <w:rPrChange w:id="1172" w:author="Bourque, Ethan" w:date="2024-04-23T11:20:00Z">
                    <w:rPr>
                      <w:rFonts w:ascii="Calibri" w:hAnsi="Calibri" w:cs="Calibri"/>
                      <w:color w:val="000000"/>
                      <w:sz w:val="22"/>
                      <w:szCs w:val="22"/>
                    </w:rPr>
                  </w:rPrChange>
                </w:rPr>
                <w:t>1/10/2023</w:t>
              </w:r>
            </w:ins>
          </w:p>
        </w:tc>
        <w:tc>
          <w:tcPr>
            <w:tcW w:w="734" w:type="dxa"/>
            <w:tcBorders>
              <w:top w:val="nil"/>
              <w:left w:val="nil"/>
              <w:bottom w:val="single" w:sz="4" w:space="0" w:color="auto"/>
              <w:right w:val="single" w:sz="4" w:space="0" w:color="auto"/>
            </w:tcBorders>
            <w:shd w:val="clear" w:color="auto" w:fill="auto"/>
            <w:noWrap/>
            <w:vAlign w:val="bottom"/>
          </w:tcPr>
          <w:p w14:paraId="2795B323" w14:textId="77777777" w:rsidR="00E52430" w:rsidRPr="00E52430" w:rsidRDefault="00E52430" w:rsidP="00E52430">
            <w:pPr>
              <w:jc w:val="center"/>
              <w:rPr>
                <w:ins w:id="1173" w:author="Bourque, Ethan" w:date="2024-04-23T10:33:00Z"/>
                <w:rFonts w:ascii="Garamond" w:hAnsi="Garamond" w:cs="Calibri"/>
                <w:color w:val="000000"/>
                <w:sz w:val="22"/>
                <w:szCs w:val="22"/>
                <w:rPrChange w:id="1174" w:author="Bourque, Ethan" w:date="2024-04-23T11:20:00Z">
                  <w:rPr>
                    <w:ins w:id="1175" w:author="Bourque, Ethan" w:date="2024-04-23T10:33:00Z"/>
                    <w:rFonts w:ascii="Calibri" w:hAnsi="Calibri" w:cs="Calibri"/>
                    <w:color w:val="000000"/>
                    <w:sz w:val="22"/>
                    <w:szCs w:val="22"/>
                  </w:rPr>
                </w:rPrChange>
              </w:rPr>
            </w:pPr>
            <w:ins w:id="1176" w:author="Bourque, Ethan" w:date="2024-04-23T10:33:00Z">
              <w:r w:rsidRPr="00E52430">
                <w:rPr>
                  <w:rFonts w:ascii="Garamond" w:hAnsi="Garamond" w:cs="Calibri"/>
                  <w:color w:val="000000"/>
                  <w:sz w:val="22"/>
                  <w:szCs w:val="22"/>
                  <w:rPrChange w:id="1177" w:author="Bourque, Ethan" w:date="2024-04-23T11:20:00Z">
                    <w:rPr>
                      <w:rFonts w:ascii="Calibri" w:hAnsi="Calibri" w:cs="Calibri"/>
                      <w:color w:val="000000"/>
                      <w:sz w:val="22"/>
                      <w:szCs w:val="22"/>
                    </w:rPr>
                  </w:rPrChange>
                </w:rPr>
                <w:t>12:00</w:t>
              </w:r>
            </w:ins>
          </w:p>
        </w:tc>
        <w:tc>
          <w:tcPr>
            <w:tcW w:w="1143" w:type="dxa"/>
            <w:tcBorders>
              <w:top w:val="nil"/>
              <w:left w:val="nil"/>
              <w:bottom w:val="single" w:sz="4" w:space="0" w:color="auto"/>
              <w:right w:val="single" w:sz="4" w:space="0" w:color="auto"/>
            </w:tcBorders>
            <w:shd w:val="clear" w:color="auto" w:fill="auto"/>
            <w:noWrap/>
            <w:vAlign w:val="bottom"/>
          </w:tcPr>
          <w:p w14:paraId="35061AFC" w14:textId="77777777" w:rsidR="00E52430" w:rsidRPr="00E52430" w:rsidRDefault="00E52430" w:rsidP="00E52430">
            <w:pPr>
              <w:jc w:val="center"/>
              <w:rPr>
                <w:ins w:id="1178" w:author="Bourque, Ethan" w:date="2024-04-23T10:33:00Z"/>
                <w:rFonts w:ascii="Garamond" w:hAnsi="Garamond" w:cs="Calibri"/>
                <w:color w:val="000000"/>
                <w:sz w:val="22"/>
                <w:szCs w:val="22"/>
                <w:rPrChange w:id="1179" w:author="Bourque, Ethan" w:date="2024-04-23T11:20:00Z">
                  <w:rPr>
                    <w:ins w:id="1180" w:author="Bourque, Ethan" w:date="2024-04-23T10:33:00Z"/>
                    <w:rFonts w:ascii="Calibri" w:hAnsi="Calibri" w:cs="Calibri"/>
                    <w:color w:val="000000"/>
                    <w:sz w:val="22"/>
                    <w:szCs w:val="22"/>
                  </w:rPr>
                </w:rPrChange>
              </w:rPr>
            </w:pPr>
            <w:proofErr w:type="spellStart"/>
            <w:ins w:id="1181" w:author="Bourque, Ethan" w:date="2024-04-23T10:33:00Z">
              <w:r w:rsidRPr="00E52430">
                <w:rPr>
                  <w:rFonts w:ascii="Garamond" w:hAnsi="Garamond" w:cs="Calibri"/>
                  <w:color w:val="000000"/>
                  <w:sz w:val="22"/>
                  <w:szCs w:val="22"/>
                  <w:rPrChange w:id="118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46460426" w14:textId="77777777" w:rsidR="00E52430" w:rsidRPr="00E52430" w:rsidRDefault="00E52430" w:rsidP="00E52430">
            <w:pPr>
              <w:jc w:val="center"/>
              <w:rPr>
                <w:ins w:id="1183" w:author="Bourque, Ethan" w:date="2024-04-23T10:33:00Z"/>
                <w:rFonts w:ascii="Garamond" w:hAnsi="Garamond" w:cs="Calibri"/>
                <w:color w:val="000000"/>
                <w:sz w:val="22"/>
                <w:szCs w:val="22"/>
                <w:rPrChange w:id="1184" w:author="Bourque, Ethan" w:date="2024-04-23T11:20:00Z">
                  <w:rPr>
                    <w:ins w:id="1185" w:author="Bourque, Ethan" w:date="2024-04-23T10:33:00Z"/>
                    <w:rFonts w:ascii="Calibri" w:hAnsi="Calibri" w:cs="Calibri"/>
                    <w:color w:val="000000"/>
                    <w:sz w:val="22"/>
                    <w:szCs w:val="22"/>
                  </w:rPr>
                </w:rPrChange>
              </w:rPr>
            </w:pPr>
            <w:ins w:id="1186" w:author="Bourque, Ethan" w:date="2024-04-23T10:33:00Z">
              <w:r w:rsidRPr="00E52430">
                <w:rPr>
                  <w:rFonts w:ascii="Garamond" w:hAnsi="Garamond" w:cs="Calibri"/>
                  <w:color w:val="000000"/>
                  <w:sz w:val="22"/>
                  <w:szCs w:val="22"/>
                  <w:rPrChange w:id="1187" w:author="Bourque, Ethan" w:date="2024-04-23T11:20:00Z">
                    <w:rPr>
                      <w:rFonts w:ascii="Calibri" w:hAnsi="Calibri" w:cs="Calibri"/>
                      <w:color w:val="000000"/>
                      <w:sz w:val="22"/>
                      <w:szCs w:val="22"/>
                    </w:rPr>
                  </w:rPrChange>
                </w:rPr>
                <w:t>2/28/2023</w:t>
              </w:r>
            </w:ins>
          </w:p>
        </w:tc>
        <w:tc>
          <w:tcPr>
            <w:tcW w:w="774" w:type="dxa"/>
            <w:tcBorders>
              <w:top w:val="nil"/>
              <w:left w:val="nil"/>
              <w:bottom w:val="single" w:sz="4" w:space="0" w:color="auto"/>
              <w:right w:val="single" w:sz="4" w:space="0" w:color="auto"/>
            </w:tcBorders>
            <w:shd w:val="clear" w:color="auto" w:fill="auto"/>
            <w:noWrap/>
            <w:vAlign w:val="bottom"/>
          </w:tcPr>
          <w:p w14:paraId="0719EE0A" w14:textId="77777777" w:rsidR="00E52430" w:rsidRPr="00E52430" w:rsidRDefault="00E52430" w:rsidP="00E52430">
            <w:pPr>
              <w:jc w:val="center"/>
              <w:rPr>
                <w:ins w:id="1188" w:author="Bourque, Ethan" w:date="2024-04-23T10:33:00Z"/>
                <w:rFonts w:ascii="Garamond" w:hAnsi="Garamond" w:cs="Calibri"/>
                <w:color w:val="000000"/>
                <w:sz w:val="22"/>
                <w:szCs w:val="22"/>
                <w:rPrChange w:id="1189" w:author="Bourque, Ethan" w:date="2024-04-23T11:20:00Z">
                  <w:rPr>
                    <w:ins w:id="1190" w:author="Bourque, Ethan" w:date="2024-04-23T10:33:00Z"/>
                    <w:rFonts w:ascii="Calibri" w:hAnsi="Calibri" w:cs="Calibri"/>
                    <w:color w:val="000000"/>
                    <w:sz w:val="22"/>
                    <w:szCs w:val="22"/>
                  </w:rPr>
                </w:rPrChange>
              </w:rPr>
            </w:pPr>
            <w:ins w:id="1191" w:author="Bourque, Ethan" w:date="2024-04-23T10:33:00Z">
              <w:r w:rsidRPr="00E52430">
                <w:rPr>
                  <w:rFonts w:ascii="Garamond" w:hAnsi="Garamond" w:cs="Calibri"/>
                  <w:color w:val="000000"/>
                  <w:sz w:val="22"/>
                  <w:szCs w:val="22"/>
                  <w:rPrChange w:id="1192" w:author="Bourque, Ethan" w:date="2024-04-23T11:20:00Z">
                    <w:rPr>
                      <w:rFonts w:ascii="Calibri" w:hAnsi="Calibri" w:cs="Calibri"/>
                      <w:color w:val="000000"/>
                      <w:sz w:val="22"/>
                      <w:szCs w:val="22"/>
                    </w:rPr>
                  </w:rPrChange>
                </w:rPr>
                <w:t>12:28</w:t>
              </w:r>
            </w:ins>
          </w:p>
        </w:tc>
        <w:tc>
          <w:tcPr>
            <w:tcW w:w="1248" w:type="dxa"/>
            <w:tcBorders>
              <w:top w:val="nil"/>
              <w:left w:val="nil"/>
              <w:bottom w:val="single" w:sz="4" w:space="0" w:color="auto"/>
              <w:right w:val="single" w:sz="4" w:space="0" w:color="auto"/>
            </w:tcBorders>
            <w:shd w:val="clear" w:color="auto" w:fill="auto"/>
            <w:noWrap/>
            <w:vAlign w:val="bottom"/>
          </w:tcPr>
          <w:p w14:paraId="08CDAD02" w14:textId="2E44E77F" w:rsidR="00E52430" w:rsidRPr="00E52430" w:rsidRDefault="00E52430" w:rsidP="00E52430">
            <w:pPr>
              <w:jc w:val="center"/>
              <w:rPr>
                <w:ins w:id="1193" w:author="Bourque, Ethan" w:date="2024-04-23T10:33:00Z"/>
                <w:rFonts w:ascii="Garamond" w:hAnsi="Garamond" w:cs="Calibri"/>
                <w:color w:val="000000"/>
                <w:sz w:val="22"/>
                <w:szCs w:val="22"/>
                <w:rPrChange w:id="1194" w:author="Bourque, Ethan" w:date="2024-04-23T11:20:00Z">
                  <w:rPr>
                    <w:ins w:id="1195" w:author="Bourque, Ethan" w:date="2024-04-23T10:33:00Z"/>
                    <w:rFonts w:ascii="Calibri" w:hAnsi="Calibri" w:cs="Calibri"/>
                    <w:color w:val="000000"/>
                    <w:sz w:val="22"/>
                    <w:szCs w:val="22"/>
                  </w:rPr>
                </w:rPrChange>
              </w:rPr>
            </w:pPr>
            <w:proofErr w:type="spellStart"/>
            <w:ins w:id="119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5572E21E" w14:textId="77777777" w:rsidR="00E52430" w:rsidRPr="00E52430" w:rsidRDefault="00E52430" w:rsidP="00E52430">
            <w:pPr>
              <w:jc w:val="center"/>
              <w:rPr>
                <w:ins w:id="1197" w:author="Bourque, Ethan" w:date="2024-04-23T10:33:00Z"/>
                <w:rFonts w:ascii="Garamond" w:hAnsi="Garamond" w:cs="Calibri"/>
                <w:color w:val="000000"/>
                <w:sz w:val="22"/>
                <w:szCs w:val="22"/>
                <w:rPrChange w:id="1198" w:author="Bourque, Ethan" w:date="2024-04-23T11:20:00Z">
                  <w:rPr>
                    <w:ins w:id="1199" w:author="Bourque, Ethan" w:date="2024-04-23T10:33:00Z"/>
                    <w:rFonts w:ascii="Calibri" w:hAnsi="Calibri" w:cs="Calibri"/>
                    <w:color w:val="000000"/>
                    <w:sz w:val="22"/>
                    <w:szCs w:val="22"/>
                  </w:rPr>
                </w:rPrChange>
              </w:rPr>
            </w:pPr>
            <w:ins w:id="1200" w:author="Bourque, Ethan" w:date="2024-04-23T10:33:00Z">
              <w:r w:rsidRPr="00E52430">
                <w:rPr>
                  <w:rFonts w:ascii="Garamond" w:hAnsi="Garamond" w:cs="Calibri"/>
                  <w:color w:val="000000"/>
                  <w:sz w:val="22"/>
                  <w:szCs w:val="22"/>
                  <w:rPrChange w:id="1201" w:author="Bourque, Ethan" w:date="2024-04-23T11:20:00Z">
                    <w:rPr>
                      <w:rFonts w:ascii="Calibri" w:hAnsi="Calibri" w:cs="Calibri"/>
                      <w:color w:val="000000"/>
                      <w:sz w:val="22"/>
                      <w:szCs w:val="22"/>
                    </w:rPr>
                  </w:rPrChange>
                </w:rPr>
                <w:t>2/28/2023</w:t>
              </w:r>
            </w:ins>
          </w:p>
        </w:tc>
        <w:tc>
          <w:tcPr>
            <w:tcW w:w="748" w:type="dxa"/>
            <w:tcBorders>
              <w:top w:val="nil"/>
              <w:left w:val="nil"/>
              <w:bottom w:val="single" w:sz="4" w:space="0" w:color="auto"/>
              <w:right w:val="single" w:sz="4" w:space="0" w:color="auto"/>
            </w:tcBorders>
            <w:shd w:val="clear" w:color="auto" w:fill="auto"/>
            <w:noWrap/>
            <w:vAlign w:val="bottom"/>
          </w:tcPr>
          <w:p w14:paraId="3359822C" w14:textId="77777777" w:rsidR="00E52430" w:rsidRPr="00E52430" w:rsidRDefault="00E52430" w:rsidP="00E52430">
            <w:pPr>
              <w:jc w:val="center"/>
              <w:rPr>
                <w:ins w:id="1202" w:author="Bourque, Ethan" w:date="2024-04-23T10:33:00Z"/>
                <w:rFonts w:ascii="Garamond" w:hAnsi="Garamond" w:cs="Calibri"/>
                <w:color w:val="000000"/>
                <w:sz w:val="22"/>
                <w:szCs w:val="22"/>
                <w:rPrChange w:id="1203" w:author="Bourque, Ethan" w:date="2024-04-23T11:20:00Z">
                  <w:rPr>
                    <w:ins w:id="1204" w:author="Bourque, Ethan" w:date="2024-04-23T10:33:00Z"/>
                    <w:rFonts w:ascii="Calibri" w:hAnsi="Calibri" w:cs="Calibri"/>
                    <w:color w:val="000000"/>
                    <w:sz w:val="22"/>
                    <w:szCs w:val="22"/>
                  </w:rPr>
                </w:rPrChange>
              </w:rPr>
            </w:pPr>
            <w:ins w:id="1205" w:author="Bourque, Ethan" w:date="2024-04-23T10:33:00Z">
              <w:r w:rsidRPr="00E52430">
                <w:rPr>
                  <w:rFonts w:ascii="Garamond" w:hAnsi="Garamond" w:cs="Calibri"/>
                  <w:color w:val="000000"/>
                  <w:sz w:val="22"/>
                  <w:szCs w:val="22"/>
                  <w:rPrChange w:id="1206" w:author="Bourque, Ethan" w:date="2024-04-23T11:20:00Z">
                    <w:rPr>
                      <w:rFonts w:ascii="Calibri" w:hAnsi="Calibri" w:cs="Calibri"/>
                      <w:color w:val="000000"/>
                      <w:sz w:val="22"/>
                      <w:szCs w:val="22"/>
                    </w:rPr>
                  </w:rPrChange>
                </w:rPr>
                <w:t>8:44</w:t>
              </w:r>
            </w:ins>
          </w:p>
        </w:tc>
      </w:tr>
      <w:tr w:rsidR="00E52430" w14:paraId="47758F06" w14:textId="77777777" w:rsidTr="00E52430">
        <w:trPr>
          <w:trHeight w:val="300"/>
          <w:jc w:val="center"/>
          <w:ins w:id="120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97161BF" w14:textId="77777777" w:rsidR="00E52430" w:rsidRPr="00E52430" w:rsidRDefault="00E52430" w:rsidP="00E52430">
            <w:pPr>
              <w:jc w:val="center"/>
              <w:rPr>
                <w:ins w:id="1208" w:author="Bourque, Ethan" w:date="2024-04-23T10:33:00Z"/>
                <w:rFonts w:ascii="Garamond" w:hAnsi="Garamond" w:cs="Calibri"/>
                <w:color w:val="000000"/>
                <w:sz w:val="22"/>
                <w:szCs w:val="22"/>
                <w:rPrChange w:id="1209" w:author="Bourque, Ethan" w:date="2024-04-23T11:20:00Z">
                  <w:rPr>
                    <w:ins w:id="1210" w:author="Bourque, Ethan" w:date="2024-04-23T10:33:00Z"/>
                    <w:rFonts w:ascii="Calibri" w:hAnsi="Calibri" w:cs="Calibri"/>
                    <w:color w:val="000000"/>
                    <w:sz w:val="22"/>
                    <w:szCs w:val="22"/>
                  </w:rPr>
                </w:rPrChange>
              </w:rPr>
            </w:pPr>
            <w:proofErr w:type="spellStart"/>
            <w:ins w:id="1211" w:author="Bourque, Ethan" w:date="2024-04-23T10:33:00Z">
              <w:r w:rsidRPr="00E52430">
                <w:rPr>
                  <w:rFonts w:ascii="Garamond" w:hAnsi="Garamond" w:cs="Calibri"/>
                  <w:color w:val="000000"/>
                  <w:sz w:val="22"/>
                  <w:szCs w:val="22"/>
                  <w:rPrChange w:id="121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DBFAB10" w14:textId="77777777" w:rsidR="00E52430" w:rsidRPr="00E52430" w:rsidRDefault="00E52430" w:rsidP="00E52430">
            <w:pPr>
              <w:jc w:val="center"/>
              <w:rPr>
                <w:ins w:id="1213" w:author="Bourque, Ethan" w:date="2024-04-23T10:33:00Z"/>
                <w:rFonts w:ascii="Garamond" w:hAnsi="Garamond" w:cs="Calibri"/>
                <w:color w:val="000000"/>
                <w:sz w:val="22"/>
                <w:szCs w:val="22"/>
                <w:rPrChange w:id="1214" w:author="Bourque, Ethan" w:date="2024-04-23T11:20:00Z">
                  <w:rPr>
                    <w:ins w:id="1215" w:author="Bourque, Ethan" w:date="2024-04-23T10:33:00Z"/>
                    <w:rFonts w:ascii="Calibri" w:hAnsi="Calibri" w:cs="Calibri"/>
                    <w:color w:val="000000"/>
                    <w:sz w:val="22"/>
                    <w:szCs w:val="22"/>
                  </w:rPr>
                </w:rPrChange>
              </w:rPr>
            </w:pPr>
            <w:ins w:id="1216" w:author="Bourque, Ethan" w:date="2024-04-23T10:33:00Z">
              <w:r w:rsidRPr="00E52430">
                <w:rPr>
                  <w:rFonts w:ascii="Garamond" w:hAnsi="Garamond" w:cs="Calibri"/>
                  <w:color w:val="000000"/>
                  <w:sz w:val="22"/>
                  <w:szCs w:val="22"/>
                  <w:rPrChange w:id="1217" w:author="Bourque, Ethan" w:date="2024-04-23T11:20:00Z">
                    <w:rPr>
                      <w:rFonts w:ascii="Calibri" w:hAnsi="Calibri" w:cs="Calibri"/>
                      <w:color w:val="000000"/>
                      <w:sz w:val="22"/>
                      <w:szCs w:val="22"/>
                    </w:rPr>
                  </w:rPrChange>
                </w:rPr>
                <w:t>2/8/2023</w:t>
              </w:r>
            </w:ins>
          </w:p>
        </w:tc>
        <w:tc>
          <w:tcPr>
            <w:tcW w:w="734" w:type="dxa"/>
            <w:tcBorders>
              <w:top w:val="nil"/>
              <w:left w:val="nil"/>
              <w:bottom w:val="single" w:sz="4" w:space="0" w:color="auto"/>
              <w:right w:val="single" w:sz="4" w:space="0" w:color="auto"/>
            </w:tcBorders>
            <w:shd w:val="clear" w:color="auto" w:fill="auto"/>
            <w:noWrap/>
            <w:vAlign w:val="bottom"/>
          </w:tcPr>
          <w:p w14:paraId="4D125403" w14:textId="77777777" w:rsidR="00E52430" w:rsidRPr="00E52430" w:rsidRDefault="00E52430" w:rsidP="00E52430">
            <w:pPr>
              <w:jc w:val="center"/>
              <w:rPr>
                <w:ins w:id="1218" w:author="Bourque, Ethan" w:date="2024-04-23T10:33:00Z"/>
                <w:rFonts w:ascii="Garamond" w:hAnsi="Garamond" w:cs="Calibri"/>
                <w:color w:val="000000"/>
                <w:sz w:val="22"/>
                <w:szCs w:val="22"/>
                <w:rPrChange w:id="1219" w:author="Bourque, Ethan" w:date="2024-04-23T11:20:00Z">
                  <w:rPr>
                    <w:ins w:id="1220" w:author="Bourque, Ethan" w:date="2024-04-23T10:33:00Z"/>
                    <w:rFonts w:ascii="Calibri" w:hAnsi="Calibri" w:cs="Calibri"/>
                    <w:color w:val="000000"/>
                    <w:sz w:val="22"/>
                    <w:szCs w:val="22"/>
                  </w:rPr>
                </w:rPrChange>
              </w:rPr>
            </w:pPr>
            <w:ins w:id="1221" w:author="Bourque, Ethan" w:date="2024-04-23T10:33:00Z">
              <w:r w:rsidRPr="00E52430">
                <w:rPr>
                  <w:rFonts w:ascii="Garamond" w:hAnsi="Garamond" w:cs="Calibri"/>
                  <w:color w:val="000000"/>
                  <w:sz w:val="22"/>
                  <w:szCs w:val="22"/>
                  <w:rPrChange w:id="1222" w:author="Bourque, Ethan" w:date="2024-04-23T11:20:00Z">
                    <w:rPr>
                      <w:rFonts w:ascii="Calibri" w:hAnsi="Calibri" w:cs="Calibri"/>
                      <w:color w:val="000000"/>
                      <w:sz w:val="22"/>
                      <w:szCs w:val="22"/>
                    </w:rPr>
                  </w:rPrChange>
                </w:rPr>
                <w:t>9:36</w:t>
              </w:r>
            </w:ins>
          </w:p>
        </w:tc>
        <w:tc>
          <w:tcPr>
            <w:tcW w:w="1143" w:type="dxa"/>
            <w:tcBorders>
              <w:top w:val="nil"/>
              <w:left w:val="nil"/>
              <w:bottom w:val="single" w:sz="4" w:space="0" w:color="auto"/>
              <w:right w:val="single" w:sz="4" w:space="0" w:color="auto"/>
            </w:tcBorders>
            <w:shd w:val="clear" w:color="auto" w:fill="auto"/>
            <w:noWrap/>
            <w:vAlign w:val="bottom"/>
          </w:tcPr>
          <w:p w14:paraId="532DD0B4" w14:textId="77777777" w:rsidR="00E52430" w:rsidRPr="00E52430" w:rsidRDefault="00E52430" w:rsidP="00E52430">
            <w:pPr>
              <w:jc w:val="center"/>
              <w:rPr>
                <w:ins w:id="1223" w:author="Bourque, Ethan" w:date="2024-04-23T10:33:00Z"/>
                <w:rFonts w:ascii="Garamond" w:hAnsi="Garamond" w:cs="Calibri"/>
                <w:color w:val="000000"/>
                <w:sz w:val="22"/>
                <w:szCs w:val="22"/>
                <w:rPrChange w:id="1224" w:author="Bourque, Ethan" w:date="2024-04-23T11:20:00Z">
                  <w:rPr>
                    <w:ins w:id="1225" w:author="Bourque, Ethan" w:date="2024-04-23T10:33:00Z"/>
                    <w:rFonts w:ascii="Calibri" w:hAnsi="Calibri" w:cs="Calibri"/>
                    <w:color w:val="000000"/>
                    <w:sz w:val="22"/>
                    <w:szCs w:val="22"/>
                  </w:rPr>
                </w:rPrChange>
              </w:rPr>
            </w:pPr>
            <w:proofErr w:type="spellStart"/>
            <w:ins w:id="1226" w:author="Bourque, Ethan" w:date="2024-04-23T10:33:00Z">
              <w:r w:rsidRPr="00E52430">
                <w:rPr>
                  <w:rFonts w:ascii="Garamond" w:hAnsi="Garamond" w:cs="Calibri"/>
                  <w:color w:val="000000"/>
                  <w:sz w:val="22"/>
                  <w:szCs w:val="22"/>
                  <w:rPrChange w:id="122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1FAC6C86" w14:textId="77777777" w:rsidR="00E52430" w:rsidRPr="00E52430" w:rsidRDefault="00E52430" w:rsidP="00E52430">
            <w:pPr>
              <w:jc w:val="center"/>
              <w:rPr>
                <w:ins w:id="1228" w:author="Bourque, Ethan" w:date="2024-04-23T10:33:00Z"/>
                <w:rFonts w:ascii="Garamond" w:hAnsi="Garamond" w:cs="Calibri"/>
                <w:color w:val="000000"/>
                <w:sz w:val="22"/>
                <w:szCs w:val="22"/>
                <w:rPrChange w:id="1229" w:author="Bourque, Ethan" w:date="2024-04-23T11:20:00Z">
                  <w:rPr>
                    <w:ins w:id="1230" w:author="Bourque, Ethan" w:date="2024-04-23T10:33:00Z"/>
                    <w:rFonts w:ascii="Calibri" w:hAnsi="Calibri" w:cs="Calibri"/>
                    <w:color w:val="000000"/>
                    <w:sz w:val="22"/>
                    <w:szCs w:val="22"/>
                  </w:rPr>
                </w:rPrChange>
              </w:rPr>
            </w:pPr>
            <w:ins w:id="1231" w:author="Bourque, Ethan" w:date="2024-04-23T10:33:00Z">
              <w:r w:rsidRPr="00E52430">
                <w:rPr>
                  <w:rFonts w:ascii="Garamond" w:hAnsi="Garamond" w:cs="Calibri"/>
                  <w:color w:val="000000"/>
                  <w:sz w:val="22"/>
                  <w:szCs w:val="22"/>
                  <w:rPrChange w:id="1232" w:author="Bourque, Ethan" w:date="2024-04-23T11:20:00Z">
                    <w:rPr>
                      <w:rFonts w:ascii="Calibri" w:hAnsi="Calibri" w:cs="Calibri"/>
                      <w:color w:val="000000"/>
                      <w:sz w:val="22"/>
                      <w:szCs w:val="22"/>
                    </w:rPr>
                  </w:rPrChange>
                </w:rPr>
                <w:t>4/4/2023</w:t>
              </w:r>
            </w:ins>
          </w:p>
        </w:tc>
        <w:tc>
          <w:tcPr>
            <w:tcW w:w="774" w:type="dxa"/>
            <w:tcBorders>
              <w:top w:val="nil"/>
              <w:left w:val="nil"/>
              <w:bottom w:val="single" w:sz="4" w:space="0" w:color="auto"/>
              <w:right w:val="single" w:sz="4" w:space="0" w:color="auto"/>
            </w:tcBorders>
            <w:shd w:val="clear" w:color="auto" w:fill="auto"/>
            <w:noWrap/>
            <w:vAlign w:val="bottom"/>
          </w:tcPr>
          <w:p w14:paraId="34CC1012" w14:textId="77777777" w:rsidR="00E52430" w:rsidRPr="00E52430" w:rsidRDefault="00E52430" w:rsidP="00E52430">
            <w:pPr>
              <w:jc w:val="center"/>
              <w:rPr>
                <w:ins w:id="1233" w:author="Bourque, Ethan" w:date="2024-04-23T10:33:00Z"/>
                <w:rFonts w:ascii="Garamond" w:hAnsi="Garamond" w:cs="Calibri"/>
                <w:color w:val="000000"/>
                <w:sz w:val="22"/>
                <w:szCs w:val="22"/>
                <w:rPrChange w:id="1234" w:author="Bourque, Ethan" w:date="2024-04-23T11:20:00Z">
                  <w:rPr>
                    <w:ins w:id="1235" w:author="Bourque, Ethan" w:date="2024-04-23T10:33:00Z"/>
                    <w:rFonts w:ascii="Calibri" w:hAnsi="Calibri" w:cs="Calibri"/>
                    <w:color w:val="000000"/>
                    <w:sz w:val="22"/>
                    <w:szCs w:val="22"/>
                  </w:rPr>
                </w:rPrChange>
              </w:rPr>
            </w:pPr>
            <w:ins w:id="1236" w:author="Bourque, Ethan" w:date="2024-04-23T10:33:00Z">
              <w:r w:rsidRPr="00E52430">
                <w:rPr>
                  <w:rFonts w:ascii="Garamond" w:hAnsi="Garamond" w:cs="Calibri"/>
                  <w:color w:val="000000"/>
                  <w:sz w:val="22"/>
                  <w:szCs w:val="22"/>
                  <w:rPrChange w:id="1237" w:author="Bourque, Ethan" w:date="2024-04-23T11:20:00Z">
                    <w:rPr>
                      <w:rFonts w:ascii="Calibri" w:hAnsi="Calibri" w:cs="Calibri"/>
                      <w:color w:val="000000"/>
                      <w:sz w:val="22"/>
                      <w:szCs w:val="22"/>
                    </w:rPr>
                  </w:rPrChange>
                </w:rPr>
                <w:t>8:38</w:t>
              </w:r>
            </w:ins>
          </w:p>
        </w:tc>
        <w:tc>
          <w:tcPr>
            <w:tcW w:w="1248" w:type="dxa"/>
            <w:tcBorders>
              <w:top w:val="nil"/>
              <w:left w:val="nil"/>
              <w:bottom w:val="single" w:sz="4" w:space="0" w:color="auto"/>
              <w:right w:val="single" w:sz="4" w:space="0" w:color="auto"/>
            </w:tcBorders>
            <w:shd w:val="clear" w:color="auto" w:fill="auto"/>
            <w:noWrap/>
            <w:vAlign w:val="bottom"/>
          </w:tcPr>
          <w:p w14:paraId="13914FA5" w14:textId="3AFCD993" w:rsidR="00E52430" w:rsidRPr="00E52430" w:rsidRDefault="00E52430" w:rsidP="00E52430">
            <w:pPr>
              <w:jc w:val="center"/>
              <w:rPr>
                <w:ins w:id="1238" w:author="Bourque, Ethan" w:date="2024-04-23T10:33:00Z"/>
                <w:rFonts w:ascii="Garamond" w:hAnsi="Garamond" w:cs="Calibri"/>
                <w:color w:val="000000"/>
                <w:sz w:val="22"/>
                <w:szCs w:val="22"/>
                <w:rPrChange w:id="1239" w:author="Bourque, Ethan" w:date="2024-04-23T11:20:00Z">
                  <w:rPr>
                    <w:ins w:id="1240" w:author="Bourque, Ethan" w:date="2024-04-23T10:33:00Z"/>
                    <w:rFonts w:ascii="Calibri" w:hAnsi="Calibri" w:cs="Calibri"/>
                    <w:color w:val="000000"/>
                    <w:sz w:val="22"/>
                    <w:szCs w:val="22"/>
                  </w:rPr>
                </w:rPrChange>
              </w:rPr>
            </w:pPr>
            <w:proofErr w:type="spellStart"/>
            <w:ins w:id="124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8A91CE5" w14:textId="77777777" w:rsidR="00E52430" w:rsidRPr="00E52430" w:rsidRDefault="00E52430" w:rsidP="00E52430">
            <w:pPr>
              <w:jc w:val="center"/>
              <w:rPr>
                <w:ins w:id="1242" w:author="Bourque, Ethan" w:date="2024-04-23T10:33:00Z"/>
                <w:rFonts w:ascii="Garamond" w:hAnsi="Garamond" w:cs="Calibri"/>
                <w:color w:val="000000"/>
                <w:sz w:val="22"/>
                <w:szCs w:val="22"/>
                <w:rPrChange w:id="1243" w:author="Bourque, Ethan" w:date="2024-04-23T11:20:00Z">
                  <w:rPr>
                    <w:ins w:id="1244" w:author="Bourque, Ethan" w:date="2024-04-23T10:33:00Z"/>
                    <w:rFonts w:ascii="Calibri" w:hAnsi="Calibri" w:cs="Calibri"/>
                    <w:color w:val="000000"/>
                    <w:sz w:val="22"/>
                    <w:szCs w:val="22"/>
                  </w:rPr>
                </w:rPrChange>
              </w:rPr>
            </w:pPr>
            <w:ins w:id="1245" w:author="Bourque, Ethan" w:date="2024-04-23T10:33:00Z">
              <w:r w:rsidRPr="00E52430">
                <w:rPr>
                  <w:rFonts w:ascii="Garamond" w:hAnsi="Garamond" w:cs="Calibri"/>
                  <w:color w:val="000000"/>
                  <w:sz w:val="22"/>
                  <w:szCs w:val="22"/>
                  <w:rPrChange w:id="1246" w:author="Bourque, Ethan" w:date="2024-04-23T11:20:00Z">
                    <w:rPr>
                      <w:rFonts w:ascii="Calibri" w:hAnsi="Calibri" w:cs="Calibri"/>
                      <w:color w:val="000000"/>
                      <w:sz w:val="22"/>
                      <w:szCs w:val="22"/>
                    </w:rPr>
                  </w:rPrChange>
                </w:rPr>
                <w:t>2/28/2023</w:t>
              </w:r>
            </w:ins>
          </w:p>
        </w:tc>
        <w:tc>
          <w:tcPr>
            <w:tcW w:w="748" w:type="dxa"/>
            <w:tcBorders>
              <w:top w:val="nil"/>
              <w:left w:val="nil"/>
              <w:bottom w:val="single" w:sz="4" w:space="0" w:color="auto"/>
              <w:right w:val="single" w:sz="4" w:space="0" w:color="auto"/>
            </w:tcBorders>
            <w:shd w:val="clear" w:color="auto" w:fill="auto"/>
            <w:noWrap/>
            <w:vAlign w:val="bottom"/>
          </w:tcPr>
          <w:p w14:paraId="1AC660A0" w14:textId="77777777" w:rsidR="00E52430" w:rsidRPr="00E52430" w:rsidRDefault="00E52430" w:rsidP="00E52430">
            <w:pPr>
              <w:jc w:val="center"/>
              <w:rPr>
                <w:ins w:id="1247" w:author="Bourque, Ethan" w:date="2024-04-23T10:33:00Z"/>
                <w:rFonts w:ascii="Garamond" w:hAnsi="Garamond" w:cs="Calibri"/>
                <w:color w:val="000000"/>
                <w:sz w:val="22"/>
                <w:szCs w:val="22"/>
                <w:rPrChange w:id="1248" w:author="Bourque, Ethan" w:date="2024-04-23T11:20:00Z">
                  <w:rPr>
                    <w:ins w:id="1249" w:author="Bourque, Ethan" w:date="2024-04-23T10:33:00Z"/>
                    <w:rFonts w:ascii="Calibri" w:hAnsi="Calibri" w:cs="Calibri"/>
                    <w:color w:val="000000"/>
                    <w:sz w:val="22"/>
                    <w:szCs w:val="22"/>
                  </w:rPr>
                </w:rPrChange>
              </w:rPr>
            </w:pPr>
            <w:ins w:id="1250" w:author="Bourque, Ethan" w:date="2024-04-23T10:33:00Z">
              <w:r w:rsidRPr="00E52430">
                <w:rPr>
                  <w:rFonts w:ascii="Garamond" w:hAnsi="Garamond" w:cs="Calibri"/>
                  <w:color w:val="000000"/>
                  <w:sz w:val="22"/>
                  <w:szCs w:val="22"/>
                  <w:rPrChange w:id="1251" w:author="Bourque, Ethan" w:date="2024-04-23T11:20:00Z">
                    <w:rPr>
                      <w:rFonts w:ascii="Calibri" w:hAnsi="Calibri" w:cs="Calibri"/>
                      <w:color w:val="000000"/>
                      <w:sz w:val="22"/>
                      <w:szCs w:val="22"/>
                    </w:rPr>
                  </w:rPrChange>
                </w:rPr>
                <w:t>8:46</w:t>
              </w:r>
            </w:ins>
          </w:p>
        </w:tc>
      </w:tr>
      <w:tr w:rsidR="00E52430" w14:paraId="5383281E" w14:textId="77777777" w:rsidTr="00E52430">
        <w:trPr>
          <w:trHeight w:val="300"/>
          <w:jc w:val="center"/>
          <w:ins w:id="125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3FCBC2A" w14:textId="77777777" w:rsidR="00E52430" w:rsidRPr="00E52430" w:rsidRDefault="00E52430" w:rsidP="00E52430">
            <w:pPr>
              <w:jc w:val="center"/>
              <w:rPr>
                <w:ins w:id="1253" w:author="Bourque, Ethan" w:date="2024-04-23T10:33:00Z"/>
                <w:rFonts w:ascii="Garamond" w:hAnsi="Garamond" w:cs="Calibri"/>
                <w:color w:val="000000"/>
                <w:sz w:val="22"/>
                <w:szCs w:val="22"/>
                <w:rPrChange w:id="1254" w:author="Bourque, Ethan" w:date="2024-04-23T11:20:00Z">
                  <w:rPr>
                    <w:ins w:id="1255" w:author="Bourque, Ethan" w:date="2024-04-23T10:33:00Z"/>
                    <w:rFonts w:ascii="Calibri" w:hAnsi="Calibri" w:cs="Calibri"/>
                    <w:color w:val="000000"/>
                    <w:sz w:val="22"/>
                    <w:szCs w:val="22"/>
                  </w:rPr>
                </w:rPrChange>
              </w:rPr>
            </w:pPr>
            <w:proofErr w:type="spellStart"/>
            <w:ins w:id="1256" w:author="Bourque, Ethan" w:date="2024-04-23T10:33:00Z">
              <w:r w:rsidRPr="00E52430">
                <w:rPr>
                  <w:rFonts w:ascii="Garamond" w:hAnsi="Garamond" w:cs="Calibri"/>
                  <w:color w:val="000000"/>
                  <w:sz w:val="22"/>
                  <w:szCs w:val="22"/>
                  <w:rPrChange w:id="125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11CB48B7" w14:textId="77777777" w:rsidR="00E52430" w:rsidRPr="00E52430" w:rsidRDefault="00E52430" w:rsidP="00E52430">
            <w:pPr>
              <w:jc w:val="center"/>
              <w:rPr>
                <w:ins w:id="1258" w:author="Bourque, Ethan" w:date="2024-04-23T10:33:00Z"/>
                <w:rFonts w:ascii="Garamond" w:hAnsi="Garamond" w:cs="Calibri"/>
                <w:color w:val="000000"/>
                <w:sz w:val="22"/>
                <w:szCs w:val="22"/>
                <w:rPrChange w:id="1259" w:author="Bourque, Ethan" w:date="2024-04-23T11:20:00Z">
                  <w:rPr>
                    <w:ins w:id="1260" w:author="Bourque, Ethan" w:date="2024-04-23T10:33:00Z"/>
                    <w:rFonts w:ascii="Calibri" w:hAnsi="Calibri" w:cs="Calibri"/>
                    <w:color w:val="000000"/>
                    <w:sz w:val="22"/>
                    <w:szCs w:val="22"/>
                  </w:rPr>
                </w:rPrChange>
              </w:rPr>
            </w:pPr>
            <w:ins w:id="1261" w:author="Bourque, Ethan" w:date="2024-04-23T10:33:00Z">
              <w:r w:rsidRPr="00E52430">
                <w:rPr>
                  <w:rFonts w:ascii="Garamond" w:hAnsi="Garamond" w:cs="Calibri"/>
                  <w:color w:val="000000"/>
                  <w:sz w:val="22"/>
                  <w:szCs w:val="22"/>
                  <w:rPrChange w:id="1262" w:author="Bourque, Ethan" w:date="2024-04-23T11:20:00Z">
                    <w:rPr>
                      <w:rFonts w:ascii="Calibri" w:hAnsi="Calibri" w:cs="Calibri"/>
                      <w:color w:val="000000"/>
                      <w:sz w:val="22"/>
                      <w:szCs w:val="22"/>
                    </w:rPr>
                  </w:rPrChange>
                </w:rPr>
                <w:t>2/28/2023</w:t>
              </w:r>
            </w:ins>
          </w:p>
        </w:tc>
        <w:tc>
          <w:tcPr>
            <w:tcW w:w="734" w:type="dxa"/>
            <w:tcBorders>
              <w:top w:val="nil"/>
              <w:left w:val="nil"/>
              <w:bottom w:val="single" w:sz="4" w:space="0" w:color="auto"/>
              <w:right w:val="single" w:sz="4" w:space="0" w:color="auto"/>
            </w:tcBorders>
            <w:shd w:val="clear" w:color="auto" w:fill="auto"/>
            <w:noWrap/>
            <w:vAlign w:val="bottom"/>
          </w:tcPr>
          <w:p w14:paraId="3EB14376" w14:textId="77777777" w:rsidR="00E52430" w:rsidRPr="00E52430" w:rsidRDefault="00E52430" w:rsidP="00E52430">
            <w:pPr>
              <w:jc w:val="center"/>
              <w:rPr>
                <w:ins w:id="1263" w:author="Bourque, Ethan" w:date="2024-04-23T10:33:00Z"/>
                <w:rFonts w:ascii="Garamond" w:hAnsi="Garamond" w:cs="Calibri"/>
                <w:color w:val="000000"/>
                <w:sz w:val="22"/>
                <w:szCs w:val="22"/>
                <w:rPrChange w:id="1264" w:author="Bourque, Ethan" w:date="2024-04-23T11:20:00Z">
                  <w:rPr>
                    <w:ins w:id="1265" w:author="Bourque, Ethan" w:date="2024-04-23T10:33:00Z"/>
                    <w:rFonts w:ascii="Calibri" w:hAnsi="Calibri" w:cs="Calibri"/>
                    <w:color w:val="000000"/>
                    <w:sz w:val="22"/>
                    <w:szCs w:val="22"/>
                  </w:rPr>
                </w:rPrChange>
              </w:rPr>
            </w:pPr>
            <w:ins w:id="1266" w:author="Bourque, Ethan" w:date="2024-04-23T10:33:00Z">
              <w:r w:rsidRPr="00E52430">
                <w:rPr>
                  <w:rFonts w:ascii="Garamond" w:hAnsi="Garamond" w:cs="Calibri"/>
                  <w:color w:val="000000"/>
                  <w:sz w:val="22"/>
                  <w:szCs w:val="22"/>
                  <w:rPrChange w:id="1267" w:author="Bourque, Ethan" w:date="2024-04-23T11:20:00Z">
                    <w:rPr>
                      <w:rFonts w:ascii="Calibri" w:hAnsi="Calibri" w:cs="Calibri"/>
                      <w:color w:val="000000"/>
                      <w:sz w:val="22"/>
                      <w:szCs w:val="22"/>
                    </w:rPr>
                  </w:rPrChange>
                </w:rPr>
                <w:t>10:00</w:t>
              </w:r>
            </w:ins>
          </w:p>
        </w:tc>
        <w:tc>
          <w:tcPr>
            <w:tcW w:w="1143" w:type="dxa"/>
            <w:tcBorders>
              <w:top w:val="nil"/>
              <w:left w:val="nil"/>
              <w:bottom w:val="single" w:sz="4" w:space="0" w:color="auto"/>
              <w:right w:val="single" w:sz="4" w:space="0" w:color="auto"/>
            </w:tcBorders>
            <w:shd w:val="clear" w:color="auto" w:fill="auto"/>
            <w:noWrap/>
            <w:vAlign w:val="bottom"/>
          </w:tcPr>
          <w:p w14:paraId="3175DB70" w14:textId="77777777" w:rsidR="00E52430" w:rsidRPr="00E52430" w:rsidRDefault="00E52430" w:rsidP="00E52430">
            <w:pPr>
              <w:jc w:val="center"/>
              <w:rPr>
                <w:ins w:id="1268" w:author="Bourque, Ethan" w:date="2024-04-23T10:33:00Z"/>
                <w:rFonts w:ascii="Garamond" w:hAnsi="Garamond" w:cs="Calibri"/>
                <w:color w:val="000000"/>
                <w:sz w:val="22"/>
                <w:szCs w:val="22"/>
                <w:rPrChange w:id="1269" w:author="Bourque, Ethan" w:date="2024-04-23T11:20:00Z">
                  <w:rPr>
                    <w:ins w:id="1270" w:author="Bourque, Ethan" w:date="2024-04-23T10:33:00Z"/>
                    <w:rFonts w:ascii="Calibri" w:hAnsi="Calibri" w:cs="Calibri"/>
                    <w:color w:val="000000"/>
                    <w:sz w:val="22"/>
                    <w:szCs w:val="22"/>
                  </w:rPr>
                </w:rPrChange>
              </w:rPr>
            </w:pPr>
            <w:proofErr w:type="spellStart"/>
            <w:ins w:id="1271" w:author="Bourque, Ethan" w:date="2024-04-23T10:33:00Z">
              <w:r w:rsidRPr="00E52430">
                <w:rPr>
                  <w:rFonts w:ascii="Garamond" w:hAnsi="Garamond" w:cs="Calibri"/>
                  <w:color w:val="000000"/>
                  <w:sz w:val="22"/>
                  <w:szCs w:val="22"/>
                  <w:rPrChange w:id="127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11701BCD" w14:textId="77777777" w:rsidR="00E52430" w:rsidRPr="00E52430" w:rsidRDefault="00E52430" w:rsidP="00E52430">
            <w:pPr>
              <w:jc w:val="center"/>
              <w:rPr>
                <w:ins w:id="1273" w:author="Bourque, Ethan" w:date="2024-04-23T10:33:00Z"/>
                <w:rFonts w:ascii="Garamond" w:hAnsi="Garamond" w:cs="Calibri"/>
                <w:color w:val="000000"/>
                <w:sz w:val="22"/>
                <w:szCs w:val="22"/>
                <w:rPrChange w:id="1274" w:author="Bourque, Ethan" w:date="2024-04-23T11:20:00Z">
                  <w:rPr>
                    <w:ins w:id="1275" w:author="Bourque, Ethan" w:date="2024-04-23T10:33:00Z"/>
                    <w:rFonts w:ascii="Calibri" w:hAnsi="Calibri" w:cs="Calibri"/>
                    <w:color w:val="000000"/>
                    <w:sz w:val="22"/>
                    <w:szCs w:val="22"/>
                  </w:rPr>
                </w:rPrChange>
              </w:rPr>
            </w:pPr>
            <w:ins w:id="1276" w:author="Bourque, Ethan" w:date="2024-04-23T10:33:00Z">
              <w:r w:rsidRPr="00E52430">
                <w:rPr>
                  <w:rFonts w:ascii="Garamond" w:hAnsi="Garamond" w:cs="Calibri"/>
                  <w:color w:val="000000"/>
                  <w:sz w:val="22"/>
                  <w:szCs w:val="22"/>
                  <w:rPrChange w:id="1277" w:author="Bourque, Ethan" w:date="2024-04-23T11:20:00Z">
                    <w:rPr>
                      <w:rFonts w:ascii="Calibri" w:hAnsi="Calibri" w:cs="Calibri"/>
                      <w:color w:val="000000"/>
                      <w:sz w:val="22"/>
                      <w:szCs w:val="22"/>
                    </w:rPr>
                  </w:rPrChange>
                </w:rPr>
                <w:t>5/23/2023</w:t>
              </w:r>
            </w:ins>
          </w:p>
        </w:tc>
        <w:tc>
          <w:tcPr>
            <w:tcW w:w="774" w:type="dxa"/>
            <w:tcBorders>
              <w:top w:val="nil"/>
              <w:left w:val="nil"/>
              <w:bottom w:val="single" w:sz="4" w:space="0" w:color="auto"/>
              <w:right w:val="single" w:sz="4" w:space="0" w:color="auto"/>
            </w:tcBorders>
            <w:shd w:val="clear" w:color="auto" w:fill="auto"/>
            <w:noWrap/>
            <w:vAlign w:val="bottom"/>
          </w:tcPr>
          <w:p w14:paraId="14E73F39" w14:textId="77777777" w:rsidR="00E52430" w:rsidRPr="00E52430" w:rsidRDefault="00E52430" w:rsidP="00E52430">
            <w:pPr>
              <w:jc w:val="center"/>
              <w:rPr>
                <w:ins w:id="1278" w:author="Bourque, Ethan" w:date="2024-04-23T10:33:00Z"/>
                <w:rFonts w:ascii="Garamond" w:hAnsi="Garamond" w:cs="Calibri"/>
                <w:color w:val="000000"/>
                <w:sz w:val="22"/>
                <w:szCs w:val="22"/>
                <w:rPrChange w:id="1279" w:author="Bourque, Ethan" w:date="2024-04-23T11:20:00Z">
                  <w:rPr>
                    <w:ins w:id="1280" w:author="Bourque, Ethan" w:date="2024-04-23T10:33:00Z"/>
                    <w:rFonts w:ascii="Calibri" w:hAnsi="Calibri" w:cs="Calibri"/>
                    <w:color w:val="000000"/>
                    <w:sz w:val="22"/>
                    <w:szCs w:val="22"/>
                  </w:rPr>
                </w:rPrChange>
              </w:rPr>
            </w:pPr>
            <w:ins w:id="1281" w:author="Bourque, Ethan" w:date="2024-04-23T10:33:00Z">
              <w:r w:rsidRPr="00E52430">
                <w:rPr>
                  <w:rFonts w:ascii="Garamond" w:hAnsi="Garamond" w:cs="Calibri"/>
                  <w:color w:val="000000"/>
                  <w:sz w:val="22"/>
                  <w:szCs w:val="22"/>
                  <w:rPrChange w:id="1282" w:author="Bourque, Ethan" w:date="2024-04-23T11:20:00Z">
                    <w:rPr>
                      <w:rFonts w:ascii="Calibri" w:hAnsi="Calibri" w:cs="Calibri"/>
                      <w:color w:val="000000"/>
                      <w:sz w:val="22"/>
                      <w:szCs w:val="22"/>
                    </w:rPr>
                  </w:rPrChange>
                </w:rPr>
                <w:t>9:04</w:t>
              </w:r>
            </w:ins>
          </w:p>
        </w:tc>
        <w:tc>
          <w:tcPr>
            <w:tcW w:w="1248" w:type="dxa"/>
            <w:tcBorders>
              <w:top w:val="nil"/>
              <w:left w:val="nil"/>
              <w:bottom w:val="single" w:sz="4" w:space="0" w:color="auto"/>
              <w:right w:val="single" w:sz="4" w:space="0" w:color="auto"/>
            </w:tcBorders>
            <w:shd w:val="clear" w:color="auto" w:fill="auto"/>
            <w:noWrap/>
            <w:vAlign w:val="bottom"/>
          </w:tcPr>
          <w:p w14:paraId="06712695" w14:textId="05007B70" w:rsidR="00E52430" w:rsidRPr="00E52430" w:rsidRDefault="00E52430" w:rsidP="00E52430">
            <w:pPr>
              <w:jc w:val="center"/>
              <w:rPr>
                <w:ins w:id="1283" w:author="Bourque, Ethan" w:date="2024-04-23T10:33:00Z"/>
                <w:rFonts w:ascii="Garamond" w:hAnsi="Garamond" w:cs="Calibri"/>
                <w:color w:val="000000"/>
                <w:sz w:val="22"/>
                <w:szCs w:val="22"/>
                <w:rPrChange w:id="1284" w:author="Bourque, Ethan" w:date="2024-04-23T11:20:00Z">
                  <w:rPr>
                    <w:ins w:id="1285" w:author="Bourque, Ethan" w:date="2024-04-23T10:33:00Z"/>
                    <w:rFonts w:ascii="Calibri" w:hAnsi="Calibri" w:cs="Calibri"/>
                    <w:color w:val="000000"/>
                    <w:sz w:val="22"/>
                    <w:szCs w:val="22"/>
                  </w:rPr>
                </w:rPrChange>
              </w:rPr>
            </w:pPr>
            <w:proofErr w:type="spellStart"/>
            <w:ins w:id="128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3DE1D06F" w14:textId="77777777" w:rsidR="00E52430" w:rsidRPr="00E52430" w:rsidRDefault="00E52430" w:rsidP="00E52430">
            <w:pPr>
              <w:jc w:val="center"/>
              <w:rPr>
                <w:ins w:id="1287" w:author="Bourque, Ethan" w:date="2024-04-23T10:33:00Z"/>
                <w:rFonts w:ascii="Garamond" w:hAnsi="Garamond" w:cs="Calibri"/>
                <w:color w:val="000000"/>
                <w:sz w:val="22"/>
                <w:szCs w:val="22"/>
                <w:rPrChange w:id="1288" w:author="Bourque, Ethan" w:date="2024-04-23T11:20:00Z">
                  <w:rPr>
                    <w:ins w:id="1289" w:author="Bourque, Ethan" w:date="2024-04-23T10:33:00Z"/>
                    <w:rFonts w:ascii="Calibri" w:hAnsi="Calibri" w:cs="Calibri"/>
                    <w:color w:val="000000"/>
                    <w:sz w:val="22"/>
                    <w:szCs w:val="22"/>
                  </w:rPr>
                </w:rPrChange>
              </w:rPr>
            </w:pPr>
            <w:ins w:id="1290" w:author="Bourque, Ethan" w:date="2024-04-23T10:33:00Z">
              <w:r w:rsidRPr="00E52430">
                <w:rPr>
                  <w:rFonts w:ascii="Garamond" w:hAnsi="Garamond" w:cs="Calibri"/>
                  <w:color w:val="000000"/>
                  <w:sz w:val="22"/>
                  <w:szCs w:val="22"/>
                  <w:rPrChange w:id="1291" w:author="Bourque, Ethan" w:date="2024-04-23T11:20:00Z">
                    <w:rPr>
                      <w:rFonts w:ascii="Calibri" w:hAnsi="Calibri" w:cs="Calibri"/>
                      <w:color w:val="000000"/>
                      <w:sz w:val="22"/>
                      <w:szCs w:val="22"/>
                    </w:rPr>
                  </w:rPrChange>
                </w:rPr>
                <w:t>2/28/2023</w:t>
              </w:r>
            </w:ins>
          </w:p>
        </w:tc>
        <w:tc>
          <w:tcPr>
            <w:tcW w:w="748" w:type="dxa"/>
            <w:tcBorders>
              <w:top w:val="nil"/>
              <w:left w:val="nil"/>
              <w:bottom w:val="single" w:sz="4" w:space="0" w:color="auto"/>
              <w:right w:val="single" w:sz="4" w:space="0" w:color="auto"/>
            </w:tcBorders>
            <w:shd w:val="clear" w:color="auto" w:fill="auto"/>
            <w:noWrap/>
            <w:vAlign w:val="bottom"/>
          </w:tcPr>
          <w:p w14:paraId="1B0615E8" w14:textId="77777777" w:rsidR="00E52430" w:rsidRPr="00E52430" w:rsidRDefault="00E52430" w:rsidP="00E52430">
            <w:pPr>
              <w:jc w:val="center"/>
              <w:rPr>
                <w:ins w:id="1292" w:author="Bourque, Ethan" w:date="2024-04-23T10:33:00Z"/>
                <w:rFonts w:ascii="Garamond" w:hAnsi="Garamond" w:cs="Calibri"/>
                <w:color w:val="000000"/>
                <w:sz w:val="22"/>
                <w:szCs w:val="22"/>
                <w:rPrChange w:id="1293" w:author="Bourque, Ethan" w:date="2024-04-23T11:20:00Z">
                  <w:rPr>
                    <w:ins w:id="1294" w:author="Bourque, Ethan" w:date="2024-04-23T10:33:00Z"/>
                    <w:rFonts w:ascii="Calibri" w:hAnsi="Calibri" w:cs="Calibri"/>
                    <w:color w:val="000000"/>
                    <w:sz w:val="22"/>
                    <w:szCs w:val="22"/>
                  </w:rPr>
                </w:rPrChange>
              </w:rPr>
            </w:pPr>
            <w:ins w:id="1295" w:author="Bourque, Ethan" w:date="2024-04-23T10:33:00Z">
              <w:r w:rsidRPr="00E52430">
                <w:rPr>
                  <w:rFonts w:ascii="Garamond" w:hAnsi="Garamond" w:cs="Calibri"/>
                  <w:color w:val="000000"/>
                  <w:sz w:val="22"/>
                  <w:szCs w:val="22"/>
                  <w:rPrChange w:id="1296" w:author="Bourque, Ethan" w:date="2024-04-23T11:20:00Z">
                    <w:rPr>
                      <w:rFonts w:ascii="Calibri" w:hAnsi="Calibri" w:cs="Calibri"/>
                      <w:color w:val="000000"/>
                      <w:sz w:val="22"/>
                      <w:szCs w:val="22"/>
                    </w:rPr>
                  </w:rPrChange>
                </w:rPr>
                <w:t>8:48</w:t>
              </w:r>
            </w:ins>
          </w:p>
        </w:tc>
      </w:tr>
      <w:tr w:rsidR="00E52430" w14:paraId="5336DEAA" w14:textId="77777777" w:rsidTr="00E52430">
        <w:trPr>
          <w:trHeight w:val="300"/>
          <w:jc w:val="center"/>
          <w:ins w:id="129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69A6E1A2" w14:textId="77777777" w:rsidR="00E52430" w:rsidRPr="00E52430" w:rsidRDefault="00E52430" w:rsidP="00E52430">
            <w:pPr>
              <w:jc w:val="center"/>
              <w:rPr>
                <w:ins w:id="1298" w:author="Bourque, Ethan" w:date="2024-04-23T10:33:00Z"/>
                <w:rFonts w:ascii="Garamond" w:hAnsi="Garamond" w:cs="Calibri"/>
                <w:color w:val="000000"/>
                <w:sz w:val="22"/>
                <w:szCs w:val="22"/>
                <w:rPrChange w:id="1299" w:author="Bourque, Ethan" w:date="2024-04-23T11:20:00Z">
                  <w:rPr>
                    <w:ins w:id="1300" w:author="Bourque, Ethan" w:date="2024-04-23T10:33:00Z"/>
                    <w:rFonts w:ascii="Calibri" w:hAnsi="Calibri" w:cs="Calibri"/>
                    <w:color w:val="000000"/>
                    <w:sz w:val="22"/>
                    <w:szCs w:val="22"/>
                  </w:rPr>
                </w:rPrChange>
              </w:rPr>
            </w:pPr>
            <w:proofErr w:type="spellStart"/>
            <w:ins w:id="1301" w:author="Bourque, Ethan" w:date="2024-04-23T10:33:00Z">
              <w:r w:rsidRPr="00E52430">
                <w:rPr>
                  <w:rFonts w:ascii="Garamond" w:hAnsi="Garamond" w:cs="Calibri"/>
                  <w:color w:val="000000"/>
                  <w:sz w:val="22"/>
                  <w:szCs w:val="22"/>
                  <w:rPrChange w:id="130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22B02C8" w14:textId="77777777" w:rsidR="00E52430" w:rsidRPr="00E52430" w:rsidRDefault="00E52430" w:rsidP="00E52430">
            <w:pPr>
              <w:jc w:val="center"/>
              <w:rPr>
                <w:ins w:id="1303" w:author="Bourque, Ethan" w:date="2024-04-23T10:33:00Z"/>
                <w:rFonts w:ascii="Garamond" w:hAnsi="Garamond" w:cs="Calibri"/>
                <w:color w:val="000000"/>
                <w:sz w:val="22"/>
                <w:szCs w:val="22"/>
                <w:rPrChange w:id="1304" w:author="Bourque, Ethan" w:date="2024-04-23T11:20:00Z">
                  <w:rPr>
                    <w:ins w:id="1305" w:author="Bourque, Ethan" w:date="2024-04-23T10:33:00Z"/>
                    <w:rFonts w:ascii="Calibri" w:hAnsi="Calibri" w:cs="Calibri"/>
                    <w:color w:val="000000"/>
                    <w:sz w:val="22"/>
                    <w:szCs w:val="22"/>
                  </w:rPr>
                </w:rPrChange>
              </w:rPr>
            </w:pPr>
            <w:ins w:id="1306" w:author="Bourque, Ethan" w:date="2024-04-23T10:33:00Z">
              <w:r w:rsidRPr="00E52430">
                <w:rPr>
                  <w:rFonts w:ascii="Garamond" w:hAnsi="Garamond" w:cs="Calibri"/>
                  <w:color w:val="000000"/>
                  <w:sz w:val="22"/>
                  <w:szCs w:val="22"/>
                  <w:rPrChange w:id="1307" w:author="Bourque, Ethan" w:date="2024-04-23T11:20:00Z">
                    <w:rPr>
                      <w:rFonts w:ascii="Calibri" w:hAnsi="Calibri" w:cs="Calibri"/>
                      <w:color w:val="000000"/>
                      <w:sz w:val="22"/>
                      <w:szCs w:val="22"/>
                    </w:rPr>
                  </w:rPrChange>
                </w:rPr>
                <w:t>4/4/2023</w:t>
              </w:r>
            </w:ins>
          </w:p>
        </w:tc>
        <w:tc>
          <w:tcPr>
            <w:tcW w:w="734" w:type="dxa"/>
            <w:tcBorders>
              <w:top w:val="nil"/>
              <w:left w:val="nil"/>
              <w:bottom w:val="single" w:sz="4" w:space="0" w:color="auto"/>
              <w:right w:val="single" w:sz="4" w:space="0" w:color="auto"/>
            </w:tcBorders>
            <w:shd w:val="clear" w:color="auto" w:fill="auto"/>
            <w:noWrap/>
            <w:vAlign w:val="bottom"/>
          </w:tcPr>
          <w:p w14:paraId="071680F6" w14:textId="77777777" w:rsidR="00E52430" w:rsidRPr="00E52430" w:rsidRDefault="00E52430" w:rsidP="00E52430">
            <w:pPr>
              <w:jc w:val="center"/>
              <w:rPr>
                <w:ins w:id="1308" w:author="Bourque, Ethan" w:date="2024-04-23T10:33:00Z"/>
                <w:rFonts w:ascii="Garamond" w:hAnsi="Garamond" w:cs="Calibri"/>
                <w:color w:val="000000"/>
                <w:sz w:val="22"/>
                <w:szCs w:val="22"/>
                <w:rPrChange w:id="1309" w:author="Bourque, Ethan" w:date="2024-04-23T11:20:00Z">
                  <w:rPr>
                    <w:ins w:id="1310" w:author="Bourque, Ethan" w:date="2024-04-23T10:33:00Z"/>
                    <w:rFonts w:ascii="Calibri" w:hAnsi="Calibri" w:cs="Calibri"/>
                    <w:color w:val="000000"/>
                    <w:sz w:val="22"/>
                    <w:szCs w:val="22"/>
                  </w:rPr>
                </w:rPrChange>
              </w:rPr>
            </w:pPr>
            <w:ins w:id="1311" w:author="Bourque, Ethan" w:date="2024-04-23T10:33:00Z">
              <w:r w:rsidRPr="00E52430">
                <w:rPr>
                  <w:rFonts w:ascii="Garamond" w:hAnsi="Garamond" w:cs="Calibri"/>
                  <w:color w:val="000000"/>
                  <w:sz w:val="22"/>
                  <w:szCs w:val="22"/>
                  <w:rPrChange w:id="1312" w:author="Bourque, Ethan" w:date="2024-04-23T11:20:00Z">
                    <w:rPr>
                      <w:rFonts w:ascii="Calibri" w:hAnsi="Calibri" w:cs="Calibri"/>
                      <w:color w:val="000000"/>
                      <w:sz w:val="22"/>
                      <w:szCs w:val="22"/>
                    </w:rPr>
                  </w:rPrChange>
                </w:rPr>
                <w:t>7:20</w:t>
              </w:r>
            </w:ins>
          </w:p>
        </w:tc>
        <w:tc>
          <w:tcPr>
            <w:tcW w:w="1143" w:type="dxa"/>
            <w:tcBorders>
              <w:top w:val="nil"/>
              <w:left w:val="nil"/>
              <w:bottom w:val="single" w:sz="4" w:space="0" w:color="auto"/>
              <w:right w:val="single" w:sz="4" w:space="0" w:color="auto"/>
            </w:tcBorders>
            <w:shd w:val="clear" w:color="auto" w:fill="auto"/>
            <w:noWrap/>
            <w:vAlign w:val="bottom"/>
          </w:tcPr>
          <w:p w14:paraId="055E09BB" w14:textId="77777777" w:rsidR="00E52430" w:rsidRPr="00E52430" w:rsidRDefault="00E52430" w:rsidP="00E52430">
            <w:pPr>
              <w:jc w:val="center"/>
              <w:rPr>
                <w:ins w:id="1313" w:author="Bourque, Ethan" w:date="2024-04-23T10:33:00Z"/>
                <w:rFonts w:ascii="Garamond" w:hAnsi="Garamond" w:cs="Calibri"/>
                <w:color w:val="000000"/>
                <w:sz w:val="22"/>
                <w:szCs w:val="22"/>
                <w:rPrChange w:id="1314" w:author="Bourque, Ethan" w:date="2024-04-23T11:20:00Z">
                  <w:rPr>
                    <w:ins w:id="1315" w:author="Bourque, Ethan" w:date="2024-04-23T10:33:00Z"/>
                    <w:rFonts w:ascii="Calibri" w:hAnsi="Calibri" w:cs="Calibri"/>
                    <w:color w:val="000000"/>
                    <w:sz w:val="22"/>
                    <w:szCs w:val="22"/>
                  </w:rPr>
                </w:rPrChange>
              </w:rPr>
            </w:pPr>
            <w:proofErr w:type="spellStart"/>
            <w:ins w:id="1316" w:author="Bourque, Ethan" w:date="2024-04-23T10:33:00Z">
              <w:r w:rsidRPr="00E52430">
                <w:rPr>
                  <w:rFonts w:ascii="Garamond" w:hAnsi="Garamond" w:cs="Calibri"/>
                  <w:color w:val="000000"/>
                  <w:sz w:val="22"/>
                  <w:szCs w:val="22"/>
                  <w:rPrChange w:id="131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03A7EC6E" w14:textId="77777777" w:rsidR="00E52430" w:rsidRPr="00E52430" w:rsidRDefault="00E52430" w:rsidP="00E52430">
            <w:pPr>
              <w:jc w:val="center"/>
              <w:rPr>
                <w:ins w:id="1318" w:author="Bourque, Ethan" w:date="2024-04-23T10:33:00Z"/>
                <w:rFonts w:ascii="Garamond" w:hAnsi="Garamond" w:cs="Calibri"/>
                <w:color w:val="000000"/>
                <w:sz w:val="22"/>
                <w:szCs w:val="22"/>
                <w:rPrChange w:id="1319" w:author="Bourque, Ethan" w:date="2024-04-23T11:20:00Z">
                  <w:rPr>
                    <w:ins w:id="1320" w:author="Bourque, Ethan" w:date="2024-04-23T10:33:00Z"/>
                    <w:rFonts w:ascii="Calibri" w:hAnsi="Calibri" w:cs="Calibri"/>
                    <w:color w:val="000000"/>
                    <w:sz w:val="22"/>
                    <w:szCs w:val="22"/>
                  </w:rPr>
                </w:rPrChange>
              </w:rPr>
            </w:pPr>
            <w:ins w:id="1321" w:author="Bourque, Ethan" w:date="2024-04-23T10:33:00Z">
              <w:r w:rsidRPr="00E52430">
                <w:rPr>
                  <w:rFonts w:ascii="Garamond" w:hAnsi="Garamond" w:cs="Calibri"/>
                  <w:color w:val="000000"/>
                  <w:sz w:val="22"/>
                  <w:szCs w:val="22"/>
                  <w:rPrChange w:id="1322" w:author="Bourque, Ethan" w:date="2024-04-23T11:20:00Z">
                    <w:rPr>
                      <w:rFonts w:ascii="Calibri" w:hAnsi="Calibri" w:cs="Calibri"/>
                      <w:color w:val="000000"/>
                      <w:sz w:val="22"/>
                      <w:szCs w:val="22"/>
                    </w:rPr>
                  </w:rPrChange>
                </w:rPr>
                <w:t>5/23/2023</w:t>
              </w:r>
            </w:ins>
          </w:p>
        </w:tc>
        <w:tc>
          <w:tcPr>
            <w:tcW w:w="774" w:type="dxa"/>
            <w:tcBorders>
              <w:top w:val="nil"/>
              <w:left w:val="nil"/>
              <w:bottom w:val="single" w:sz="4" w:space="0" w:color="auto"/>
              <w:right w:val="single" w:sz="4" w:space="0" w:color="auto"/>
            </w:tcBorders>
            <w:shd w:val="clear" w:color="auto" w:fill="auto"/>
            <w:noWrap/>
            <w:vAlign w:val="bottom"/>
          </w:tcPr>
          <w:p w14:paraId="5C25F2DA" w14:textId="77777777" w:rsidR="00E52430" w:rsidRPr="00E52430" w:rsidRDefault="00E52430" w:rsidP="00E52430">
            <w:pPr>
              <w:jc w:val="center"/>
              <w:rPr>
                <w:ins w:id="1323" w:author="Bourque, Ethan" w:date="2024-04-23T10:33:00Z"/>
                <w:rFonts w:ascii="Garamond" w:hAnsi="Garamond" w:cs="Calibri"/>
                <w:color w:val="000000"/>
                <w:sz w:val="22"/>
                <w:szCs w:val="22"/>
                <w:rPrChange w:id="1324" w:author="Bourque, Ethan" w:date="2024-04-23T11:20:00Z">
                  <w:rPr>
                    <w:ins w:id="1325" w:author="Bourque, Ethan" w:date="2024-04-23T10:33:00Z"/>
                    <w:rFonts w:ascii="Calibri" w:hAnsi="Calibri" w:cs="Calibri"/>
                    <w:color w:val="000000"/>
                    <w:sz w:val="22"/>
                    <w:szCs w:val="22"/>
                  </w:rPr>
                </w:rPrChange>
              </w:rPr>
            </w:pPr>
            <w:ins w:id="1326" w:author="Bourque, Ethan" w:date="2024-04-23T10:33:00Z">
              <w:r w:rsidRPr="00E52430">
                <w:rPr>
                  <w:rFonts w:ascii="Garamond" w:hAnsi="Garamond" w:cs="Calibri"/>
                  <w:color w:val="000000"/>
                  <w:sz w:val="22"/>
                  <w:szCs w:val="22"/>
                  <w:rPrChange w:id="1327" w:author="Bourque, Ethan" w:date="2024-04-23T11:20:00Z">
                    <w:rPr>
                      <w:rFonts w:ascii="Calibri" w:hAnsi="Calibri" w:cs="Calibri"/>
                      <w:color w:val="000000"/>
                      <w:sz w:val="22"/>
                      <w:szCs w:val="22"/>
                    </w:rPr>
                  </w:rPrChange>
                </w:rPr>
                <w:t>9:06</w:t>
              </w:r>
            </w:ins>
          </w:p>
        </w:tc>
        <w:tc>
          <w:tcPr>
            <w:tcW w:w="1248" w:type="dxa"/>
            <w:tcBorders>
              <w:top w:val="nil"/>
              <w:left w:val="nil"/>
              <w:bottom w:val="single" w:sz="4" w:space="0" w:color="auto"/>
              <w:right w:val="single" w:sz="4" w:space="0" w:color="auto"/>
            </w:tcBorders>
            <w:shd w:val="clear" w:color="auto" w:fill="auto"/>
            <w:noWrap/>
            <w:vAlign w:val="bottom"/>
          </w:tcPr>
          <w:p w14:paraId="36E28C8F" w14:textId="600DB6B3" w:rsidR="00E52430" w:rsidRPr="00E52430" w:rsidRDefault="00E52430" w:rsidP="00E52430">
            <w:pPr>
              <w:jc w:val="center"/>
              <w:rPr>
                <w:ins w:id="1328" w:author="Bourque, Ethan" w:date="2024-04-23T10:33:00Z"/>
                <w:rFonts w:ascii="Garamond" w:hAnsi="Garamond" w:cs="Calibri"/>
                <w:color w:val="000000"/>
                <w:sz w:val="22"/>
                <w:szCs w:val="22"/>
                <w:rPrChange w:id="1329" w:author="Bourque, Ethan" w:date="2024-04-23T11:20:00Z">
                  <w:rPr>
                    <w:ins w:id="1330" w:author="Bourque, Ethan" w:date="2024-04-23T10:33:00Z"/>
                    <w:rFonts w:ascii="Calibri" w:hAnsi="Calibri" w:cs="Calibri"/>
                    <w:color w:val="000000"/>
                    <w:sz w:val="22"/>
                    <w:szCs w:val="22"/>
                  </w:rPr>
                </w:rPrChange>
              </w:rPr>
            </w:pPr>
            <w:proofErr w:type="spellStart"/>
            <w:ins w:id="133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2C370AFD" w14:textId="77777777" w:rsidR="00E52430" w:rsidRPr="00E52430" w:rsidRDefault="00E52430" w:rsidP="00E52430">
            <w:pPr>
              <w:jc w:val="center"/>
              <w:rPr>
                <w:ins w:id="1332" w:author="Bourque, Ethan" w:date="2024-04-23T10:33:00Z"/>
                <w:rFonts w:ascii="Garamond" w:hAnsi="Garamond" w:cs="Calibri"/>
                <w:color w:val="000000"/>
                <w:sz w:val="22"/>
                <w:szCs w:val="22"/>
                <w:rPrChange w:id="1333" w:author="Bourque, Ethan" w:date="2024-04-23T11:20:00Z">
                  <w:rPr>
                    <w:ins w:id="1334" w:author="Bourque, Ethan" w:date="2024-04-23T10:33:00Z"/>
                    <w:rFonts w:ascii="Calibri" w:hAnsi="Calibri" w:cs="Calibri"/>
                    <w:color w:val="000000"/>
                    <w:sz w:val="22"/>
                    <w:szCs w:val="22"/>
                  </w:rPr>
                </w:rPrChange>
              </w:rPr>
            </w:pPr>
            <w:ins w:id="1335" w:author="Bourque, Ethan" w:date="2024-04-23T10:33:00Z">
              <w:r w:rsidRPr="00E52430">
                <w:rPr>
                  <w:rFonts w:ascii="Garamond" w:hAnsi="Garamond" w:cs="Calibri"/>
                  <w:color w:val="000000"/>
                  <w:sz w:val="22"/>
                  <w:szCs w:val="22"/>
                  <w:rPrChange w:id="1336" w:author="Bourque, Ethan" w:date="2024-04-23T11:20:00Z">
                    <w:rPr>
                      <w:rFonts w:ascii="Calibri" w:hAnsi="Calibri" w:cs="Calibri"/>
                      <w:color w:val="000000"/>
                      <w:sz w:val="22"/>
                      <w:szCs w:val="22"/>
                    </w:rPr>
                  </w:rPrChange>
                </w:rPr>
                <w:t>4/4/2023</w:t>
              </w:r>
            </w:ins>
          </w:p>
        </w:tc>
        <w:tc>
          <w:tcPr>
            <w:tcW w:w="748" w:type="dxa"/>
            <w:tcBorders>
              <w:top w:val="nil"/>
              <w:left w:val="nil"/>
              <w:bottom w:val="single" w:sz="4" w:space="0" w:color="auto"/>
              <w:right w:val="single" w:sz="4" w:space="0" w:color="auto"/>
            </w:tcBorders>
            <w:shd w:val="clear" w:color="auto" w:fill="auto"/>
            <w:noWrap/>
            <w:vAlign w:val="bottom"/>
          </w:tcPr>
          <w:p w14:paraId="56AD58DC" w14:textId="77777777" w:rsidR="00E52430" w:rsidRPr="00E52430" w:rsidRDefault="00E52430" w:rsidP="00E52430">
            <w:pPr>
              <w:jc w:val="center"/>
              <w:rPr>
                <w:ins w:id="1337" w:author="Bourque, Ethan" w:date="2024-04-23T10:33:00Z"/>
                <w:rFonts w:ascii="Garamond" w:hAnsi="Garamond" w:cs="Calibri"/>
                <w:color w:val="000000"/>
                <w:sz w:val="22"/>
                <w:szCs w:val="22"/>
                <w:rPrChange w:id="1338" w:author="Bourque, Ethan" w:date="2024-04-23T11:20:00Z">
                  <w:rPr>
                    <w:ins w:id="1339" w:author="Bourque, Ethan" w:date="2024-04-23T10:33:00Z"/>
                    <w:rFonts w:ascii="Calibri" w:hAnsi="Calibri" w:cs="Calibri"/>
                    <w:color w:val="000000"/>
                    <w:sz w:val="22"/>
                    <w:szCs w:val="22"/>
                  </w:rPr>
                </w:rPrChange>
              </w:rPr>
            </w:pPr>
            <w:ins w:id="1340" w:author="Bourque, Ethan" w:date="2024-04-23T10:33:00Z">
              <w:r w:rsidRPr="00E52430">
                <w:rPr>
                  <w:rFonts w:ascii="Garamond" w:hAnsi="Garamond" w:cs="Calibri"/>
                  <w:color w:val="000000"/>
                  <w:sz w:val="22"/>
                  <w:szCs w:val="22"/>
                  <w:rPrChange w:id="1341" w:author="Bourque, Ethan" w:date="2024-04-23T11:20:00Z">
                    <w:rPr>
                      <w:rFonts w:ascii="Calibri" w:hAnsi="Calibri" w:cs="Calibri"/>
                      <w:color w:val="000000"/>
                      <w:sz w:val="22"/>
                      <w:szCs w:val="22"/>
                    </w:rPr>
                  </w:rPrChange>
                </w:rPr>
                <w:t>6:39</w:t>
              </w:r>
            </w:ins>
          </w:p>
        </w:tc>
      </w:tr>
      <w:tr w:rsidR="00E52430" w14:paraId="695E33EA" w14:textId="77777777" w:rsidTr="00E52430">
        <w:trPr>
          <w:trHeight w:val="300"/>
          <w:jc w:val="center"/>
          <w:ins w:id="134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7B090B6D" w14:textId="77777777" w:rsidR="00E52430" w:rsidRPr="00E52430" w:rsidRDefault="00E52430" w:rsidP="00E52430">
            <w:pPr>
              <w:jc w:val="center"/>
              <w:rPr>
                <w:ins w:id="1343" w:author="Bourque, Ethan" w:date="2024-04-23T10:33:00Z"/>
                <w:rFonts w:ascii="Garamond" w:hAnsi="Garamond" w:cs="Calibri"/>
                <w:color w:val="000000"/>
                <w:sz w:val="22"/>
                <w:szCs w:val="22"/>
                <w:rPrChange w:id="1344" w:author="Bourque, Ethan" w:date="2024-04-23T11:20:00Z">
                  <w:rPr>
                    <w:ins w:id="1345" w:author="Bourque, Ethan" w:date="2024-04-23T10:33:00Z"/>
                    <w:rFonts w:ascii="Calibri" w:hAnsi="Calibri" w:cs="Calibri"/>
                    <w:color w:val="000000"/>
                    <w:sz w:val="22"/>
                    <w:szCs w:val="22"/>
                  </w:rPr>
                </w:rPrChange>
              </w:rPr>
            </w:pPr>
            <w:proofErr w:type="spellStart"/>
            <w:ins w:id="1346" w:author="Bourque, Ethan" w:date="2024-04-23T10:33:00Z">
              <w:r w:rsidRPr="00E52430">
                <w:rPr>
                  <w:rFonts w:ascii="Garamond" w:hAnsi="Garamond" w:cs="Calibri"/>
                  <w:color w:val="000000"/>
                  <w:sz w:val="22"/>
                  <w:szCs w:val="22"/>
                  <w:rPrChange w:id="134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2508557A" w14:textId="77777777" w:rsidR="00E52430" w:rsidRPr="00E52430" w:rsidRDefault="00E52430" w:rsidP="00E52430">
            <w:pPr>
              <w:jc w:val="center"/>
              <w:rPr>
                <w:ins w:id="1348" w:author="Bourque, Ethan" w:date="2024-04-23T10:33:00Z"/>
                <w:rFonts w:ascii="Garamond" w:hAnsi="Garamond" w:cs="Calibri"/>
                <w:color w:val="000000"/>
                <w:sz w:val="22"/>
                <w:szCs w:val="22"/>
                <w:rPrChange w:id="1349" w:author="Bourque, Ethan" w:date="2024-04-23T11:20:00Z">
                  <w:rPr>
                    <w:ins w:id="1350" w:author="Bourque, Ethan" w:date="2024-04-23T10:33:00Z"/>
                    <w:rFonts w:ascii="Calibri" w:hAnsi="Calibri" w:cs="Calibri"/>
                    <w:color w:val="000000"/>
                    <w:sz w:val="22"/>
                    <w:szCs w:val="22"/>
                  </w:rPr>
                </w:rPrChange>
              </w:rPr>
            </w:pPr>
            <w:ins w:id="1351" w:author="Bourque, Ethan" w:date="2024-04-23T10:33:00Z">
              <w:r w:rsidRPr="00E52430">
                <w:rPr>
                  <w:rFonts w:ascii="Garamond" w:hAnsi="Garamond" w:cs="Calibri"/>
                  <w:color w:val="000000"/>
                  <w:sz w:val="22"/>
                  <w:szCs w:val="22"/>
                  <w:rPrChange w:id="1352" w:author="Bourque, Ethan" w:date="2024-04-23T11:20:00Z">
                    <w:rPr>
                      <w:rFonts w:ascii="Calibri" w:hAnsi="Calibri" w:cs="Calibri"/>
                      <w:color w:val="000000"/>
                      <w:sz w:val="22"/>
                      <w:szCs w:val="22"/>
                    </w:rPr>
                  </w:rPrChange>
                </w:rPr>
                <w:t>5/1/2023</w:t>
              </w:r>
            </w:ins>
          </w:p>
        </w:tc>
        <w:tc>
          <w:tcPr>
            <w:tcW w:w="734" w:type="dxa"/>
            <w:tcBorders>
              <w:top w:val="nil"/>
              <w:left w:val="nil"/>
              <w:bottom w:val="single" w:sz="4" w:space="0" w:color="auto"/>
              <w:right w:val="single" w:sz="4" w:space="0" w:color="auto"/>
            </w:tcBorders>
            <w:shd w:val="clear" w:color="auto" w:fill="auto"/>
            <w:noWrap/>
            <w:vAlign w:val="bottom"/>
          </w:tcPr>
          <w:p w14:paraId="4BC3ECFB" w14:textId="77777777" w:rsidR="00E52430" w:rsidRPr="00E52430" w:rsidRDefault="00E52430" w:rsidP="00E52430">
            <w:pPr>
              <w:jc w:val="center"/>
              <w:rPr>
                <w:ins w:id="1353" w:author="Bourque, Ethan" w:date="2024-04-23T10:33:00Z"/>
                <w:rFonts w:ascii="Garamond" w:hAnsi="Garamond" w:cs="Calibri"/>
                <w:color w:val="000000"/>
                <w:sz w:val="22"/>
                <w:szCs w:val="22"/>
                <w:rPrChange w:id="1354" w:author="Bourque, Ethan" w:date="2024-04-23T11:20:00Z">
                  <w:rPr>
                    <w:ins w:id="1355" w:author="Bourque, Ethan" w:date="2024-04-23T10:33:00Z"/>
                    <w:rFonts w:ascii="Calibri" w:hAnsi="Calibri" w:cs="Calibri"/>
                    <w:color w:val="000000"/>
                    <w:sz w:val="22"/>
                    <w:szCs w:val="22"/>
                  </w:rPr>
                </w:rPrChange>
              </w:rPr>
            </w:pPr>
            <w:ins w:id="1356" w:author="Bourque, Ethan" w:date="2024-04-23T10:33:00Z">
              <w:r w:rsidRPr="00E52430">
                <w:rPr>
                  <w:rFonts w:ascii="Garamond" w:hAnsi="Garamond" w:cs="Calibri"/>
                  <w:color w:val="000000"/>
                  <w:sz w:val="22"/>
                  <w:szCs w:val="22"/>
                  <w:rPrChange w:id="1357" w:author="Bourque, Ethan" w:date="2024-04-23T11:20:00Z">
                    <w:rPr>
                      <w:rFonts w:ascii="Calibri" w:hAnsi="Calibri" w:cs="Calibri"/>
                      <w:color w:val="000000"/>
                      <w:sz w:val="22"/>
                      <w:szCs w:val="22"/>
                    </w:rPr>
                  </w:rPrChange>
                </w:rPr>
                <w:t>8:53</w:t>
              </w:r>
            </w:ins>
          </w:p>
        </w:tc>
        <w:tc>
          <w:tcPr>
            <w:tcW w:w="1143" w:type="dxa"/>
            <w:tcBorders>
              <w:top w:val="nil"/>
              <w:left w:val="nil"/>
              <w:bottom w:val="single" w:sz="4" w:space="0" w:color="auto"/>
              <w:right w:val="single" w:sz="4" w:space="0" w:color="auto"/>
            </w:tcBorders>
            <w:shd w:val="clear" w:color="auto" w:fill="auto"/>
            <w:noWrap/>
            <w:vAlign w:val="bottom"/>
          </w:tcPr>
          <w:p w14:paraId="366733D9" w14:textId="77777777" w:rsidR="00E52430" w:rsidRPr="00E52430" w:rsidRDefault="00E52430" w:rsidP="00E52430">
            <w:pPr>
              <w:jc w:val="center"/>
              <w:rPr>
                <w:ins w:id="1358" w:author="Bourque, Ethan" w:date="2024-04-23T10:33:00Z"/>
                <w:rFonts w:ascii="Garamond" w:hAnsi="Garamond" w:cs="Calibri"/>
                <w:color w:val="000000"/>
                <w:sz w:val="22"/>
                <w:szCs w:val="22"/>
                <w:rPrChange w:id="1359" w:author="Bourque, Ethan" w:date="2024-04-23T11:20:00Z">
                  <w:rPr>
                    <w:ins w:id="1360" w:author="Bourque, Ethan" w:date="2024-04-23T10:33:00Z"/>
                    <w:rFonts w:ascii="Calibri" w:hAnsi="Calibri" w:cs="Calibri"/>
                    <w:color w:val="000000"/>
                    <w:sz w:val="22"/>
                    <w:szCs w:val="22"/>
                  </w:rPr>
                </w:rPrChange>
              </w:rPr>
            </w:pPr>
            <w:proofErr w:type="spellStart"/>
            <w:ins w:id="1361" w:author="Bourque, Ethan" w:date="2024-04-23T10:33:00Z">
              <w:r w:rsidRPr="00E52430">
                <w:rPr>
                  <w:rFonts w:ascii="Garamond" w:hAnsi="Garamond" w:cs="Calibri"/>
                  <w:color w:val="000000"/>
                  <w:sz w:val="22"/>
                  <w:szCs w:val="22"/>
                  <w:rPrChange w:id="136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303CDD6E" w14:textId="77777777" w:rsidR="00E52430" w:rsidRPr="00E52430" w:rsidRDefault="00E52430" w:rsidP="00E52430">
            <w:pPr>
              <w:jc w:val="center"/>
              <w:rPr>
                <w:ins w:id="1363" w:author="Bourque, Ethan" w:date="2024-04-23T10:33:00Z"/>
                <w:rFonts w:ascii="Garamond" w:hAnsi="Garamond" w:cs="Calibri"/>
                <w:color w:val="000000"/>
                <w:sz w:val="22"/>
                <w:szCs w:val="22"/>
                <w:rPrChange w:id="1364" w:author="Bourque, Ethan" w:date="2024-04-23T11:20:00Z">
                  <w:rPr>
                    <w:ins w:id="1365" w:author="Bourque, Ethan" w:date="2024-04-23T10:33:00Z"/>
                    <w:rFonts w:ascii="Calibri" w:hAnsi="Calibri" w:cs="Calibri"/>
                    <w:color w:val="000000"/>
                    <w:sz w:val="22"/>
                    <w:szCs w:val="22"/>
                  </w:rPr>
                </w:rPrChange>
              </w:rPr>
            </w:pPr>
            <w:ins w:id="1366" w:author="Bourque, Ethan" w:date="2024-04-23T10:33:00Z">
              <w:r w:rsidRPr="00E52430">
                <w:rPr>
                  <w:rFonts w:ascii="Garamond" w:hAnsi="Garamond" w:cs="Calibri"/>
                  <w:color w:val="000000"/>
                  <w:sz w:val="22"/>
                  <w:szCs w:val="22"/>
                  <w:rPrChange w:id="1367" w:author="Bourque, Ethan" w:date="2024-04-23T11:20:00Z">
                    <w:rPr>
                      <w:rFonts w:ascii="Calibri" w:hAnsi="Calibri" w:cs="Calibri"/>
                      <w:color w:val="000000"/>
                      <w:sz w:val="22"/>
                      <w:szCs w:val="22"/>
                    </w:rPr>
                  </w:rPrChange>
                </w:rPr>
                <w:t>5/23/2023</w:t>
              </w:r>
            </w:ins>
          </w:p>
        </w:tc>
        <w:tc>
          <w:tcPr>
            <w:tcW w:w="774" w:type="dxa"/>
            <w:tcBorders>
              <w:top w:val="nil"/>
              <w:left w:val="nil"/>
              <w:bottom w:val="single" w:sz="4" w:space="0" w:color="auto"/>
              <w:right w:val="single" w:sz="4" w:space="0" w:color="auto"/>
            </w:tcBorders>
            <w:shd w:val="clear" w:color="auto" w:fill="auto"/>
            <w:noWrap/>
            <w:vAlign w:val="bottom"/>
          </w:tcPr>
          <w:p w14:paraId="2A079762" w14:textId="77777777" w:rsidR="00E52430" w:rsidRPr="00E52430" w:rsidRDefault="00E52430" w:rsidP="00E52430">
            <w:pPr>
              <w:jc w:val="center"/>
              <w:rPr>
                <w:ins w:id="1368" w:author="Bourque, Ethan" w:date="2024-04-23T10:33:00Z"/>
                <w:rFonts w:ascii="Garamond" w:hAnsi="Garamond" w:cs="Calibri"/>
                <w:color w:val="000000"/>
                <w:sz w:val="22"/>
                <w:szCs w:val="22"/>
                <w:rPrChange w:id="1369" w:author="Bourque, Ethan" w:date="2024-04-23T11:20:00Z">
                  <w:rPr>
                    <w:ins w:id="1370" w:author="Bourque, Ethan" w:date="2024-04-23T10:33:00Z"/>
                    <w:rFonts w:ascii="Calibri" w:hAnsi="Calibri" w:cs="Calibri"/>
                    <w:color w:val="000000"/>
                    <w:sz w:val="22"/>
                    <w:szCs w:val="22"/>
                  </w:rPr>
                </w:rPrChange>
              </w:rPr>
            </w:pPr>
            <w:ins w:id="1371" w:author="Bourque, Ethan" w:date="2024-04-23T10:33:00Z">
              <w:r w:rsidRPr="00E52430">
                <w:rPr>
                  <w:rFonts w:ascii="Garamond" w:hAnsi="Garamond" w:cs="Calibri"/>
                  <w:color w:val="000000"/>
                  <w:sz w:val="22"/>
                  <w:szCs w:val="22"/>
                  <w:rPrChange w:id="1372" w:author="Bourque, Ethan" w:date="2024-04-23T11:20:00Z">
                    <w:rPr>
                      <w:rFonts w:ascii="Calibri" w:hAnsi="Calibri" w:cs="Calibri"/>
                      <w:color w:val="000000"/>
                      <w:sz w:val="22"/>
                      <w:szCs w:val="22"/>
                    </w:rPr>
                  </w:rPrChange>
                </w:rPr>
                <w:t>9:08</w:t>
              </w:r>
            </w:ins>
          </w:p>
        </w:tc>
        <w:tc>
          <w:tcPr>
            <w:tcW w:w="1248" w:type="dxa"/>
            <w:tcBorders>
              <w:top w:val="nil"/>
              <w:left w:val="nil"/>
              <w:bottom w:val="single" w:sz="4" w:space="0" w:color="auto"/>
              <w:right w:val="single" w:sz="4" w:space="0" w:color="auto"/>
            </w:tcBorders>
            <w:shd w:val="clear" w:color="auto" w:fill="auto"/>
            <w:noWrap/>
            <w:vAlign w:val="bottom"/>
          </w:tcPr>
          <w:p w14:paraId="00475CF4" w14:textId="318EE952" w:rsidR="00E52430" w:rsidRPr="00E52430" w:rsidRDefault="00E52430" w:rsidP="00E52430">
            <w:pPr>
              <w:jc w:val="center"/>
              <w:rPr>
                <w:ins w:id="1373" w:author="Bourque, Ethan" w:date="2024-04-23T10:33:00Z"/>
                <w:rFonts w:ascii="Garamond" w:hAnsi="Garamond" w:cs="Calibri"/>
                <w:color w:val="000000"/>
                <w:sz w:val="22"/>
                <w:szCs w:val="22"/>
                <w:rPrChange w:id="1374" w:author="Bourque, Ethan" w:date="2024-04-23T11:20:00Z">
                  <w:rPr>
                    <w:ins w:id="1375" w:author="Bourque, Ethan" w:date="2024-04-23T10:33:00Z"/>
                    <w:rFonts w:ascii="Calibri" w:hAnsi="Calibri" w:cs="Calibri"/>
                    <w:color w:val="000000"/>
                    <w:sz w:val="22"/>
                    <w:szCs w:val="22"/>
                  </w:rPr>
                </w:rPrChange>
              </w:rPr>
            </w:pPr>
            <w:proofErr w:type="spellStart"/>
            <w:ins w:id="137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CC5A1A8" w14:textId="77777777" w:rsidR="00E52430" w:rsidRPr="00E52430" w:rsidRDefault="00E52430" w:rsidP="00E52430">
            <w:pPr>
              <w:jc w:val="center"/>
              <w:rPr>
                <w:ins w:id="1377" w:author="Bourque, Ethan" w:date="2024-04-23T10:33:00Z"/>
                <w:rFonts w:ascii="Garamond" w:hAnsi="Garamond" w:cs="Calibri"/>
                <w:color w:val="000000"/>
                <w:sz w:val="22"/>
                <w:szCs w:val="22"/>
                <w:rPrChange w:id="1378" w:author="Bourque, Ethan" w:date="2024-04-23T11:20:00Z">
                  <w:rPr>
                    <w:ins w:id="1379" w:author="Bourque, Ethan" w:date="2024-04-23T10:33:00Z"/>
                    <w:rFonts w:ascii="Calibri" w:hAnsi="Calibri" w:cs="Calibri"/>
                    <w:color w:val="000000"/>
                    <w:sz w:val="22"/>
                    <w:szCs w:val="22"/>
                  </w:rPr>
                </w:rPrChange>
              </w:rPr>
            </w:pPr>
            <w:ins w:id="1380" w:author="Bourque, Ethan" w:date="2024-04-23T10:33:00Z">
              <w:r w:rsidRPr="00E52430">
                <w:rPr>
                  <w:rFonts w:ascii="Garamond" w:hAnsi="Garamond" w:cs="Calibri"/>
                  <w:color w:val="000000"/>
                  <w:sz w:val="22"/>
                  <w:szCs w:val="22"/>
                  <w:rPrChange w:id="1381" w:author="Bourque, Ethan" w:date="2024-04-23T11:20:00Z">
                    <w:rPr>
                      <w:rFonts w:ascii="Calibri" w:hAnsi="Calibri" w:cs="Calibri"/>
                      <w:color w:val="000000"/>
                      <w:sz w:val="22"/>
                      <w:szCs w:val="22"/>
                    </w:rPr>
                  </w:rPrChange>
                </w:rPr>
                <w:t>5/1/2023</w:t>
              </w:r>
            </w:ins>
          </w:p>
        </w:tc>
        <w:tc>
          <w:tcPr>
            <w:tcW w:w="748" w:type="dxa"/>
            <w:tcBorders>
              <w:top w:val="nil"/>
              <w:left w:val="nil"/>
              <w:bottom w:val="single" w:sz="4" w:space="0" w:color="auto"/>
              <w:right w:val="single" w:sz="4" w:space="0" w:color="auto"/>
            </w:tcBorders>
            <w:shd w:val="clear" w:color="auto" w:fill="auto"/>
            <w:noWrap/>
            <w:vAlign w:val="bottom"/>
          </w:tcPr>
          <w:p w14:paraId="54D77988" w14:textId="77777777" w:rsidR="00E52430" w:rsidRPr="00E52430" w:rsidRDefault="00E52430" w:rsidP="00E52430">
            <w:pPr>
              <w:jc w:val="center"/>
              <w:rPr>
                <w:ins w:id="1382" w:author="Bourque, Ethan" w:date="2024-04-23T10:33:00Z"/>
                <w:rFonts w:ascii="Garamond" w:hAnsi="Garamond" w:cs="Calibri"/>
                <w:color w:val="000000"/>
                <w:sz w:val="22"/>
                <w:szCs w:val="22"/>
                <w:rPrChange w:id="1383" w:author="Bourque, Ethan" w:date="2024-04-23T11:20:00Z">
                  <w:rPr>
                    <w:ins w:id="1384" w:author="Bourque, Ethan" w:date="2024-04-23T10:33:00Z"/>
                    <w:rFonts w:ascii="Calibri" w:hAnsi="Calibri" w:cs="Calibri"/>
                    <w:color w:val="000000"/>
                    <w:sz w:val="22"/>
                    <w:szCs w:val="22"/>
                  </w:rPr>
                </w:rPrChange>
              </w:rPr>
            </w:pPr>
            <w:ins w:id="1385" w:author="Bourque, Ethan" w:date="2024-04-23T10:33:00Z">
              <w:r w:rsidRPr="00E52430">
                <w:rPr>
                  <w:rFonts w:ascii="Garamond" w:hAnsi="Garamond" w:cs="Calibri"/>
                  <w:color w:val="000000"/>
                  <w:sz w:val="22"/>
                  <w:szCs w:val="22"/>
                  <w:rPrChange w:id="1386" w:author="Bourque, Ethan" w:date="2024-04-23T11:20:00Z">
                    <w:rPr>
                      <w:rFonts w:ascii="Calibri" w:hAnsi="Calibri" w:cs="Calibri"/>
                      <w:color w:val="000000"/>
                      <w:sz w:val="22"/>
                      <w:szCs w:val="22"/>
                    </w:rPr>
                  </w:rPrChange>
                </w:rPr>
                <w:t>8:19</w:t>
              </w:r>
            </w:ins>
          </w:p>
        </w:tc>
      </w:tr>
      <w:tr w:rsidR="00E52430" w14:paraId="2661AB22" w14:textId="77777777" w:rsidTr="00E52430">
        <w:trPr>
          <w:trHeight w:val="300"/>
          <w:jc w:val="center"/>
          <w:ins w:id="138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DFA8C38" w14:textId="77777777" w:rsidR="00E52430" w:rsidRPr="00E52430" w:rsidRDefault="00E52430" w:rsidP="00E52430">
            <w:pPr>
              <w:jc w:val="center"/>
              <w:rPr>
                <w:ins w:id="1388" w:author="Bourque, Ethan" w:date="2024-04-23T10:33:00Z"/>
                <w:rFonts w:ascii="Garamond" w:hAnsi="Garamond" w:cs="Calibri"/>
                <w:color w:val="000000"/>
                <w:sz w:val="22"/>
                <w:szCs w:val="22"/>
                <w:rPrChange w:id="1389" w:author="Bourque, Ethan" w:date="2024-04-23T11:20:00Z">
                  <w:rPr>
                    <w:ins w:id="1390" w:author="Bourque, Ethan" w:date="2024-04-23T10:33:00Z"/>
                    <w:rFonts w:ascii="Calibri" w:hAnsi="Calibri" w:cs="Calibri"/>
                    <w:color w:val="000000"/>
                    <w:sz w:val="22"/>
                    <w:szCs w:val="22"/>
                  </w:rPr>
                </w:rPrChange>
              </w:rPr>
            </w:pPr>
            <w:proofErr w:type="spellStart"/>
            <w:ins w:id="1391" w:author="Bourque, Ethan" w:date="2024-04-23T10:33:00Z">
              <w:r w:rsidRPr="00E52430">
                <w:rPr>
                  <w:rFonts w:ascii="Garamond" w:hAnsi="Garamond" w:cs="Calibri"/>
                  <w:color w:val="000000"/>
                  <w:sz w:val="22"/>
                  <w:szCs w:val="22"/>
                  <w:rPrChange w:id="139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6FE235FB" w14:textId="77777777" w:rsidR="00E52430" w:rsidRPr="00E52430" w:rsidRDefault="00E52430" w:rsidP="00E52430">
            <w:pPr>
              <w:jc w:val="center"/>
              <w:rPr>
                <w:ins w:id="1393" w:author="Bourque, Ethan" w:date="2024-04-23T10:33:00Z"/>
                <w:rFonts w:ascii="Garamond" w:hAnsi="Garamond" w:cs="Calibri"/>
                <w:color w:val="000000"/>
                <w:sz w:val="22"/>
                <w:szCs w:val="22"/>
                <w:rPrChange w:id="1394" w:author="Bourque, Ethan" w:date="2024-04-23T11:20:00Z">
                  <w:rPr>
                    <w:ins w:id="1395" w:author="Bourque, Ethan" w:date="2024-04-23T10:33:00Z"/>
                    <w:rFonts w:ascii="Calibri" w:hAnsi="Calibri" w:cs="Calibri"/>
                    <w:color w:val="000000"/>
                    <w:sz w:val="22"/>
                    <w:szCs w:val="22"/>
                  </w:rPr>
                </w:rPrChange>
              </w:rPr>
            </w:pPr>
            <w:ins w:id="1396" w:author="Bourque, Ethan" w:date="2024-04-23T10:33:00Z">
              <w:r w:rsidRPr="00E52430">
                <w:rPr>
                  <w:rFonts w:ascii="Garamond" w:hAnsi="Garamond" w:cs="Calibri"/>
                  <w:color w:val="000000"/>
                  <w:sz w:val="22"/>
                  <w:szCs w:val="22"/>
                  <w:rPrChange w:id="1397" w:author="Bourque, Ethan" w:date="2024-04-23T11:20:00Z">
                    <w:rPr>
                      <w:rFonts w:ascii="Calibri" w:hAnsi="Calibri" w:cs="Calibri"/>
                      <w:color w:val="000000"/>
                      <w:sz w:val="22"/>
                      <w:szCs w:val="22"/>
                    </w:rPr>
                  </w:rPrChange>
                </w:rPr>
                <w:t>5/30/2023</w:t>
              </w:r>
            </w:ins>
          </w:p>
        </w:tc>
        <w:tc>
          <w:tcPr>
            <w:tcW w:w="734" w:type="dxa"/>
            <w:tcBorders>
              <w:top w:val="nil"/>
              <w:left w:val="nil"/>
              <w:bottom w:val="single" w:sz="4" w:space="0" w:color="auto"/>
              <w:right w:val="single" w:sz="4" w:space="0" w:color="auto"/>
            </w:tcBorders>
            <w:shd w:val="clear" w:color="auto" w:fill="auto"/>
            <w:noWrap/>
            <w:vAlign w:val="bottom"/>
          </w:tcPr>
          <w:p w14:paraId="543DBEC4" w14:textId="77777777" w:rsidR="00E52430" w:rsidRPr="00E52430" w:rsidRDefault="00E52430" w:rsidP="00E52430">
            <w:pPr>
              <w:jc w:val="center"/>
              <w:rPr>
                <w:ins w:id="1398" w:author="Bourque, Ethan" w:date="2024-04-23T10:33:00Z"/>
                <w:rFonts w:ascii="Garamond" w:hAnsi="Garamond" w:cs="Calibri"/>
                <w:color w:val="000000"/>
                <w:sz w:val="22"/>
                <w:szCs w:val="22"/>
                <w:rPrChange w:id="1399" w:author="Bourque, Ethan" w:date="2024-04-23T11:20:00Z">
                  <w:rPr>
                    <w:ins w:id="1400" w:author="Bourque, Ethan" w:date="2024-04-23T10:33:00Z"/>
                    <w:rFonts w:ascii="Calibri" w:hAnsi="Calibri" w:cs="Calibri"/>
                    <w:color w:val="000000"/>
                    <w:sz w:val="22"/>
                    <w:szCs w:val="22"/>
                  </w:rPr>
                </w:rPrChange>
              </w:rPr>
            </w:pPr>
            <w:ins w:id="1401" w:author="Bourque, Ethan" w:date="2024-04-23T10:33:00Z">
              <w:r w:rsidRPr="00E52430">
                <w:rPr>
                  <w:rFonts w:ascii="Garamond" w:hAnsi="Garamond" w:cs="Calibri"/>
                  <w:color w:val="000000"/>
                  <w:sz w:val="22"/>
                  <w:szCs w:val="22"/>
                  <w:rPrChange w:id="1402" w:author="Bourque, Ethan" w:date="2024-04-23T11:20:00Z">
                    <w:rPr>
                      <w:rFonts w:ascii="Calibri" w:hAnsi="Calibri" w:cs="Calibri"/>
                      <w:color w:val="000000"/>
                      <w:sz w:val="22"/>
                      <w:szCs w:val="22"/>
                    </w:rPr>
                  </w:rPrChange>
                </w:rPr>
                <w:t>8:52</w:t>
              </w:r>
            </w:ins>
          </w:p>
        </w:tc>
        <w:tc>
          <w:tcPr>
            <w:tcW w:w="1143" w:type="dxa"/>
            <w:tcBorders>
              <w:top w:val="nil"/>
              <w:left w:val="nil"/>
              <w:bottom w:val="single" w:sz="4" w:space="0" w:color="auto"/>
              <w:right w:val="single" w:sz="4" w:space="0" w:color="auto"/>
            </w:tcBorders>
            <w:shd w:val="clear" w:color="auto" w:fill="auto"/>
            <w:noWrap/>
            <w:vAlign w:val="bottom"/>
          </w:tcPr>
          <w:p w14:paraId="5FCC4449" w14:textId="77777777" w:rsidR="00E52430" w:rsidRPr="00E52430" w:rsidRDefault="00E52430" w:rsidP="00E52430">
            <w:pPr>
              <w:jc w:val="center"/>
              <w:rPr>
                <w:ins w:id="1403" w:author="Bourque, Ethan" w:date="2024-04-23T10:33:00Z"/>
                <w:rFonts w:ascii="Garamond" w:hAnsi="Garamond" w:cs="Calibri"/>
                <w:color w:val="000000"/>
                <w:sz w:val="22"/>
                <w:szCs w:val="22"/>
                <w:rPrChange w:id="1404" w:author="Bourque, Ethan" w:date="2024-04-23T11:20:00Z">
                  <w:rPr>
                    <w:ins w:id="1405" w:author="Bourque, Ethan" w:date="2024-04-23T10:33:00Z"/>
                    <w:rFonts w:ascii="Calibri" w:hAnsi="Calibri" w:cs="Calibri"/>
                    <w:color w:val="000000"/>
                    <w:sz w:val="22"/>
                    <w:szCs w:val="22"/>
                  </w:rPr>
                </w:rPrChange>
              </w:rPr>
            </w:pPr>
            <w:proofErr w:type="spellStart"/>
            <w:ins w:id="1406" w:author="Bourque, Ethan" w:date="2024-04-23T10:33:00Z">
              <w:r w:rsidRPr="00E52430">
                <w:rPr>
                  <w:rFonts w:ascii="Garamond" w:hAnsi="Garamond" w:cs="Calibri"/>
                  <w:color w:val="000000"/>
                  <w:sz w:val="22"/>
                  <w:szCs w:val="22"/>
                  <w:rPrChange w:id="140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3A64919E" w14:textId="77777777" w:rsidR="00E52430" w:rsidRPr="00E52430" w:rsidRDefault="00E52430" w:rsidP="00E52430">
            <w:pPr>
              <w:jc w:val="center"/>
              <w:rPr>
                <w:ins w:id="1408" w:author="Bourque, Ethan" w:date="2024-04-23T10:33:00Z"/>
                <w:rFonts w:ascii="Garamond" w:hAnsi="Garamond" w:cs="Calibri"/>
                <w:color w:val="000000"/>
                <w:sz w:val="22"/>
                <w:szCs w:val="22"/>
                <w:rPrChange w:id="1409" w:author="Bourque, Ethan" w:date="2024-04-23T11:20:00Z">
                  <w:rPr>
                    <w:ins w:id="1410" w:author="Bourque, Ethan" w:date="2024-04-23T10:33:00Z"/>
                    <w:rFonts w:ascii="Calibri" w:hAnsi="Calibri" w:cs="Calibri"/>
                    <w:color w:val="000000"/>
                    <w:sz w:val="22"/>
                    <w:szCs w:val="22"/>
                  </w:rPr>
                </w:rPrChange>
              </w:rPr>
            </w:pPr>
            <w:ins w:id="1411" w:author="Bourque, Ethan" w:date="2024-04-23T10:33:00Z">
              <w:r w:rsidRPr="00E52430">
                <w:rPr>
                  <w:rFonts w:ascii="Garamond" w:hAnsi="Garamond" w:cs="Calibri"/>
                  <w:color w:val="000000"/>
                  <w:sz w:val="22"/>
                  <w:szCs w:val="22"/>
                  <w:rPrChange w:id="1412" w:author="Bourque, Ethan" w:date="2024-04-23T11:20:00Z">
                    <w:rPr>
                      <w:rFonts w:ascii="Calibri" w:hAnsi="Calibri" w:cs="Calibri"/>
                      <w:color w:val="000000"/>
                      <w:sz w:val="22"/>
                      <w:szCs w:val="22"/>
                    </w:rPr>
                  </w:rPrChange>
                </w:rPr>
                <w:t>5/30/2023</w:t>
              </w:r>
            </w:ins>
          </w:p>
        </w:tc>
        <w:tc>
          <w:tcPr>
            <w:tcW w:w="774" w:type="dxa"/>
            <w:tcBorders>
              <w:top w:val="nil"/>
              <w:left w:val="nil"/>
              <w:bottom w:val="single" w:sz="4" w:space="0" w:color="auto"/>
              <w:right w:val="single" w:sz="4" w:space="0" w:color="auto"/>
            </w:tcBorders>
            <w:shd w:val="clear" w:color="auto" w:fill="auto"/>
            <w:noWrap/>
            <w:vAlign w:val="bottom"/>
          </w:tcPr>
          <w:p w14:paraId="3F331FDB" w14:textId="77777777" w:rsidR="00E52430" w:rsidRPr="00E52430" w:rsidRDefault="00E52430" w:rsidP="00E52430">
            <w:pPr>
              <w:jc w:val="center"/>
              <w:rPr>
                <w:ins w:id="1413" w:author="Bourque, Ethan" w:date="2024-04-23T10:33:00Z"/>
                <w:rFonts w:ascii="Garamond" w:hAnsi="Garamond" w:cs="Calibri"/>
                <w:color w:val="000000"/>
                <w:sz w:val="22"/>
                <w:szCs w:val="22"/>
                <w:rPrChange w:id="1414" w:author="Bourque, Ethan" w:date="2024-04-23T11:20:00Z">
                  <w:rPr>
                    <w:ins w:id="1415" w:author="Bourque, Ethan" w:date="2024-04-23T10:33:00Z"/>
                    <w:rFonts w:ascii="Calibri" w:hAnsi="Calibri" w:cs="Calibri"/>
                    <w:color w:val="000000"/>
                    <w:sz w:val="22"/>
                    <w:szCs w:val="22"/>
                  </w:rPr>
                </w:rPrChange>
              </w:rPr>
            </w:pPr>
            <w:ins w:id="1416" w:author="Bourque, Ethan" w:date="2024-04-23T10:33:00Z">
              <w:r w:rsidRPr="00E52430">
                <w:rPr>
                  <w:rFonts w:ascii="Garamond" w:hAnsi="Garamond" w:cs="Calibri"/>
                  <w:color w:val="000000"/>
                  <w:sz w:val="22"/>
                  <w:szCs w:val="22"/>
                  <w:rPrChange w:id="1417" w:author="Bourque, Ethan" w:date="2024-04-23T11:20:00Z">
                    <w:rPr>
                      <w:rFonts w:ascii="Calibri" w:hAnsi="Calibri" w:cs="Calibri"/>
                      <w:color w:val="000000"/>
                      <w:sz w:val="22"/>
                      <w:szCs w:val="22"/>
                    </w:rPr>
                  </w:rPrChange>
                </w:rPr>
                <w:t>11:28</w:t>
              </w:r>
            </w:ins>
          </w:p>
        </w:tc>
        <w:tc>
          <w:tcPr>
            <w:tcW w:w="1248" w:type="dxa"/>
            <w:tcBorders>
              <w:top w:val="nil"/>
              <w:left w:val="nil"/>
              <w:bottom w:val="single" w:sz="4" w:space="0" w:color="auto"/>
              <w:right w:val="single" w:sz="4" w:space="0" w:color="auto"/>
            </w:tcBorders>
            <w:shd w:val="clear" w:color="auto" w:fill="auto"/>
            <w:noWrap/>
            <w:vAlign w:val="bottom"/>
          </w:tcPr>
          <w:p w14:paraId="2759FD03" w14:textId="6DFAF974" w:rsidR="00E52430" w:rsidRPr="00E52430" w:rsidRDefault="00E52430" w:rsidP="00E52430">
            <w:pPr>
              <w:jc w:val="center"/>
              <w:rPr>
                <w:ins w:id="1418" w:author="Bourque, Ethan" w:date="2024-04-23T10:33:00Z"/>
                <w:rFonts w:ascii="Garamond" w:hAnsi="Garamond" w:cs="Calibri"/>
                <w:color w:val="000000"/>
                <w:sz w:val="22"/>
                <w:szCs w:val="22"/>
                <w:rPrChange w:id="1419" w:author="Bourque, Ethan" w:date="2024-04-23T11:20:00Z">
                  <w:rPr>
                    <w:ins w:id="1420" w:author="Bourque, Ethan" w:date="2024-04-23T10:33:00Z"/>
                    <w:rFonts w:ascii="Calibri" w:hAnsi="Calibri" w:cs="Calibri"/>
                    <w:color w:val="000000"/>
                    <w:sz w:val="22"/>
                    <w:szCs w:val="22"/>
                  </w:rPr>
                </w:rPrChange>
              </w:rPr>
            </w:pPr>
            <w:proofErr w:type="spellStart"/>
            <w:ins w:id="142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24C1782" w14:textId="77777777" w:rsidR="00E52430" w:rsidRPr="00E52430" w:rsidRDefault="00E52430" w:rsidP="00E52430">
            <w:pPr>
              <w:jc w:val="center"/>
              <w:rPr>
                <w:ins w:id="1422" w:author="Bourque, Ethan" w:date="2024-04-23T10:33:00Z"/>
                <w:rFonts w:ascii="Garamond" w:hAnsi="Garamond" w:cs="Calibri"/>
                <w:color w:val="000000"/>
                <w:sz w:val="22"/>
                <w:szCs w:val="22"/>
                <w:rPrChange w:id="1423" w:author="Bourque, Ethan" w:date="2024-04-23T11:20:00Z">
                  <w:rPr>
                    <w:ins w:id="1424" w:author="Bourque, Ethan" w:date="2024-04-23T10:33:00Z"/>
                    <w:rFonts w:ascii="Calibri" w:hAnsi="Calibri" w:cs="Calibri"/>
                    <w:color w:val="000000"/>
                    <w:sz w:val="22"/>
                    <w:szCs w:val="22"/>
                  </w:rPr>
                </w:rPrChange>
              </w:rPr>
            </w:pPr>
            <w:ins w:id="1425" w:author="Bourque, Ethan" w:date="2024-04-23T10:33:00Z">
              <w:r w:rsidRPr="00E52430">
                <w:rPr>
                  <w:rFonts w:ascii="Garamond" w:hAnsi="Garamond" w:cs="Calibri"/>
                  <w:color w:val="000000"/>
                  <w:sz w:val="22"/>
                  <w:szCs w:val="22"/>
                  <w:rPrChange w:id="1426" w:author="Bourque, Ethan" w:date="2024-04-23T11:20:00Z">
                    <w:rPr>
                      <w:rFonts w:ascii="Calibri" w:hAnsi="Calibri" w:cs="Calibri"/>
                      <w:color w:val="000000"/>
                      <w:sz w:val="22"/>
                      <w:szCs w:val="22"/>
                    </w:rPr>
                  </w:rPrChange>
                </w:rPr>
                <w:t>5/30/2023</w:t>
              </w:r>
            </w:ins>
          </w:p>
        </w:tc>
        <w:tc>
          <w:tcPr>
            <w:tcW w:w="748" w:type="dxa"/>
            <w:tcBorders>
              <w:top w:val="nil"/>
              <w:left w:val="nil"/>
              <w:bottom w:val="single" w:sz="4" w:space="0" w:color="auto"/>
              <w:right w:val="single" w:sz="4" w:space="0" w:color="auto"/>
            </w:tcBorders>
            <w:shd w:val="clear" w:color="auto" w:fill="auto"/>
            <w:noWrap/>
            <w:vAlign w:val="bottom"/>
          </w:tcPr>
          <w:p w14:paraId="7C2EB1A3" w14:textId="77777777" w:rsidR="00E52430" w:rsidRPr="00E52430" w:rsidRDefault="00E52430" w:rsidP="00E52430">
            <w:pPr>
              <w:jc w:val="center"/>
              <w:rPr>
                <w:ins w:id="1427" w:author="Bourque, Ethan" w:date="2024-04-23T10:33:00Z"/>
                <w:rFonts w:ascii="Garamond" w:hAnsi="Garamond" w:cs="Calibri"/>
                <w:color w:val="000000"/>
                <w:sz w:val="22"/>
                <w:szCs w:val="22"/>
                <w:rPrChange w:id="1428" w:author="Bourque, Ethan" w:date="2024-04-23T11:20:00Z">
                  <w:rPr>
                    <w:ins w:id="1429" w:author="Bourque, Ethan" w:date="2024-04-23T10:33:00Z"/>
                    <w:rFonts w:ascii="Calibri" w:hAnsi="Calibri" w:cs="Calibri"/>
                    <w:color w:val="000000"/>
                    <w:sz w:val="22"/>
                    <w:szCs w:val="22"/>
                  </w:rPr>
                </w:rPrChange>
              </w:rPr>
            </w:pPr>
            <w:ins w:id="1430" w:author="Bourque, Ethan" w:date="2024-04-23T10:33:00Z">
              <w:r w:rsidRPr="00E52430">
                <w:rPr>
                  <w:rFonts w:ascii="Garamond" w:hAnsi="Garamond" w:cs="Calibri"/>
                  <w:color w:val="000000"/>
                  <w:sz w:val="22"/>
                  <w:szCs w:val="22"/>
                  <w:rPrChange w:id="1431" w:author="Bourque, Ethan" w:date="2024-04-23T11:20:00Z">
                    <w:rPr>
                      <w:rFonts w:ascii="Calibri" w:hAnsi="Calibri" w:cs="Calibri"/>
                      <w:color w:val="000000"/>
                      <w:sz w:val="22"/>
                      <w:szCs w:val="22"/>
                    </w:rPr>
                  </w:rPrChange>
                </w:rPr>
                <w:t>7:41</w:t>
              </w:r>
            </w:ins>
          </w:p>
        </w:tc>
      </w:tr>
      <w:tr w:rsidR="00E52430" w14:paraId="6D39F119" w14:textId="77777777" w:rsidTr="00E52430">
        <w:trPr>
          <w:trHeight w:val="300"/>
          <w:jc w:val="center"/>
          <w:ins w:id="143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BEF0701" w14:textId="77777777" w:rsidR="00E52430" w:rsidRPr="00E52430" w:rsidRDefault="00E52430" w:rsidP="00E52430">
            <w:pPr>
              <w:jc w:val="center"/>
              <w:rPr>
                <w:ins w:id="1433" w:author="Bourque, Ethan" w:date="2024-04-23T10:33:00Z"/>
                <w:rFonts w:ascii="Garamond" w:hAnsi="Garamond" w:cs="Calibri"/>
                <w:color w:val="000000"/>
                <w:sz w:val="22"/>
                <w:szCs w:val="22"/>
                <w:rPrChange w:id="1434" w:author="Bourque, Ethan" w:date="2024-04-23T11:20:00Z">
                  <w:rPr>
                    <w:ins w:id="1435" w:author="Bourque, Ethan" w:date="2024-04-23T10:33:00Z"/>
                    <w:rFonts w:ascii="Calibri" w:hAnsi="Calibri" w:cs="Calibri"/>
                    <w:color w:val="000000"/>
                    <w:sz w:val="22"/>
                    <w:szCs w:val="22"/>
                  </w:rPr>
                </w:rPrChange>
              </w:rPr>
            </w:pPr>
            <w:proofErr w:type="spellStart"/>
            <w:ins w:id="1436" w:author="Bourque, Ethan" w:date="2024-04-23T10:33:00Z">
              <w:r w:rsidRPr="00E52430">
                <w:rPr>
                  <w:rFonts w:ascii="Garamond" w:hAnsi="Garamond" w:cs="Calibri"/>
                  <w:color w:val="000000"/>
                  <w:sz w:val="22"/>
                  <w:szCs w:val="22"/>
                  <w:rPrChange w:id="143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6BEC680F" w14:textId="77777777" w:rsidR="00E52430" w:rsidRPr="00E52430" w:rsidRDefault="00E52430" w:rsidP="00E52430">
            <w:pPr>
              <w:jc w:val="center"/>
              <w:rPr>
                <w:ins w:id="1438" w:author="Bourque, Ethan" w:date="2024-04-23T10:33:00Z"/>
                <w:rFonts w:ascii="Garamond" w:hAnsi="Garamond" w:cs="Calibri"/>
                <w:color w:val="000000"/>
                <w:sz w:val="22"/>
                <w:szCs w:val="22"/>
                <w:rPrChange w:id="1439" w:author="Bourque, Ethan" w:date="2024-04-23T11:20:00Z">
                  <w:rPr>
                    <w:ins w:id="1440" w:author="Bourque, Ethan" w:date="2024-04-23T10:33:00Z"/>
                    <w:rFonts w:ascii="Calibri" w:hAnsi="Calibri" w:cs="Calibri"/>
                    <w:color w:val="000000"/>
                    <w:sz w:val="22"/>
                    <w:szCs w:val="22"/>
                  </w:rPr>
                </w:rPrChange>
              </w:rPr>
            </w:pPr>
            <w:ins w:id="1441" w:author="Bourque, Ethan" w:date="2024-04-23T10:33:00Z">
              <w:r w:rsidRPr="00E52430">
                <w:rPr>
                  <w:rFonts w:ascii="Garamond" w:hAnsi="Garamond" w:cs="Calibri"/>
                  <w:color w:val="000000"/>
                  <w:sz w:val="22"/>
                  <w:szCs w:val="22"/>
                  <w:rPrChange w:id="1442" w:author="Bourque, Ethan" w:date="2024-04-23T11:20:00Z">
                    <w:rPr>
                      <w:rFonts w:ascii="Calibri" w:hAnsi="Calibri" w:cs="Calibri"/>
                      <w:color w:val="000000"/>
                      <w:sz w:val="22"/>
                      <w:szCs w:val="22"/>
                    </w:rPr>
                  </w:rPrChange>
                </w:rPr>
                <w:t>6/20/2023</w:t>
              </w:r>
            </w:ins>
          </w:p>
        </w:tc>
        <w:tc>
          <w:tcPr>
            <w:tcW w:w="734" w:type="dxa"/>
            <w:tcBorders>
              <w:top w:val="nil"/>
              <w:left w:val="nil"/>
              <w:bottom w:val="single" w:sz="4" w:space="0" w:color="auto"/>
              <w:right w:val="single" w:sz="4" w:space="0" w:color="auto"/>
            </w:tcBorders>
            <w:shd w:val="clear" w:color="auto" w:fill="auto"/>
            <w:noWrap/>
            <w:vAlign w:val="bottom"/>
          </w:tcPr>
          <w:p w14:paraId="6760F837" w14:textId="77777777" w:rsidR="00E52430" w:rsidRPr="00E52430" w:rsidRDefault="00E52430" w:rsidP="00E52430">
            <w:pPr>
              <w:jc w:val="center"/>
              <w:rPr>
                <w:ins w:id="1443" w:author="Bourque, Ethan" w:date="2024-04-23T10:33:00Z"/>
                <w:rFonts w:ascii="Garamond" w:hAnsi="Garamond" w:cs="Calibri"/>
                <w:color w:val="000000"/>
                <w:sz w:val="22"/>
                <w:szCs w:val="22"/>
                <w:rPrChange w:id="1444" w:author="Bourque, Ethan" w:date="2024-04-23T11:20:00Z">
                  <w:rPr>
                    <w:ins w:id="1445" w:author="Bourque, Ethan" w:date="2024-04-23T10:33:00Z"/>
                    <w:rFonts w:ascii="Calibri" w:hAnsi="Calibri" w:cs="Calibri"/>
                    <w:color w:val="000000"/>
                    <w:sz w:val="22"/>
                    <w:szCs w:val="22"/>
                  </w:rPr>
                </w:rPrChange>
              </w:rPr>
            </w:pPr>
            <w:ins w:id="1446" w:author="Bourque, Ethan" w:date="2024-04-23T10:33:00Z">
              <w:r w:rsidRPr="00E52430">
                <w:rPr>
                  <w:rFonts w:ascii="Garamond" w:hAnsi="Garamond" w:cs="Calibri"/>
                  <w:color w:val="000000"/>
                  <w:sz w:val="22"/>
                  <w:szCs w:val="22"/>
                  <w:rPrChange w:id="1447" w:author="Bourque, Ethan" w:date="2024-04-23T11:20:00Z">
                    <w:rPr>
                      <w:rFonts w:ascii="Calibri" w:hAnsi="Calibri" w:cs="Calibri"/>
                      <w:color w:val="000000"/>
                      <w:sz w:val="22"/>
                      <w:szCs w:val="22"/>
                    </w:rPr>
                  </w:rPrChange>
                </w:rPr>
                <w:t>8:01</w:t>
              </w:r>
            </w:ins>
          </w:p>
        </w:tc>
        <w:tc>
          <w:tcPr>
            <w:tcW w:w="1143" w:type="dxa"/>
            <w:tcBorders>
              <w:top w:val="nil"/>
              <w:left w:val="nil"/>
              <w:bottom w:val="single" w:sz="4" w:space="0" w:color="auto"/>
              <w:right w:val="single" w:sz="4" w:space="0" w:color="auto"/>
            </w:tcBorders>
            <w:shd w:val="clear" w:color="auto" w:fill="auto"/>
            <w:noWrap/>
            <w:vAlign w:val="bottom"/>
          </w:tcPr>
          <w:p w14:paraId="0E1F3E0F" w14:textId="77777777" w:rsidR="00E52430" w:rsidRPr="00E52430" w:rsidRDefault="00E52430" w:rsidP="00E52430">
            <w:pPr>
              <w:jc w:val="center"/>
              <w:rPr>
                <w:ins w:id="1448" w:author="Bourque, Ethan" w:date="2024-04-23T10:33:00Z"/>
                <w:rFonts w:ascii="Garamond" w:hAnsi="Garamond" w:cs="Calibri"/>
                <w:color w:val="000000"/>
                <w:sz w:val="22"/>
                <w:szCs w:val="22"/>
                <w:rPrChange w:id="1449" w:author="Bourque, Ethan" w:date="2024-04-23T11:20:00Z">
                  <w:rPr>
                    <w:ins w:id="1450" w:author="Bourque, Ethan" w:date="2024-04-23T10:33:00Z"/>
                    <w:rFonts w:ascii="Calibri" w:hAnsi="Calibri" w:cs="Calibri"/>
                    <w:color w:val="000000"/>
                    <w:sz w:val="22"/>
                    <w:szCs w:val="22"/>
                  </w:rPr>
                </w:rPrChange>
              </w:rPr>
            </w:pPr>
            <w:proofErr w:type="spellStart"/>
            <w:ins w:id="1451" w:author="Bourque, Ethan" w:date="2024-04-23T10:33:00Z">
              <w:r w:rsidRPr="00E52430">
                <w:rPr>
                  <w:rFonts w:ascii="Garamond" w:hAnsi="Garamond" w:cs="Calibri"/>
                  <w:color w:val="000000"/>
                  <w:sz w:val="22"/>
                  <w:szCs w:val="22"/>
                  <w:rPrChange w:id="145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5F9C8463" w14:textId="77777777" w:rsidR="00E52430" w:rsidRPr="00E52430" w:rsidRDefault="00E52430" w:rsidP="00E52430">
            <w:pPr>
              <w:jc w:val="center"/>
              <w:rPr>
                <w:ins w:id="1453" w:author="Bourque, Ethan" w:date="2024-04-23T10:33:00Z"/>
                <w:rFonts w:ascii="Garamond" w:hAnsi="Garamond" w:cs="Calibri"/>
                <w:color w:val="000000"/>
                <w:sz w:val="22"/>
                <w:szCs w:val="22"/>
                <w:rPrChange w:id="1454" w:author="Bourque, Ethan" w:date="2024-04-23T11:20:00Z">
                  <w:rPr>
                    <w:ins w:id="1455" w:author="Bourque, Ethan" w:date="2024-04-23T10:33:00Z"/>
                    <w:rFonts w:ascii="Calibri" w:hAnsi="Calibri" w:cs="Calibri"/>
                    <w:color w:val="000000"/>
                    <w:sz w:val="22"/>
                    <w:szCs w:val="22"/>
                  </w:rPr>
                </w:rPrChange>
              </w:rPr>
            </w:pPr>
            <w:ins w:id="1456" w:author="Bourque, Ethan" w:date="2024-04-23T10:33:00Z">
              <w:r w:rsidRPr="00E52430">
                <w:rPr>
                  <w:rFonts w:ascii="Garamond" w:hAnsi="Garamond" w:cs="Calibri"/>
                  <w:color w:val="000000"/>
                  <w:sz w:val="22"/>
                  <w:szCs w:val="22"/>
                  <w:rPrChange w:id="1457" w:author="Bourque, Ethan" w:date="2024-04-23T11:20:00Z">
                    <w:rPr>
                      <w:rFonts w:ascii="Calibri" w:hAnsi="Calibri" w:cs="Calibri"/>
                      <w:color w:val="000000"/>
                      <w:sz w:val="22"/>
                      <w:szCs w:val="22"/>
                    </w:rPr>
                  </w:rPrChange>
                </w:rPr>
                <w:t>6/20/2023</w:t>
              </w:r>
            </w:ins>
          </w:p>
        </w:tc>
        <w:tc>
          <w:tcPr>
            <w:tcW w:w="774" w:type="dxa"/>
            <w:tcBorders>
              <w:top w:val="nil"/>
              <w:left w:val="nil"/>
              <w:bottom w:val="single" w:sz="4" w:space="0" w:color="auto"/>
              <w:right w:val="single" w:sz="4" w:space="0" w:color="auto"/>
            </w:tcBorders>
            <w:shd w:val="clear" w:color="auto" w:fill="auto"/>
            <w:noWrap/>
            <w:vAlign w:val="bottom"/>
          </w:tcPr>
          <w:p w14:paraId="128FB9FC" w14:textId="77777777" w:rsidR="00E52430" w:rsidRPr="00E52430" w:rsidRDefault="00E52430" w:rsidP="00E52430">
            <w:pPr>
              <w:jc w:val="center"/>
              <w:rPr>
                <w:ins w:id="1458" w:author="Bourque, Ethan" w:date="2024-04-23T10:33:00Z"/>
                <w:rFonts w:ascii="Garamond" w:hAnsi="Garamond" w:cs="Calibri"/>
                <w:color w:val="000000"/>
                <w:sz w:val="22"/>
                <w:szCs w:val="22"/>
                <w:rPrChange w:id="1459" w:author="Bourque, Ethan" w:date="2024-04-23T11:20:00Z">
                  <w:rPr>
                    <w:ins w:id="1460" w:author="Bourque, Ethan" w:date="2024-04-23T10:33:00Z"/>
                    <w:rFonts w:ascii="Calibri" w:hAnsi="Calibri" w:cs="Calibri"/>
                    <w:color w:val="000000"/>
                    <w:sz w:val="22"/>
                    <w:szCs w:val="22"/>
                  </w:rPr>
                </w:rPrChange>
              </w:rPr>
            </w:pPr>
            <w:ins w:id="1461" w:author="Bourque, Ethan" w:date="2024-04-23T10:33:00Z">
              <w:r w:rsidRPr="00E52430">
                <w:rPr>
                  <w:rFonts w:ascii="Garamond" w:hAnsi="Garamond" w:cs="Calibri"/>
                  <w:color w:val="000000"/>
                  <w:sz w:val="22"/>
                  <w:szCs w:val="22"/>
                  <w:rPrChange w:id="1462" w:author="Bourque, Ethan" w:date="2024-04-23T11:20:00Z">
                    <w:rPr>
                      <w:rFonts w:ascii="Calibri" w:hAnsi="Calibri" w:cs="Calibri"/>
                      <w:color w:val="000000"/>
                      <w:sz w:val="22"/>
                      <w:szCs w:val="22"/>
                    </w:rPr>
                  </w:rPrChange>
                </w:rPr>
                <w:t>9:58</w:t>
              </w:r>
            </w:ins>
          </w:p>
        </w:tc>
        <w:tc>
          <w:tcPr>
            <w:tcW w:w="1248" w:type="dxa"/>
            <w:tcBorders>
              <w:top w:val="nil"/>
              <w:left w:val="nil"/>
              <w:bottom w:val="single" w:sz="4" w:space="0" w:color="auto"/>
              <w:right w:val="single" w:sz="4" w:space="0" w:color="auto"/>
            </w:tcBorders>
            <w:shd w:val="clear" w:color="auto" w:fill="auto"/>
            <w:noWrap/>
            <w:vAlign w:val="bottom"/>
          </w:tcPr>
          <w:p w14:paraId="2EDEC13B" w14:textId="627B1DC0" w:rsidR="00E52430" w:rsidRPr="00E52430" w:rsidRDefault="00E52430" w:rsidP="00E52430">
            <w:pPr>
              <w:jc w:val="center"/>
              <w:rPr>
                <w:ins w:id="1463" w:author="Bourque, Ethan" w:date="2024-04-23T10:33:00Z"/>
                <w:rFonts w:ascii="Garamond" w:hAnsi="Garamond" w:cs="Calibri"/>
                <w:color w:val="000000"/>
                <w:sz w:val="22"/>
                <w:szCs w:val="22"/>
                <w:rPrChange w:id="1464" w:author="Bourque, Ethan" w:date="2024-04-23T11:20:00Z">
                  <w:rPr>
                    <w:ins w:id="1465" w:author="Bourque, Ethan" w:date="2024-04-23T10:33:00Z"/>
                    <w:rFonts w:ascii="Calibri" w:hAnsi="Calibri" w:cs="Calibri"/>
                    <w:color w:val="000000"/>
                    <w:sz w:val="22"/>
                    <w:szCs w:val="22"/>
                  </w:rPr>
                </w:rPrChange>
              </w:rPr>
            </w:pPr>
            <w:proofErr w:type="spellStart"/>
            <w:ins w:id="146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32A7AF41" w14:textId="77777777" w:rsidR="00E52430" w:rsidRPr="00E52430" w:rsidRDefault="00E52430" w:rsidP="00E52430">
            <w:pPr>
              <w:jc w:val="center"/>
              <w:rPr>
                <w:ins w:id="1467" w:author="Bourque, Ethan" w:date="2024-04-23T10:33:00Z"/>
                <w:rFonts w:ascii="Garamond" w:hAnsi="Garamond" w:cs="Calibri"/>
                <w:color w:val="000000"/>
                <w:sz w:val="22"/>
                <w:szCs w:val="22"/>
                <w:rPrChange w:id="1468" w:author="Bourque, Ethan" w:date="2024-04-23T11:20:00Z">
                  <w:rPr>
                    <w:ins w:id="1469" w:author="Bourque, Ethan" w:date="2024-04-23T10:33:00Z"/>
                    <w:rFonts w:ascii="Calibri" w:hAnsi="Calibri" w:cs="Calibri"/>
                    <w:color w:val="000000"/>
                    <w:sz w:val="22"/>
                    <w:szCs w:val="22"/>
                  </w:rPr>
                </w:rPrChange>
              </w:rPr>
            </w:pPr>
            <w:ins w:id="1470" w:author="Bourque, Ethan" w:date="2024-04-23T10:33:00Z">
              <w:r w:rsidRPr="00E52430">
                <w:rPr>
                  <w:rFonts w:ascii="Garamond" w:hAnsi="Garamond" w:cs="Calibri"/>
                  <w:color w:val="000000"/>
                  <w:sz w:val="22"/>
                  <w:szCs w:val="22"/>
                  <w:rPrChange w:id="1471" w:author="Bourque, Ethan" w:date="2024-04-23T11:20:00Z">
                    <w:rPr>
                      <w:rFonts w:ascii="Calibri" w:hAnsi="Calibri" w:cs="Calibri"/>
                      <w:color w:val="000000"/>
                      <w:sz w:val="22"/>
                      <w:szCs w:val="22"/>
                    </w:rPr>
                  </w:rPrChange>
                </w:rPr>
                <w:t>6/20/2023</w:t>
              </w:r>
            </w:ins>
          </w:p>
        </w:tc>
        <w:tc>
          <w:tcPr>
            <w:tcW w:w="748" w:type="dxa"/>
            <w:tcBorders>
              <w:top w:val="nil"/>
              <w:left w:val="nil"/>
              <w:bottom w:val="single" w:sz="4" w:space="0" w:color="auto"/>
              <w:right w:val="single" w:sz="4" w:space="0" w:color="auto"/>
            </w:tcBorders>
            <w:shd w:val="clear" w:color="auto" w:fill="auto"/>
            <w:noWrap/>
            <w:vAlign w:val="bottom"/>
          </w:tcPr>
          <w:p w14:paraId="65FB1AA4" w14:textId="77777777" w:rsidR="00E52430" w:rsidRPr="00E52430" w:rsidRDefault="00E52430" w:rsidP="00E52430">
            <w:pPr>
              <w:jc w:val="center"/>
              <w:rPr>
                <w:ins w:id="1472" w:author="Bourque, Ethan" w:date="2024-04-23T10:33:00Z"/>
                <w:rFonts w:ascii="Garamond" w:hAnsi="Garamond" w:cs="Calibri"/>
                <w:color w:val="000000"/>
                <w:sz w:val="22"/>
                <w:szCs w:val="22"/>
                <w:rPrChange w:id="1473" w:author="Bourque, Ethan" w:date="2024-04-23T11:20:00Z">
                  <w:rPr>
                    <w:ins w:id="1474" w:author="Bourque, Ethan" w:date="2024-04-23T10:33:00Z"/>
                    <w:rFonts w:ascii="Calibri" w:hAnsi="Calibri" w:cs="Calibri"/>
                    <w:color w:val="000000"/>
                    <w:sz w:val="22"/>
                    <w:szCs w:val="22"/>
                  </w:rPr>
                </w:rPrChange>
              </w:rPr>
            </w:pPr>
            <w:ins w:id="1475" w:author="Bourque, Ethan" w:date="2024-04-23T10:33:00Z">
              <w:r w:rsidRPr="00E52430">
                <w:rPr>
                  <w:rFonts w:ascii="Garamond" w:hAnsi="Garamond" w:cs="Calibri"/>
                  <w:color w:val="000000"/>
                  <w:sz w:val="22"/>
                  <w:szCs w:val="22"/>
                  <w:rPrChange w:id="1476" w:author="Bourque, Ethan" w:date="2024-04-23T11:20:00Z">
                    <w:rPr>
                      <w:rFonts w:ascii="Calibri" w:hAnsi="Calibri" w:cs="Calibri"/>
                      <w:color w:val="000000"/>
                      <w:sz w:val="22"/>
                      <w:szCs w:val="22"/>
                    </w:rPr>
                  </w:rPrChange>
                </w:rPr>
                <w:t>7:00</w:t>
              </w:r>
            </w:ins>
          </w:p>
        </w:tc>
      </w:tr>
      <w:tr w:rsidR="00E52430" w14:paraId="110A57C6" w14:textId="77777777" w:rsidTr="00E52430">
        <w:trPr>
          <w:trHeight w:val="300"/>
          <w:jc w:val="center"/>
          <w:ins w:id="147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62E33F05" w14:textId="77777777" w:rsidR="00E52430" w:rsidRPr="00E52430" w:rsidRDefault="00E52430" w:rsidP="00E52430">
            <w:pPr>
              <w:jc w:val="center"/>
              <w:rPr>
                <w:ins w:id="1478" w:author="Bourque, Ethan" w:date="2024-04-23T10:33:00Z"/>
                <w:rFonts w:ascii="Garamond" w:hAnsi="Garamond" w:cs="Calibri"/>
                <w:color w:val="000000"/>
                <w:sz w:val="22"/>
                <w:szCs w:val="22"/>
                <w:rPrChange w:id="1479" w:author="Bourque, Ethan" w:date="2024-04-23T11:20:00Z">
                  <w:rPr>
                    <w:ins w:id="1480" w:author="Bourque, Ethan" w:date="2024-04-23T10:33:00Z"/>
                    <w:rFonts w:ascii="Calibri" w:hAnsi="Calibri" w:cs="Calibri"/>
                    <w:color w:val="000000"/>
                    <w:sz w:val="22"/>
                    <w:szCs w:val="22"/>
                  </w:rPr>
                </w:rPrChange>
              </w:rPr>
            </w:pPr>
            <w:proofErr w:type="spellStart"/>
            <w:ins w:id="1481" w:author="Bourque, Ethan" w:date="2024-04-23T10:33:00Z">
              <w:r w:rsidRPr="00E52430">
                <w:rPr>
                  <w:rFonts w:ascii="Garamond" w:hAnsi="Garamond" w:cs="Calibri"/>
                  <w:color w:val="000000"/>
                  <w:sz w:val="22"/>
                  <w:szCs w:val="22"/>
                  <w:rPrChange w:id="148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2F5953B" w14:textId="77777777" w:rsidR="00E52430" w:rsidRPr="00E52430" w:rsidRDefault="00E52430" w:rsidP="00E52430">
            <w:pPr>
              <w:jc w:val="center"/>
              <w:rPr>
                <w:ins w:id="1483" w:author="Bourque, Ethan" w:date="2024-04-23T10:33:00Z"/>
                <w:rFonts w:ascii="Garamond" w:hAnsi="Garamond" w:cs="Calibri"/>
                <w:color w:val="000000"/>
                <w:sz w:val="22"/>
                <w:szCs w:val="22"/>
                <w:rPrChange w:id="1484" w:author="Bourque, Ethan" w:date="2024-04-23T11:20:00Z">
                  <w:rPr>
                    <w:ins w:id="1485" w:author="Bourque, Ethan" w:date="2024-04-23T10:33:00Z"/>
                    <w:rFonts w:ascii="Calibri" w:hAnsi="Calibri" w:cs="Calibri"/>
                    <w:color w:val="000000"/>
                    <w:sz w:val="22"/>
                    <w:szCs w:val="22"/>
                  </w:rPr>
                </w:rPrChange>
              </w:rPr>
            </w:pPr>
            <w:ins w:id="1486" w:author="Bourque, Ethan" w:date="2024-04-23T10:33:00Z">
              <w:r w:rsidRPr="00E52430">
                <w:rPr>
                  <w:rFonts w:ascii="Garamond" w:hAnsi="Garamond" w:cs="Calibri"/>
                  <w:color w:val="000000"/>
                  <w:sz w:val="22"/>
                  <w:szCs w:val="22"/>
                  <w:rPrChange w:id="1487" w:author="Bourque, Ethan" w:date="2024-04-23T11:20:00Z">
                    <w:rPr>
                      <w:rFonts w:ascii="Calibri" w:hAnsi="Calibri" w:cs="Calibri"/>
                      <w:color w:val="000000"/>
                      <w:sz w:val="22"/>
                      <w:szCs w:val="22"/>
                    </w:rPr>
                  </w:rPrChange>
                </w:rPr>
                <w:t>8/1/2023</w:t>
              </w:r>
            </w:ins>
          </w:p>
        </w:tc>
        <w:tc>
          <w:tcPr>
            <w:tcW w:w="734" w:type="dxa"/>
            <w:tcBorders>
              <w:top w:val="nil"/>
              <w:left w:val="nil"/>
              <w:bottom w:val="single" w:sz="4" w:space="0" w:color="auto"/>
              <w:right w:val="single" w:sz="4" w:space="0" w:color="auto"/>
            </w:tcBorders>
            <w:shd w:val="clear" w:color="auto" w:fill="auto"/>
            <w:noWrap/>
            <w:vAlign w:val="bottom"/>
          </w:tcPr>
          <w:p w14:paraId="626AE048" w14:textId="77777777" w:rsidR="00E52430" w:rsidRPr="00E52430" w:rsidRDefault="00E52430" w:rsidP="00E52430">
            <w:pPr>
              <w:jc w:val="center"/>
              <w:rPr>
                <w:ins w:id="1488" w:author="Bourque, Ethan" w:date="2024-04-23T10:33:00Z"/>
                <w:rFonts w:ascii="Garamond" w:hAnsi="Garamond" w:cs="Calibri"/>
                <w:color w:val="000000"/>
                <w:sz w:val="22"/>
                <w:szCs w:val="22"/>
                <w:rPrChange w:id="1489" w:author="Bourque, Ethan" w:date="2024-04-23T11:20:00Z">
                  <w:rPr>
                    <w:ins w:id="1490" w:author="Bourque, Ethan" w:date="2024-04-23T10:33:00Z"/>
                    <w:rFonts w:ascii="Calibri" w:hAnsi="Calibri" w:cs="Calibri"/>
                    <w:color w:val="000000"/>
                    <w:sz w:val="22"/>
                    <w:szCs w:val="22"/>
                  </w:rPr>
                </w:rPrChange>
              </w:rPr>
            </w:pPr>
            <w:ins w:id="1491" w:author="Bourque, Ethan" w:date="2024-04-23T10:33:00Z">
              <w:r w:rsidRPr="00E52430">
                <w:rPr>
                  <w:rFonts w:ascii="Garamond" w:hAnsi="Garamond" w:cs="Calibri"/>
                  <w:color w:val="000000"/>
                  <w:sz w:val="22"/>
                  <w:szCs w:val="22"/>
                  <w:rPrChange w:id="1492" w:author="Bourque, Ethan" w:date="2024-04-23T11:20:00Z">
                    <w:rPr>
                      <w:rFonts w:ascii="Calibri" w:hAnsi="Calibri" w:cs="Calibri"/>
                      <w:color w:val="000000"/>
                      <w:sz w:val="22"/>
                      <w:szCs w:val="22"/>
                    </w:rPr>
                  </w:rPrChange>
                </w:rPr>
                <w:t>8:18</w:t>
              </w:r>
            </w:ins>
          </w:p>
        </w:tc>
        <w:tc>
          <w:tcPr>
            <w:tcW w:w="1143" w:type="dxa"/>
            <w:tcBorders>
              <w:top w:val="nil"/>
              <w:left w:val="nil"/>
              <w:bottom w:val="single" w:sz="4" w:space="0" w:color="auto"/>
              <w:right w:val="single" w:sz="4" w:space="0" w:color="auto"/>
            </w:tcBorders>
            <w:shd w:val="clear" w:color="auto" w:fill="auto"/>
            <w:noWrap/>
            <w:vAlign w:val="bottom"/>
          </w:tcPr>
          <w:p w14:paraId="392B20EB" w14:textId="77777777" w:rsidR="00E52430" w:rsidRPr="00E52430" w:rsidRDefault="00E52430" w:rsidP="00E52430">
            <w:pPr>
              <w:jc w:val="center"/>
              <w:rPr>
                <w:ins w:id="1493" w:author="Bourque, Ethan" w:date="2024-04-23T10:33:00Z"/>
                <w:rFonts w:ascii="Garamond" w:hAnsi="Garamond" w:cs="Calibri"/>
                <w:color w:val="000000"/>
                <w:sz w:val="22"/>
                <w:szCs w:val="22"/>
                <w:rPrChange w:id="1494" w:author="Bourque, Ethan" w:date="2024-04-23T11:20:00Z">
                  <w:rPr>
                    <w:ins w:id="1495" w:author="Bourque, Ethan" w:date="2024-04-23T10:33:00Z"/>
                    <w:rFonts w:ascii="Calibri" w:hAnsi="Calibri" w:cs="Calibri"/>
                    <w:color w:val="000000"/>
                    <w:sz w:val="22"/>
                    <w:szCs w:val="22"/>
                  </w:rPr>
                </w:rPrChange>
              </w:rPr>
            </w:pPr>
            <w:proofErr w:type="spellStart"/>
            <w:ins w:id="1496" w:author="Bourque, Ethan" w:date="2024-04-23T10:33:00Z">
              <w:r w:rsidRPr="00E52430">
                <w:rPr>
                  <w:rFonts w:ascii="Garamond" w:hAnsi="Garamond" w:cs="Calibri"/>
                  <w:color w:val="000000"/>
                  <w:sz w:val="22"/>
                  <w:szCs w:val="22"/>
                  <w:rPrChange w:id="149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469AAD64" w14:textId="77777777" w:rsidR="00E52430" w:rsidRPr="00E52430" w:rsidRDefault="00E52430" w:rsidP="00E52430">
            <w:pPr>
              <w:jc w:val="center"/>
              <w:rPr>
                <w:ins w:id="1498" w:author="Bourque, Ethan" w:date="2024-04-23T10:33:00Z"/>
                <w:rFonts w:ascii="Garamond" w:hAnsi="Garamond" w:cs="Calibri"/>
                <w:color w:val="000000"/>
                <w:sz w:val="22"/>
                <w:szCs w:val="22"/>
                <w:rPrChange w:id="1499" w:author="Bourque, Ethan" w:date="2024-04-23T11:20:00Z">
                  <w:rPr>
                    <w:ins w:id="1500" w:author="Bourque, Ethan" w:date="2024-04-23T10:33:00Z"/>
                    <w:rFonts w:ascii="Calibri" w:hAnsi="Calibri" w:cs="Calibri"/>
                    <w:color w:val="000000"/>
                    <w:sz w:val="22"/>
                    <w:szCs w:val="22"/>
                  </w:rPr>
                </w:rPrChange>
              </w:rPr>
            </w:pPr>
            <w:ins w:id="1501" w:author="Bourque, Ethan" w:date="2024-04-23T10:33:00Z">
              <w:r w:rsidRPr="00E52430">
                <w:rPr>
                  <w:rFonts w:ascii="Garamond" w:hAnsi="Garamond" w:cs="Calibri"/>
                  <w:color w:val="000000"/>
                  <w:sz w:val="22"/>
                  <w:szCs w:val="22"/>
                  <w:rPrChange w:id="1502" w:author="Bourque, Ethan" w:date="2024-04-23T11:20:00Z">
                    <w:rPr>
                      <w:rFonts w:ascii="Calibri" w:hAnsi="Calibri" w:cs="Calibri"/>
                      <w:color w:val="000000"/>
                      <w:sz w:val="22"/>
                      <w:szCs w:val="22"/>
                    </w:rPr>
                  </w:rPrChange>
                </w:rPr>
                <w:t>8/1/2023</w:t>
              </w:r>
            </w:ins>
          </w:p>
        </w:tc>
        <w:tc>
          <w:tcPr>
            <w:tcW w:w="774" w:type="dxa"/>
            <w:tcBorders>
              <w:top w:val="nil"/>
              <w:left w:val="nil"/>
              <w:bottom w:val="single" w:sz="4" w:space="0" w:color="auto"/>
              <w:right w:val="single" w:sz="4" w:space="0" w:color="auto"/>
            </w:tcBorders>
            <w:shd w:val="clear" w:color="auto" w:fill="auto"/>
            <w:noWrap/>
            <w:vAlign w:val="bottom"/>
          </w:tcPr>
          <w:p w14:paraId="36FA9CE3" w14:textId="77777777" w:rsidR="00E52430" w:rsidRPr="00E52430" w:rsidRDefault="00E52430" w:rsidP="00E52430">
            <w:pPr>
              <w:jc w:val="center"/>
              <w:rPr>
                <w:ins w:id="1503" w:author="Bourque, Ethan" w:date="2024-04-23T10:33:00Z"/>
                <w:rFonts w:ascii="Garamond" w:hAnsi="Garamond" w:cs="Calibri"/>
                <w:color w:val="000000"/>
                <w:sz w:val="22"/>
                <w:szCs w:val="22"/>
                <w:rPrChange w:id="1504" w:author="Bourque, Ethan" w:date="2024-04-23T11:20:00Z">
                  <w:rPr>
                    <w:ins w:id="1505" w:author="Bourque, Ethan" w:date="2024-04-23T10:33:00Z"/>
                    <w:rFonts w:ascii="Calibri" w:hAnsi="Calibri" w:cs="Calibri"/>
                    <w:color w:val="000000"/>
                    <w:sz w:val="22"/>
                    <w:szCs w:val="22"/>
                  </w:rPr>
                </w:rPrChange>
              </w:rPr>
            </w:pPr>
            <w:ins w:id="1506" w:author="Bourque, Ethan" w:date="2024-04-23T10:33:00Z">
              <w:r w:rsidRPr="00E52430">
                <w:rPr>
                  <w:rFonts w:ascii="Garamond" w:hAnsi="Garamond" w:cs="Calibri"/>
                  <w:color w:val="000000"/>
                  <w:sz w:val="22"/>
                  <w:szCs w:val="22"/>
                  <w:rPrChange w:id="1507" w:author="Bourque, Ethan" w:date="2024-04-23T11:20:00Z">
                    <w:rPr>
                      <w:rFonts w:ascii="Calibri" w:hAnsi="Calibri" w:cs="Calibri"/>
                      <w:color w:val="000000"/>
                      <w:sz w:val="22"/>
                      <w:szCs w:val="22"/>
                    </w:rPr>
                  </w:rPrChange>
                </w:rPr>
                <w:t>10:09</w:t>
              </w:r>
            </w:ins>
          </w:p>
        </w:tc>
        <w:tc>
          <w:tcPr>
            <w:tcW w:w="1248" w:type="dxa"/>
            <w:tcBorders>
              <w:top w:val="nil"/>
              <w:left w:val="nil"/>
              <w:bottom w:val="single" w:sz="4" w:space="0" w:color="auto"/>
              <w:right w:val="single" w:sz="4" w:space="0" w:color="auto"/>
            </w:tcBorders>
            <w:shd w:val="clear" w:color="auto" w:fill="auto"/>
            <w:noWrap/>
            <w:vAlign w:val="bottom"/>
          </w:tcPr>
          <w:p w14:paraId="476175D9" w14:textId="011A1897" w:rsidR="00E52430" w:rsidRPr="00E52430" w:rsidRDefault="00E52430" w:rsidP="00E52430">
            <w:pPr>
              <w:jc w:val="center"/>
              <w:rPr>
                <w:ins w:id="1508" w:author="Bourque, Ethan" w:date="2024-04-23T10:33:00Z"/>
                <w:rFonts w:ascii="Garamond" w:hAnsi="Garamond" w:cs="Calibri"/>
                <w:color w:val="000000"/>
                <w:sz w:val="22"/>
                <w:szCs w:val="22"/>
                <w:rPrChange w:id="1509" w:author="Bourque, Ethan" w:date="2024-04-23T11:20:00Z">
                  <w:rPr>
                    <w:ins w:id="1510" w:author="Bourque, Ethan" w:date="2024-04-23T10:33:00Z"/>
                    <w:rFonts w:ascii="Calibri" w:hAnsi="Calibri" w:cs="Calibri"/>
                    <w:color w:val="000000"/>
                    <w:sz w:val="22"/>
                    <w:szCs w:val="22"/>
                  </w:rPr>
                </w:rPrChange>
              </w:rPr>
            </w:pPr>
            <w:proofErr w:type="spellStart"/>
            <w:ins w:id="151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00F2E751" w14:textId="77777777" w:rsidR="00E52430" w:rsidRPr="00E52430" w:rsidRDefault="00E52430" w:rsidP="00E52430">
            <w:pPr>
              <w:jc w:val="center"/>
              <w:rPr>
                <w:ins w:id="1512" w:author="Bourque, Ethan" w:date="2024-04-23T10:33:00Z"/>
                <w:rFonts w:ascii="Garamond" w:hAnsi="Garamond" w:cs="Calibri"/>
                <w:color w:val="000000"/>
                <w:sz w:val="22"/>
                <w:szCs w:val="22"/>
                <w:rPrChange w:id="1513" w:author="Bourque, Ethan" w:date="2024-04-23T11:20:00Z">
                  <w:rPr>
                    <w:ins w:id="1514" w:author="Bourque, Ethan" w:date="2024-04-23T10:33:00Z"/>
                    <w:rFonts w:ascii="Calibri" w:hAnsi="Calibri" w:cs="Calibri"/>
                    <w:color w:val="000000"/>
                    <w:sz w:val="22"/>
                    <w:szCs w:val="22"/>
                  </w:rPr>
                </w:rPrChange>
              </w:rPr>
            </w:pPr>
            <w:ins w:id="1515" w:author="Bourque, Ethan" w:date="2024-04-23T10:33:00Z">
              <w:r w:rsidRPr="00E52430">
                <w:rPr>
                  <w:rFonts w:ascii="Garamond" w:hAnsi="Garamond" w:cs="Calibri"/>
                  <w:color w:val="000000"/>
                  <w:sz w:val="22"/>
                  <w:szCs w:val="22"/>
                  <w:rPrChange w:id="1516" w:author="Bourque, Ethan" w:date="2024-04-23T11:20:00Z">
                    <w:rPr>
                      <w:rFonts w:ascii="Calibri" w:hAnsi="Calibri" w:cs="Calibri"/>
                      <w:color w:val="000000"/>
                      <w:sz w:val="22"/>
                      <w:szCs w:val="22"/>
                    </w:rPr>
                  </w:rPrChange>
                </w:rPr>
                <w:t>6/20/2023</w:t>
              </w:r>
            </w:ins>
          </w:p>
        </w:tc>
        <w:tc>
          <w:tcPr>
            <w:tcW w:w="748" w:type="dxa"/>
            <w:tcBorders>
              <w:top w:val="nil"/>
              <w:left w:val="nil"/>
              <w:bottom w:val="single" w:sz="4" w:space="0" w:color="auto"/>
              <w:right w:val="single" w:sz="4" w:space="0" w:color="auto"/>
            </w:tcBorders>
            <w:shd w:val="clear" w:color="auto" w:fill="auto"/>
            <w:noWrap/>
            <w:vAlign w:val="bottom"/>
          </w:tcPr>
          <w:p w14:paraId="01A0CDF8" w14:textId="77777777" w:rsidR="00E52430" w:rsidRPr="00E52430" w:rsidRDefault="00E52430" w:rsidP="00E52430">
            <w:pPr>
              <w:jc w:val="center"/>
              <w:rPr>
                <w:ins w:id="1517" w:author="Bourque, Ethan" w:date="2024-04-23T10:33:00Z"/>
                <w:rFonts w:ascii="Garamond" w:hAnsi="Garamond" w:cs="Calibri"/>
                <w:color w:val="000000"/>
                <w:sz w:val="22"/>
                <w:szCs w:val="22"/>
                <w:rPrChange w:id="1518" w:author="Bourque, Ethan" w:date="2024-04-23T11:20:00Z">
                  <w:rPr>
                    <w:ins w:id="1519" w:author="Bourque, Ethan" w:date="2024-04-23T10:33:00Z"/>
                    <w:rFonts w:ascii="Calibri" w:hAnsi="Calibri" w:cs="Calibri"/>
                    <w:color w:val="000000"/>
                    <w:sz w:val="22"/>
                    <w:szCs w:val="22"/>
                  </w:rPr>
                </w:rPrChange>
              </w:rPr>
            </w:pPr>
            <w:ins w:id="1520" w:author="Bourque, Ethan" w:date="2024-04-23T10:33:00Z">
              <w:r w:rsidRPr="00E52430">
                <w:rPr>
                  <w:rFonts w:ascii="Garamond" w:hAnsi="Garamond" w:cs="Calibri"/>
                  <w:color w:val="000000"/>
                  <w:sz w:val="22"/>
                  <w:szCs w:val="22"/>
                  <w:rPrChange w:id="1521" w:author="Bourque, Ethan" w:date="2024-04-23T11:20:00Z">
                    <w:rPr>
                      <w:rFonts w:ascii="Calibri" w:hAnsi="Calibri" w:cs="Calibri"/>
                      <w:color w:val="000000"/>
                      <w:sz w:val="22"/>
                      <w:szCs w:val="22"/>
                    </w:rPr>
                  </w:rPrChange>
                </w:rPr>
                <w:t>7:02</w:t>
              </w:r>
            </w:ins>
          </w:p>
        </w:tc>
      </w:tr>
      <w:tr w:rsidR="00E52430" w14:paraId="76E15D7D" w14:textId="77777777" w:rsidTr="00E52430">
        <w:trPr>
          <w:trHeight w:val="300"/>
          <w:jc w:val="center"/>
          <w:ins w:id="152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4D5FA24" w14:textId="77777777" w:rsidR="00E52430" w:rsidRPr="00E52430" w:rsidRDefault="00E52430" w:rsidP="00E52430">
            <w:pPr>
              <w:jc w:val="center"/>
              <w:rPr>
                <w:ins w:id="1523" w:author="Bourque, Ethan" w:date="2024-04-23T10:33:00Z"/>
                <w:rFonts w:ascii="Garamond" w:hAnsi="Garamond" w:cs="Calibri"/>
                <w:color w:val="000000"/>
                <w:sz w:val="22"/>
                <w:szCs w:val="22"/>
                <w:rPrChange w:id="1524" w:author="Bourque, Ethan" w:date="2024-04-23T11:20:00Z">
                  <w:rPr>
                    <w:ins w:id="1525" w:author="Bourque, Ethan" w:date="2024-04-23T10:33:00Z"/>
                    <w:rFonts w:ascii="Calibri" w:hAnsi="Calibri" w:cs="Calibri"/>
                    <w:color w:val="000000"/>
                    <w:sz w:val="22"/>
                    <w:szCs w:val="22"/>
                  </w:rPr>
                </w:rPrChange>
              </w:rPr>
            </w:pPr>
            <w:proofErr w:type="spellStart"/>
            <w:ins w:id="1526" w:author="Bourque, Ethan" w:date="2024-04-23T10:33:00Z">
              <w:r w:rsidRPr="00E52430">
                <w:rPr>
                  <w:rFonts w:ascii="Garamond" w:hAnsi="Garamond" w:cs="Calibri"/>
                  <w:color w:val="000000"/>
                  <w:sz w:val="22"/>
                  <w:szCs w:val="22"/>
                  <w:rPrChange w:id="152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2FEA12E7" w14:textId="77777777" w:rsidR="00E52430" w:rsidRPr="00E52430" w:rsidRDefault="00E52430" w:rsidP="00E52430">
            <w:pPr>
              <w:jc w:val="center"/>
              <w:rPr>
                <w:ins w:id="1528" w:author="Bourque, Ethan" w:date="2024-04-23T10:33:00Z"/>
                <w:rFonts w:ascii="Garamond" w:hAnsi="Garamond" w:cs="Calibri"/>
                <w:color w:val="000000"/>
                <w:sz w:val="22"/>
                <w:szCs w:val="22"/>
                <w:rPrChange w:id="1529" w:author="Bourque, Ethan" w:date="2024-04-23T11:20:00Z">
                  <w:rPr>
                    <w:ins w:id="1530" w:author="Bourque, Ethan" w:date="2024-04-23T10:33:00Z"/>
                    <w:rFonts w:ascii="Calibri" w:hAnsi="Calibri" w:cs="Calibri"/>
                    <w:color w:val="000000"/>
                    <w:sz w:val="22"/>
                    <w:szCs w:val="22"/>
                  </w:rPr>
                </w:rPrChange>
              </w:rPr>
            </w:pPr>
            <w:ins w:id="1531" w:author="Bourque, Ethan" w:date="2024-04-23T10:33:00Z">
              <w:r w:rsidRPr="00E52430">
                <w:rPr>
                  <w:rFonts w:ascii="Garamond" w:hAnsi="Garamond" w:cs="Calibri"/>
                  <w:color w:val="000000"/>
                  <w:sz w:val="22"/>
                  <w:szCs w:val="22"/>
                  <w:rPrChange w:id="1532" w:author="Bourque, Ethan" w:date="2024-04-23T11:20:00Z">
                    <w:rPr>
                      <w:rFonts w:ascii="Calibri" w:hAnsi="Calibri" w:cs="Calibri"/>
                      <w:color w:val="000000"/>
                      <w:sz w:val="22"/>
                      <w:szCs w:val="22"/>
                    </w:rPr>
                  </w:rPrChange>
                </w:rPr>
                <w:t>9/11/2023</w:t>
              </w:r>
            </w:ins>
          </w:p>
        </w:tc>
        <w:tc>
          <w:tcPr>
            <w:tcW w:w="734" w:type="dxa"/>
            <w:tcBorders>
              <w:top w:val="nil"/>
              <w:left w:val="nil"/>
              <w:bottom w:val="single" w:sz="4" w:space="0" w:color="auto"/>
              <w:right w:val="single" w:sz="4" w:space="0" w:color="auto"/>
            </w:tcBorders>
            <w:shd w:val="clear" w:color="auto" w:fill="auto"/>
            <w:noWrap/>
            <w:vAlign w:val="bottom"/>
          </w:tcPr>
          <w:p w14:paraId="41E40594" w14:textId="77777777" w:rsidR="00E52430" w:rsidRPr="00E52430" w:rsidRDefault="00E52430" w:rsidP="00E52430">
            <w:pPr>
              <w:jc w:val="center"/>
              <w:rPr>
                <w:ins w:id="1533" w:author="Bourque, Ethan" w:date="2024-04-23T10:33:00Z"/>
                <w:rFonts w:ascii="Garamond" w:hAnsi="Garamond" w:cs="Calibri"/>
                <w:color w:val="000000"/>
                <w:sz w:val="22"/>
                <w:szCs w:val="22"/>
                <w:rPrChange w:id="1534" w:author="Bourque, Ethan" w:date="2024-04-23T11:20:00Z">
                  <w:rPr>
                    <w:ins w:id="1535" w:author="Bourque, Ethan" w:date="2024-04-23T10:33:00Z"/>
                    <w:rFonts w:ascii="Calibri" w:hAnsi="Calibri" w:cs="Calibri"/>
                    <w:color w:val="000000"/>
                    <w:sz w:val="22"/>
                    <w:szCs w:val="22"/>
                  </w:rPr>
                </w:rPrChange>
              </w:rPr>
            </w:pPr>
            <w:ins w:id="1536" w:author="Bourque, Ethan" w:date="2024-04-23T10:33:00Z">
              <w:r w:rsidRPr="00E52430">
                <w:rPr>
                  <w:rFonts w:ascii="Garamond" w:hAnsi="Garamond" w:cs="Calibri"/>
                  <w:color w:val="000000"/>
                  <w:sz w:val="22"/>
                  <w:szCs w:val="22"/>
                  <w:rPrChange w:id="1537" w:author="Bourque, Ethan" w:date="2024-04-23T11:20:00Z">
                    <w:rPr>
                      <w:rFonts w:ascii="Calibri" w:hAnsi="Calibri" w:cs="Calibri"/>
                      <w:color w:val="000000"/>
                      <w:sz w:val="22"/>
                      <w:szCs w:val="22"/>
                    </w:rPr>
                  </w:rPrChange>
                </w:rPr>
                <w:t>8:56</w:t>
              </w:r>
            </w:ins>
          </w:p>
        </w:tc>
        <w:tc>
          <w:tcPr>
            <w:tcW w:w="1143" w:type="dxa"/>
            <w:tcBorders>
              <w:top w:val="nil"/>
              <w:left w:val="nil"/>
              <w:bottom w:val="single" w:sz="4" w:space="0" w:color="auto"/>
              <w:right w:val="single" w:sz="4" w:space="0" w:color="auto"/>
            </w:tcBorders>
            <w:shd w:val="clear" w:color="auto" w:fill="auto"/>
            <w:noWrap/>
            <w:vAlign w:val="bottom"/>
          </w:tcPr>
          <w:p w14:paraId="63B6DA8D" w14:textId="77777777" w:rsidR="00E52430" w:rsidRPr="00E52430" w:rsidRDefault="00E52430" w:rsidP="00E52430">
            <w:pPr>
              <w:jc w:val="center"/>
              <w:rPr>
                <w:ins w:id="1538" w:author="Bourque, Ethan" w:date="2024-04-23T10:33:00Z"/>
                <w:rFonts w:ascii="Garamond" w:hAnsi="Garamond" w:cs="Calibri"/>
                <w:color w:val="000000"/>
                <w:sz w:val="22"/>
                <w:szCs w:val="22"/>
                <w:rPrChange w:id="1539" w:author="Bourque, Ethan" w:date="2024-04-23T11:20:00Z">
                  <w:rPr>
                    <w:ins w:id="1540" w:author="Bourque, Ethan" w:date="2024-04-23T10:33:00Z"/>
                    <w:rFonts w:ascii="Calibri" w:hAnsi="Calibri" w:cs="Calibri"/>
                    <w:color w:val="000000"/>
                    <w:sz w:val="22"/>
                    <w:szCs w:val="22"/>
                  </w:rPr>
                </w:rPrChange>
              </w:rPr>
            </w:pPr>
            <w:proofErr w:type="spellStart"/>
            <w:ins w:id="1541" w:author="Bourque, Ethan" w:date="2024-04-23T10:33:00Z">
              <w:r w:rsidRPr="00E52430">
                <w:rPr>
                  <w:rFonts w:ascii="Garamond" w:hAnsi="Garamond" w:cs="Calibri"/>
                  <w:color w:val="000000"/>
                  <w:sz w:val="22"/>
                  <w:szCs w:val="22"/>
                  <w:rPrChange w:id="154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78EB409D" w14:textId="77777777" w:rsidR="00E52430" w:rsidRPr="00E52430" w:rsidRDefault="00E52430" w:rsidP="00E52430">
            <w:pPr>
              <w:jc w:val="center"/>
              <w:rPr>
                <w:ins w:id="1543" w:author="Bourque, Ethan" w:date="2024-04-23T10:33:00Z"/>
                <w:rFonts w:ascii="Garamond" w:hAnsi="Garamond" w:cs="Calibri"/>
                <w:color w:val="000000"/>
                <w:sz w:val="22"/>
                <w:szCs w:val="22"/>
                <w:rPrChange w:id="1544" w:author="Bourque, Ethan" w:date="2024-04-23T11:20:00Z">
                  <w:rPr>
                    <w:ins w:id="1545" w:author="Bourque, Ethan" w:date="2024-04-23T10:33:00Z"/>
                    <w:rFonts w:ascii="Calibri" w:hAnsi="Calibri" w:cs="Calibri"/>
                    <w:color w:val="000000"/>
                    <w:sz w:val="22"/>
                    <w:szCs w:val="22"/>
                  </w:rPr>
                </w:rPrChange>
              </w:rPr>
            </w:pPr>
            <w:ins w:id="1546" w:author="Bourque, Ethan" w:date="2024-04-23T10:33:00Z">
              <w:r w:rsidRPr="00E52430">
                <w:rPr>
                  <w:rFonts w:ascii="Garamond" w:hAnsi="Garamond" w:cs="Calibri"/>
                  <w:color w:val="000000"/>
                  <w:sz w:val="22"/>
                  <w:szCs w:val="22"/>
                  <w:rPrChange w:id="1547" w:author="Bourque, Ethan" w:date="2024-04-23T11:20:00Z">
                    <w:rPr>
                      <w:rFonts w:ascii="Calibri" w:hAnsi="Calibri" w:cs="Calibri"/>
                      <w:color w:val="000000"/>
                      <w:sz w:val="22"/>
                      <w:szCs w:val="22"/>
                    </w:rPr>
                  </w:rPrChange>
                </w:rPr>
                <w:t>9/11/2023</w:t>
              </w:r>
            </w:ins>
          </w:p>
        </w:tc>
        <w:tc>
          <w:tcPr>
            <w:tcW w:w="774" w:type="dxa"/>
            <w:tcBorders>
              <w:top w:val="nil"/>
              <w:left w:val="nil"/>
              <w:bottom w:val="single" w:sz="4" w:space="0" w:color="auto"/>
              <w:right w:val="single" w:sz="4" w:space="0" w:color="auto"/>
            </w:tcBorders>
            <w:shd w:val="clear" w:color="auto" w:fill="auto"/>
            <w:noWrap/>
            <w:vAlign w:val="bottom"/>
          </w:tcPr>
          <w:p w14:paraId="741ACEBA" w14:textId="77777777" w:rsidR="00E52430" w:rsidRPr="00E52430" w:rsidRDefault="00E52430" w:rsidP="00E52430">
            <w:pPr>
              <w:jc w:val="center"/>
              <w:rPr>
                <w:ins w:id="1548" w:author="Bourque, Ethan" w:date="2024-04-23T10:33:00Z"/>
                <w:rFonts w:ascii="Garamond" w:hAnsi="Garamond" w:cs="Calibri"/>
                <w:color w:val="000000"/>
                <w:sz w:val="22"/>
                <w:szCs w:val="22"/>
                <w:rPrChange w:id="1549" w:author="Bourque, Ethan" w:date="2024-04-23T11:20:00Z">
                  <w:rPr>
                    <w:ins w:id="1550" w:author="Bourque, Ethan" w:date="2024-04-23T10:33:00Z"/>
                    <w:rFonts w:ascii="Calibri" w:hAnsi="Calibri" w:cs="Calibri"/>
                    <w:color w:val="000000"/>
                    <w:sz w:val="22"/>
                    <w:szCs w:val="22"/>
                  </w:rPr>
                </w:rPrChange>
              </w:rPr>
            </w:pPr>
            <w:ins w:id="1551" w:author="Bourque, Ethan" w:date="2024-04-23T10:33:00Z">
              <w:r w:rsidRPr="00E52430">
                <w:rPr>
                  <w:rFonts w:ascii="Garamond" w:hAnsi="Garamond" w:cs="Calibri"/>
                  <w:color w:val="000000"/>
                  <w:sz w:val="22"/>
                  <w:szCs w:val="22"/>
                  <w:rPrChange w:id="1552" w:author="Bourque, Ethan" w:date="2024-04-23T11:20:00Z">
                    <w:rPr>
                      <w:rFonts w:ascii="Calibri" w:hAnsi="Calibri" w:cs="Calibri"/>
                      <w:color w:val="000000"/>
                      <w:sz w:val="22"/>
                      <w:szCs w:val="22"/>
                    </w:rPr>
                  </w:rPrChange>
                </w:rPr>
                <w:t>11:26</w:t>
              </w:r>
            </w:ins>
          </w:p>
        </w:tc>
        <w:tc>
          <w:tcPr>
            <w:tcW w:w="1248" w:type="dxa"/>
            <w:tcBorders>
              <w:top w:val="nil"/>
              <w:left w:val="nil"/>
              <w:bottom w:val="single" w:sz="4" w:space="0" w:color="auto"/>
              <w:right w:val="single" w:sz="4" w:space="0" w:color="auto"/>
            </w:tcBorders>
            <w:shd w:val="clear" w:color="auto" w:fill="auto"/>
            <w:noWrap/>
            <w:vAlign w:val="bottom"/>
          </w:tcPr>
          <w:p w14:paraId="4379B3F9" w14:textId="40C6B198" w:rsidR="00E52430" w:rsidRPr="00E52430" w:rsidRDefault="00E52430" w:rsidP="00E52430">
            <w:pPr>
              <w:jc w:val="center"/>
              <w:rPr>
                <w:ins w:id="1553" w:author="Bourque, Ethan" w:date="2024-04-23T10:33:00Z"/>
                <w:rFonts w:ascii="Garamond" w:hAnsi="Garamond" w:cs="Calibri"/>
                <w:color w:val="000000"/>
                <w:sz w:val="22"/>
                <w:szCs w:val="22"/>
                <w:rPrChange w:id="1554" w:author="Bourque, Ethan" w:date="2024-04-23T11:20:00Z">
                  <w:rPr>
                    <w:ins w:id="1555" w:author="Bourque, Ethan" w:date="2024-04-23T10:33:00Z"/>
                    <w:rFonts w:ascii="Calibri" w:hAnsi="Calibri" w:cs="Calibri"/>
                    <w:color w:val="000000"/>
                    <w:sz w:val="22"/>
                    <w:szCs w:val="22"/>
                  </w:rPr>
                </w:rPrChange>
              </w:rPr>
            </w:pPr>
            <w:proofErr w:type="spellStart"/>
            <w:ins w:id="155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2EFA41C8" w14:textId="77777777" w:rsidR="00E52430" w:rsidRPr="00E52430" w:rsidRDefault="00E52430" w:rsidP="00E52430">
            <w:pPr>
              <w:jc w:val="center"/>
              <w:rPr>
                <w:ins w:id="1557" w:author="Bourque, Ethan" w:date="2024-04-23T10:33:00Z"/>
                <w:rFonts w:ascii="Garamond" w:hAnsi="Garamond" w:cs="Calibri"/>
                <w:color w:val="000000"/>
                <w:sz w:val="22"/>
                <w:szCs w:val="22"/>
                <w:rPrChange w:id="1558" w:author="Bourque, Ethan" w:date="2024-04-23T11:20:00Z">
                  <w:rPr>
                    <w:ins w:id="1559" w:author="Bourque, Ethan" w:date="2024-04-23T10:33:00Z"/>
                    <w:rFonts w:ascii="Calibri" w:hAnsi="Calibri" w:cs="Calibri"/>
                    <w:color w:val="000000"/>
                    <w:sz w:val="22"/>
                    <w:szCs w:val="22"/>
                  </w:rPr>
                </w:rPrChange>
              </w:rPr>
            </w:pPr>
            <w:ins w:id="1560" w:author="Bourque, Ethan" w:date="2024-04-23T10:33:00Z">
              <w:r w:rsidRPr="00E52430">
                <w:rPr>
                  <w:rFonts w:ascii="Garamond" w:hAnsi="Garamond" w:cs="Calibri"/>
                  <w:color w:val="000000"/>
                  <w:sz w:val="22"/>
                  <w:szCs w:val="22"/>
                  <w:rPrChange w:id="1561" w:author="Bourque, Ethan" w:date="2024-04-23T11:20:00Z">
                    <w:rPr>
                      <w:rFonts w:ascii="Calibri" w:hAnsi="Calibri" w:cs="Calibri"/>
                      <w:color w:val="000000"/>
                      <w:sz w:val="22"/>
                      <w:szCs w:val="22"/>
                    </w:rPr>
                  </w:rPrChange>
                </w:rPr>
                <w:t>6/20/2023</w:t>
              </w:r>
            </w:ins>
          </w:p>
        </w:tc>
        <w:tc>
          <w:tcPr>
            <w:tcW w:w="748" w:type="dxa"/>
            <w:tcBorders>
              <w:top w:val="nil"/>
              <w:left w:val="nil"/>
              <w:bottom w:val="single" w:sz="4" w:space="0" w:color="auto"/>
              <w:right w:val="single" w:sz="4" w:space="0" w:color="auto"/>
            </w:tcBorders>
            <w:shd w:val="clear" w:color="auto" w:fill="auto"/>
            <w:noWrap/>
            <w:vAlign w:val="bottom"/>
          </w:tcPr>
          <w:p w14:paraId="51BA65D4" w14:textId="77777777" w:rsidR="00E52430" w:rsidRPr="00E52430" w:rsidRDefault="00E52430" w:rsidP="00E52430">
            <w:pPr>
              <w:jc w:val="center"/>
              <w:rPr>
                <w:ins w:id="1562" w:author="Bourque, Ethan" w:date="2024-04-23T10:33:00Z"/>
                <w:rFonts w:ascii="Garamond" w:hAnsi="Garamond" w:cs="Calibri"/>
                <w:color w:val="000000"/>
                <w:sz w:val="22"/>
                <w:szCs w:val="22"/>
                <w:rPrChange w:id="1563" w:author="Bourque, Ethan" w:date="2024-04-23T11:20:00Z">
                  <w:rPr>
                    <w:ins w:id="1564" w:author="Bourque, Ethan" w:date="2024-04-23T10:33:00Z"/>
                    <w:rFonts w:ascii="Calibri" w:hAnsi="Calibri" w:cs="Calibri"/>
                    <w:color w:val="000000"/>
                    <w:sz w:val="22"/>
                    <w:szCs w:val="22"/>
                  </w:rPr>
                </w:rPrChange>
              </w:rPr>
            </w:pPr>
            <w:ins w:id="1565" w:author="Bourque, Ethan" w:date="2024-04-23T10:33:00Z">
              <w:r w:rsidRPr="00E52430">
                <w:rPr>
                  <w:rFonts w:ascii="Garamond" w:hAnsi="Garamond" w:cs="Calibri"/>
                  <w:color w:val="000000"/>
                  <w:sz w:val="22"/>
                  <w:szCs w:val="22"/>
                  <w:rPrChange w:id="1566" w:author="Bourque, Ethan" w:date="2024-04-23T11:20:00Z">
                    <w:rPr>
                      <w:rFonts w:ascii="Calibri" w:hAnsi="Calibri" w:cs="Calibri"/>
                      <w:color w:val="000000"/>
                      <w:sz w:val="22"/>
                      <w:szCs w:val="22"/>
                    </w:rPr>
                  </w:rPrChange>
                </w:rPr>
                <w:t>7:04</w:t>
              </w:r>
            </w:ins>
          </w:p>
        </w:tc>
      </w:tr>
      <w:tr w:rsidR="00E52430" w14:paraId="536613A6" w14:textId="77777777" w:rsidTr="00E52430">
        <w:trPr>
          <w:trHeight w:val="300"/>
          <w:jc w:val="center"/>
          <w:ins w:id="156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ECC7EB2" w14:textId="77777777" w:rsidR="00E52430" w:rsidRPr="00E52430" w:rsidRDefault="00E52430" w:rsidP="00E52430">
            <w:pPr>
              <w:jc w:val="center"/>
              <w:rPr>
                <w:ins w:id="1568" w:author="Bourque, Ethan" w:date="2024-04-23T10:33:00Z"/>
                <w:rFonts w:ascii="Garamond" w:hAnsi="Garamond" w:cs="Calibri"/>
                <w:color w:val="000000"/>
                <w:sz w:val="22"/>
                <w:szCs w:val="22"/>
                <w:rPrChange w:id="1569" w:author="Bourque, Ethan" w:date="2024-04-23T11:20:00Z">
                  <w:rPr>
                    <w:ins w:id="1570" w:author="Bourque, Ethan" w:date="2024-04-23T10:33:00Z"/>
                    <w:rFonts w:ascii="Calibri" w:hAnsi="Calibri" w:cs="Calibri"/>
                    <w:color w:val="000000"/>
                    <w:sz w:val="22"/>
                    <w:szCs w:val="22"/>
                  </w:rPr>
                </w:rPrChange>
              </w:rPr>
            </w:pPr>
            <w:proofErr w:type="spellStart"/>
            <w:ins w:id="1571" w:author="Bourque, Ethan" w:date="2024-04-23T10:33:00Z">
              <w:r w:rsidRPr="00E52430">
                <w:rPr>
                  <w:rFonts w:ascii="Garamond" w:hAnsi="Garamond" w:cs="Calibri"/>
                  <w:color w:val="000000"/>
                  <w:sz w:val="22"/>
                  <w:szCs w:val="22"/>
                  <w:rPrChange w:id="157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62536EC" w14:textId="77777777" w:rsidR="00E52430" w:rsidRPr="00E52430" w:rsidRDefault="00E52430" w:rsidP="00E52430">
            <w:pPr>
              <w:jc w:val="center"/>
              <w:rPr>
                <w:ins w:id="1573" w:author="Bourque, Ethan" w:date="2024-04-23T10:33:00Z"/>
                <w:rFonts w:ascii="Garamond" w:hAnsi="Garamond" w:cs="Calibri"/>
                <w:color w:val="000000"/>
                <w:sz w:val="22"/>
                <w:szCs w:val="22"/>
                <w:rPrChange w:id="1574" w:author="Bourque, Ethan" w:date="2024-04-23T11:20:00Z">
                  <w:rPr>
                    <w:ins w:id="1575" w:author="Bourque, Ethan" w:date="2024-04-23T10:33:00Z"/>
                    <w:rFonts w:ascii="Calibri" w:hAnsi="Calibri" w:cs="Calibri"/>
                    <w:color w:val="000000"/>
                    <w:sz w:val="22"/>
                    <w:szCs w:val="22"/>
                  </w:rPr>
                </w:rPrChange>
              </w:rPr>
            </w:pPr>
            <w:ins w:id="1576" w:author="Bourque, Ethan" w:date="2024-04-23T10:33:00Z">
              <w:r w:rsidRPr="00E52430">
                <w:rPr>
                  <w:rFonts w:ascii="Garamond" w:hAnsi="Garamond" w:cs="Calibri"/>
                  <w:color w:val="000000"/>
                  <w:sz w:val="22"/>
                  <w:szCs w:val="22"/>
                  <w:rPrChange w:id="1577" w:author="Bourque, Ethan" w:date="2024-04-23T11:20:00Z">
                    <w:rPr>
                      <w:rFonts w:ascii="Calibri" w:hAnsi="Calibri" w:cs="Calibri"/>
                      <w:color w:val="000000"/>
                      <w:sz w:val="22"/>
                      <w:szCs w:val="22"/>
                    </w:rPr>
                  </w:rPrChange>
                </w:rPr>
                <w:t>10/6/2023</w:t>
              </w:r>
            </w:ins>
          </w:p>
        </w:tc>
        <w:tc>
          <w:tcPr>
            <w:tcW w:w="734" w:type="dxa"/>
            <w:tcBorders>
              <w:top w:val="nil"/>
              <w:left w:val="nil"/>
              <w:bottom w:val="single" w:sz="4" w:space="0" w:color="auto"/>
              <w:right w:val="single" w:sz="4" w:space="0" w:color="auto"/>
            </w:tcBorders>
            <w:shd w:val="clear" w:color="auto" w:fill="auto"/>
            <w:noWrap/>
            <w:vAlign w:val="bottom"/>
          </w:tcPr>
          <w:p w14:paraId="1CB8E7C9" w14:textId="77777777" w:rsidR="00E52430" w:rsidRPr="00E52430" w:rsidRDefault="00E52430" w:rsidP="00E52430">
            <w:pPr>
              <w:jc w:val="center"/>
              <w:rPr>
                <w:ins w:id="1578" w:author="Bourque, Ethan" w:date="2024-04-23T10:33:00Z"/>
                <w:rFonts w:ascii="Garamond" w:hAnsi="Garamond" w:cs="Calibri"/>
                <w:color w:val="000000"/>
                <w:sz w:val="22"/>
                <w:szCs w:val="22"/>
                <w:rPrChange w:id="1579" w:author="Bourque, Ethan" w:date="2024-04-23T11:20:00Z">
                  <w:rPr>
                    <w:ins w:id="1580" w:author="Bourque, Ethan" w:date="2024-04-23T10:33:00Z"/>
                    <w:rFonts w:ascii="Calibri" w:hAnsi="Calibri" w:cs="Calibri"/>
                    <w:color w:val="000000"/>
                    <w:sz w:val="22"/>
                    <w:szCs w:val="22"/>
                  </w:rPr>
                </w:rPrChange>
              </w:rPr>
            </w:pPr>
            <w:ins w:id="1581" w:author="Bourque, Ethan" w:date="2024-04-23T10:33:00Z">
              <w:r w:rsidRPr="00E52430">
                <w:rPr>
                  <w:rFonts w:ascii="Garamond" w:hAnsi="Garamond" w:cs="Calibri"/>
                  <w:color w:val="000000"/>
                  <w:sz w:val="22"/>
                  <w:szCs w:val="22"/>
                  <w:rPrChange w:id="1582" w:author="Bourque, Ethan" w:date="2024-04-23T11:20:00Z">
                    <w:rPr>
                      <w:rFonts w:ascii="Calibri" w:hAnsi="Calibri" w:cs="Calibri"/>
                      <w:color w:val="000000"/>
                      <w:sz w:val="22"/>
                      <w:szCs w:val="22"/>
                    </w:rPr>
                  </w:rPrChange>
                </w:rPr>
                <w:t>9:26</w:t>
              </w:r>
            </w:ins>
          </w:p>
        </w:tc>
        <w:tc>
          <w:tcPr>
            <w:tcW w:w="1143" w:type="dxa"/>
            <w:tcBorders>
              <w:top w:val="nil"/>
              <w:left w:val="nil"/>
              <w:bottom w:val="single" w:sz="4" w:space="0" w:color="auto"/>
              <w:right w:val="single" w:sz="4" w:space="0" w:color="auto"/>
            </w:tcBorders>
            <w:shd w:val="clear" w:color="auto" w:fill="auto"/>
            <w:noWrap/>
            <w:vAlign w:val="bottom"/>
          </w:tcPr>
          <w:p w14:paraId="7CA0BAA5" w14:textId="77777777" w:rsidR="00E52430" w:rsidRPr="00E52430" w:rsidRDefault="00E52430" w:rsidP="00E52430">
            <w:pPr>
              <w:jc w:val="center"/>
              <w:rPr>
                <w:ins w:id="1583" w:author="Bourque, Ethan" w:date="2024-04-23T10:33:00Z"/>
                <w:rFonts w:ascii="Garamond" w:hAnsi="Garamond" w:cs="Calibri"/>
                <w:color w:val="000000"/>
                <w:sz w:val="22"/>
                <w:szCs w:val="22"/>
                <w:rPrChange w:id="1584" w:author="Bourque, Ethan" w:date="2024-04-23T11:20:00Z">
                  <w:rPr>
                    <w:ins w:id="1585" w:author="Bourque, Ethan" w:date="2024-04-23T10:33:00Z"/>
                    <w:rFonts w:ascii="Calibri" w:hAnsi="Calibri" w:cs="Calibri"/>
                    <w:color w:val="000000"/>
                    <w:sz w:val="22"/>
                    <w:szCs w:val="22"/>
                  </w:rPr>
                </w:rPrChange>
              </w:rPr>
            </w:pPr>
            <w:proofErr w:type="spellStart"/>
            <w:ins w:id="1586" w:author="Bourque, Ethan" w:date="2024-04-23T10:33:00Z">
              <w:r w:rsidRPr="00E52430">
                <w:rPr>
                  <w:rFonts w:ascii="Garamond" w:hAnsi="Garamond" w:cs="Calibri"/>
                  <w:color w:val="000000"/>
                  <w:sz w:val="22"/>
                  <w:szCs w:val="22"/>
                  <w:rPrChange w:id="158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3D2547B9" w14:textId="77777777" w:rsidR="00E52430" w:rsidRPr="00E52430" w:rsidRDefault="00E52430" w:rsidP="00E52430">
            <w:pPr>
              <w:jc w:val="center"/>
              <w:rPr>
                <w:ins w:id="1588" w:author="Bourque, Ethan" w:date="2024-04-23T10:33:00Z"/>
                <w:rFonts w:ascii="Garamond" w:hAnsi="Garamond" w:cs="Calibri"/>
                <w:color w:val="000000"/>
                <w:sz w:val="22"/>
                <w:szCs w:val="22"/>
                <w:rPrChange w:id="1589" w:author="Bourque, Ethan" w:date="2024-04-23T11:20:00Z">
                  <w:rPr>
                    <w:ins w:id="1590" w:author="Bourque, Ethan" w:date="2024-04-23T10:33:00Z"/>
                    <w:rFonts w:ascii="Calibri" w:hAnsi="Calibri" w:cs="Calibri"/>
                    <w:color w:val="000000"/>
                    <w:sz w:val="22"/>
                    <w:szCs w:val="22"/>
                  </w:rPr>
                </w:rPrChange>
              </w:rPr>
            </w:pPr>
            <w:ins w:id="1591" w:author="Bourque, Ethan" w:date="2024-04-23T10:33:00Z">
              <w:r w:rsidRPr="00E52430">
                <w:rPr>
                  <w:rFonts w:ascii="Garamond" w:hAnsi="Garamond" w:cs="Calibri"/>
                  <w:color w:val="000000"/>
                  <w:sz w:val="22"/>
                  <w:szCs w:val="22"/>
                  <w:rPrChange w:id="1592" w:author="Bourque, Ethan" w:date="2024-04-23T11:20:00Z">
                    <w:rPr>
                      <w:rFonts w:ascii="Calibri" w:hAnsi="Calibri" w:cs="Calibri"/>
                      <w:color w:val="000000"/>
                      <w:sz w:val="22"/>
                      <w:szCs w:val="22"/>
                    </w:rPr>
                  </w:rPrChange>
                </w:rPr>
                <w:t>10/6/2023</w:t>
              </w:r>
            </w:ins>
          </w:p>
        </w:tc>
        <w:tc>
          <w:tcPr>
            <w:tcW w:w="774" w:type="dxa"/>
            <w:tcBorders>
              <w:top w:val="nil"/>
              <w:left w:val="nil"/>
              <w:bottom w:val="single" w:sz="4" w:space="0" w:color="auto"/>
              <w:right w:val="single" w:sz="4" w:space="0" w:color="auto"/>
            </w:tcBorders>
            <w:shd w:val="clear" w:color="auto" w:fill="auto"/>
            <w:noWrap/>
            <w:vAlign w:val="bottom"/>
          </w:tcPr>
          <w:p w14:paraId="5A3D60BE" w14:textId="77777777" w:rsidR="00E52430" w:rsidRPr="00E52430" w:rsidRDefault="00E52430" w:rsidP="00E52430">
            <w:pPr>
              <w:jc w:val="center"/>
              <w:rPr>
                <w:ins w:id="1593" w:author="Bourque, Ethan" w:date="2024-04-23T10:33:00Z"/>
                <w:rFonts w:ascii="Garamond" w:hAnsi="Garamond" w:cs="Calibri"/>
                <w:color w:val="000000"/>
                <w:sz w:val="22"/>
                <w:szCs w:val="22"/>
                <w:rPrChange w:id="1594" w:author="Bourque, Ethan" w:date="2024-04-23T11:20:00Z">
                  <w:rPr>
                    <w:ins w:id="1595" w:author="Bourque, Ethan" w:date="2024-04-23T10:33:00Z"/>
                    <w:rFonts w:ascii="Calibri" w:hAnsi="Calibri" w:cs="Calibri"/>
                    <w:color w:val="000000"/>
                    <w:sz w:val="22"/>
                    <w:szCs w:val="22"/>
                  </w:rPr>
                </w:rPrChange>
              </w:rPr>
            </w:pPr>
            <w:ins w:id="1596" w:author="Bourque, Ethan" w:date="2024-04-23T10:33:00Z">
              <w:r w:rsidRPr="00E52430">
                <w:rPr>
                  <w:rFonts w:ascii="Garamond" w:hAnsi="Garamond" w:cs="Calibri"/>
                  <w:color w:val="000000"/>
                  <w:sz w:val="22"/>
                  <w:szCs w:val="22"/>
                  <w:rPrChange w:id="1597" w:author="Bourque, Ethan" w:date="2024-04-23T11:20:00Z">
                    <w:rPr>
                      <w:rFonts w:ascii="Calibri" w:hAnsi="Calibri" w:cs="Calibri"/>
                      <w:color w:val="000000"/>
                      <w:sz w:val="22"/>
                      <w:szCs w:val="22"/>
                    </w:rPr>
                  </w:rPrChange>
                </w:rPr>
                <w:t>7:15</w:t>
              </w:r>
            </w:ins>
          </w:p>
        </w:tc>
        <w:tc>
          <w:tcPr>
            <w:tcW w:w="1248" w:type="dxa"/>
            <w:tcBorders>
              <w:top w:val="nil"/>
              <w:left w:val="nil"/>
              <w:bottom w:val="single" w:sz="4" w:space="0" w:color="auto"/>
              <w:right w:val="single" w:sz="4" w:space="0" w:color="auto"/>
            </w:tcBorders>
            <w:shd w:val="clear" w:color="auto" w:fill="auto"/>
            <w:noWrap/>
            <w:vAlign w:val="bottom"/>
          </w:tcPr>
          <w:p w14:paraId="7FB53F5F" w14:textId="5A05249B" w:rsidR="00E52430" w:rsidRPr="00E52430" w:rsidRDefault="00E52430" w:rsidP="00E52430">
            <w:pPr>
              <w:jc w:val="center"/>
              <w:rPr>
                <w:ins w:id="1598" w:author="Bourque, Ethan" w:date="2024-04-23T10:33:00Z"/>
                <w:rFonts w:ascii="Garamond" w:hAnsi="Garamond" w:cs="Calibri"/>
                <w:color w:val="000000"/>
                <w:sz w:val="22"/>
                <w:szCs w:val="22"/>
                <w:rPrChange w:id="1599" w:author="Bourque, Ethan" w:date="2024-04-23T11:20:00Z">
                  <w:rPr>
                    <w:ins w:id="1600" w:author="Bourque, Ethan" w:date="2024-04-23T10:33:00Z"/>
                    <w:rFonts w:ascii="Calibri" w:hAnsi="Calibri" w:cs="Calibri"/>
                    <w:color w:val="000000"/>
                    <w:sz w:val="22"/>
                    <w:szCs w:val="22"/>
                  </w:rPr>
                </w:rPrChange>
              </w:rPr>
            </w:pPr>
            <w:proofErr w:type="spellStart"/>
            <w:ins w:id="160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74D245C" w14:textId="77777777" w:rsidR="00E52430" w:rsidRPr="00E52430" w:rsidRDefault="00E52430" w:rsidP="00E52430">
            <w:pPr>
              <w:jc w:val="center"/>
              <w:rPr>
                <w:ins w:id="1602" w:author="Bourque, Ethan" w:date="2024-04-23T10:33:00Z"/>
                <w:rFonts w:ascii="Garamond" w:hAnsi="Garamond" w:cs="Calibri"/>
                <w:color w:val="000000"/>
                <w:sz w:val="22"/>
                <w:szCs w:val="22"/>
                <w:rPrChange w:id="1603" w:author="Bourque, Ethan" w:date="2024-04-23T11:20:00Z">
                  <w:rPr>
                    <w:ins w:id="1604" w:author="Bourque, Ethan" w:date="2024-04-23T10:33:00Z"/>
                    <w:rFonts w:ascii="Calibri" w:hAnsi="Calibri" w:cs="Calibri"/>
                    <w:color w:val="000000"/>
                    <w:sz w:val="22"/>
                    <w:szCs w:val="22"/>
                  </w:rPr>
                </w:rPrChange>
              </w:rPr>
            </w:pPr>
            <w:ins w:id="1605" w:author="Bourque, Ethan" w:date="2024-04-23T10:33:00Z">
              <w:r w:rsidRPr="00E52430">
                <w:rPr>
                  <w:rFonts w:ascii="Garamond" w:hAnsi="Garamond" w:cs="Calibri"/>
                  <w:color w:val="000000"/>
                  <w:sz w:val="22"/>
                  <w:szCs w:val="22"/>
                  <w:rPrChange w:id="1606" w:author="Bourque, Ethan" w:date="2024-04-23T11:20:00Z">
                    <w:rPr>
                      <w:rFonts w:ascii="Calibri" w:hAnsi="Calibri" w:cs="Calibri"/>
                      <w:color w:val="000000"/>
                      <w:sz w:val="22"/>
                      <w:szCs w:val="22"/>
                    </w:rPr>
                  </w:rPrChange>
                </w:rPr>
                <w:t>8/1/2023</w:t>
              </w:r>
            </w:ins>
          </w:p>
        </w:tc>
        <w:tc>
          <w:tcPr>
            <w:tcW w:w="748" w:type="dxa"/>
            <w:tcBorders>
              <w:top w:val="nil"/>
              <w:left w:val="nil"/>
              <w:bottom w:val="single" w:sz="4" w:space="0" w:color="auto"/>
              <w:right w:val="single" w:sz="4" w:space="0" w:color="auto"/>
            </w:tcBorders>
            <w:shd w:val="clear" w:color="auto" w:fill="auto"/>
            <w:noWrap/>
            <w:vAlign w:val="bottom"/>
          </w:tcPr>
          <w:p w14:paraId="1578B936" w14:textId="77777777" w:rsidR="00E52430" w:rsidRPr="00E52430" w:rsidRDefault="00E52430" w:rsidP="00E52430">
            <w:pPr>
              <w:jc w:val="center"/>
              <w:rPr>
                <w:ins w:id="1607" w:author="Bourque, Ethan" w:date="2024-04-23T10:33:00Z"/>
                <w:rFonts w:ascii="Garamond" w:hAnsi="Garamond" w:cs="Calibri"/>
                <w:color w:val="000000"/>
                <w:sz w:val="22"/>
                <w:szCs w:val="22"/>
                <w:rPrChange w:id="1608" w:author="Bourque, Ethan" w:date="2024-04-23T11:20:00Z">
                  <w:rPr>
                    <w:ins w:id="1609" w:author="Bourque, Ethan" w:date="2024-04-23T10:33:00Z"/>
                    <w:rFonts w:ascii="Calibri" w:hAnsi="Calibri" w:cs="Calibri"/>
                    <w:color w:val="000000"/>
                    <w:sz w:val="22"/>
                    <w:szCs w:val="22"/>
                  </w:rPr>
                </w:rPrChange>
              </w:rPr>
            </w:pPr>
            <w:ins w:id="1610" w:author="Bourque, Ethan" w:date="2024-04-23T10:33:00Z">
              <w:r w:rsidRPr="00E52430">
                <w:rPr>
                  <w:rFonts w:ascii="Garamond" w:hAnsi="Garamond" w:cs="Calibri"/>
                  <w:color w:val="000000"/>
                  <w:sz w:val="22"/>
                  <w:szCs w:val="22"/>
                  <w:rPrChange w:id="1611" w:author="Bourque, Ethan" w:date="2024-04-23T11:20:00Z">
                    <w:rPr>
                      <w:rFonts w:ascii="Calibri" w:hAnsi="Calibri" w:cs="Calibri"/>
                      <w:color w:val="000000"/>
                      <w:sz w:val="22"/>
                      <w:szCs w:val="22"/>
                    </w:rPr>
                  </w:rPrChange>
                </w:rPr>
                <w:t>7:33</w:t>
              </w:r>
            </w:ins>
          </w:p>
        </w:tc>
      </w:tr>
      <w:tr w:rsidR="00E52430" w14:paraId="17C27BB1" w14:textId="77777777" w:rsidTr="00E52430">
        <w:trPr>
          <w:trHeight w:val="300"/>
          <w:jc w:val="center"/>
          <w:ins w:id="161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E0CA8A4" w14:textId="77777777" w:rsidR="00E52430" w:rsidRPr="00E52430" w:rsidRDefault="00E52430" w:rsidP="00E52430">
            <w:pPr>
              <w:jc w:val="center"/>
              <w:rPr>
                <w:ins w:id="1613" w:author="Bourque, Ethan" w:date="2024-04-23T10:33:00Z"/>
                <w:rFonts w:ascii="Garamond" w:hAnsi="Garamond" w:cs="Calibri"/>
                <w:color w:val="000000"/>
                <w:sz w:val="22"/>
                <w:szCs w:val="22"/>
                <w:rPrChange w:id="1614" w:author="Bourque, Ethan" w:date="2024-04-23T11:20:00Z">
                  <w:rPr>
                    <w:ins w:id="1615" w:author="Bourque, Ethan" w:date="2024-04-23T10:33:00Z"/>
                    <w:rFonts w:ascii="Calibri" w:hAnsi="Calibri" w:cs="Calibri"/>
                    <w:color w:val="000000"/>
                    <w:sz w:val="22"/>
                    <w:szCs w:val="22"/>
                  </w:rPr>
                </w:rPrChange>
              </w:rPr>
            </w:pPr>
            <w:proofErr w:type="spellStart"/>
            <w:ins w:id="1616" w:author="Bourque, Ethan" w:date="2024-04-23T10:33:00Z">
              <w:r w:rsidRPr="00E52430">
                <w:rPr>
                  <w:rFonts w:ascii="Garamond" w:hAnsi="Garamond" w:cs="Calibri"/>
                  <w:color w:val="000000"/>
                  <w:sz w:val="22"/>
                  <w:szCs w:val="22"/>
                  <w:rPrChange w:id="1617"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16AE4D2F" w14:textId="77777777" w:rsidR="00E52430" w:rsidRPr="00E52430" w:rsidRDefault="00E52430" w:rsidP="00E52430">
            <w:pPr>
              <w:jc w:val="center"/>
              <w:rPr>
                <w:ins w:id="1618" w:author="Bourque, Ethan" w:date="2024-04-23T10:33:00Z"/>
                <w:rFonts w:ascii="Garamond" w:hAnsi="Garamond" w:cs="Calibri"/>
                <w:color w:val="000000"/>
                <w:sz w:val="22"/>
                <w:szCs w:val="22"/>
                <w:rPrChange w:id="1619" w:author="Bourque, Ethan" w:date="2024-04-23T11:20:00Z">
                  <w:rPr>
                    <w:ins w:id="1620" w:author="Bourque, Ethan" w:date="2024-04-23T10:33:00Z"/>
                    <w:rFonts w:ascii="Calibri" w:hAnsi="Calibri" w:cs="Calibri"/>
                    <w:color w:val="000000"/>
                    <w:sz w:val="22"/>
                    <w:szCs w:val="22"/>
                  </w:rPr>
                </w:rPrChange>
              </w:rPr>
            </w:pPr>
            <w:ins w:id="1621" w:author="Bourque, Ethan" w:date="2024-04-23T10:33:00Z">
              <w:r w:rsidRPr="00E52430">
                <w:rPr>
                  <w:rFonts w:ascii="Garamond" w:hAnsi="Garamond" w:cs="Calibri"/>
                  <w:color w:val="000000"/>
                  <w:sz w:val="22"/>
                  <w:szCs w:val="22"/>
                  <w:rPrChange w:id="1622" w:author="Bourque, Ethan" w:date="2024-04-23T11:20:00Z">
                    <w:rPr>
                      <w:rFonts w:ascii="Calibri" w:hAnsi="Calibri" w:cs="Calibri"/>
                      <w:color w:val="000000"/>
                      <w:sz w:val="22"/>
                      <w:szCs w:val="22"/>
                    </w:rPr>
                  </w:rPrChange>
                </w:rPr>
                <w:t>11/7/2023</w:t>
              </w:r>
            </w:ins>
          </w:p>
        </w:tc>
        <w:tc>
          <w:tcPr>
            <w:tcW w:w="734" w:type="dxa"/>
            <w:tcBorders>
              <w:top w:val="nil"/>
              <w:left w:val="nil"/>
              <w:bottom w:val="single" w:sz="4" w:space="0" w:color="auto"/>
              <w:right w:val="single" w:sz="4" w:space="0" w:color="auto"/>
            </w:tcBorders>
            <w:shd w:val="clear" w:color="auto" w:fill="auto"/>
            <w:noWrap/>
            <w:vAlign w:val="bottom"/>
          </w:tcPr>
          <w:p w14:paraId="37D3C0FE" w14:textId="77777777" w:rsidR="00E52430" w:rsidRPr="00E52430" w:rsidRDefault="00E52430" w:rsidP="00E52430">
            <w:pPr>
              <w:jc w:val="center"/>
              <w:rPr>
                <w:ins w:id="1623" w:author="Bourque, Ethan" w:date="2024-04-23T10:33:00Z"/>
                <w:rFonts w:ascii="Garamond" w:hAnsi="Garamond" w:cs="Calibri"/>
                <w:color w:val="000000"/>
                <w:sz w:val="22"/>
                <w:szCs w:val="22"/>
                <w:rPrChange w:id="1624" w:author="Bourque, Ethan" w:date="2024-04-23T11:20:00Z">
                  <w:rPr>
                    <w:ins w:id="1625" w:author="Bourque, Ethan" w:date="2024-04-23T10:33:00Z"/>
                    <w:rFonts w:ascii="Calibri" w:hAnsi="Calibri" w:cs="Calibri"/>
                    <w:color w:val="000000"/>
                    <w:sz w:val="22"/>
                    <w:szCs w:val="22"/>
                  </w:rPr>
                </w:rPrChange>
              </w:rPr>
            </w:pPr>
            <w:ins w:id="1626" w:author="Bourque, Ethan" w:date="2024-04-23T10:33:00Z">
              <w:r w:rsidRPr="00E52430">
                <w:rPr>
                  <w:rFonts w:ascii="Garamond" w:hAnsi="Garamond" w:cs="Calibri"/>
                  <w:color w:val="000000"/>
                  <w:sz w:val="22"/>
                  <w:szCs w:val="22"/>
                  <w:rPrChange w:id="1627" w:author="Bourque, Ethan" w:date="2024-04-23T11:20:00Z">
                    <w:rPr>
                      <w:rFonts w:ascii="Calibri" w:hAnsi="Calibri" w:cs="Calibri"/>
                      <w:color w:val="000000"/>
                      <w:sz w:val="22"/>
                      <w:szCs w:val="22"/>
                    </w:rPr>
                  </w:rPrChange>
                </w:rPr>
                <w:t>9:30</w:t>
              </w:r>
            </w:ins>
          </w:p>
        </w:tc>
        <w:tc>
          <w:tcPr>
            <w:tcW w:w="1143" w:type="dxa"/>
            <w:tcBorders>
              <w:top w:val="nil"/>
              <w:left w:val="nil"/>
              <w:bottom w:val="single" w:sz="4" w:space="0" w:color="auto"/>
              <w:right w:val="single" w:sz="4" w:space="0" w:color="auto"/>
            </w:tcBorders>
            <w:shd w:val="clear" w:color="auto" w:fill="auto"/>
            <w:noWrap/>
            <w:vAlign w:val="bottom"/>
          </w:tcPr>
          <w:p w14:paraId="519F9D99" w14:textId="77777777" w:rsidR="00E52430" w:rsidRPr="00E52430" w:rsidRDefault="00E52430" w:rsidP="00E52430">
            <w:pPr>
              <w:jc w:val="center"/>
              <w:rPr>
                <w:ins w:id="1628" w:author="Bourque, Ethan" w:date="2024-04-23T10:33:00Z"/>
                <w:rFonts w:ascii="Garamond" w:hAnsi="Garamond" w:cs="Calibri"/>
                <w:color w:val="000000"/>
                <w:sz w:val="22"/>
                <w:szCs w:val="22"/>
                <w:rPrChange w:id="1629" w:author="Bourque, Ethan" w:date="2024-04-23T11:20:00Z">
                  <w:rPr>
                    <w:ins w:id="1630" w:author="Bourque, Ethan" w:date="2024-04-23T10:33:00Z"/>
                    <w:rFonts w:ascii="Calibri" w:hAnsi="Calibri" w:cs="Calibri"/>
                    <w:color w:val="000000"/>
                    <w:sz w:val="22"/>
                    <w:szCs w:val="22"/>
                  </w:rPr>
                </w:rPrChange>
              </w:rPr>
            </w:pPr>
            <w:proofErr w:type="spellStart"/>
            <w:ins w:id="1631" w:author="Bourque, Ethan" w:date="2024-04-23T10:33:00Z">
              <w:r w:rsidRPr="00E52430">
                <w:rPr>
                  <w:rFonts w:ascii="Garamond" w:hAnsi="Garamond" w:cs="Calibri"/>
                  <w:color w:val="000000"/>
                  <w:sz w:val="22"/>
                  <w:szCs w:val="22"/>
                  <w:rPrChange w:id="1632"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736DE1CD" w14:textId="77777777" w:rsidR="00E52430" w:rsidRPr="00E52430" w:rsidRDefault="00E52430" w:rsidP="00E52430">
            <w:pPr>
              <w:jc w:val="center"/>
              <w:rPr>
                <w:ins w:id="1633" w:author="Bourque, Ethan" w:date="2024-04-23T10:33:00Z"/>
                <w:rFonts w:ascii="Garamond" w:hAnsi="Garamond" w:cs="Calibri"/>
                <w:color w:val="000000"/>
                <w:sz w:val="22"/>
                <w:szCs w:val="22"/>
                <w:rPrChange w:id="1634" w:author="Bourque, Ethan" w:date="2024-04-23T11:20:00Z">
                  <w:rPr>
                    <w:ins w:id="1635" w:author="Bourque, Ethan" w:date="2024-04-23T10:33:00Z"/>
                    <w:rFonts w:ascii="Calibri" w:hAnsi="Calibri" w:cs="Calibri"/>
                    <w:color w:val="000000"/>
                    <w:sz w:val="22"/>
                    <w:szCs w:val="22"/>
                  </w:rPr>
                </w:rPrChange>
              </w:rPr>
            </w:pPr>
            <w:ins w:id="1636" w:author="Bourque, Ethan" w:date="2024-04-23T10:33:00Z">
              <w:r w:rsidRPr="00E52430">
                <w:rPr>
                  <w:rFonts w:ascii="Garamond" w:hAnsi="Garamond" w:cs="Calibri"/>
                  <w:color w:val="000000"/>
                  <w:sz w:val="22"/>
                  <w:szCs w:val="22"/>
                  <w:rPrChange w:id="1637" w:author="Bourque, Ethan" w:date="2024-04-23T11:20:00Z">
                    <w:rPr>
                      <w:rFonts w:ascii="Calibri" w:hAnsi="Calibri" w:cs="Calibri"/>
                      <w:color w:val="000000"/>
                      <w:sz w:val="22"/>
                      <w:szCs w:val="22"/>
                    </w:rPr>
                  </w:rPrChange>
                </w:rPr>
                <w:t>11/7/2023</w:t>
              </w:r>
            </w:ins>
          </w:p>
        </w:tc>
        <w:tc>
          <w:tcPr>
            <w:tcW w:w="774" w:type="dxa"/>
            <w:tcBorders>
              <w:top w:val="nil"/>
              <w:left w:val="nil"/>
              <w:bottom w:val="single" w:sz="4" w:space="0" w:color="auto"/>
              <w:right w:val="single" w:sz="4" w:space="0" w:color="auto"/>
            </w:tcBorders>
            <w:shd w:val="clear" w:color="auto" w:fill="auto"/>
            <w:noWrap/>
            <w:vAlign w:val="bottom"/>
          </w:tcPr>
          <w:p w14:paraId="597C72E7" w14:textId="77777777" w:rsidR="00E52430" w:rsidRPr="00E52430" w:rsidRDefault="00E52430" w:rsidP="00E52430">
            <w:pPr>
              <w:jc w:val="center"/>
              <w:rPr>
                <w:ins w:id="1638" w:author="Bourque, Ethan" w:date="2024-04-23T10:33:00Z"/>
                <w:rFonts w:ascii="Garamond" w:hAnsi="Garamond" w:cs="Calibri"/>
                <w:color w:val="000000"/>
                <w:sz w:val="22"/>
                <w:szCs w:val="22"/>
                <w:rPrChange w:id="1639" w:author="Bourque, Ethan" w:date="2024-04-23T11:20:00Z">
                  <w:rPr>
                    <w:ins w:id="1640" w:author="Bourque, Ethan" w:date="2024-04-23T10:33:00Z"/>
                    <w:rFonts w:ascii="Calibri" w:hAnsi="Calibri" w:cs="Calibri"/>
                    <w:color w:val="000000"/>
                    <w:sz w:val="22"/>
                    <w:szCs w:val="22"/>
                  </w:rPr>
                </w:rPrChange>
              </w:rPr>
            </w:pPr>
            <w:ins w:id="1641" w:author="Bourque, Ethan" w:date="2024-04-23T10:33:00Z">
              <w:r w:rsidRPr="00E52430">
                <w:rPr>
                  <w:rFonts w:ascii="Garamond" w:hAnsi="Garamond" w:cs="Calibri"/>
                  <w:color w:val="000000"/>
                  <w:sz w:val="22"/>
                  <w:szCs w:val="22"/>
                  <w:rPrChange w:id="1642" w:author="Bourque, Ethan" w:date="2024-04-23T11:20:00Z">
                    <w:rPr>
                      <w:rFonts w:ascii="Calibri" w:hAnsi="Calibri" w:cs="Calibri"/>
                      <w:color w:val="000000"/>
                      <w:sz w:val="22"/>
                      <w:szCs w:val="22"/>
                    </w:rPr>
                  </w:rPrChange>
                </w:rPr>
                <w:t>11:49</w:t>
              </w:r>
            </w:ins>
          </w:p>
        </w:tc>
        <w:tc>
          <w:tcPr>
            <w:tcW w:w="1248" w:type="dxa"/>
            <w:tcBorders>
              <w:top w:val="nil"/>
              <w:left w:val="nil"/>
              <w:bottom w:val="single" w:sz="4" w:space="0" w:color="auto"/>
              <w:right w:val="single" w:sz="4" w:space="0" w:color="auto"/>
            </w:tcBorders>
            <w:shd w:val="clear" w:color="auto" w:fill="auto"/>
            <w:noWrap/>
            <w:vAlign w:val="bottom"/>
          </w:tcPr>
          <w:p w14:paraId="1650E475" w14:textId="2A862BAA" w:rsidR="00E52430" w:rsidRPr="00E52430" w:rsidRDefault="00E52430" w:rsidP="00E52430">
            <w:pPr>
              <w:jc w:val="center"/>
              <w:rPr>
                <w:ins w:id="1643" w:author="Bourque, Ethan" w:date="2024-04-23T10:33:00Z"/>
                <w:rFonts w:ascii="Garamond" w:hAnsi="Garamond" w:cs="Calibri"/>
                <w:color w:val="000000"/>
                <w:sz w:val="22"/>
                <w:szCs w:val="22"/>
                <w:rPrChange w:id="1644" w:author="Bourque, Ethan" w:date="2024-04-23T11:20:00Z">
                  <w:rPr>
                    <w:ins w:id="1645" w:author="Bourque, Ethan" w:date="2024-04-23T10:33:00Z"/>
                    <w:rFonts w:ascii="Calibri" w:hAnsi="Calibri" w:cs="Calibri"/>
                    <w:color w:val="000000"/>
                    <w:sz w:val="22"/>
                    <w:szCs w:val="22"/>
                  </w:rPr>
                </w:rPrChange>
              </w:rPr>
            </w:pPr>
            <w:proofErr w:type="spellStart"/>
            <w:ins w:id="1646"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38591C7E" w14:textId="77777777" w:rsidR="00E52430" w:rsidRPr="00E52430" w:rsidRDefault="00E52430" w:rsidP="00E52430">
            <w:pPr>
              <w:jc w:val="center"/>
              <w:rPr>
                <w:ins w:id="1647" w:author="Bourque, Ethan" w:date="2024-04-23T10:33:00Z"/>
                <w:rFonts w:ascii="Garamond" w:hAnsi="Garamond" w:cs="Calibri"/>
                <w:color w:val="000000"/>
                <w:sz w:val="22"/>
                <w:szCs w:val="22"/>
                <w:rPrChange w:id="1648" w:author="Bourque, Ethan" w:date="2024-04-23T11:20:00Z">
                  <w:rPr>
                    <w:ins w:id="1649" w:author="Bourque, Ethan" w:date="2024-04-23T10:33:00Z"/>
                    <w:rFonts w:ascii="Calibri" w:hAnsi="Calibri" w:cs="Calibri"/>
                    <w:color w:val="000000"/>
                    <w:sz w:val="22"/>
                    <w:szCs w:val="22"/>
                  </w:rPr>
                </w:rPrChange>
              </w:rPr>
            </w:pPr>
            <w:ins w:id="1650" w:author="Bourque, Ethan" w:date="2024-04-23T10:33:00Z">
              <w:r w:rsidRPr="00E52430">
                <w:rPr>
                  <w:rFonts w:ascii="Garamond" w:hAnsi="Garamond" w:cs="Calibri"/>
                  <w:color w:val="000000"/>
                  <w:sz w:val="22"/>
                  <w:szCs w:val="22"/>
                  <w:rPrChange w:id="1651" w:author="Bourque, Ethan" w:date="2024-04-23T11:20:00Z">
                    <w:rPr>
                      <w:rFonts w:ascii="Calibri" w:hAnsi="Calibri" w:cs="Calibri"/>
                      <w:color w:val="000000"/>
                      <w:sz w:val="22"/>
                      <w:szCs w:val="22"/>
                    </w:rPr>
                  </w:rPrChange>
                </w:rPr>
                <w:t>9/11/2023</w:t>
              </w:r>
            </w:ins>
          </w:p>
        </w:tc>
        <w:tc>
          <w:tcPr>
            <w:tcW w:w="748" w:type="dxa"/>
            <w:tcBorders>
              <w:top w:val="nil"/>
              <w:left w:val="nil"/>
              <w:bottom w:val="single" w:sz="4" w:space="0" w:color="auto"/>
              <w:right w:val="single" w:sz="4" w:space="0" w:color="auto"/>
            </w:tcBorders>
            <w:shd w:val="clear" w:color="auto" w:fill="auto"/>
            <w:noWrap/>
            <w:vAlign w:val="bottom"/>
          </w:tcPr>
          <w:p w14:paraId="4DA6EC42" w14:textId="77777777" w:rsidR="00E52430" w:rsidRPr="00E52430" w:rsidRDefault="00E52430" w:rsidP="00E52430">
            <w:pPr>
              <w:jc w:val="center"/>
              <w:rPr>
                <w:ins w:id="1652" w:author="Bourque, Ethan" w:date="2024-04-23T10:33:00Z"/>
                <w:rFonts w:ascii="Garamond" w:hAnsi="Garamond" w:cs="Calibri"/>
                <w:color w:val="000000"/>
                <w:sz w:val="22"/>
                <w:szCs w:val="22"/>
                <w:rPrChange w:id="1653" w:author="Bourque, Ethan" w:date="2024-04-23T11:20:00Z">
                  <w:rPr>
                    <w:ins w:id="1654" w:author="Bourque, Ethan" w:date="2024-04-23T10:33:00Z"/>
                    <w:rFonts w:ascii="Calibri" w:hAnsi="Calibri" w:cs="Calibri"/>
                    <w:color w:val="000000"/>
                    <w:sz w:val="22"/>
                    <w:szCs w:val="22"/>
                  </w:rPr>
                </w:rPrChange>
              </w:rPr>
            </w:pPr>
            <w:ins w:id="1655" w:author="Bourque, Ethan" w:date="2024-04-23T10:33:00Z">
              <w:r w:rsidRPr="00E52430">
                <w:rPr>
                  <w:rFonts w:ascii="Garamond" w:hAnsi="Garamond" w:cs="Calibri"/>
                  <w:color w:val="000000"/>
                  <w:sz w:val="22"/>
                  <w:szCs w:val="22"/>
                  <w:rPrChange w:id="1656" w:author="Bourque, Ethan" w:date="2024-04-23T11:20:00Z">
                    <w:rPr>
                      <w:rFonts w:ascii="Calibri" w:hAnsi="Calibri" w:cs="Calibri"/>
                      <w:color w:val="000000"/>
                      <w:sz w:val="22"/>
                      <w:szCs w:val="22"/>
                    </w:rPr>
                  </w:rPrChange>
                </w:rPr>
                <w:t>7:30</w:t>
              </w:r>
            </w:ins>
          </w:p>
        </w:tc>
      </w:tr>
      <w:tr w:rsidR="00E52430" w14:paraId="442455CA" w14:textId="77777777" w:rsidTr="00E52430">
        <w:trPr>
          <w:trHeight w:val="300"/>
          <w:jc w:val="center"/>
          <w:ins w:id="1657"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1B0FF55E" w14:textId="77777777" w:rsidR="00E52430" w:rsidRPr="00E52430" w:rsidRDefault="00E52430" w:rsidP="00E52430">
            <w:pPr>
              <w:jc w:val="center"/>
              <w:rPr>
                <w:ins w:id="1658" w:author="Bourque, Ethan" w:date="2024-04-23T10:33:00Z"/>
                <w:rFonts w:ascii="Garamond" w:hAnsi="Garamond" w:cs="Calibri"/>
                <w:color w:val="000000"/>
                <w:sz w:val="22"/>
                <w:szCs w:val="22"/>
                <w:rPrChange w:id="1659" w:author="Bourque, Ethan" w:date="2024-04-23T11:20:00Z">
                  <w:rPr>
                    <w:ins w:id="1660" w:author="Bourque, Ethan" w:date="2024-04-23T10:33:00Z"/>
                    <w:rFonts w:ascii="Calibri" w:hAnsi="Calibri" w:cs="Calibri"/>
                    <w:color w:val="000000"/>
                    <w:sz w:val="22"/>
                    <w:szCs w:val="22"/>
                  </w:rPr>
                </w:rPrChange>
              </w:rPr>
            </w:pPr>
            <w:proofErr w:type="spellStart"/>
            <w:ins w:id="1661" w:author="Bourque, Ethan" w:date="2024-04-23T10:33:00Z">
              <w:r w:rsidRPr="00E52430">
                <w:rPr>
                  <w:rFonts w:ascii="Garamond" w:hAnsi="Garamond" w:cs="Calibri"/>
                  <w:color w:val="000000"/>
                  <w:sz w:val="22"/>
                  <w:szCs w:val="22"/>
                  <w:rPrChange w:id="1662" w:author="Bourque, Ethan" w:date="2024-04-23T11:20:00Z">
                    <w:rPr>
                      <w:rFonts w:ascii="Calibri" w:hAnsi="Calibri" w:cs="Calibri"/>
                      <w:color w:val="000000"/>
                      <w:sz w:val="22"/>
                      <w:szCs w:val="22"/>
                    </w:rPr>
                  </w:rPrChange>
                </w:rPr>
                <w:t>apacpnut</w:t>
              </w:r>
              <w:proofErr w:type="spellEnd"/>
            </w:ins>
          </w:p>
        </w:tc>
        <w:tc>
          <w:tcPr>
            <w:tcW w:w="1382" w:type="dxa"/>
            <w:tcBorders>
              <w:top w:val="nil"/>
              <w:left w:val="nil"/>
              <w:bottom w:val="single" w:sz="4" w:space="0" w:color="auto"/>
              <w:right w:val="single" w:sz="4" w:space="0" w:color="auto"/>
            </w:tcBorders>
            <w:shd w:val="clear" w:color="auto" w:fill="auto"/>
            <w:noWrap/>
            <w:vAlign w:val="bottom"/>
          </w:tcPr>
          <w:p w14:paraId="4E44D63D" w14:textId="77777777" w:rsidR="00E52430" w:rsidRPr="00E52430" w:rsidRDefault="00E52430" w:rsidP="00E52430">
            <w:pPr>
              <w:jc w:val="center"/>
              <w:rPr>
                <w:ins w:id="1663" w:author="Bourque, Ethan" w:date="2024-04-23T10:33:00Z"/>
                <w:rFonts w:ascii="Garamond" w:hAnsi="Garamond" w:cs="Calibri"/>
                <w:color w:val="000000"/>
                <w:sz w:val="22"/>
                <w:szCs w:val="22"/>
                <w:rPrChange w:id="1664" w:author="Bourque, Ethan" w:date="2024-04-23T11:20:00Z">
                  <w:rPr>
                    <w:ins w:id="1665" w:author="Bourque, Ethan" w:date="2024-04-23T10:33:00Z"/>
                    <w:rFonts w:ascii="Calibri" w:hAnsi="Calibri" w:cs="Calibri"/>
                    <w:color w:val="000000"/>
                    <w:sz w:val="22"/>
                    <w:szCs w:val="22"/>
                  </w:rPr>
                </w:rPrChange>
              </w:rPr>
            </w:pPr>
            <w:ins w:id="1666" w:author="Bourque, Ethan" w:date="2024-04-23T10:33:00Z">
              <w:r w:rsidRPr="00E52430">
                <w:rPr>
                  <w:rFonts w:ascii="Garamond" w:hAnsi="Garamond" w:cs="Calibri"/>
                  <w:color w:val="000000"/>
                  <w:sz w:val="22"/>
                  <w:szCs w:val="22"/>
                  <w:rPrChange w:id="1667" w:author="Bourque, Ethan" w:date="2024-04-23T11:20:00Z">
                    <w:rPr>
                      <w:rFonts w:ascii="Calibri" w:hAnsi="Calibri" w:cs="Calibri"/>
                      <w:color w:val="000000"/>
                      <w:sz w:val="22"/>
                      <w:szCs w:val="22"/>
                    </w:rPr>
                  </w:rPrChange>
                </w:rPr>
                <w:t>12/18/2023</w:t>
              </w:r>
            </w:ins>
          </w:p>
        </w:tc>
        <w:tc>
          <w:tcPr>
            <w:tcW w:w="734" w:type="dxa"/>
            <w:tcBorders>
              <w:top w:val="nil"/>
              <w:left w:val="nil"/>
              <w:bottom w:val="single" w:sz="4" w:space="0" w:color="auto"/>
              <w:right w:val="single" w:sz="4" w:space="0" w:color="auto"/>
            </w:tcBorders>
            <w:shd w:val="clear" w:color="auto" w:fill="auto"/>
            <w:noWrap/>
            <w:vAlign w:val="bottom"/>
          </w:tcPr>
          <w:p w14:paraId="41DBB9C0" w14:textId="77777777" w:rsidR="00E52430" w:rsidRPr="00E52430" w:rsidRDefault="00E52430" w:rsidP="00E52430">
            <w:pPr>
              <w:jc w:val="center"/>
              <w:rPr>
                <w:ins w:id="1668" w:author="Bourque, Ethan" w:date="2024-04-23T10:33:00Z"/>
                <w:rFonts w:ascii="Garamond" w:hAnsi="Garamond" w:cs="Calibri"/>
                <w:color w:val="000000"/>
                <w:sz w:val="22"/>
                <w:szCs w:val="22"/>
                <w:rPrChange w:id="1669" w:author="Bourque, Ethan" w:date="2024-04-23T11:20:00Z">
                  <w:rPr>
                    <w:ins w:id="1670" w:author="Bourque, Ethan" w:date="2024-04-23T10:33:00Z"/>
                    <w:rFonts w:ascii="Calibri" w:hAnsi="Calibri" w:cs="Calibri"/>
                    <w:color w:val="000000"/>
                    <w:sz w:val="22"/>
                    <w:szCs w:val="22"/>
                  </w:rPr>
                </w:rPrChange>
              </w:rPr>
            </w:pPr>
            <w:ins w:id="1671" w:author="Bourque, Ethan" w:date="2024-04-23T10:33:00Z">
              <w:r w:rsidRPr="00E52430">
                <w:rPr>
                  <w:rFonts w:ascii="Garamond" w:hAnsi="Garamond" w:cs="Calibri"/>
                  <w:color w:val="000000"/>
                  <w:sz w:val="22"/>
                  <w:szCs w:val="22"/>
                  <w:rPrChange w:id="1672" w:author="Bourque, Ethan" w:date="2024-04-23T11:20:00Z">
                    <w:rPr>
                      <w:rFonts w:ascii="Calibri" w:hAnsi="Calibri" w:cs="Calibri"/>
                      <w:color w:val="000000"/>
                      <w:sz w:val="22"/>
                      <w:szCs w:val="22"/>
                    </w:rPr>
                  </w:rPrChange>
                </w:rPr>
                <w:t>10:43</w:t>
              </w:r>
            </w:ins>
          </w:p>
        </w:tc>
        <w:tc>
          <w:tcPr>
            <w:tcW w:w="1143" w:type="dxa"/>
            <w:tcBorders>
              <w:top w:val="nil"/>
              <w:left w:val="nil"/>
              <w:bottom w:val="single" w:sz="4" w:space="0" w:color="auto"/>
              <w:right w:val="single" w:sz="4" w:space="0" w:color="auto"/>
            </w:tcBorders>
            <w:shd w:val="clear" w:color="auto" w:fill="auto"/>
            <w:noWrap/>
            <w:vAlign w:val="bottom"/>
          </w:tcPr>
          <w:p w14:paraId="2571E18E" w14:textId="77777777" w:rsidR="00E52430" w:rsidRPr="00E52430" w:rsidRDefault="00E52430" w:rsidP="00E52430">
            <w:pPr>
              <w:jc w:val="center"/>
              <w:rPr>
                <w:ins w:id="1673" w:author="Bourque, Ethan" w:date="2024-04-23T10:33:00Z"/>
                <w:rFonts w:ascii="Garamond" w:hAnsi="Garamond" w:cs="Calibri"/>
                <w:color w:val="000000"/>
                <w:sz w:val="22"/>
                <w:szCs w:val="22"/>
                <w:rPrChange w:id="1674" w:author="Bourque, Ethan" w:date="2024-04-23T11:20:00Z">
                  <w:rPr>
                    <w:ins w:id="1675" w:author="Bourque, Ethan" w:date="2024-04-23T10:33:00Z"/>
                    <w:rFonts w:ascii="Calibri" w:hAnsi="Calibri" w:cs="Calibri"/>
                    <w:color w:val="000000"/>
                    <w:sz w:val="22"/>
                    <w:szCs w:val="22"/>
                  </w:rPr>
                </w:rPrChange>
              </w:rPr>
            </w:pPr>
            <w:proofErr w:type="spellStart"/>
            <w:ins w:id="1676" w:author="Bourque, Ethan" w:date="2024-04-23T10:33:00Z">
              <w:r w:rsidRPr="00E52430">
                <w:rPr>
                  <w:rFonts w:ascii="Garamond" w:hAnsi="Garamond" w:cs="Calibri"/>
                  <w:color w:val="000000"/>
                  <w:sz w:val="22"/>
                  <w:szCs w:val="22"/>
                  <w:rPrChange w:id="1677" w:author="Bourque, Ethan" w:date="2024-04-23T11:20:00Z">
                    <w:rPr>
                      <w:rFonts w:ascii="Calibri" w:hAnsi="Calibri" w:cs="Calibri"/>
                      <w:color w:val="000000"/>
                      <w:sz w:val="22"/>
                      <w:szCs w:val="22"/>
                    </w:rPr>
                  </w:rPrChange>
                </w:rPr>
                <w:t>apadbnut</w:t>
              </w:r>
              <w:proofErr w:type="spellEnd"/>
            </w:ins>
          </w:p>
        </w:tc>
        <w:tc>
          <w:tcPr>
            <w:tcW w:w="1387" w:type="dxa"/>
            <w:tcBorders>
              <w:top w:val="nil"/>
              <w:left w:val="nil"/>
              <w:bottom w:val="single" w:sz="4" w:space="0" w:color="auto"/>
              <w:right w:val="single" w:sz="4" w:space="0" w:color="auto"/>
            </w:tcBorders>
            <w:shd w:val="clear" w:color="auto" w:fill="auto"/>
            <w:noWrap/>
            <w:vAlign w:val="bottom"/>
          </w:tcPr>
          <w:p w14:paraId="1CE6C028" w14:textId="77777777" w:rsidR="00E52430" w:rsidRPr="00E52430" w:rsidRDefault="00E52430" w:rsidP="00E52430">
            <w:pPr>
              <w:jc w:val="center"/>
              <w:rPr>
                <w:ins w:id="1678" w:author="Bourque, Ethan" w:date="2024-04-23T10:33:00Z"/>
                <w:rFonts w:ascii="Garamond" w:hAnsi="Garamond" w:cs="Calibri"/>
                <w:color w:val="000000"/>
                <w:sz w:val="22"/>
                <w:szCs w:val="22"/>
                <w:rPrChange w:id="1679" w:author="Bourque, Ethan" w:date="2024-04-23T11:20:00Z">
                  <w:rPr>
                    <w:ins w:id="1680" w:author="Bourque, Ethan" w:date="2024-04-23T10:33:00Z"/>
                    <w:rFonts w:ascii="Calibri" w:hAnsi="Calibri" w:cs="Calibri"/>
                    <w:color w:val="000000"/>
                    <w:sz w:val="22"/>
                    <w:szCs w:val="22"/>
                  </w:rPr>
                </w:rPrChange>
              </w:rPr>
            </w:pPr>
            <w:ins w:id="1681" w:author="Bourque, Ethan" w:date="2024-04-23T10:33:00Z">
              <w:r w:rsidRPr="00E52430">
                <w:rPr>
                  <w:rFonts w:ascii="Garamond" w:hAnsi="Garamond" w:cs="Calibri"/>
                  <w:color w:val="000000"/>
                  <w:sz w:val="22"/>
                  <w:szCs w:val="22"/>
                  <w:rPrChange w:id="1682" w:author="Bourque, Ethan" w:date="2024-04-23T11:20:00Z">
                    <w:rPr>
                      <w:rFonts w:ascii="Calibri" w:hAnsi="Calibri" w:cs="Calibri"/>
                      <w:color w:val="000000"/>
                      <w:sz w:val="22"/>
                      <w:szCs w:val="22"/>
                    </w:rPr>
                  </w:rPrChange>
                </w:rPr>
                <w:t>12/18/2023</w:t>
              </w:r>
            </w:ins>
          </w:p>
        </w:tc>
        <w:tc>
          <w:tcPr>
            <w:tcW w:w="774" w:type="dxa"/>
            <w:tcBorders>
              <w:top w:val="nil"/>
              <w:left w:val="nil"/>
              <w:bottom w:val="single" w:sz="4" w:space="0" w:color="auto"/>
              <w:right w:val="single" w:sz="4" w:space="0" w:color="auto"/>
            </w:tcBorders>
            <w:shd w:val="clear" w:color="auto" w:fill="auto"/>
            <w:noWrap/>
            <w:vAlign w:val="bottom"/>
          </w:tcPr>
          <w:p w14:paraId="5B668184" w14:textId="77777777" w:rsidR="00E52430" w:rsidRPr="00E52430" w:rsidRDefault="00E52430" w:rsidP="00E52430">
            <w:pPr>
              <w:jc w:val="center"/>
              <w:rPr>
                <w:ins w:id="1683" w:author="Bourque, Ethan" w:date="2024-04-23T10:33:00Z"/>
                <w:rFonts w:ascii="Garamond" w:hAnsi="Garamond" w:cs="Calibri"/>
                <w:color w:val="000000"/>
                <w:sz w:val="22"/>
                <w:szCs w:val="22"/>
                <w:rPrChange w:id="1684" w:author="Bourque, Ethan" w:date="2024-04-23T11:20:00Z">
                  <w:rPr>
                    <w:ins w:id="1685" w:author="Bourque, Ethan" w:date="2024-04-23T10:33:00Z"/>
                    <w:rFonts w:ascii="Calibri" w:hAnsi="Calibri" w:cs="Calibri"/>
                    <w:color w:val="000000"/>
                    <w:sz w:val="22"/>
                    <w:szCs w:val="22"/>
                  </w:rPr>
                </w:rPrChange>
              </w:rPr>
            </w:pPr>
            <w:ins w:id="1686" w:author="Bourque, Ethan" w:date="2024-04-23T10:33:00Z">
              <w:r w:rsidRPr="00E52430">
                <w:rPr>
                  <w:rFonts w:ascii="Garamond" w:hAnsi="Garamond" w:cs="Calibri"/>
                  <w:color w:val="000000"/>
                  <w:sz w:val="22"/>
                  <w:szCs w:val="22"/>
                  <w:rPrChange w:id="1687" w:author="Bourque, Ethan" w:date="2024-04-23T11:20:00Z">
                    <w:rPr>
                      <w:rFonts w:ascii="Calibri" w:hAnsi="Calibri" w:cs="Calibri"/>
                      <w:color w:val="000000"/>
                      <w:sz w:val="22"/>
                      <w:szCs w:val="22"/>
                    </w:rPr>
                  </w:rPrChange>
                </w:rPr>
                <w:t>10:12</w:t>
              </w:r>
            </w:ins>
          </w:p>
        </w:tc>
        <w:tc>
          <w:tcPr>
            <w:tcW w:w="1248" w:type="dxa"/>
            <w:tcBorders>
              <w:top w:val="nil"/>
              <w:left w:val="nil"/>
              <w:bottom w:val="single" w:sz="4" w:space="0" w:color="auto"/>
              <w:right w:val="single" w:sz="4" w:space="0" w:color="auto"/>
            </w:tcBorders>
            <w:shd w:val="clear" w:color="auto" w:fill="auto"/>
            <w:noWrap/>
            <w:vAlign w:val="bottom"/>
          </w:tcPr>
          <w:p w14:paraId="06838DA2" w14:textId="2BF4C639" w:rsidR="00E52430" w:rsidRPr="00E52430" w:rsidRDefault="00E52430" w:rsidP="00E52430">
            <w:pPr>
              <w:jc w:val="center"/>
              <w:rPr>
                <w:ins w:id="1688" w:author="Bourque, Ethan" w:date="2024-04-23T10:33:00Z"/>
                <w:rFonts w:ascii="Garamond" w:hAnsi="Garamond" w:cs="Calibri"/>
                <w:color w:val="000000"/>
                <w:sz w:val="22"/>
                <w:szCs w:val="22"/>
                <w:rPrChange w:id="1689" w:author="Bourque, Ethan" w:date="2024-04-23T11:20:00Z">
                  <w:rPr>
                    <w:ins w:id="1690" w:author="Bourque, Ethan" w:date="2024-04-23T10:33:00Z"/>
                    <w:rFonts w:ascii="Calibri" w:hAnsi="Calibri" w:cs="Calibri"/>
                    <w:color w:val="000000"/>
                    <w:sz w:val="22"/>
                    <w:szCs w:val="22"/>
                  </w:rPr>
                </w:rPrChange>
              </w:rPr>
            </w:pPr>
            <w:proofErr w:type="spellStart"/>
            <w:ins w:id="1691"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7FDD29CF" w14:textId="77777777" w:rsidR="00E52430" w:rsidRPr="00E52430" w:rsidRDefault="00E52430" w:rsidP="00E52430">
            <w:pPr>
              <w:jc w:val="center"/>
              <w:rPr>
                <w:ins w:id="1692" w:author="Bourque, Ethan" w:date="2024-04-23T10:33:00Z"/>
                <w:rFonts w:ascii="Garamond" w:hAnsi="Garamond" w:cs="Calibri"/>
                <w:color w:val="000000"/>
                <w:sz w:val="22"/>
                <w:szCs w:val="22"/>
                <w:rPrChange w:id="1693" w:author="Bourque, Ethan" w:date="2024-04-23T11:20:00Z">
                  <w:rPr>
                    <w:ins w:id="1694" w:author="Bourque, Ethan" w:date="2024-04-23T10:33:00Z"/>
                    <w:rFonts w:ascii="Calibri" w:hAnsi="Calibri" w:cs="Calibri"/>
                    <w:color w:val="000000"/>
                    <w:sz w:val="22"/>
                    <w:szCs w:val="22"/>
                  </w:rPr>
                </w:rPrChange>
              </w:rPr>
            </w:pPr>
            <w:ins w:id="1695" w:author="Bourque, Ethan" w:date="2024-04-23T10:33:00Z">
              <w:r w:rsidRPr="00E52430">
                <w:rPr>
                  <w:rFonts w:ascii="Garamond" w:hAnsi="Garamond" w:cs="Calibri"/>
                  <w:color w:val="000000"/>
                  <w:sz w:val="22"/>
                  <w:szCs w:val="22"/>
                  <w:rPrChange w:id="1696" w:author="Bourque, Ethan" w:date="2024-04-23T11:20:00Z">
                    <w:rPr>
                      <w:rFonts w:ascii="Calibri" w:hAnsi="Calibri" w:cs="Calibri"/>
                      <w:color w:val="000000"/>
                      <w:sz w:val="22"/>
                      <w:szCs w:val="22"/>
                    </w:rPr>
                  </w:rPrChange>
                </w:rPr>
                <w:t>9/11/2023</w:t>
              </w:r>
            </w:ins>
          </w:p>
        </w:tc>
        <w:tc>
          <w:tcPr>
            <w:tcW w:w="748" w:type="dxa"/>
            <w:tcBorders>
              <w:top w:val="nil"/>
              <w:left w:val="nil"/>
              <w:bottom w:val="single" w:sz="4" w:space="0" w:color="auto"/>
              <w:right w:val="single" w:sz="4" w:space="0" w:color="auto"/>
            </w:tcBorders>
            <w:shd w:val="clear" w:color="auto" w:fill="auto"/>
            <w:noWrap/>
            <w:vAlign w:val="bottom"/>
          </w:tcPr>
          <w:p w14:paraId="6299DF9C" w14:textId="77777777" w:rsidR="00E52430" w:rsidRPr="00E52430" w:rsidRDefault="00E52430" w:rsidP="00E52430">
            <w:pPr>
              <w:jc w:val="center"/>
              <w:rPr>
                <w:ins w:id="1697" w:author="Bourque, Ethan" w:date="2024-04-23T10:33:00Z"/>
                <w:rFonts w:ascii="Garamond" w:hAnsi="Garamond" w:cs="Calibri"/>
                <w:color w:val="000000"/>
                <w:sz w:val="22"/>
                <w:szCs w:val="22"/>
                <w:rPrChange w:id="1698" w:author="Bourque, Ethan" w:date="2024-04-23T11:20:00Z">
                  <w:rPr>
                    <w:ins w:id="1699" w:author="Bourque, Ethan" w:date="2024-04-23T10:33:00Z"/>
                    <w:rFonts w:ascii="Calibri" w:hAnsi="Calibri" w:cs="Calibri"/>
                    <w:color w:val="000000"/>
                    <w:sz w:val="22"/>
                    <w:szCs w:val="22"/>
                  </w:rPr>
                </w:rPrChange>
              </w:rPr>
            </w:pPr>
            <w:ins w:id="1700" w:author="Bourque, Ethan" w:date="2024-04-23T10:33:00Z">
              <w:r w:rsidRPr="00E52430">
                <w:rPr>
                  <w:rFonts w:ascii="Garamond" w:hAnsi="Garamond" w:cs="Calibri"/>
                  <w:color w:val="000000"/>
                  <w:sz w:val="22"/>
                  <w:szCs w:val="22"/>
                  <w:rPrChange w:id="1701" w:author="Bourque, Ethan" w:date="2024-04-23T11:20:00Z">
                    <w:rPr>
                      <w:rFonts w:ascii="Calibri" w:hAnsi="Calibri" w:cs="Calibri"/>
                      <w:color w:val="000000"/>
                      <w:sz w:val="22"/>
                      <w:szCs w:val="22"/>
                    </w:rPr>
                  </w:rPrChange>
                </w:rPr>
                <w:t>7:54</w:t>
              </w:r>
            </w:ins>
          </w:p>
        </w:tc>
      </w:tr>
      <w:tr w:rsidR="00E52430" w14:paraId="4CAF9ED5" w14:textId="77777777" w:rsidTr="00E52430">
        <w:trPr>
          <w:trHeight w:val="300"/>
          <w:jc w:val="center"/>
          <w:ins w:id="1702"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40FBF25C" w14:textId="77777777" w:rsidR="00E52430" w:rsidRPr="00E52430" w:rsidRDefault="00E52430" w:rsidP="00E52430">
            <w:pPr>
              <w:jc w:val="center"/>
              <w:rPr>
                <w:ins w:id="1703" w:author="Bourque, Ethan" w:date="2024-04-23T10:33:00Z"/>
                <w:rFonts w:ascii="Garamond" w:hAnsi="Garamond" w:cs="Calibri"/>
                <w:color w:val="000000"/>
                <w:sz w:val="22"/>
                <w:szCs w:val="22"/>
                <w:rPrChange w:id="1704" w:author="Bourque, Ethan" w:date="2024-04-23T11:20:00Z">
                  <w:rPr>
                    <w:ins w:id="1705" w:author="Bourque, Ethan" w:date="2024-04-23T10:33: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1C8D944F" w14:textId="77777777" w:rsidR="00E52430" w:rsidRPr="00E52430" w:rsidRDefault="00E52430" w:rsidP="00E52430">
            <w:pPr>
              <w:jc w:val="center"/>
              <w:rPr>
                <w:ins w:id="1706" w:author="Bourque, Ethan" w:date="2024-04-23T10:33:00Z"/>
                <w:rFonts w:ascii="Garamond" w:hAnsi="Garamond" w:cs="Calibri"/>
                <w:color w:val="000000"/>
                <w:sz w:val="22"/>
                <w:szCs w:val="22"/>
                <w:rPrChange w:id="1707" w:author="Bourque, Ethan" w:date="2024-04-23T11:20:00Z">
                  <w:rPr>
                    <w:ins w:id="1708" w:author="Bourque, Ethan" w:date="2024-04-23T10:33: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7E7F48DA" w14:textId="77777777" w:rsidR="00E52430" w:rsidRPr="00E52430" w:rsidRDefault="00E52430" w:rsidP="00E52430">
            <w:pPr>
              <w:jc w:val="center"/>
              <w:rPr>
                <w:ins w:id="1709" w:author="Bourque, Ethan" w:date="2024-04-23T10:33:00Z"/>
                <w:rFonts w:ascii="Garamond" w:hAnsi="Garamond" w:cs="Calibri"/>
                <w:color w:val="000000"/>
                <w:sz w:val="22"/>
                <w:szCs w:val="22"/>
                <w:rPrChange w:id="1710" w:author="Bourque, Ethan" w:date="2024-04-23T11:20:00Z">
                  <w:rPr>
                    <w:ins w:id="1711" w:author="Bourque, Ethan" w:date="2024-04-23T10:33: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741ACF33" w14:textId="77777777" w:rsidR="00E52430" w:rsidRPr="00E52430" w:rsidRDefault="00E52430" w:rsidP="00E52430">
            <w:pPr>
              <w:jc w:val="center"/>
              <w:rPr>
                <w:ins w:id="1712" w:author="Bourque, Ethan" w:date="2024-04-23T10:33:00Z"/>
                <w:rFonts w:ascii="Garamond" w:hAnsi="Garamond" w:cs="Calibri"/>
                <w:color w:val="000000"/>
                <w:sz w:val="22"/>
                <w:szCs w:val="22"/>
                <w:rPrChange w:id="1713" w:author="Bourque, Ethan" w:date="2024-04-23T11:20:00Z">
                  <w:rPr>
                    <w:ins w:id="1714" w:author="Bourque, Ethan" w:date="2024-04-23T10:33: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438BC90B" w14:textId="77777777" w:rsidR="00E52430" w:rsidRPr="00E52430" w:rsidRDefault="00E52430" w:rsidP="00E52430">
            <w:pPr>
              <w:jc w:val="center"/>
              <w:rPr>
                <w:ins w:id="1715" w:author="Bourque, Ethan" w:date="2024-04-23T10:33:00Z"/>
                <w:rFonts w:ascii="Garamond" w:hAnsi="Garamond" w:cs="Calibri"/>
                <w:color w:val="000000"/>
                <w:sz w:val="22"/>
                <w:szCs w:val="22"/>
                <w:rPrChange w:id="1716" w:author="Bourque, Ethan" w:date="2024-04-23T11:20:00Z">
                  <w:rPr>
                    <w:ins w:id="1717" w:author="Bourque, Ethan" w:date="2024-04-23T10:33: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64AC8C07" w14:textId="77777777" w:rsidR="00E52430" w:rsidRPr="00E52430" w:rsidRDefault="00E52430" w:rsidP="00E52430">
            <w:pPr>
              <w:jc w:val="center"/>
              <w:rPr>
                <w:ins w:id="1718" w:author="Bourque, Ethan" w:date="2024-04-23T10:33:00Z"/>
                <w:rFonts w:ascii="Garamond" w:hAnsi="Garamond" w:cs="Calibri"/>
                <w:color w:val="000000"/>
                <w:sz w:val="22"/>
                <w:szCs w:val="22"/>
                <w:rPrChange w:id="1719" w:author="Bourque, Ethan" w:date="2024-04-23T11:20:00Z">
                  <w:rPr>
                    <w:ins w:id="1720" w:author="Bourque, Ethan" w:date="2024-04-23T10:33: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4A84CB00" w14:textId="126D12EA" w:rsidR="00E52430" w:rsidRPr="00E52430" w:rsidRDefault="00E52430" w:rsidP="00E52430">
            <w:pPr>
              <w:jc w:val="center"/>
              <w:rPr>
                <w:ins w:id="1721" w:author="Bourque, Ethan" w:date="2024-04-23T10:33:00Z"/>
                <w:rFonts w:ascii="Garamond" w:hAnsi="Garamond" w:cs="Calibri"/>
                <w:color w:val="000000"/>
                <w:sz w:val="22"/>
                <w:szCs w:val="22"/>
                <w:rPrChange w:id="1722" w:author="Bourque, Ethan" w:date="2024-04-23T11:20:00Z">
                  <w:rPr>
                    <w:ins w:id="1723" w:author="Bourque, Ethan" w:date="2024-04-23T10:33:00Z"/>
                    <w:rFonts w:ascii="Calibri" w:hAnsi="Calibri" w:cs="Calibri"/>
                    <w:color w:val="000000"/>
                    <w:sz w:val="22"/>
                    <w:szCs w:val="22"/>
                  </w:rPr>
                </w:rPrChange>
              </w:rPr>
            </w:pPr>
            <w:proofErr w:type="spellStart"/>
            <w:ins w:id="1724"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36C8C66" w14:textId="77777777" w:rsidR="00E52430" w:rsidRPr="00E52430" w:rsidRDefault="00E52430" w:rsidP="00E52430">
            <w:pPr>
              <w:jc w:val="center"/>
              <w:rPr>
                <w:ins w:id="1725" w:author="Bourque, Ethan" w:date="2024-04-23T10:33:00Z"/>
                <w:rFonts w:ascii="Garamond" w:hAnsi="Garamond" w:cs="Calibri"/>
                <w:color w:val="000000"/>
                <w:sz w:val="22"/>
                <w:szCs w:val="22"/>
                <w:rPrChange w:id="1726" w:author="Bourque, Ethan" w:date="2024-04-23T11:20:00Z">
                  <w:rPr>
                    <w:ins w:id="1727" w:author="Bourque, Ethan" w:date="2024-04-23T10:33:00Z"/>
                    <w:rFonts w:ascii="Calibri" w:hAnsi="Calibri" w:cs="Calibri"/>
                    <w:color w:val="000000"/>
                    <w:sz w:val="22"/>
                    <w:szCs w:val="22"/>
                  </w:rPr>
                </w:rPrChange>
              </w:rPr>
            </w:pPr>
            <w:ins w:id="1728" w:author="Bourque, Ethan" w:date="2024-04-23T10:33:00Z">
              <w:r w:rsidRPr="00E52430">
                <w:rPr>
                  <w:rFonts w:ascii="Garamond" w:hAnsi="Garamond" w:cs="Calibri"/>
                  <w:color w:val="000000"/>
                  <w:sz w:val="22"/>
                  <w:szCs w:val="22"/>
                  <w:rPrChange w:id="1729" w:author="Bourque, Ethan" w:date="2024-04-23T11:20:00Z">
                    <w:rPr>
                      <w:rFonts w:ascii="Calibri" w:hAnsi="Calibri" w:cs="Calibri"/>
                      <w:color w:val="000000"/>
                      <w:sz w:val="22"/>
                      <w:szCs w:val="22"/>
                    </w:rPr>
                  </w:rPrChange>
                </w:rPr>
                <w:t>9/11/2023</w:t>
              </w:r>
            </w:ins>
          </w:p>
        </w:tc>
        <w:tc>
          <w:tcPr>
            <w:tcW w:w="748" w:type="dxa"/>
            <w:tcBorders>
              <w:top w:val="nil"/>
              <w:left w:val="nil"/>
              <w:bottom w:val="single" w:sz="4" w:space="0" w:color="auto"/>
              <w:right w:val="single" w:sz="4" w:space="0" w:color="auto"/>
            </w:tcBorders>
            <w:shd w:val="clear" w:color="auto" w:fill="auto"/>
            <w:noWrap/>
            <w:vAlign w:val="bottom"/>
          </w:tcPr>
          <w:p w14:paraId="5653173F" w14:textId="77777777" w:rsidR="00E52430" w:rsidRPr="00E52430" w:rsidRDefault="00E52430" w:rsidP="00E52430">
            <w:pPr>
              <w:jc w:val="center"/>
              <w:rPr>
                <w:ins w:id="1730" w:author="Bourque, Ethan" w:date="2024-04-23T10:33:00Z"/>
                <w:rFonts w:ascii="Garamond" w:hAnsi="Garamond" w:cs="Calibri"/>
                <w:color w:val="000000"/>
                <w:sz w:val="22"/>
                <w:szCs w:val="22"/>
                <w:rPrChange w:id="1731" w:author="Bourque, Ethan" w:date="2024-04-23T11:20:00Z">
                  <w:rPr>
                    <w:ins w:id="1732" w:author="Bourque, Ethan" w:date="2024-04-23T10:33:00Z"/>
                    <w:rFonts w:ascii="Calibri" w:hAnsi="Calibri" w:cs="Calibri"/>
                    <w:color w:val="000000"/>
                    <w:sz w:val="22"/>
                    <w:szCs w:val="22"/>
                  </w:rPr>
                </w:rPrChange>
              </w:rPr>
            </w:pPr>
            <w:ins w:id="1733" w:author="Bourque, Ethan" w:date="2024-04-23T10:33:00Z">
              <w:r w:rsidRPr="00E52430">
                <w:rPr>
                  <w:rFonts w:ascii="Garamond" w:hAnsi="Garamond" w:cs="Calibri"/>
                  <w:color w:val="000000"/>
                  <w:sz w:val="22"/>
                  <w:szCs w:val="22"/>
                  <w:rPrChange w:id="1734" w:author="Bourque, Ethan" w:date="2024-04-23T11:20:00Z">
                    <w:rPr>
                      <w:rFonts w:ascii="Calibri" w:hAnsi="Calibri" w:cs="Calibri"/>
                      <w:color w:val="000000"/>
                      <w:sz w:val="22"/>
                      <w:szCs w:val="22"/>
                    </w:rPr>
                  </w:rPrChange>
                </w:rPr>
                <w:t>7:56</w:t>
              </w:r>
            </w:ins>
          </w:p>
        </w:tc>
      </w:tr>
      <w:tr w:rsidR="00E52430" w14:paraId="50F9D58F" w14:textId="77777777" w:rsidTr="00E52430">
        <w:trPr>
          <w:trHeight w:val="300"/>
          <w:jc w:val="center"/>
          <w:ins w:id="1735"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86D2E25" w14:textId="77777777" w:rsidR="00E52430" w:rsidRPr="00E52430" w:rsidRDefault="00E52430" w:rsidP="00E52430">
            <w:pPr>
              <w:jc w:val="center"/>
              <w:rPr>
                <w:ins w:id="1736" w:author="Bourque, Ethan" w:date="2024-04-23T10:33:00Z"/>
                <w:rFonts w:ascii="Garamond" w:hAnsi="Garamond" w:cs="Calibri"/>
                <w:color w:val="000000"/>
                <w:sz w:val="22"/>
                <w:szCs w:val="22"/>
                <w:rPrChange w:id="1737" w:author="Bourque, Ethan" w:date="2024-04-23T11:20:00Z">
                  <w:rPr>
                    <w:ins w:id="1738" w:author="Bourque, Ethan" w:date="2024-04-23T10:33: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5F8FEFF8" w14:textId="77777777" w:rsidR="00E52430" w:rsidRPr="00E52430" w:rsidRDefault="00E52430" w:rsidP="00E52430">
            <w:pPr>
              <w:jc w:val="center"/>
              <w:rPr>
                <w:ins w:id="1739" w:author="Bourque, Ethan" w:date="2024-04-23T10:33:00Z"/>
                <w:rFonts w:ascii="Garamond" w:hAnsi="Garamond" w:cs="Calibri"/>
                <w:color w:val="000000"/>
                <w:sz w:val="22"/>
                <w:szCs w:val="22"/>
                <w:rPrChange w:id="1740" w:author="Bourque, Ethan" w:date="2024-04-23T11:20:00Z">
                  <w:rPr>
                    <w:ins w:id="1741" w:author="Bourque, Ethan" w:date="2024-04-23T10:33: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2FF5F594" w14:textId="77777777" w:rsidR="00E52430" w:rsidRPr="00E52430" w:rsidRDefault="00E52430" w:rsidP="00E52430">
            <w:pPr>
              <w:jc w:val="center"/>
              <w:rPr>
                <w:ins w:id="1742" w:author="Bourque, Ethan" w:date="2024-04-23T10:33:00Z"/>
                <w:rFonts w:ascii="Garamond" w:hAnsi="Garamond" w:cs="Calibri"/>
                <w:color w:val="000000"/>
                <w:sz w:val="22"/>
                <w:szCs w:val="22"/>
                <w:rPrChange w:id="1743" w:author="Bourque, Ethan" w:date="2024-04-23T11:20:00Z">
                  <w:rPr>
                    <w:ins w:id="1744" w:author="Bourque, Ethan" w:date="2024-04-23T10:33: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09DB0B9B" w14:textId="77777777" w:rsidR="00E52430" w:rsidRPr="00E52430" w:rsidRDefault="00E52430" w:rsidP="00E52430">
            <w:pPr>
              <w:jc w:val="center"/>
              <w:rPr>
                <w:ins w:id="1745" w:author="Bourque, Ethan" w:date="2024-04-23T10:33:00Z"/>
                <w:rFonts w:ascii="Garamond" w:hAnsi="Garamond" w:cs="Calibri"/>
                <w:color w:val="000000"/>
                <w:sz w:val="22"/>
                <w:szCs w:val="22"/>
                <w:rPrChange w:id="1746" w:author="Bourque, Ethan" w:date="2024-04-23T11:20:00Z">
                  <w:rPr>
                    <w:ins w:id="1747" w:author="Bourque, Ethan" w:date="2024-04-23T10:33: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3358EECF" w14:textId="77777777" w:rsidR="00E52430" w:rsidRPr="00E52430" w:rsidRDefault="00E52430" w:rsidP="00E52430">
            <w:pPr>
              <w:jc w:val="center"/>
              <w:rPr>
                <w:ins w:id="1748" w:author="Bourque, Ethan" w:date="2024-04-23T10:33:00Z"/>
                <w:rFonts w:ascii="Garamond" w:hAnsi="Garamond" w:cs="Calibri"/>
                <w:color w:val="000000"/>
                <w:sz w:val="22"/>
                <w:szCs w:val="22"/>
                <w:rPrChange w:id="1749" w:author="Bourque, Ethan" w:date="2024-04-23T11:20:00Z">
                  <w:rPr>
                    <w:ins w:id="1750" w:author="Bourque, Ethan" w:date="2024-04-23T10:33: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75CE4932" w14:textId="77777777" w:rsidR="00E52430" w:rsidRPr="00E52430" w:rsidRDefault="00E52430" w:rsidP="00E52430">
            <w:pPr>
              <w:jc w:val="center"/>
              <w:rPr>
                <w:ins w:id="1751" w:author="Bourque, Ethan" w:date="2024-04-23T10:33:00Z"/>
                <w:rFonts w:ascii="Garamond" w:hAnsi="Garamond" w:cs="Calibri"/>
                <w:color w:val="000000"/>
                <w:sz w:val="22"/>
                <w:szCs w:val="22"/>
                <w:rPrChange w:id="1752" w:author="Bourque, Ethan" w:date="2024-04-23T11:20:00Z">
                  <w:rPr>
                    <w:ins w:id="1753" w:author="Bourque, Ethan" w:date="2024-04-23T10:33: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05DB06BE" w14:textId="7E61FE02" w:rsidR="00E52430" w:rsidRPr="00E52430" w:rsidRDefault="00E52430" w:rsidP="00E52430">
            <w:pPr>
              <w:jc w:val="center"/>
              <w:rPr>
                <w:ins w:id="1754" w:author="Bourque, Ethan" w:date="2024-04-23T10:33:00Z"/>
                <w:rFonts w:ascii="Garamond" w:hAnsi="Garamond" w:cs="Calibri"/>
                <w:color w:val="000000"/>
                <w:sz w:val="22"/>
                <w:szCs w:val="22"/>
                <w:rPrChange w:id="1755" w:author="Bourque, Ethan" w:date="2024-04-23T11:20:00Z">
                  <w:rPr>
                    <w:ins w:id="1756" w:author="Bourque, Ethan" w:date="2024-04-23T10:33:00Z"/>
                    <w:rFonts w:ascii="Calibri" w:hAnsi="Calibri" w:cs="Calibri"/>
                    <w:color w:val="000000"/>
                    <w:sz w:val="22"/>
                    <w:szCs w:val="22"/>
                  </w:rPr>
                </w:rPrChange>
              </w:rPr>
            </w:pPr>
            <w:proofErr w:type="spellStart"/>
            <w:ins w:id="1757" w:author="Bourque, Ethan" w:date="2024-04-23T11:18:00Z">
              <w:r w:rsidRPr="00E52430">
                <w:rPr>
                  <w:rFonts w:ascii="Garamond" w:hAnsi="Garamond"/>
                  <w:color w:val="000000"/>
                  <w:sz w:val="22"/>
                  <w:szCs w:val="22"/>
                </w:rPr>
                <w:t>apaebnut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3E9E5900" w14:textId="77777777" w:rsidR="00E52430" w:rsidRPr="00E52430" w:rsidRDefault="00E52430" w:rsidP="00E52430">
            <w:pPr>
              <w:jc w:val="center"/>
              <w:rPr>
                <w:ins w:id="1758" w:author="Bourque, Ethan" w:date="2024-04-23T10:33:00Z"/>
                <w:rFonts w:ascii="Garamond" w:hAnsi="Garamond" w:cs="Calibri"/>
                <w:color w:val="000000"/>
                <w:sz w:val="22"/>
                <w:szCs w:val="22"/>
                <w:rPrChange w:id="1759" w:author="Bourque, Ethan" w:date="2024-04-23T11:20:00Z">
                  <w:rPr>
                    <w:ins w:id="1760" w:author="Bourque, Ethan" w:date="2024-04-23T10:33:00Z"/>
                    <w:rFonts w:ascii="Calibri" w:hAnsi="Calibri" w:cs="Calibri"/>
                    <w:color w:val="000000"/>
                    <w:sz w:val="22"/>
                    <w:szCs w:val="22"/>
                  </w:rPr>
                </w:rPrChange>
              </w:rPr>
            </w:pPr>
            <w:ins w:id="1761" w:author="Bourque, Ethan" w:date="2024-04-23T10:33:00Z">
              <w:r w:rsidRPr="00E52430">
                <w:rPr>
                  <w:rFonts w:ascii="Garamond" w:hAnsi="Garamond" w:cs="Calibri"/>
                  <w:color w:val="000000"/>
                  <w:sz w:val="22"/>
                  <w:szCs w:val="22"/>
                  <w:rPrChange w:id="1762" w:author="Bourque, Ethan" w:date="2024-04-23T11:20:00Z">
                    <w:rPr>
                      <w:rFonts w:ascii="Calibri" w:hAnsi="Calibri" w:cs="Calibri"/>
                      <w:color w:val="000000"/>
                      <w:sz w:val="22"/>
                      <w:szCs w:val="22"/>
                    </w:rPr>
                  </w:rPrChange>
                </w:rPr>
                <w:t>10/6/2023</w:t>
              </w:r>
            </w:ins>
          </w:p>
        </w:tc>
        <w:tc>
          <w:tcPr>
            <w:tcW w:w="748" w:type="dxa"/>
            <w:tcBorders>
              <w:top w:val="nil"/>
              <w:left w:val="nil"/>
              <w:bottom w:val="single" w:sz="4" w:space="0" w:color="auto"/>
              <w:right w:val="single" w:sz="4" w:space="0" w:color="auto"/>
            </w:tcBorders>
            <w:shd w:val="clear" w:color="auto" w:fill="auto"/>
            <w:noWrap/>
            <w:vAlign w:val="bottom"/>
          </w:tcPr>
          <w:p w14:paraId="5BC934C2" w14:textId="77777777" w:rsidR="00E52430" w:rsidRPr="00E52430" w:rsidRDefault="00E52430" w:rsidP="00E52430">
            <w:pPr>
              <w:jc w:val="center"/>
              <w:rPr>
                <w:ins w:id="1763" w:author="Bourque, Ethan" w:date="2024-04-23T10:33:00Z"/>
                <w:rFonts w:ascii="Garamond" w:hAnsi="Garamond" w:cs="Calibri"/>
                <w:color w:val="000000"/>
                <w:sz w:val="22"/>
                <w:szCs w:val="22"/>
                <w:rPrChange w:id="1764" w:author="Bourque, Ethan" w:date="2024-04-23T11:20:00Z">
                  <w:rPr>
                    <w:ins w:id="1765" w:author="Bourque, Ethan" w:date="2024-04-23T10:33:00Z"/>
                    <w:rFonts w:ascii="Calibri" w:hAnsi="Calibri" w:cs="Calibri"/>
                    <w:color w:val="000000"/>
                    <w:sz w:val="22"/>
                    <w:szCs w:val="22"/>
                  </w:rPr>
                </w:rPrChange>
              </w:rPr>
            </w:pPr>
            <w:ins w:id="1766" w:author="Bourque, Ethan" w:date="2024-04-23T10:33:00Z">
              <w:r w:rsidRPr="00E52430">
                <w:rPr>
                  <w:rFonts w:ascii="Garamond" w:hAnsi="Garamond" w:cs="Calibri"/>
                  <w:color w:val="000000"/>
                  <w:sz w:val="22"/>
                  <w:szCs w:val="22"/>
                  <w:rPrChange w:id="1767" w:author="Bourque, Ethan" w:date="2024-04-23T11:20:00Z">
                    <w:rPr>
                      <w:rFonts w:ascii="Calibri" w:hAnsi="Calibri" w:cs="Calibri"/>
                      <w:color w:val="000000"/>
                      <w:sz w:val="22"/>
                      <w:szCs w:val="22"/>
                    </w:rPr>
                  </w:rPrChange>
                </w:rPr>
                <w:t>9:48</w:t>
              </w:r>
            </w:ins>
          </w:p>
        </w:tc>
      </w:tr>
      <w:tr w:rsidR="00E52430" w14:paraId="4729F8DF" w14:textId="77777777" w:rsidTr="00E52430">
        <w:trPr>
          <w:trHeight w:val="300"/>
          <w:jc w:val="center"/>
          <w:ins w:id="1768"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1B82BC0C" w14:textId="77777777" w:rsidR="00E52430" w:rsidRPr="00E52430" w:rsidRDefault="00E52430" w:rsidP="00E52430">
            <w:pPr>
              <w:jc w:val="center"/>
              <w:rPr>
                <w:ins w:id="1769" w:author="Bourque, Ethan" w:date="2024-04-23T10:33:00Z"/>
                <w:rFonts w:ascii="Garamond" w:hAnsi="Garamond" w:cs="Calibri"/>
                <w:color w:val="000000"/>
                <w:sz w:val="22"/>
                <w:szCs w:val="22"/>
                <w:rPrChange w:id="1770" w:author="Bourque, Ethan" w:date="2024-04-23T11:20:00Z">
                  <w:rPr>
                    <w:ins w:id="1771" w:author="Bourque, Ethan" w:date="2024-04-23T10:33: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0174DDD2" w14:textId="77777777" w:rsidR="00E52430" w:rsidRPr="00E52430" w:rsidRDefault="00E52430" w:rsidP="00E52430">
            <w:pPr>
              <w:jc w:val="center"/>
              <w:rPr>
                <w:ins w:id="1772" w:author="Bourque, Ethan" w:date="2024-04-23T10:33:00Z"/>
                <w:rFonts w:ascii="Garamond" w:hAnsi="Garamond" w:cs="Calibri"/>
                <w:color w:val="000000"/>
                <w:sz w:val="22"/>
                <w:szCs w:val="22"/>
                <w:rPrChange w:id="1773" w:author="Bourque, Ethan" w:date="2024-04-23T11:20:00Z">
                  <w:rPr>
                    <w:ins w:id="1774" w:author="Bourque, Ethan" w:date="2024-04-23T10:33: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7B6E835F" w14:textId="77777777" w:rsidR="00E52430" w:rsidRPr="00E52430" w:rsidRDefault="00E52430" w:rsidP="00E52430">
            <w:pPr>
              <w:jc w:val="center"/>
              <w:rPr>
                <w:ins w:id="1775" w:author="Bourque, Ethan" w:date="2024-04-23T10:33:00Z"/>
                <w:rFonts w:ascii="Garamond" w:hAnsi="Garamond" w:cs="Calibri"/>
                <w:color w:val="000000"/>
                <w:sz w:val="22"/>
                <w:szCs w:val="22"/>
                <w:rPrChange w:id="1776" w:author="Bourque, Ethan" w:date="2024-04-23T11:20:00Z">
                  <w:rPr>
                    <w:ins w:id="1777" w:author="Bourque, Ethan" w:date="2024-04-23T10:33: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59B2DBA8" w14:textId="77777777" w:rsidR="00E52430" w:rsidRPr="00E52430" w:rsidRDefault="00E52430" w:rsidP="00E52430">
            <w:pPr>
              <w:jc w:val="center"/>
              <w:rPr>
                <w:ins w:id="1778" w:author="Bourque, Ethan" w:date="2024-04-23T10:33:00Z"/>
                <w:rFonts w:ascii="Garamond" w:hAnsi="Garamond" w:cs="Calibri"/>
                <w:color w:val="000000"/>
                <w:sz w:val="22"/>
                <w:szCs w:val="22"/>
                <w:rPrChange w:id="1779" w:author="Bourque, Ethan" w:date="2024-04-23T11:20:00Z">
                  <w:rPr>
                    <w:ins w:id="1780" w:author="Bourque, Ethan" w:date="2024-04-23T10:33: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3DA1A30F" w14:textId="77777777" w:rsidR="00E52430" w:rsidRPr="00E52430" w:rsidRDefault="00E52430" w:rsidP="00E52430">
            <w:pPr>
              <w:jc w:val="center"/>
              <w:rPr>
                <w:ins w:id="1781" w:author="Bourque, Ethan" w:date="2024-04-23T10:33:00Z"/>
                <w:rFonts w:ascii="Garamond" w:hAnsi="Garamond" w:cs="Calibri"/>
                <w:color w:val="000000"/>
                <w:sz w:val="22"/>
                <w:szCs w:val="22"/>
                <w:rPrChange w:id="1782" w:author="Bourque, Ethan" w:date="2024-04-23T11:20:00Z">
                  <w:rPr>
                    <w:ins w:id="1783" w:author="Bourque, Ethan" w:date="2024-04-23T10:33: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7CF946EB" w14:textId="77777777" w:rsidR="00E52430" w:rsidRPr="00E52430" w:rsidRDefault="00E52430" w:rsidP="00E52430">
            <w:pPr>
              <w:jc w:val="center"/>
              <w:rPr>
                <w:ins w:id="1784" w:author="Bourque, Ethan" w:date="2024-04-23T10:33:00Z"/>
                <w:rFonts w:ascii="Garamond" w:hAnsi="Garamond" w:cs="Calibri"/>
                <w:color w:val="000000"/>
                <w:sz w:val="22"/>
                <w:szCs w:val="22"/>
                <w:rPrChange w:id="1785" w:author="Bourque, Ethan" w:date="2024-04-23T11:20:00Z">
                  <w:rPr>
                    <w:ins w:id="1786" w:author="Bourque, Ethan" w:date="2024-04-23T10:33: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0222A8B9" w14:textId="7E1F8211" w:rsidR="00E52430" w:rsidRPr="00E52430" w:rsidRDefault="00E52430" w:rsidP="00E52430">
            <w:pPr>
              <w:jc w:val="center"/>
              <w:rPr>
                <w:ins w:id="1787" w:author="Bourque, Ethan" w:date="2024-04-23T10:33:00Z"/>
                <w:rFonts w:ascii="Garamond" w:hAnsi="Garamond" w:cs="Calibri"/>
                <w:color w:val="000000"/>
                <w:sz w:val="22"/>
                <w:szCs w:val="22"/>
                <w:rPrChange w:id="1788" w:author="Bourque, Ethan" w:date="2024-04-23T11:20:00Z">
                  <w:rPr>
                    <w:ins w:id="1789" w:author="Bourque, Ethan" w:date="2024-04-23T10:33:00Z"/>
                    <w:rFonts w:ascii="Calibri" w:hAnsi="Calibri" w:cs="Calibri"/>
                    <w:color w:val="000000"/>
                    <w:sz w:val="22"/>
                    <w:szCs w:val="22"/>
                  </w:rPr>
                </w:rPrChange>
              </w:rPr>
            </w:pPr>
            <w:proofErr w:type="spellStart"/>
            <w:ins w:id="1790"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06AF84B9" w14:textId="77777777" w:rsidR="00E52430" w:rsidRPr="00E52430" w:rsidRDefault="00E52430" w:rsidP="00E52430">
            <w:pPr>
              <w:jc w:val="center"/>
              <w:rPr>
                <w:ins w:id="1791" w:author="Bourque, Ethan" w:date="2024-04-23T10:33:00Z"/>
                <w:rFonts w:ascii="Garamond" w:hAnsi="Garamond" w:cs="Calibri"/>
                <w:color w:val="000000"/>
                <w:sz w:val="22"/>
                <w:szCs w:val="22"/>
                <w:rPrChange w:id="1792" w:author="Bourque, Ethan" w:date="2024-04-23T11:20:00Z">
                  <w:rPr>
                    <w:ins w:id="1793" w:author="Bourque, Ethan" w:date="2024-04-23T10:33:00Z"/>
                    <w:rFonts w:ascii="Calibri" w:hAnsi="Calibri" w:cs="Calibri"/>
                    <w:color w:val="000000"/>
                    <w:sz w:val="22"/>
                    <w:szCs w:val="22"/>
                  </w:rPr>
                </w:rPrChange>
              </w:rPr>
            </w:pPr>
            <w:ins w:id="1794" w:author="Bourque, Ethan" w:date="2024-04-23T10:33:00Z">
              <w:r w:rsidRPr="00E52430">
                <w:rPr>
                  <w:rFonts w:ascii="Garamond" w:hAnsi="Garamond" w:cs="Calibri"/>
                  <w:color w:val="000000"/>
                  <w:sz w:val="22"/>
                  <w:szCs w:val="22"/>
                  <w:rPrChange w:id="1795" w:author="Bourque, Ethan" w:date="2024-04-23T11:20:00Z">
                    <w:rPr>
                      <w:rFonts w:ascii="Calibri" w:hAnsi="Calibri" w:cs="Calibri"/>
                      <w:color w:val="000000"/>
                      <w:sz w:val="22"/>
                      <w:szCs w:val="22"/>
                    </w:rPr>
                  </w:rPrChange>
                </w:rPr>
                <w:t>11/7/2023</w:t>
              </w:r>
            </w:ins>
          </w:p>
        </w:tc>
        <w:tc>
          <w:tcPr>
            <w:tcW w:w="748" w:type="dxa"/>
            <w:tcBorders>
              <w:top w:val="nil"/>
              <w:left w:val="nil"/>
              <w:bottom w:val="single" w:sz="4" w:space="0" w:color="auto"/>
              <w:right w:val="single" w:sz="4" w:space="0" w:color="auto"/>
            </w:tcBorders>
            <w:shd w:val="clear" w:color="auto" w:fill="auto"/>
            <w:noWrap/>
            <w:vAlign w:val="bottom"/>
          </w:tcPr>
          <w:p w14:paraId="16835393" w14:textId="77777777" w:rsidR="00E52430" w:rsidRPr="00E52430" w:rsidRDefault="00E52430" w:rsidP="00E52430">
            <w:pPr>
              <w:jc w:val="center"/>
              <w:rPr>
                <w:ins w:id="1796" w:author="Bourque, Ethan" w:date="2024-04-23T10:33:00Z"/>
                <w:rFonts w:ascii="Garamond" w:hAnsi="Garamond" w:cs="Calibri"/>
                <w:color w:val="000000"/>
                <w:sz w:val="22"/>
                <w:szCs w:val="22"/>
                <w:rPrChange w:id="1797" w:author="Bourque, Ethan" w:date="2024-04-23T11:20:00Z">
                  <w:rPr>
                    <w:ins w:id="1798" w:author="Bourque, Ethan" w:date="2024-04-23T10:33:00Z"/>
                    <w:rFonts w:ascii="Calibri" w:hAnsi="Calibri" w:cs="Calibri"/>
                    <w:color w:val="000000"/>
                    <w:sz w:val="22"/>
                    <w:szCs w:val="22"/>
                  </w:rPr>
                </w:rPrChange>
              </w:rPr>
            </w:pPr>
            <w:ins w:id="1799" w:author="Bourque, Ethan" w:date="2024-04-23T10:33:00Z">
              <w:r w:rsidRPr="00E52430">
                <w:rPr>
                  <w:rFonts w:ascii="Garamond" w:hAnsi="Garamond" w:cs="Calibri"/>
                  <w:color w:val="000000"/>
                  <w:sz w:val="22"/>
                  <w:szCs w:val="22"/>
                  <w:rPrChange w:id="1800" w:author="Bourque, Ethan" w:date="2024-04-23T11:20:00Z">
                    <w:rPr>
                      <w:rFonts w:ascii="Calibri" w:hAnsi="Calibri" w:cs="Calibri"/>
                      <w:color w:val="000000"/>
                      <w:sz w:val="22"/>
                      <w:szCs w:val="22"/>
                    </w:rPr>
                  </w:rPrChange>
                </w:rPr>
                <w:t>8:27</w:t>
              </w:r>
            </w:ins>
          </w:p>
        </w:tc>
      </w:tr>
      <w:tr w:rsidR="00E52430" w14:paraId="0F647BF3" w14:textId="77777777" w:rsidTr="00E52430">
        <w:trPr>
          <w:trHeight w:val="300"/>
          <w:jc w:val="center"/>
          <w:ins w:id="1801" w:author="Bourque, Ethan" w:date="2024-04-23T10:33: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03D62BC" w14:textId="77777777" w:rsidR="00E52430" w:rsidRPr="00E52430" w:rsidRDefault="00E52430" w:rsidP="00E52430">
            <w:pPr>
              <w:jc w:val="center"/>
              <w:rPr>
                <w:ins w:id="1802" w:author="Bourque, Ethan" w:date="2024-04-23T10:33:00Z"/>
                <w:rFonts w:ascii="Garamond" w:hAnsi="Garamond" w:cs="Calibri"/>
                <w:color w:val="000000"/>
                <w:sz w:val="22"/>
                <w:szCs w:val="22"/>
                <w:rPrChange w:id="1803" w:author="Bourque, Ethan" w:date="2024-04-23T11:20:00Z">
                  <w:rPr>
                    <w:ins w:id="1804" w:author="Bourque, Ethan" w:date="2024-04-23T10:33: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3E018EAE" w14:textId="77777777" w:rsidR="00E52430" w:rsidRPr="00E52430" w:rsidRDefault="00E52430" w:rsidP="00E52430">
            <w:pPr>
              <w:jc w:val="center"/>
              <w:rPr>
                <w:ins w:id="1805" w:author="Bourque, Ethan" w:date="2024-04-23T10:33:00Z"/>
                <w:rFonts w:ascii="Garamond" w:hAnsi="Garamond" w:cs="Calibri"/>
                <w:color w:val="000000"/>
                <w:sz w:val="22"/>
                <w:szCs w:val="22"/>
                <w:rPrChange w:id="1806" w:author="Bourque, Ethan" w:date="2024-04-23T11:20:00Z">
                  <w:rPr>
                    <w:ins w:id="1807" w:author="Bourque, Ethan" w:date="2024-04-23T10:33: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5CCB6E85" w14:textId="77777777" w:rsidR="00E52430" w:rsidRPr="00E52430" w:rsidRDefault="00E52430" w:rsidP="00E52430">
            <w:pPr>
              <w:jc w:val="center"/>
              <w:rPr>
                <w:ins w:id="1808" w:author="Bourque, Ethan" w:date="2024-04-23T10:33:00Z"/>
                <w:rFonts w:ascii="Garamond" w:hAnsi="Garamond" w:cs="Calibri"/>
                <w:color w:val="000000"/>
                <w:sz w:val="22"/>
                <w:szCs w:val="22"/>
                <w:rPrChange w:id="1809" w:author="Bourque, Ethan" w:date="2024-04-23T11:20:00Z">
                  <w:rPr>
                    <w:ins w:id="1810" w:author="Bourque, Ethan" w:date="2024-04-23T10:33: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035BBED5" w14:textId="77777777" w:rsidR="00E52430" w:rsidRPr="00E52430" w:rsidRDefault="00E52430" w:rsidP="00E52430">
            <w:pPr>
              <w:jc w:val="center"/>
              <w:rPr>
                <w:ins w:id="1811" w:author="Bourque, Ethan" w:date="2024-04-23T10:33:00Z"/>
                <w:rFonts w:ascii="Garamond" w:hAnsi="Garamond" w:cs="Calibri"/>
                <w:color w:val="000000"/>
                <w:sz w:val="22"/>
                <w:szCs w:val="22"/>
                <w:rPrChange w:id="1812" w:author="Bourque, Ethan" w:date="2024-04-23T11:20:00Z">
                  <w:rPr>
                    <w:ins w:id="1813" w:author="Bourque, Ethan" w:date="2024-04-23T10:33: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71B4B509" w14:textId="77777777" w:rsidR="00E52430" w:rsidRPr="00E52430" w:rsidRDefault="00E52430" w:rsidP="00E52430">
            <w:pPr>
              <w:jc w:val="center"/>
              <w:rPr>
                <w:ins w:id="1814" w:author="Bourque, Ethan" w:date="2024-04-23T10:33:00Z"/>
                <w:rFonts w:ascii="Garamond" w:hAnsi="Garamond" w:cs="Calibri"/>
                <w:color w:val="000000"/>
                <w:sz w:val="22"/>
                <w:szCs w:val="22"/>
                <w:rPrChange w:id="1815" w:author="Bourque, Ethan" w:date="2024-04-23T11:20:00Z">
                  <w:rPr>
                    <w:ins w:id="1816" w:author="Bourque, Ethan" w:date="2024-04-23T10:33: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3C921B4C" w14:textId="77777777" w:rsidR="00E52430" w:rsidRPr="00E52430" w:rsidRDefault="00E52430" w:rsidP="00E52430">
            <w:pPr>
              <w:jc w:val="center"/>
              <w:rPr>
                <w:ins w:id="1817" w:author="Bourque, Ethan" w:date="2024-04-23T10:33:00Z"/>
                <w:rFonts w:ascii="Garamond" w:hAnsi="Garamond" w:cs="Calibri"/>
                <w:color w:val="000000"/>
                <w:sz w:val="22"/>
                <w:szCs w:val="22"/>
                <w:rPrChange w:id="1818" w:author="Bourque, Ethan" w:date="2024-04-23T11:20:00Z">
                  <w:rPr>
                    <w:ins w:id="1819" w:author="Bourque, Ethan" w:date="2024-04-23T10:33: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4C2E045B" w14:textId="04B67AC8" w:rsidR="00E52430" w:rsidRPr="00E52430" w:rsidRDefault="00E52430" w:rsidP="00E52430">
            <w:pPr>
              <w:jc w:val="center"/>
              <w:rPr>
                <w:ins w:id="1820" w:author="Bourque, Ethan" w:date="2024-04-23T10:33:00Z"/>
                <w:rFonts w:ascii="Garamond" w:hAnsi="Garamond" w:cs="Calibri"/>
                <w:color w:val="000000"/>
                <w:sz w:val="22"/>
                <w:szCs w:val="22"/>
                <w:rPrChange w:id="1821" w:author="Bourque, Ethan" w:date="2024-04-23T11:20:00Z">
                  <w:rPr>
                    <w:ins w:id="1822" w:author="Bourque, Ethan" w:date="2024-04-23T10:33:00Z"/>
                    <w:rFonts w:ascii="Calibri" w:hAnsi="Calibri" w:cs="Calibri"/>
                    <w:color w:val="000000"/>
                    <w:sz w:val="22"/>
                    <w:szCs w:val="22"/>
                  </w:rPr>
                </w:rPrChange>
              </w:rPr>
            </w:pPr>
            <w:proofErr w:type="spellStart"/>
            <w:ins w:id="1823" w:author="Bourque, Ethan" w:date="2024-04-23T11:18:00Z">
              <w:r w:rsidRPr="00E52430">
                <w:rPr>
                  <w:rFonts w:ascii="Garamond" w:hAnsi="Garamond"/>
                  <w:color w:val="000000"/>
                  <w:sz w:val="22"/>
                  <w:szCs w:val="22"/>
                </w:rPr>
                <w:t>apaebnut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1C69F76B" w14:textId="77777777" w:rsidR="00E52430" w:rsidRPr="00E52430" w:rsidRDefault="00E52430" w:rsidP="00E52430">
            <w:pPr>
              <w:jc w:val="center"/>
              <w:rPr>
                <w:ins w:id="1824" w:author="Bourque, Ethan" w:date="2024-04-23T10:33:00Z"/>
                <w:rFonts w:ascii="Garamond" w:hAnsi="Garamond" w:cs="Calibri"/>
                <w:color w:val="000000"/>
                <w:sz w:val="22"/>
                <w:szCs w:val="22"/>
                <w:rPrChange w:id="1825" w:author="Bourque, Ethan" w:date="2024-04-23T11:20:00Z">
                  <w:rPr>
                    <w:ins w:id="1826" w:author="Bourque, Ethan" w:date="2024-04-23T10:33:00Z"/>
                    <w:rFonts w:ascii="Calibri" w:hAnsi="Calibri" w:cs="Calibri"/>
                    <w:color w:val="000000"/>
                    <w:sz w:val="22"/>
                    <w:szCs w:val="22"/>
                  </w:rPr>
                </w:rPrChange>
              </w:rPr>
            </w:pPr>
            <w:ins w:id="1827" w:author="Bourque, Ethan" w:date="2024-04-23T10:33:00Z">
              <w:r w:rsidRPr="00E52430">
                <w:rPr>
                  <w:rFonts w:ascii="Garamond" w:hAnsi="Garamond" w:cs="Calibri"/>
                  <w:color w:val="000000"/>
                  <w:sz w:val="22"/>
                  <w:szCs w:val="22"/>
                  <w:rPrChange w:id="1828" w:author="Bourque, Ethan" w:date="2024-04-23T11:20:00Z">
                    <w:rPr>
                      <w:rFonts w:ascii="Calibri" w:hAnsi="Calibri" w:cs="Calibri"/>
                      <w:color w:val="000000"/>
                      <w:sz w:val="22"/>
                      <w:szCs w:val="22"/>
                    </w:rPr>
                  </w:rPrChange>
                </w:rPr>
                <w:t>12/18/2023</w:t>
              </w:r>
            </w:ins>
          </w:p>
        </w:tc>
        <w:tc>
          <w:tcPr>
            <w:tcW w:w="748" w:type="dxa"/>
            <w:tcBorders>
              <w:top w:val="nil"/>
              <w:left w:val="nil"/>
              <w:bottom w:val="single" w:sz="4" w:space="0" w:color="auto"/>
              <w:right w:val="single" w:sz="4" w:space="0" w:color="auto"/>
            </w:tcBorders>
            <w:shd w:val="clear" w:color="auto" w:fill="auto"/>
            <w:noWrap/>
            <w:vAlign w:val="bottom"/>
          </w:tcPr>
          <w:p w14:paraId="28458DFA" w14:textId="77777777" w:rsidR="00E52430" w:rsidRPr="00E52430" w:rsidRDefault="00E52430" w:rsidP="00E52430">
            <w:pPr>
              <w:jc w:val="center"/>
              <w:rPr>
                <w:ins w:id="1829" w:author="Bourque, Ethan" w:date="2024-04-23T10:33:00Z"/>
                <w:rFonts w:ascii="Garamond" w:hAnsi="Garamond" w:cs="Calibri"/>
                <w:color w:val="000000"/>
                <w:sz w:val="22"/>
                <w:szCs w:val="22"/>
                <w:rPrChange w:id="1830" w:author="Bourque, Ethan" w:date="2024-04-23T11:20:00Z">
                  <w:rPr>
                    <w:ins w:id="1831" w:author="Bourque, Ethan" w:date="2024-04-23T10:33:00Z"/>
                    <w:rFonts w:ascii="Calibri" w:hAnsi="Calibri" w:cs="Calibri"/>
                    <w:color w:val="000000"/>
                    <w:sz w:val="22"/>
                    <w:szCs w:val="22"/>
                  </w:rPr>
                </w:rPrChange>
              </w:rPr>
            </w:pPr>
            <w:ins w:id="1832" w:author="Bourque, Ethan" w:date="2024-04-23T10:33:00Z">
              <w:r w:rsidRPr="00E52430">
                <w:rPr>
                  <w:rFonts w:ascii="Garamond" w:hAnsi="Garamond" w:cs="Calibri"/>
                  <w:color w:val="000000"/>
                  <w:sz w:val="22"/>
                  <w:szCs w:val="22"/>
                  <w:rPrChange w:id="1833" w:author="Bourque, Ethan" w:date="2024-04-23T11:20:00Z">
                    <w:rPr>
                      <w:rFonts w:ascii="Calibri" w:hAnsi="Calibri" w:cs="Calibri"/>
                      <w:color w:val="000000"/>
                      <w:sz w:val="22"/>
                      <w:szCs w:val="22"/>
                    </w:rPr>
                  </w:rPrChange>
                </w:rPr>
                <w:t>11:18</w:t>
              </w:r>
            </w:ins>
          </w:p>
        </w:tc>
      </w:tr>
      <w:tr w:rsidR="003E440C" w14:paraId="5A399B17" w14:textId="77777777" w:rsidTr="00E52430">
        <w:trPr>
          <w:trHeight w:val="300"/>
          <w:jc w:val="center"/>
          <w:ins w:id="1834" w:author="Bourque, Ethan" w:date="2024-04-23T10:31: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745CC9DB" w14:textId="58BB3B7B" w:rsidR="003E440C" w:rsidRPr="00E52430" w:rsidRDefault="003E440C" w:rsidP="004E54B4">
            <w:pPr>
              <w:jc w:val="center"/>
              <w:rPr>
                <w:ins w:id="1835" w:author="Bourque, Ethan" w:date="2024-04-23T10:31:00Z"/>
                <w:rFonts w:ascii="Garamond" w:hAnsi="Garamond" w:cs="Calibri"/>
                <w:color w:val="000000"/>
                <w:sz w:val="22"/>
                <w:szCs w:val="22"/>
                <w:rPrChange w:id="1836" w:author="Bourque, Ethan" w:date="2024-04-23T11:20:00Z">
                  <w:rPr>
                    <w:ins w:id="1837" w:author="Bourque, Ethan" w:date="2024-04-23T10:31: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26B8C11C" w14:textId="2B28D68A" w:rsidR="003E440C" w:rsidRPr="00E52430" w:rsidRDefault="003E440C" w:rsidP="004E54B4">
            <w:pPr>
              <w:jc w:val="center"/>
              <w:rPr>
                <w:ins w:id="1838" w:author="Bourque, Ethan" w:date="2024-04-23T10:31:00Z"/>
                <w:rFonts w:ascii="Garamond" w:hAnsi="Garamond" w:cs="Calibri"/>
                <w:color w:val="000000"/>
                <w:sz w:val="22"/>
                <w:szCs w:val="22"/>
                <w:rPrChange w:id="1839" w:author="Bourque, Ethan" w:date="2024-04-23T11:20:00Z">
                  <w:rPr>
                    <w:ins w:id="1840" w:author="Bourque, Ethan" w:date="2024-04-23T10:31: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18D50E0A" w14:textId="742E315E" w:rsidR="003E440C" w:rsidRPr="00E52430" w:rsidRDefault="003E440C" w:rsidP="004E54B4">
            <w:pPr>
              <w:jc w:val="center"/>
              <w:rPr>
                <w:ins w:id="1841" w:author="Bourque, Ethan" w:date="2024-04-23T10:31:00Z"/>
                <w:rFonts w:ascii="Garamond" w:hAnsi="Garamond" w:cs="Calibri"/>
                <w:color w:val="000000"/>
                <w:sz w:val="22"/>
                <w:szCs w:val="22"/>
                <w:rPrChange w:id="1842" w:author="Bourque, Ethan" w:date="2024-04-23T11:20:00Z">
                  <w:rPr>
                    <w:ins w:id="1843" w:author="Bourque, Ethan" w:date="2024-04-23T10:31: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40885852" w14:textId="17D8D348" w:rsidR="003E440C" w:rsidRPr="00E52430" w:rsidRDefault="003E440C" w:rsidP="004E54B4">
            <w:pPr>
              <w:jc w:val="center"/>
              <w:rPr>
                <w:ins w:id="1844" w:author="Bourque, Ethan" w:date="2024-04-23T10:31:00Z"/>
                <w:rFonts w:ascii="Garamond" w:hAnsi="Garamond" w:cs="Calibri"/>
                <w:color w:val="000000"/>
                <w:sz w:val="22"/>
                <w:szCs w:val="22"/>
                <w:rPrChange w:id="1845" w:author="Bourque, Ethan" w:date="2024-04-23T11:20:00Z">
                  <w:rPr>
                    <w:ins w:id="1846" w:author="Bourque, Ethan" w:date="2024-04-23T10:31: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49B10E97" w14:textId="63B0FCA3" w:rsidR="003E440C" w:rsidRPr="00E52430" w:rsidRDefault="003E440C" w:rsidP="004E54B4">
            <w:pPr>
              <w:jc w:val="center"/>
              <w:rPr>
                <w:ins w:id="1847" w:author="Bourque, Ethan" w:date="2024-04-23T10:31:00Z"/>
                <w:rFonts w:ascii="Garamond" w:hAnsi="Garamond" w:cs="Calibri"/>
                <w:color w:val="000000"/>
                <w:sz w:val="22"/>
                <w:szCs w:val="22"/>
                <w:rPrChange w:id="1848" w:author="Bourque, Ethan" w:date="2024-04-23T11:20:00Z">
                  <w:rPr>
                    <w:ins w:id="1849" w:author="Bourque, Ethan" w:date="2024-04-23T10:31: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288997AA" w14:textId="52C4D1C9" w:rsidR="003E440C" w:rsidRPr="00E52430" w:rsidRDefault="003E440C" w:rsidP="004E54B4">
            <w:pPr>
              <w:jc w:val="center"/>
              <w:rPr>
                <w:ins w:id="1850" w:author="Bourque, Ethan" w:date="2024-04-23T10:31:00Z"/>
                <w:rFonts w:ascii="Garamond" w:hAnsi="Garamond" w:cs="Calibri"/>
                <w:color w:val="000000"/>
                <w:sz w:val="22"/>
                <w:szCs w:val="22"/>
                <w:rPrChange w:id="1851" w:author="Bourque, Ethan" w:date="2024-04-23T11:20:00Z">
                  <w:rPr>
                    <w:ins w:id="1852" w:author="Bourque, Ethan" w:date="2024-04-23T10:31: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418C224F" w14:textId="4077E624" w:rsidR="003E440C" w:rsidRPr="00E52430" w:rsidRDefault="003E440C" w:rsidP="004E54B4">
            <w:pPr>
              <w:jc w:val="center"/>
              <w:rPr>
                <w:ins w:id="1853" w:author="Bourque, Ethan" w:date="2024-04-23T10:31:00Z"/>
                <w:rFonts w:ascii="Garamond" w:hAnsi="Garamond" w:cs="Calibri"/>
                <w:color w:val="000000"/>
                <w:sz w:val="22"/>
                <w:szCs w:val="22"/>
                <w:rPrChange w:id="1854" w:author="Bourque, Ethan" w:date="2024-04-23T11:20:00Z">
                  <w:rPr>
                    <w:ins w:id="1855" w:author="Bourque, Ethan" w:date="2024-04-23T10:31:00Z"/>
                    <w:rFonts w:ascii="Calibri" w:hAnsi="Calibri" w:cs="Calibri"/>
                    <w:color w:val="000000"/>
                    <w:sz w:val="22"/>
                    <w:szCs w:val="22"/>
                  </w:rPr>
                </w:rPrChange>
              </w:rPr>
            </w:pPr>
          </w:p>
        </w:tc>
        <w:tc>
          <w:tcPr>
            <w:tcW w:w="1400" w:type="dxa"/>
            <w:tcBorders>
              <w:top w:val="nil"/>
              <w:left w:val="nil"/>
              <w:bottom w:val="single" w:sz="4" w:space="0" w:color="auto"/>
              <w:right w:val="single" w:sz="4" w:space="0" w:color="auto"/>
            </w:tcBorders>
            <w:shd w:val="clear" w:color="auto" w:fill="auto"/>
            <w:noWrap/>
            <w:vAlign w:val="bottom"/>
          </w:tcPr>
          <w:p w14:paraId="380D0A77" w14:textId="6640011F" w:rsidR="003E440C" w:rsidRPr="00E52430" w:rsidRDefault="003E440C" w:rsidP="004E54B4">
            <w:pPr>
              <w:jc w:val="center"/>
              <w:rPr>
                <w:ins w:id="1856" w:author="Bourque, Ethan" w:date="2024-04-23T10:31:00Z"/>
                <w:rFonts w:ascii="Garamond" w:hAnsi="Garamond" w:cs="Calibri"/>
                <w:color w:val="000000"/>
                <w:sz w:val="22"/>
                <w:szCs w:val="22"/>
                <w:rPrChange w:id="1857" w:author="Bourque, Ethan" w:date="2024-04-23T11:20:00Z">
                  <w:rPr>
                    <w:ins w:id="1858" w:author="Bourque, Ethan" w:date="2024-04-23T10:31:00Z"/>
                    <w:rFonts w:ascii="Calibri" w:hAnsi="Calibri" w:cs="Calibri"/>
                    <w:color w:val="000000"/>
                    <w:sz w:val="22"/>
                    <w:szCs w:val="22"/>
                  </w:rPr>
                </w:rPrChange>
              </w:rPr>
            </w:pPr>
          </w:p>
        </w:tc>
        <w:tc>
          <w:tcPr>
            <w:tcW w:w="748" w:type="dxa"/>
            <w:tcBorders>
              <w:top w:val="nil"/>
              <w:left w:val="nil"/>
              <w:bottom w:val="single" w:sz="4" w:space="0" w:color="auto"/>
              <w:right w:val="single" w:sz="4" w:space="0" w:color="auto"/>
            </w:tcBorders>
            <w:shd w:val="clear" w:color="auto" w:fill="auto"/>
            <w:noWrap/>
            <w:vAlign w:val="bottom"/>
          </w:tcPr>
          <w:p w14:paraId="675741EF" w14:textId="5FF572BF" w:rsidR="003E440C" w:rsidRPr="00E52430" w:rsidRDefault="003E440C" w:rsidP="004E54B4">
            <w:pPr>
              <w:jc w:val="center"/>
              <w:rPr>
                <w:ins w:id="1859" w:author="Bourque, Ethan" w:date="2024-04-23T10:31:00Z"/>
                <w:rFonts w:ascii="Garamond" w:hAnsi="Garamond" w:cs="Calibri"/>
                <w:color w:val="000000"/>
                <w:sz w:val="22"/>
                <w:szCs w:val="22"/>
                <w:rPrChange w:id="1860" w:author="Bourque, Ethan" w:date="2024-04-23T11:20:00Z">
                  <w:rPr>
                    <w:ins w:id="1861" w:author="Bourque, Ethan" w:date="2024-04-23T10:31:00Z"/>
                    <w:rFonts w:ascii="Calibri" w:hAnsi="Calibri" w:cs="Calibri"/>
                    <w:color w:val="000000"/>
                    <w:sz w:val="22"/>
                    <w:szCs w:val="22"/>
                  </w:rPr>
                </w:rPrChange>
              </w:rPr>
            </w:pPr>
          </w:p>
        </w:tc>
      </w:tr>
      <w:tr w:rsidR="003E440C" w14:paraId="552D78E9" w14:textId="77777777" w:rsidTr="00E52430">
        <w:trPr>
          <w:trHeight w:val="300"/>
          <w:jc w:val="center"/>
          <w:ins w:id="1862" w:author="Bourque, Ethan" w:date="2024-04-23T10:31: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431BF018" w14:textId="18B3FBC4" w:rsidR="003E440C" w:rsidRPr="00E52430" w:rsidRDefault="003E440C" w:rsidP="003E440C">
            <w:pPr>
              <w:jc w:val="center"/>
              <w:rPr>
                <w:ins w:id="1863" w:author="Bourque, Ethan" w:date="2024-04-23T10:31:00Z"/>
                <w:rFonts w:ascii="Garamond" w:hAnsi="Garamond" w:cs="Calibri"/>
                <w:color w:val="000000"/>
                <w:sz w:val="22"/>
                <w:szCs w:val="22"/>
                <w:rPrChange w:id="1864" w:author="Bourque, Ethan" w:date="2024-04-23T11:20:00Z">
                  <w:rPr>
                    <w:ins w:id="1865" w:author="Bourque, Ethan" w:date="2024-04-23T10:31:00Z"/>
                    <w:rFonts w:ascii="Calibri" w:hAnsi="Calibri" w:cs="Calibri"/>
                    <w:color w:val="000000"/>
                    <w:sz w:val="22"/>
                    <w:szCs w:val="22"/>
                  </w:rPr>
                </w:rPrChange>
              </w:rPr>
            </w:pPr>
            <w:ins w:id="1866" w:author="Bourque, Ethan" w:date="2024-04-23T10:34:00Z">
              <w:r w:rsidRPr="00E52430">
                <w:rPr>
                  <w:rFonts w:ascii="Garamond" w:hAnsi="Garamond" w:cs="Calibri"/>
                  <w:b/>
                  <w:bCs/>
                  <w:color w:val="000000"/>
                  <w:sz w:val="22"/>
                  <w:szCs w:val="22"/>
                </w:rPr>
                <w:t>Site</w:t>
              </w:r>
            </w:ins>
          </w:p>
        </w:tc>
        <w:tc>
          <w:tcPr>
            <w:tcW w:w="1382" w:type="dxa"/>
            <w:tcBorders>
              <w:top w:val="nil"/>
              <w:left w:val="nil"/>
              <w:bottom w:val="single" w:sz="4" w:space="0" w:color="auto"/>
              <w:right w:val="single" w:sz="4" w:space="0" w:color="auto"/>
            </w:tcBorders>
            <w:shd w:val="clear" w:color="auto" w:fill="auto"/>
            <w:noWrap/>
            <w:vAlign w:val="bottom"/>
          </w:tcPr>
          <w:p w14:paraId="21D697FF" w14:textId="43C0161D" w:rsidR="003E440C" w:rsidRPr="00E52430" w:rsidRDefault="003E440C" w:rsidP="003E440C">
            <w:pPr>
              <w:jc w:val="center"/>
              <w:rPr>
                <w:ins w:id="1867" w:author="Bourque, Ethan" w:date="2024-04-23T10:31:00Z"/>
                <w:rFonts w:ascii="Garamond" w:hAnsi="Garamond" w:cs="Calibri"/>
                <w:color w:val="000000"/>
                <w:sz w:val="22"/>
                <w:szCs w:val="22"/>
                <w:rPrChange w:id="1868" w:author="Bourque, Ethan" w:date="2024-04-23T11:20:00Z">
                  <w:rPr>
                    <w:ins w:id="1869" w:author="Bourque, Ethan" w:date="2024-04-23T10:31:00Z"/>
                    <w:rFonts w:ascii="Calibri" w:hAnsi="Calibri" w:cs="Calibri"/>
                    <w:color w:val="000000"/>
                    <w:sz w:val="22"/>
                    <w:szCs w:val="22"/>
                  </w:rPr>
                </w:rPrChange>
              </w:rPr>
            </w:pPr>
            <w:ins w:id="1870" w:author="Bourque, Ethan" w:date="2024-04-23T10:34:00Z">
              <w:r w:rsidRPr="00E52430">
                <w:rPr>
                  <w:rFonts w:ascii="Garamond" w:hAnsi="Garamond" w:cs="Calibri"/>
                  <w:b/>
                  <w:bCs/>
                  <w:color w:val="000000"/>
                  <w:sz w:val="22"/>
                  <w:szCs w:val="22"/>
                </w:rPr>
                <w:t>Date</w:t>
              </w:r>
            </w:ins>
          </w:p>
        </w:tc>
        <w:tc>
          <w:tcPr>
            <w:tcW w:w="734" w:type="dxa"/>
            <w:tcBorders>
              <w:top w:val="nil"/>
              <w:left w:val="nil"/>
              <w:bottom w:val="single" w:sz="4" w:space="0" w:color="auto"/>
              <w:right w:val="single" w:sz="4" w:space="0" w:color="auto"/>
            </w:tcBorders>
            <w:shd w:val="clear" w:color="auto" w:fill="auto"/>
            <w:noWrap/>
            <w:vAlign w:val="bottom"/>
          </w:tcPr>
          <w:p w14:paraId="4091CBDB" w14:textId="6B0EF673" w:rsidR="003E440C" w:rsidRPr="00E52430" w:rsidRDefault="003E440C" w:rsidP="003E440C">
            <w:pPr>
              <w:jc w:val="center"/>
              <w:rPr>
                <w:ins w:id="1871" w:author="Bourque, Ethan" w:date="2024-04-23T10:31:00Z"/>
                <w:rFonts w:ascii="Garamond" w:hAnsi="Garamond" w:cs="Calibri"/>
                <w:color w:val="000000"/>
                <w:sz w:val="22"/>
                <w:szCs w:val="22"/>
                <w:rPrChange w:id="1872" w:author="Bourque, Ethan" w:date="2024-04-23T11:20:00Z">
                  <w:rPr>
                    <w:ins w:id="1873" w:author="Bourque, Ethan" w:date="2024-04-23T10:31:00Z"/>
                    <w:rFonts w:ascii="Calibri" w:hAnsi="Calibri" w:cs="Calibri"/>
                    <w:color w:val="000000"/>
                    <w:sz w:val="22"/>
                    <w:szCs w:val="22"/>
                  </w:rPr>
                </w:rPrChange>
              </w:rPr>
            </w:pPr>
            <w:ins w:id="1874" w:author="Bourque, Ethan" w:date="2024-04-23T10:34:00Z">
              <w:r w:rsidRPr="00E52430">
                <w:rPr>
                  <w:rFonts w:ascii="Garamond" w:hAnsi="Garamond" w:cs="Calibri"/>
                  <w:b/>
                  <w:bCs/>
                  <w:color w:val="000000"/>
                  <w:sz w:val="22"/>
                  <w:szCs w:val="22"/>
                </w:rPr>
                <w:t>Time</w:t>
              </w:r>
            </w:ins>
          </w:p>
        </w:tc>
        <w:tc>
          <w:tcPr>
            <w:tcW w:w="1143" w:type="dxa"/>
            <w:tcBorders>
              <w:top w:val="nil"/>
              <w:left w:val="nil"/>
              <w:bottom w:val="single" w:sz="4" w:space="0" w:color="auto"/>
              <w:right w:val="single" w:sz="4" w:space="0" w:color="auto"/>
            </w:tcBorders>
            <w:shd w:val="clear" w:color="auto" w:fill="auto"/>
            <w:noWrap/>
            <w:vAlign w:val="bottom"/>
          </w:tcPr>
          <w:p w14:paraId="34466F92" w14:textId="122853BB" w:rsidR="003E440C" w:rsidRPr="00E52430" w:rsidRDefault="003E440C" w:rsidP="003E440C">
            <w:pPr>
              <w:jc w:val="center"/>
              <w:rPr>
                <w:ins w:id="1875" w:author="Bourque, Ethan" w:date="2024-04-23T10:31:00Z"/>
                <w:rFonts w:ascii="Garamond" w:hAnsi="Garamond" w:cs="Calibri"/>
                <w:color w:val="000000"/>
                <w:sz w:val="22"/>
                <w:szCs w:val="22"/>
                <w:rPrChange w:id="1876" w:author="Bourque, Ethan" w:date="2024-04-23T11:20:00Z">
                  <w:rPr>
                    <w:ins w:id="1877" w:author="Bourque, Ethan" w:date="2024-04-23T10:31:00Z"/>
                    <w:rFonts w:ascii="Calibri" w:hAnsi="Calibri" w:cs="Calibri"/>
                    <w:color w:val="000000"/>
                    <w:sz w:val="22"/>
                    <w:szCs w:val="22"/>
                  </w:rPr>
                </w:rPrChange>
              </w:rPr>
            </w:pPr>
            <w:ins w:id="1878" w:author="Bourque, Ethan" w:date="2024-04-23T10:34:00Z">
              <w:r w:rsidRPr="00E52430">
                <w:rPr>
                  <w:rFonts w:ascii="Garamond" w:hAnsi="Garamond" w:cs="Calibri"/>
                  <w:b/>
                  <w:bCs/>
                  <w:color w:val="000000"/>
                  <w:sz w:val="22"/>
                  <w:szCs w:val="22"/>
                </w:rPr>
                <w:t>Site</w:t>
              </w:r>
            </w:ins>
          </w:p>
        </w:tc>
        <w:tc>
          <w:tcPr>
            <w:tcW w:w="1387" w:type="dxa"/>
            <w:tcBorders>
              <w:top w:val="nil"/>
              <w:left w:val="nil"/>
              <w:bottom w:val="single" w:sz="4" w:space="0" w:color="auto"/>
              <w:right w:val="single" w:sz="4" w:space="0" w:color="auto"/>
            </w:tcBorders>
            <w:shd w:val="clear" w:color="auto" w:fill="auto"/>
            <w:noWrap/>
            <w:vAlign w:val="bottom"/>
          </w:tcPr>
          <w:p w14:paraId="0D32F3CE" w14:textId="783F8E76" w:rsidR="003E440C" w:rsidRPr="00E52430" w:rsidRDefault="003E440C" w:rsidP="003E440C">
            <w:pPr>
              <w:jc w:val="center"/>
              <w:rPr>
                <w:ins w:id="1879" w:author="Bourque, Ethan" w:date="2024-04-23T10:31:00Z"/>
                <w:rFonts w:ascii="Garamond" w:hAnsi="Garamond" w:cs="Calibri"/>
                <w:color w:val="000000"/>
                <w:sz w:val="22"/>
                <w:szCs w:val="22"/>
                <w:rPrChange w:id="1880" w:author="Bourque, Ethan" w:date="2024-04-23T11:20:00Z">
                  <w:rPr>
                    <w:ins w:id="1881" w:author="Bourque, Ethan" w:date="2024-04-23T10:31:00Z"/>
                    <w:rFonts w:ascii="Calibri" w:hAnsi="Calibri" w:cs="Calibri"/>
                    <w:color w:val="000000"/>
                    <w:sz w:val="22"/>
                    <w:szCs w:val="22"/>
                  </w:rPr>
                </w:rPrChange>
              </w:rPr>
            </w:pPr>
            <w:ins w:id="1882" w:author="Bourque, Ethan" w:date="2024-04-23T10:34:00Z">
              <w:r w:rsidRPr="00E52430">
                <w:rPr>
                  <w:rFonts w:ascii="Garamond" w:hAnsi="Garamond" w:cs="Calibri"/>
                  <w:b/>
                  <w:bCs/>
                  <w:color w:val="000000"/>
                  <w:sz w:val="22"/>
                  <w:szCs w:val="22"/>
                </w:rPr>
                <w:t>Date</w:t>
              </w:r>
            </w:ins>
          </w:p>
        </w:tc>
        <w:tc>
          <w:tcPr>
            <w:tcW w:w="774" w:type="dxa"/>
            <w:tcBorders>
              <w:top w:val="nil"/>
              <w:left w:val="nil"/>
              <w:bottom w:val="single" w:sz="4" w:space="0" w:color="auto"/>
              <w:right w:val="single" w:sz="4" w:space="0" w:color="auto"/>
            </w:tcBorders>
            <w:shd w:val="clear" w:color="auto" w:fill="auto"/>
            <w:noWrap/>
            <w:vAlign w:val="bottom"/>
          </w:tcPr>
          <w:p w14:paraId="76BFEF6A" w14:textId="483114A3" w:rsidR="003E440C" w:rsidRPr="00E52430" w:rsidRDefault="003E440C" w:rsidP="003E440C">
            <w:pPr>
              <w:jc w:val="center"/>
              <w:rPr>
                <w:ins w:id="1883" w:author="Bourque, Ethan" w:date="2024-04-23T10:31:00Z"/>
                <w:rFonts w:ascii="Garamond" w:hAnsi="Garamond" w:cs="Calibri"/>
                <w:color w:val="000000"/>
                <w:sz w:val="22"/>
                <w:szCs w:val="22"/>
                <w:rPrChange w:id="1884" w:author="Bourque, Ethan" w:date="2024-04-23T11:20:00Z">
                  <w:rPr>
                    <w:ins w:id="1885" w:author="Bourque, Ethan" w:date="2024-04-23T10:31:00Z"/>
                    <w:rFonts w:ascii="Calibri" w:hAnsi="Calibri" w:cs="Calibri"/>
                    <w:color w:val="000000"/>
                    <w:sz w:val="22"/>
                    <w:szCs w:val="22"/>
                  </w:rPr>
                </w:rPrChange>
              </w:rPr>
            </w:pPr>
            <w:ins w:id="1886" w:author="Bourque, Ethan" w:date="2024-04-23T10:34:00Z">
              <w:r w:rsidRPr="00E52430">
                <w:rPr>
                  <w:rFonts w:ascii="Garamond" w:hAnsi="Garamond" w:cs="Calibri"/>
                  <w:b/>
                  <w:bCs/>
                  <w:color w:val="000000"/>
                  <w:sz w:val="22"/>
                  <w:szCs w:val="22"/>
                </w:rPr>
                <w:t>Time</w:t>
              </w:r>
            </w:ins>
          </w:p>
        </w:tc>
        <w:tc>
          <w:tcPr>
            <w:tcW w:w="1248" w:type="dxa"/>
            <w:tcBorders>
              <w:top w:val="nil"/>
              <w:left w:val="nil"/>
              <w:bottom w:val="single" w:sz="4" w:space="0" w:color="auto"/>
              <w:right w:val="single" w:sz="4" w:space="0" w:color="auto"/>
            </w:tcBorders>
            <w:shd w:val="clear" w:color="auto" w:fill="auto"/>
            <w:noWrap/>
            <w:vAlign w:val="bottom"/>
          </w:tcPr>
          <w:p w14:paraId="3C509D95" w14:textId="56F783AE" w:rsidR="003E440C" w:rsidRPr="00E52430" w:rsidRDefault="003E440C" w:rsidP="003E440C">
            <w:pPr>
              <w:jc w:val="center"/>
              <w:rPr>
                <w:ins w:id="1887" w:author="Bourque, Ethan" w:date="2024-04-23T10:31:00Z"/>
                <w:rFonts w:ascii="Garamond" w:hAnsi="Garamond" w:cs="Calibri"/>
                <w:color w:val="000000"/>
                <w:sz w:val="22"/>
                <w:szCs w:val="22"/>
                <w:rPrChange w:id="1888" w:author="Bourque, Ethan" w:date="2024-04-23T11:20:00Z">
                  <w:rPr>
                    <w:ins w:id="1889" w:author="Bourque, Ethan" w:date="2024-04-23T10:31:00Z"/>
                    <w:rFonts w:ascii="Calibri" w:hAnsi="Calibri" w:cs="Calibri"/>
                    <w:color w:val="000000"/>
                    <w:sz w:val="22"/>
                    <w:szCs w:val="22"/>
                  </w:rPr>
                </w:rPrChange>
              </w:rPr>
            </w:pPr>
            <w:ins w:id="1890" w:author="Bourque, Ethan" w:date="2024-04-23T10:34:00Z">
              <w:r w:rsidRPr="00E52430">
                <w:rPr>
                  <w:rFonts w:ascii="Garamond" w:hAnsi="Garamond" w:cs="Calibri"/>
                  <w:b/>
                  <w:bCs/>
                  <w:color w:val="000000"/>
                  <w:sz w:val="22"/>
                  <w:szCs w:val="22"/>
                </w:rPr>
                <w:t>Site</w:t>
              </w:r>
            </w:ins>
          </w:p>
        </w:tc>
        <w:tc>
          <w:tcPr>
            <w:tcW w:w="1400" w:type="dxa"/>
            <w:tcBorders>
              <w:top w:val="nil"/>
              <w:left w:val="nil"/>
              <w:bottom w:val="single" w:sz="4" w:space="0" w:color="auto"/>
              <w:right w:val="single" w:sz="4" w:space="0" w:color="auto"/>
            </w:tcBorders>
            <w:shd w:val="clear" w:color="auto" w:fill="auto"/>
            <w:noWrap/>
            <w:vAlign w:val="bottom"/>
          </w:tcPr>
          <w:p w14:paraId="7BBA4281" w14:textId="00149C68" w:rsidR="003E440C" w:rsidRPr="00E52430" w:rsidRDefault="003E440C" w:rsidP="003E440C">
            <w:pPr>
              <w:jc w:val="center"/>
              <w:rPr>
                <w:ins w:id="1891" w:author="Bourque, Ethan" w:date="2024-04-23T10:31:00Z"/>
                <w:rFonts w:ascii="Garamond" w:hAnsi="Garamond" w:cs="Calibri"/>
                <w:color w:val="000000"/>
                <w:sz w:val="22"/>
                <w:szCs w:val="22"/>
                <w:rPrChange w:id="1892" w:author="Bourque, Ethan" w:date="2024-04-23T11:20:00Z">
                  <w:rPr>
                    <w:ins w:id="1893" w:author="Bourque, Ethan" w:date="2024-04-23T10:31:00Z"/>
                    <w:rFonts w:ascii="Calibri" w:hAnsi="Calibri" w:cs="Calibri"/>
                    <w:color w:val="000000"/>
                    <w:sz w:val="22"/>
                    <w:szCs w:val="22"/>
                  </w:rPr>
                </w:rPrChange>
              </w:rPr>
            </w:pPr>
            <w:ins w:id="1894" w:author="Bourque, Ethan" w:date="2024-04-23T10:34:00Z">
              <w:r w:rsidRPr="00E52430">
                <w:rPr>
                  <w:rFonts w:ascii="Garamond" w:hAnsi="Garamond" w:cs="Calibri"/>
                  <w:b/>
                  <w:bCs/>
                  <w:color w:val="000000"/>
                  <w:sz w:val="22"/>
                  <w:szCs w:val="22"/>
                </w:rPr>
                <w:t>Date</w:t>
              </w:r>
            </w:ins>
          </w:p>
        </w:tc>
        <w:tc>
          <w:tcPr>
            <w:tcW w:w="748" w:type="dxa"/>
            <w:tcBorders>
              <w:top w:val="nil"/>
              <w:left w:val="nil"/>
              <w:bottom w:val="single" w:sz="4" w:space="0" w:color="auto"/>
              <w:right w:val="single" w:sz="4" w:space="0" w:color="auto"/>
            </w:tcBorders>
            <w:shd w:val="clear" w:color="auto" w:fill="auto"/>
            <w:noWrap/>
            <w:vAlign w:val="bottom"/>
          </w:tcPr>
          <w:p w14:paraId="339645DA" w14:textId="54652170" w:rsidR="003E440C" w:rsidRPr="00E52430" w:rsidRDefault="003E440C" w:rsidP="003E440C">
            <w:pPr>
              <w:jc w:val="center"/>
              <w:rPr>
                <w:ins w:id="1895" w:author="Bourque, Ethan" w:date="2024-04-23T10:31:00Z"/>
                <w:rFonts w:ascii="Garamond" w:hAnsi="Garamond" w:cs="Calibri"/>
                <w:color w:val="000000"/>
                <w:sz w:val="22"/>
                <w:szCs w:val="22"/>
                <w:rPrChange w:id="1896" w:author="Bourque, Ethan" w:date="2024-04-23T11:20:00Z">
                  <w:rPr>
                    <w:ins w:id="1897" w:author="Bourque, Ethan" w:date="2024-04-23T10:31:00Z"/>
                    <w:rFonts w:ascii="Calibri" w:hAnsi="Calibri" w:cs="Calibri"/>
                    <w:color w:val="000000"/>
                    <w:sz w:val="22"/>
                    <w:szCs w:val="22"/>
                  </w:rPr>
                </w:rPrChange>
              </w:rPr>
            </w:pPr>
            <w:ins w:id="1898" w:author="Bourque, Ethan" w:date="2024-04-23T10:34:00Z">
              <w:r w:rsidRPr="00E52430">
                <w:rPr>
                  <w:rFonts w:ascii="Garamond" w:hAnsi="Garamond" w:cs="Calibri"/>
                  <w:b/>
                  <w:bCs/>
                  <w:color w:val="000000"/>
                  <w:sz w:val="22"/>
                  <w:szCs w:val="22"/>
                </w:rPr>
                <w:t>Time</w:t>
              </w:r>
            </w:ins>
          </w:p>
        </w:tc>
      </w:tr>
      <w:tr w:rsidR="00E52430" w14:paraId="25DF499A" w14:textId="77777777" w:rsidTr="00E52430">
        <w:trPr>
          <w:trHeight w:val="300"/>
          <w:jc w:val="center"/>
          <w:ins w:id="1899"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75C0165" w14:textId="2A7B66EB" w:rsidR="00E52430" w:rsidRPr="00E52430" w:rsidRDefault="00E52430" w:rsidP="00E52430">
            <w:pPr>
              <w:jc w:val="center"/>
              <w:rPr>
                <w:ins w:id="1900" w:author="Bourque, Ethan" w:date="2024-04-23T10:34:00Z"/>
                <w:rFonts w:ascii="Garamond" w:hAnsi="Garamond" w:cs="Calibri"/>
                <w:color w:val="000000"/>
                <w:sz w:val="22"/>
                <w:szCs w:val="22"/>
                <w:rPrChange w:id="1901" w:author="Bourque, Ethan" w:date="2024-04-23T11:20:00Z">
                  <w:rPr>
                    <w:ins w:id="1902" w:author="Bourque, Ethan" w:date="2024-04-23T10:34:00Z"/>
                    <w:rFonts w:ascii="Calibri" w:hAnsi="Calibri" w:cs="Calibri"/>
                    <w:color w:val="000000"/>
                    <w:sz w:val="22"/>
                    <w:szCs w:val="22"/>
                  </w:rPr>
                </w:rPrChange>
              </w:rPr>
            </w:pPr>
            <w:proofErr w:type="spellStart"/>
            <w:ins w:id="1903"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5FAE5123" w14:textId="2440E3C6" w:rsidR="00E52430" w:rsidRPr="00E52430" w:rsidRDefault="00E52430" w:rsidP="00E52430">
            <w:pPr>
              <w:jc w:val="center"/>
              <w:rPr>
                <w:ins w:id="1904" w:author="Bourque, Ethan" w:date="2024-04-23T10:34:00Z"/>
                <w:rFonts w:ascii="Garamond" w:hAnsi="Garamond" w:cs="Calibri"/>
                <w:color w:val="000000"/>
                <w:sz w:val="22"/>
                <w:szCs w:val="22"/>
                <w:rPrChange w:id="1905" w:author="Bourque, Ethan" w:date="2024-04-23T11:20:00Z">
                  <w:rPr>
                    <w:ins w:id="1906" w:author="Bourque, Ethan" w:date="2024-04-23T10:34:00Z"/>
                    <w:rFonts w:ascii="Calibri" w:hAnsi="Calibri" w:cs="Calibri"/>
                    <w:color w:val="000000"/>
                    <w:sz w:val="22"/>
                    <w:szCs w:val="22"/>
                  </w:rPr>
                </w:rPrChange>
              </w:rPr>
            </w:pPr>
            <w:ins w:id="1907" w:author="Bourque, Ethan" w:date="2024-04-23T10:34:00Z">
              <w:r w:rsidRPr="00E52430">
                <w:rPr>
                  <w:rFonts w:ascii="Garamond" w:hAnsi="Garamond" w:cs="Calibri"/>
                  <w:color w:val="000000"/>
                  <w:sz w:val="22"/>
                  <w:szCs w:val="22"/>
                  <w:rPrChange w:id="1908" w:author="Bourque, Ethan" w:date="2024-04-23T11:20:00Z">
                    <w:rPr>
                      <w:rFonts w:ascii="Calibri" w:hAnsi="Calibri" w:cs="Calibri"/>
                      <w:color w:val="000000"/>
                      <w:sz w:val="22"/>
                      <w:szCs w:val="22"/>
                    </w:rPr>
                  </w:rPrChange>
                </w:rPr>
                <w:t>1/10/2023</w:t>
              </w:r>
            </w:ins>
          </w:p>
        </w:tc>
        <w:tc>
          <w:tcPr>
            <w:tcW w:w="734" w:type="dxa"/>
            <w:tcBorders>
              <w:top w:val="nil"/>
              <w:left w:val="nil"/>
              <w:bottom w:val="single" w:sz="4" w:space="0" w:color="auto"/>
              <w:right w:val="single" w:sz="4" w:space="0" w:color="auto"/>
            </w:tcBorders>
            <w:shd w:val="clear" w:color="auto" w:fill="auto"/>
            <w:noWrap/>
            <w:vAlign w:val="bottom"/>
          </w:tcPr>
          <w:p w14:paraId="3D6B9690" w14:textId="009414E7" w:rsidR="00E52430" w:rsidRPr="00E52430" w:rsidRDefault="00E52430" w:rsidP="00E52430">
            <w:pPr>
              <w:jc w:val="center"/>
              <w:rPr>
                <w:ins w:id="1909" w:author="Bourque, Ethan" w:date="2024-04-23T10:34:00Z"/>
                <w:rFonts w:ascii="Garamond" w:hAnsi="Garamond" w:cs="Calibri"/>
                <w:color w:val="000000"/>
                <w:sz w:val="22"/>
                <w:szCs w:val="22"/>
                <w:rPrChange w:id="1910" w:author="Bourque, Ethan" w:date="2024-04-23T11:20:00Z">
                  <w:rPr>
                    <w:ins w:id="1911" w:author="Bourque, Ethan" w:date="2024-04-23T10:34:00Z"/>
                    <w:rFonts w:ascii="Calibri" w:hAnsi="Calibri" w:cs="Calibri"/>
                    <w:color w:val="000000"/>
                    <w:sz w:val="22"/>
                    <w:szCs w:val="22"/>
                  </w:rPr>
                </w:rPrChange>
              </w:rPr>
            </w:pPr>
            <w:ins w:id="1912" w:author="Bourque, Ethan" w:date="2024-04-23T10:34:00Z">
              <w:r w:rsidRPr="00E52430">
                <w:rPr>
                  <w:rFonts w:ascii="Garamond" w:hAnsi="Garamond" w:cs="Calibri"/>
                  <w:color w:val="000000"/>
                  <w:sz w:val="22"/>
                  <w:szCs w:val="22"/>
                  <w:rPrChange w:id="1913" w:author="Bourque, Ethan" w:date="2024-04-23T11:20:00Z">
                    <w:rPr>
                      <w:rFonts w:ascii="Calibri" w:hAnsi="Calibri" w:cs="Calibri"/>
                      <w:color w:val="000000"/>
                      <w:sz w:val="22"/>
                      <w:szCs w:val="22"/>
                    </w:rPr>
                  </w:rPrChange>
                </w:rPr>
                <w:t>8:47</w:t>
              </w:r>
            </w:ins>
          </w:p>
        </w:tc>
        <w:tc>
          <w:tcPr>
            <w:tcW w:w="1143" w:type="dxa"/>
            <w:tcBorders>
              <w:top w:val="nil"/>
              <w:left w:val="nil"/>
              <w:bottom w:val="single" w:sz="4" w:space="0" w:color="auto"/>
              <w:right w:val="single" w:sz="4" w:space="0" w:color="auto"/>
            </w:tcBorders>
            <w:shd w:val="clear" w:color="auto" w:fill="auto"/>
            <w:noWrap/>
            <w:vAlign w:val="bottom"/>
          </w:tcPr>
          <w:p w14:paraId="637BECE6" w14:textId="04FD31D9" w:rsidR="00E52430" w:rsidRPr="00E52430" w:rsidRDefault="00E52430" w:rsidP="00E52430">
            <w:pPr>
              <w:jc w:val="center"/>
              <w:rPr>
                <w:ins w:id="1914" w:author="Bourque, Ethan" w:date="2024-04-23T10:34:00Z"/>
                <w:rFonts w:ascii="Garamond" w:hAnsi="Garamond" w:cs="Calibri"/>
                <w:color w:val="000000"/>
                <w:sz w:val="22"/>
                <w:szCs w:val="22"/>
                <w:rPrChange w:id="1915" w:author="Bourque, Ethan" w:date="2024-04-23T11:20:00Z">
                  <w:rPr>
                    <w:ins w:id="1916" w:author="Bourque, Ethan" w:date="2024-04-23T10:34:00Z"/>
                    <w:rFonts w:ascii="Calibri" w:hAnsi="Calibri" w:cs="Calibri"/>
                    <w:color w:val="000000"/>
                    <w:sz w:val="22"/>
                    <w:szCs w:val="22"/>
                  </w:rPr>
                </w:rPrChange>
              </w:rPr>
            </w:pPr>
            <w:proofErr w:type="spellStart"/>
            <w:ins w:id="1917"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43C248C" w14:textId="48F61386" w:rsidR="00E52430" w:rsidRPr="00E52430" w:rsidRDefault="00E52430" w:rsidP="00E52430">
            <w:pPr>
              <w:jc w:val="center"/>
              <w:rPr>
                <w:ins w:id="1918" w:author="Bourque, Ethan" w:date="2024-04-23T10:34:00Z"/>
                <w:rFonts w:ascii="Garamond" w:hAnsi="Garamond" w:cs="Calibri"/>
                <w:color w:val="000000"/>
                <w:sz w:val="22"/>
                <w:szCs w:val="22"/>
                <w:rPrChange w:id="1919" w:author="Bourque, Ethan" w:date="2024-04-23T11:20:00Z">
                  <w:rPr>
                    <w:ins w:id="1920" w:author="Bourque, Ethan" w:date="2024-04-23T10:34:00Z"/>
                    <w:rFonts w:ascii="Calibri" w:hAnsi="Calibri" w:cs="Calibri"/>
                    <w:color w:val="000000"/>
                    <w:sz w:val="22"/>
                    <w:szCs w:val="22"/>
                  </w:rPr>
                </w:rPrChange>
              </w:rPr>
            </w:pPr>
            <w:ins w:id="1921" w:author="Bourque, Ethan" w:date="2024-04-23T10:34:00Z">
              <w:r w:rsidRPr="00E52430">
                <w:rPr>
                  <w:rFonts w:ascii="Garamond" w:hAnsi="Garamond" w:cs="Calibri"/>
                  <w:color w:val="000000"/>
                  <w:sz w:val="22"/>
                  <w:szCs w:val="22"/>
                  <w:rPrChange w:id="1922" w:author="Bourque, Ethan" w:date="2024-04-23T11:20:00Z">
                    <w:rPr>
                      <w:rFonts w:ascii="Calibri" w:hAnsi="Calibri" w:cs="Calibri"/>
                      <w:color w:val="000000"/>
                      <w:sz w:val="22"/>
                      <w:szCs w:val="22"/>
                    </w:rPr>
                  </w:rPrChange>
                </w:rPr>
                <w:t>1/10/2023</w:t>
              </w:r>
            </w:ins>
          </w:p>
        </w:tc>
        <w:tc>
          <w:tcPr>
            <w:tcW w:w="774" w:type="dxa"/>
            <w:tcBorders>
              <w:top w:val="nil"/>
              <w:left w:val="nil"/>
              <w:bottom w:val="single" w:sz="4" w:space="0" w:color="auto"/>
              <w:right w:val="single" w:sz="4" w:space="0" w:color="auto"/>
            </w:tcBorders>
            <w:shd w:val="clear" w:color="auto" w:fill="auto"/>
            <w:noWrap/>
            <w:vAlign w:val="bottom"/>
          </w:tcPr>
          <w:p w14:paraId="3252E567" w14:textId="7BA4411D" w:rsidR="00E52430" w:rsidRPr="00E52430" w:rsidRDefault="00E52430" w:rsidP="00E52430">
            <w:pPr>
              <w:jc w:val="center"/>
              <w:rPr>
                <w:ins w:id="1923" w:author="Bourque, Ethan" w:date="2024-04-23T10:34:00Z"/>
                <w:rFonts w:ascii="Garamond" w:hAnsi="Garamond" w:cs="Calibri"/>
                <w:color w:val="000000"/>
                <w:sz w:val="22"/>
                <w:szCs w:val="22"/>
                <w:rPrChange w:id="1924" w:author="Bourque, Ethan" w:date="2024-04-23T11:20:00Z">
                  <w:rPr>
                    <w:ins w:id="1925" w:author="Bourque, Ethan" w:date="2024-04-23T10:34:00Z"/>
                    <w:rFonts w:ascii="Calibri" w:hAnsi="Calibri" w:cs="Calibri"/>
                    <w:color w:val="000000"/>
                    <w:sz w:val="22"/>
                    <w:szCs w:val="22"/>
                  </w:rPr>
                </w:rPrChange>
              </w:rPr>
            </w:pPr>
            <w:ins w:id="1926" w:author="Bourque, Ethan" w:date="2024-04-23T10:34:00Z">
              <w:r w:rsidRPr="00E52430">
                <w:rPr>
                  <w:rFonts w:ascii="Garamond" w:hAnsi="Garamond" w:cs="Calibri"/>
                  <w:color w:val="000000"/>
                  <w:sz w:val="22"/>
                  <w:szCs w:val="22"/>
                  <w:rPrChange w:id="1927" w:author="Bourque, Ethan" w:date="2024-04-23T11:20:00Z">
                    <w:rPr>
                      <w:rFonts w:ascii="Calibri" w:hAnsi="Calibri" w:cs="Calibri"/>
                      <w:color w:val="000000"/>
                      <w:sz w:val="22"/>
                      <w:szCs w:val="22"/>
                    </w:rPr>
                  </w:rPrChange>
                </w:rPr>
                <w:t>8:22</w:t>
              </w:r>
            </w:ins>
          </w:p>
        </w:tc>
        <w:tc>
          <w:tcPr>
            <w:tcW w:w="1248" w:type="dxa"/>
            <w:tcBorders>
              <w:top w:val="nil"/>
              <w:left w:val="nil"/>
              <w:bottom w:val="single" w:sz="4" w:space="0" w:color="auto"/>
              <w:right w:val="single" w:sz="4" w:space="0" w:color="auto"/>
            </w:tcBorders>
            <w:shd w:val="clear" w:color="auto" w:fill="auto"/>
            <w:noWrap/>
            <w:vAlign w:val="bottom"/>
          </w:tcPr>
          <w:p w14:paraId="31377264" w14:textId="36CFEE26" w:rsidR="00E52430" w:rsidRPr="00E52430" w:rsidRDefault="00E52430" w:rsidP="00E52430">
            <w:pPr>
              <w:jc w:val="center"/>
              <w:rPr>
                <w:ins w:id="1928" w:author="Bourque, Ethan" w:date="2024-04-23T10:34:00Z"/>
                <w:rFonts w:ascii="Garamond" w:hAnsi="Garamond" w:cs="Calibri"/>
                <w:color w:val="000000"/>
                <w:sz w:val="22"/>
                <w:szCs w:val="22"/>
                <w:rPrChange w:id="1929" w:author="Bourque, Ethan" w:date="2024-04-23T11:20:00Z">
                  <w:rPr>
                    <w:ins w:id="1930" w:author="Bourque, Ethan" w:date="2024-04-23T10:34:00Z"/>
                    <w:rFonts w:ascii="Calibri" w:hAnsi="Calibri" w:cs="Calibri"/>
                    <w:color w:val="000000"/>
                    <w:sz w:val="22"/>
                    <w:szCs w:val="22"/>
                  </w:rPr>
                </w:rPrChange>
              </w:rPr>
            </w:pPr>
            <w:proofErr w:type="spellStart"/>
            <w:ins w:id="1931"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372C353A" w14:textId="337A0A3A" w:rsidR="00E52430" w:rsidRPr="00E52430" w:rsidRDefault="00E52430" w:rsidP="00E52430">
            <w:pPr>
              <w:jc w:val="center"/>
              <w:rPr>
                <w:ins w:id="1932" w:author="Bourque, Ethan" w:date="2024-04-23T10:34:00Z"/>
                <w:rFonts w:ascii="Garamond" w:hAnsi="Garamond" w:cs="Calibri"/>
                <w:color w:val="000000"/>
                <w:sz w:val="22"/>
                <w:szCs w:val="22"/>
                <w:rPrChange w:id="1933" w:author="Bourque, Ethan" w:date="2024-04-23T11:20:00Z">
                  <w:rPr>
                    <w:ins w:id="1934" w:author="Bourque, Ethan" w:date="2024-04-23T10:34:00Z"/>
                    <w:rFonts w:ascii="Calibri" w:hAnsi="Calibri" w:cs="Calibri"/>
                    <w:color w:val="000000"/>
                    <w:sz w:val="22"/>
                    <w:szCs w:val="22"/>
                  </w:rPr>
                </w:rPrChange>
              </w:rPr>
            </w:pPr>
            <w:ins w:id="1935" w:author="Bourque, Ethan" w:date="2024-04-23T10:34:00Z">
              <w:r w:rsidRPr="00E52430">
                <w:rPr>
                  <w:rFonts w:ascii="Garamond" w:hAnsi="Garamond" w:cs="Calibri"/>
                  <w:color w:val="000000"/>
                  <w:sz w:val="22"/>
                  <w:szCs w:val="22"/>
                  <w:rPrChange w:id="1936" w:author="Bourque, Ethan" w:date="2024-04-23T11:20:00Z">
                    <w:rPr>
                      <w:rFonts w:ascii="Calibri" w:hAnsi="Calibri" w:cs="Calibri"/>
                      <w:color w:val="000000"/>
                      <w:sz w:val="22"/>
                      <w:szCs w:val="22"/>
                    </w:rPr>
                  </w:rPrChange>
                </w:rPr>
                <w:t>1/10/2023</w:t>
              </w:r>
            </w:ins>
          </w:p>
        </w:tc>
        <w:tc>
          <w:tcPr>
            <w:tcW w:w="748" w:type="dxa"/>
            <w:tcBorders>
              <w:top w:val="nil"/>
              <w:left w:val="nil"/>
              <w:bottom w:val="single" w:sz="4" w:space="0" w:color="auto"/>
              <w:right w:val="single" w:sz="4" w:space="0" w:color="auto"/>
            </w:tcBorders>
            <w:shd w:val="clear" w:color="auto" w:fill="auto"/>
            <w:noWrap/>
            <w:vAlign w:val="bottom"/>
          </w:tcPr>
          <w:p w14:paraId="3602D62D" w14:textId="1F790F65" w:rsidR="00E52430" w:rsidRPr="00E52430" w:rsidRDefault="00E52430" w:rsidP="00E52430">
            <w:pPr>
              <w:jc w:val="center"/>
              <w:rPr>
                <w:ins w:id="1937" w:author="Bourque, Ethan" w:date="2024-04-23T10:34:00Z"/>
                <w:rFonts w:ascii="Garamond" w:hAnsi="Garamond" w:cs="Calibri"/>
                <w:color w:val="000000"/>
                <w:sz w:val="22"/>
                <w:szCs w:val="22"/>
                <w:rPrChange w:id="1938" w:author="Bourque, Ethan" w:date="2024-04-23T11:20:00Z">
                  <w:rPr>
                    <w:ins w:id="1939" w:author="Bourque, Ethan" w:date="2024-04-23T10:34:00Z"/>
                    <w:rFonts w:ascii="Calibri" w:hAnsi="Calibri" w:cs="Calibri"/>
                    <w:color w:val="000000"/>
                    <w:sz w:val="22"/>
                    <w:szCs w:val="22"/>
                  </w:rPr>
                </w:rPrChange>
              </w:rPr>
            </w:pPr>
            <w:ins w:id="1940" w:author="Bourque, Ethan" w:date="2024-04-23T10:34:00Z">
              <w:r w:rsidRPr="00E52430">
                <w:rPr>
                  <w:rFonts w:ascii="Garamond" w:hAnsi="Garamond" w:cs="Calibri"/>
                  <w:color w:val="000000"/>
                  <w:sz w:val="22"/>
                  <w:szCs w:val="22"/>
                  <w:rPrChange w:id="1941" w:author="Bourque, Ethan" w:date="2024-04-23T11:20:00Z">
                    <w:rPr>
                      <w:rFonts w:ascii="Calibri" w:hAnsi="Calibri" w:cs="Calibri"/>
                      <w:color w:val="000000"/>
                      <w:sz w:val="22"/>
                      <w:szCs w:val="22"/>
                    </w:rPr>
                  </w:rPrChange>
                </w:rPr>
                <w:t>9:59</w:t>
              </w:r>
            </w:ins>
          </w:p>
        </w:tc>
      </w:tr>
      <w:tr w:rsidR="00E52430" w14:paraId="475E1248" w14:textId="77777777" w:rsidTr="00E52430">
        <w:trPr>
          <w:trHeight w:val="300"/>
          <w:jc w:val="center"/>
          <w:ins w:id="1942"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21756D7" w14:textId="291A9C24" w:rsidR="00E52430" w:rsidRPr="00E52430" w:rsidRDefault="00E52430" w:rsidP="00E52430">
            <w:pPr>
              <w:jc w:val="center"/>
              <w:rPr>
                <w:ins w:id="1943" w:author="Bourque, Ethan" w:date="2024-04-23T10:34:00Z"/>
                <w:rFonts w:ascii="Garamond" w:hAnsi="Garamond" w:cs="Calibri"/>
                <w:color w:val="000000"/>
                <w:sz w:val="22"/>
                <w:szCs w:val="22"/>
                <w:rPrChange w:id="1944" w:author="Bourque, Ethan" w:date="2024-04-23T11:20:00Z">
                  <w:rPr>
                    <w:ins w:id="1945" w:author="Bourque, Ethan" w:date="2024-04-23T10:34:00Z"/>
                    <w:rFonts w:ascii="Calibri" w:hAnsi="Calibri" w:cs="Calibri"/>
                    <w:color w:val="000000"/>
                    <w:sz w:val="22"/>
                    <w:szCs w:val="22"/>
                  </w:rPr>
                </w:rPrChange>
              </w:rPr>
            </w:pPr>
            <w:proofErr w:type="spellStart"/>
            <w:ins w:id="1946" w:author="Bourque, Ethan" w:date="2024-04-23T11:18:00Z">
              <w:r w:rsidRPr="00E52430">
                <w:rPr>
                  <w:rFonts w:ascii="Garamond" w:hAnsi="Garamond"/>
                  <w:color w:val="000000"/>
                  <w:sz w:val="22"/>
                  <w:szCs w:val="22"/>
                </w:rPr>
                <w:t>apaegnut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546B2AEE" w14:textId="3D961476" w:rsidR="00E52430" w:rsidRPr="00E52430" w:rsidRDefault="00E52430" w:rsidP="00E52430">
            <w:pPr>
              <w:jc w:val="center"/>
              <w:rPr>
                <w:ins w:id="1947" w:author="Bourque, Ethan" w:date="2024-04-23T10:34:00Z"/>
                <w:rFonts w:ascii="Garamond" w:hAnsi="Garamond" w:cs="Calibri"/>
                <w:color w:val="000000"/>
                <w:sz w:val="22"/>
                <w:szCs w:val="22"/>
                <w:rPrChange w:id="1948" w:author="Bourque, Ethan" w:date="2024-04-23T11:20:00Z">
                  <w:rPr>
                    <w:ins w:id="1949" w:author="Bourque, Ethan" w:date="2024-04-23T10:34:00Z"/>
                    <w:rFonts w:ascii="Calibri" w:hAnsi="Calibri" w:cs="Calibri"/>
                    <w:color w:val="000000"/>
                    <w:sz w:val="22"/>
                    <w:szCs w:val="22"/>
                  </w:rPr>
                </w:rPrChange>
              </w:rPr>
            </w:pPr>
            <w:ins w:id="1950" w:author="Bourque, Ethan" w:date="2024-04-23T10:34:00Z">
              <w:r w:rsidRPr="00E52430">
                <w:rPr>
                  <w:rFonts w:ascii="Garamond" w:hAnsi="Garamond" w:cs="Calibri"/>
                  <w:color w:val="000000"/>
                  <w:sz w:val="22"/>
                  <w:szCs w:val="22"/>
                  <w:rPrChange w:id="1951" w:author="Bourque, Ethan" w:date="2024-04-23T11:20:00Z">
                    <w:rPr>
                      <w:rFonts w:ascii="Calibri" w:hAnsi="Calibri" w:cs="Calibri"/>
                      <w:color w:val="000000"/>
                      <w:sz w:val="22"/>
                      <w:szCs w:val="22"/>
                    </w:rPr>
                  </w:rPrChange>
                </w:rPr>
                <w:t>2/8/2023</w:t>
              </w:r>
            </w:ins>
          </w:p>
        </w:tc>
        <w:tc>
          <w:tcPr>
            <w:tcW w:w="734" w:type="dxa"/>
            <w:tcBorders>
              <w:top w:val="nil"/>
              <w:left w:val="nil"/>
              <w:bottom w:val="single" w:sz="4" w:space="0" w:color="auto"/>
              <w:right w:val="single" w:sz="4" w:space="0" w:color="auto"/>
            </w:tcBorders>
            <w:shd w:val="clear" w:color="auto" w:fill="auto"/>
            <w:noWrap/>
            <w:vAlign w:val="bottom"/>
          </w:tcPr>
          <w:p w14:paraId="2E5AC87A" w14:textId="12539E8E" w:rsidR="00E52430" w:rsidRPr="00E52430" w:rsidRDefault="00E52430" w:rsidP="00E52430">
            <w:pPr>
              <w:jc w:val="center"/>
              <w:rPr>
                <w:ins w:id="1952" w:author="Bourque, Ethan" w:date="2024-04-23T10:34:00Z"/>
                <w:rFonts w:ascii="Garamond" w:hAnsi="Garamond" w:cs="Calibri"/>
                <w:color w:val="000000"/>
                <w:sz w:val="22"/>
                <w:szCs w:val="22"/>
                <w:rPrChange w:id="1953" w:author="Bourque, Ethan" w:date="2024-04-23T11:20:00Z">
                  <w:rPr>
                    <w:ins w:id="1954" w:author="Bourque, Ethan" w:date="2024-04-23T10:34:00Z"/>
                    <w:rFonts w:ascii="Calibri" w:hAnsi="Calibri" w:cs="Calibri"/>
                    <w:color w:val="000000"/>
                    <w:sz w:val="22"/>
                    <w:szCs w:val="22"/>
                  </w:rPr>
                </w:rPrChange>
              </w:rPr>
            </w:pPr>
            <w:ins w:id="1955" w:author="Bourque, Ethan" w:date="2024-04-23T10:34:00Z">
              <w:r w:rsidRPr="00E52430">
                <w:rPr>
                  <w:rFonts w:ascii="Garamond" w:hAnsi="Garamond" w:cs="Calibri"/>
                  <w:color w:val="000000"/>
                  <w:sz w:val="22"/>
                  <w:szCs w:val="22"/>
                  <w:rPrChange w:id="1956" w:author="Bourque, Ethan" w:date="2024-04-23T11:20:00Z">
                    <w:rPr>
                      <w:rFonts w:ascii="Calibri" w:hAnsi="Calibri" w:cs="Calibri"/>
                      <w:color w:val="000000"/>
                      <w:sz w:val="22"/>
                      <w:szCs w:val="22"/>
                    </w:rPr>
                  </w:rPrChange>
                </w:rPr>
                <w:t>9:00</w:t>
              </w:r>
            </w:ins>
          </w:p>
        </w:tc>
        <w:tc>
          <w:tcPr>
            <w:tcW w:w="1143" w:type="dxa"/>
            <w:tcBorders>
              <w:top w:val="nil"/>
              <w:left w:val="nil"/>
              <w:bottom w:val="single" w:sz="4" w:space="0" w:color="auto"/>
              <w:right w:val="single" w:sz="4" w:space="0" w:color="auto"/>
            </w:tcBorders>
            <w:shd w:val="clear" w:color="auto" w:fill="auto"/>
            <w:noWrap/>
            <w:vAlign w:val="bottom"/>
          </w:tcPr>
          <w:p w14:paraId="6BC9BCE5" w14:textId="16B7A5EB" w:rsidR="00E52430" w:rsidRPr="00E52430" w:rsidRDefault="00E52430" w:rsidP="00E52430">
            <w:pPr>
              <w:jc w:val="center"/>
              <w:rPr>
                <w:ins w:id="1957" w:author="Bourque, Ethan" w:date="2024-04-23T10:34:00Z"/>
                <w:rFonts w:ascii="Garamond" w:hAnsi="Garamond" w:cs="Calibri"/>
                <w:color w:val="000000"/>
                <w:sz w:val="22"/>
                <w:szCs w:val="22"/>
                <w:rPrChange w:id="1958" w:author="Bourque, Ethan" w:date="2024-04-23T11:20:00Z">
                  <w:rPr>
                    <w:ins w:id="1959" w:author="Bourque, Ethan" w:date="2024-04-23T10:34:00Z"/>
                    <w:rFonts w:ascii="Calibri" w:hAnsi="Calibri" w:cs="Calibri"/>
                    <w:color w:val="000000"/>
                    <w:sz w:val="22"/>
                    <w:szCs w:val="22"/>
                  </w:rPr>
                </w:rPrChange>
              </w:rPr>
            </w:pPr>
            <w:proofErr w:type="spellStart"/>
            <w:ins w:id="1960"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35608F75" w14:textId="22E372D0" w:rsidR="00E52430" w:rsidRPr="00E52430" w:rsidRDefault="00E52430" w:rsidP="00E52430">
            <w:pPr>
              <w:jc w:val="center"/>
              <w:rPr>
                <w:ins w:id="1961" w:author="Bourque, Ethan" w:date="2024-04-23T10:34:00Z"/>
                <w:rFonts w:ascii="Garamond" w:hAnsi="Garamond" w:cs="Calibri"/>
                <w:color w:val="000000"/>
                <w:sz w:val="22"/>
                <w:szCs w:val="22"/>
                <w:rPrChange w:id="1962" w:author="Bourque, Ethan" w:date="2024-04-23T11:20:00Z">
                  <w:rPr>
                    <w:ins w:id="1963" w:author="Bourque, Ethan" w:date="2024-04-23T10:34:00Z"/>
                    <w:rFonts w:ascii="Calibri" w:hAnsi="Calibri" w:cs="Calibri"/>
                    <w:color w:val="000000"/>
                    <w:sz w:val="22"/>
                    <w:szCs w:val="22"/>
                  </w:rPr>
                </w:rPrChange>
              </w:rPr>
            </w:pPr>
            <w:ins w:id="1964" w:author="Bourque, Ethan" w:date="2024-04-23T10:34:00Z">
              <w:r w:rsidRPr="00E52430">
                <w:rPr>
                  <w:rFonts w:ascii="Garamond" w:hAnsi="Garamond" w:cs="Calibri"/>
                  <w:color w:val="000000"/>
                  <w:sz w:val="22"/>
                  <w:szCs w:val="22"/>
                  <w:rPrChange w:id="1965" w:author="Bourque, Ethan" w:date="2024-04-23T11:20:00Z">
                    <w:rPr>
                      <w:rFonts w:ascii="Calibri" w:hAnsi="Calibri" w:cs="Calibri"/>
                      <w:color w:val="000000"/>
                      <w:sz w:val="22"/>
                      <w:szCs w:val="22"/>
                    </w:rPr>
                  </w:rPrChange>
                </w:rPr>
                <w:t>2/8/2023</w:t>
              </w:r>
            </w:ins>
          </w:p>
        </w:tc>
        <w:tc>
          <w:tcPr>
            <w:tcW w:w="774" w:type="dxa"/>
            <w:tcBorders>
              <w:top w:val="nil"/>
              <w:left w:val="nil"/>
              <w:bottom w:val="single" w:sz="4" w:space="0" w:color="auto"/>
              <w:right w:val="single" w:sz="4" w:space="0" w:color="auto"/>
            </w:tcBorders>
            <w:shd w:val="clear" w:color="auto" w:fill="auto"/>
            <w:noWrap/>
            <w:vAlign w:val="bottom"/>
          </w:tcPr>
          <w:p w14:paraId="546C557E" w14:textId="5F6E8169" w:rsidR="00E52430" w:rsidRPr="00E52430" w:rsidRDefault="00E52430" w:rsidP="00E52430">
            <w:pPr>
              <w:jc w:val="center"/>
              <w:rPr>
                <w:ins w:id="1966" w:author="Bourque, Ethan" w:date="2024-04-23T10:34:00Z"/>
                <w:rFonts w:ascii="Garamond" w:hAnsi="Garamond" w:cs="Calibri"/>
                <w:color w:val="000000"/>
                <w:sz w:val="22"/>
                <w:szCs w:val="22"/>
                <w:rPrChange w:id="1967" w:author="Bourque, Ethan" w:date="2024-04-23T11:20:00Z">
                  <w:rPr>
                    <w:ins w:id="1968" w:author="Bourque, Ethan" w:date="2024-04-23T10:34:00Z"/>
                    <w:rFonts w:ascii="Calibri" w:hAnsi="Calibri" w:cs="Calibri"/>
                    <w:color w:val="000000"/>
                    <w:sz w:val="22"/>
                    <w:szCs w:val="22"/>
                  </w:rPr>
                </w:rPrChange>
              </w:rPr>
            </w:pPr>
            <w:ins w:id="1969" w:author="Bourque, Ethan" w:date="2024-04-23T10:34:00Z">
              <w:r w:rsidRPr="00E52430">
                <w:rPr>
                  <w:rFonts w:ascii="Garamond" w:hAnsi="Garamond" w:cs="Calibri"/>
                  <w:color w:val="000000"/>
                  <w:sz w:val="22"/>
                  <w:szCs w:val="22"/>
                  <w:rPrChange w:id="1970" w:author="Bourque, Ethan" w:date="2024-04-23T11:20:00Z">
                    <w:rPr>
                      <w:rFonts w:ascii="Calibri" w:hAnsi="Calibri" w:cs="Calibri"/>
                      <w:color w:val="000000"/>
                      <w:sz w:val="22"/>
                      <w:szCs w:val="22"/>
                    </w:rPr>
                  </w:rPrChange>
                </w:rPr>
                <w:t>8:56</w:t>
              </w:r>
            </w:ins>
          </w:p>
        </w:tc>
        <w:tc>
          <w:tcPr>
            <w:tcW w:w="1248" w:type="dxa"/>
            <w:tcBorders>
              <w:top w:val="nil"/>
              <w:left w:val="nil"/>
              <w:bottom w:val="single" w:sz="4" w:space="0" w:color="auto"/>
              <w:right w:val="single" w:sz="4" w:space="0" w:color="auto"/>
            </w:tcBorders>
            <w:shd w:val="clear" w:color="auto" w:fill="auto"/>
            <w:noWrap/>
            <w:vAlign w:val="bottom"/>
          </w:tcPr>
          <w:p w14:paraId="5B18A261" w14:textId="4F1FECC0" w:rsidR="00E52430" w:rsidRPr="00E52430" w:rsidRDefault="00E52430" w:rsidP="00E52430">
            <w:pPr>
              <w:jc w:val="center"/>
              <w:rPr>
                <w:ins w:id="1971" w:author="Bourque, Ethan" w:date="2024-04-23T10:34:00Z"/>
                <w:rFonts w:ascii="Garamond" w:hAnsi="Garamond" w:cs="Calibri"/>
                <w:color w:val="000000"/>
                <w:sz w:val="22"/>
                <w:szCs w:val="22"/>
                <w:rPrChange w:id="1972" w:author="Bourque, Ethan" w:date="2024-04-23T11:20:00Z">
                  <w:rPr>
                    <w:ins w:id="1973" w:author="Bourque, Ethan" w:date="2024-04-23T10:34:00Z"/>
                    <w:rFonts w:ascii="Calibri" w:hAnsi="Calibri" w:cs="Calibri"/>
                    <w:color w:val="000000"/>
                    <w:sz w:val="22"/>
                    <w:szCs w:val="22"/>
                  </w:rPr>
                </w:rPrChange>
              </w:rPr>
            </w:pPr>
            <w:proofErr w:type="spellStart"/>
            <w:ins w:id="1974"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5B1A5ABF" w14:textId="79C7CFFE" w:rsidR="00E52430" w:rsidRPr="00E52430" w:rsidRDefault="00E52430" w:rsidP="00E52430">
            <w:pPr>
              <w:jc w:val="center"/>
              <w:rPr>
                <w:ins w:id="1975" w:author="Bourque, Ethan" w:date="2024-04-23T10:34:00Z"/>
                <w:rFonts w:ascii="Garamond" w:hAnsi="Garamond" w:cs="Calibri"/>
                <w:color w:val="000000"/>
                <w:sz w:val="22"/>
                <w:szCs w:val="22"/>
                <w:rPrChange w:id="1976" w:author="Bourque, Ethan" w:date="2024-04-23T11:20:00Z">
                  <w:rPr>
                    <w:ins w:id="1977" w:author="Bourque, Ethan" w:date="2024-04-23T10:34:00Z"/>
                    <w:rFonts w:ascii="Calibri" w:hAnsi="Calibri" w:cs="Calibri"/>
                    <w:color w:val="000000"/>
                    <w:sz w:val="22"/>
                    <w:szCs w:val="22"/>
                  </w:rPr>
                </w:rPrChange>
              </w:rPr>
            </w:pPr>
            <w:ins w:id="1978" w:author="Bourque, Ethan" w:date="2024-04-23T10:34:00Z">
              <w:r w:rsidRPr="00E52430">
                <w:rPr>
                  <w:rFonts w:ascii="Garamond" w:hAnsi="Garamond" w:cs="Calibri"/>
                  <w:color w:val="000000"/>
                  <w:sz w:val="22"/>
                  <w:szCs w:val="22"/>
                  <w:rPrChange w:id="1979" w:author="Bourque, Ethan" w:date="2024-04-23T11:20:00Z">
                    <w:rPr>
                      <w:rFonts w:ascii="Calibri" w:hAnsi="Calibri" w:cs="Calibri"/>
                      <w:color w:val="000000"/>
                      <w:sz w:val="22"/>
                      <w:szCs w:val="22"/>
                    </w:rPr>
                  </w:rPrChange>
                </w:rPr>
                <w:t>2/8/2023</w:t>
              </w:r>
            </w:ins>
          </w:p>
        </w:tc>
        <w:tc>
          <w:tcPr>
            <w:tcW w:w="748" w:type="dxa"/>
            <w:tcBorders>
              <w:top w:val="nil"/>
              <w:left w:val="nil"/>
              <w:bottom w:val="single" w:sz="4" w:space="0" w:color="auto"/>
              <w:right w:val="single" w:sz="4" w:space="0" w:color="auto"/>
            </w:tcBorders>
            <w:shd w:val="clear" w:color="auto" w:fill="auto"/>
            <w:noWrap/>
            <w:vAlign w:val="bottom"/>
          </w:tcPr>
          <w:p w14:paraId="1D1846BA" w14:textId="24A386ED" w:rsidR="00E52430" w:rsidRPr="00E52430" w:rsidRDefault="00E52430" w:rsidP="00E52430">
            <w:pPr>
              <w:jc w:val="center"/>
              <w:rPr>
                <w:ins w:id="1980" w:author="Bourque, Ethan" w:date="2024-04-23T10:34:00Z"/>
                <w:rFonts w:ascii="Garamond" w:hAnsi="Garamond" w:cs="Calibri"/>
                <w:color w:val="000000"/>
                <w:sz w:val="22"/>
                <w:szCs w:val="22"/>
                <w:rPrChange w:id="1981" w:author="Bourque, Ethan" w:date="2024-04-23T11:20:00Z">
                  <w:rPr>
                    <w:ins w:id="1982" w:author="Bourque, Ethan" w:date="2024-04-23T10:34:00Z"/>
                    <w:rFonts w:ascii="Calibri" w:hAnsi="Calibri" w:cs="Calibri"/>
                    <w:color w:val="000000"/>
                    <w:sz w:val="22"/>
                    <w:szCs w:val="22"/>
                  </w:rPr>
                </w:rPrChange>
              </w:rPr>
            </w:pPr>
            <w:ins w:id="1983" w:author="Bourque, Ethan" w:date="2024-04-23T10:34:00Z">
              <w:r w:rsidRPr="00E52430">
                <w:rPr>
                  <w:rFonts w:ascii="Garamond" w:hAnsi="Garamond" w:cs="Calibri"/>
                  <w:color w:val="000000"/>
                  <w:sz w:val="22"/>
                  <w:szCs w:val="22"/>
                  <w:rPrChange w:id="1984" w:author="Bourque, Ethan" w:date="2024-04-23T11:20:00Z">
                    <w:rPr>
                      <w:rFonts w:ascii="Calibri" w:hAnsi="Calibri" w:cs="Calibri"/>
                      <w:color w:val="000000"/>
                      <w:sz w:val="22"/>
                      <w:szCs w:val="22"/>
                    </w:rPr>
                  </w:rPrChange>
                </w:rPr>
                <w:t>11:03</w:t>
              </w:r>
            </w:ins>
          </w:p>
        </w:tc>
      </w:tr>
      <w:tr w:rsidR="00E52430" w14:paraId="1A229877" w14:textId="77777777" w:rsidTr="00E52430">
        <w:trPr>
          <w:trHeight w:val="300"/>
          <w:jc w:val="center"/>
          <w:ins w:id="1985"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7EF01D48" w14:textId="738E1CA1" w:rsidR="00E52430" w:rsidRPr="00E52430" w:rsidRDefault="00E52430" w:rsidP="00E52430">
            <w:pPr>
              <w:jc w:val="center"/>
              <w:rPr>
                <w:ins w:id="1986" w:author="Bourque, Ethan" w:date="2024-04-23T10:34:00Z"/>
                <w:rFonts w:ascii="Garamond" w:hAnsi="Garamond" w:cs="Calibri"/>
                <w:color w:val="000000"/>
                <w:sz w:val="22"/>
                <w:szCs w:val="22"/>
                <w:rPrChange w:id="1987" w:author="Bourque, Ethan" w:date="2024-04-23T11:20:00Z">
                  <w:rPr>
                    <w:ins w:id="1988" w:author="Bourque, Ethan" w:date="2024-04-23T10:34:00Z"/>
                    <w:rFonts w:ascii="Calibri" w:hAnsi="Calibri" w:cs="Calibri"/>
                    <w:color w:val="000000"/>
                    <w:sz w:val="22"/>
                    <w:szCs w:val="22"/>
                  </w:rPr>
                </w:rPrChange>
              </w:rPr>
            </w:pPr>
            <w:proofErr w:type="spellStart"/>
            <w:ins w:id="1989"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5CA05E26" w14:textId="0463D784" w:rsidR="00E52430" w:rsidRPr="00E52430" w:rsidRDefault="00E52430" w:rsidP="00E52430">
            <w:pPr>
              <w:jc w:val="center"/>
              <w:rPr>
                <w:ins w:id="1990" w:author="Bourque, Ethan" w:date="2024-04-23T10:34:00Z"/>
                <w:rFonts w:ascii="Garamond" w:hAnsi="Garamond" w:cs="Calibri"/>
                <w:color w:val="000000"/>
                <w:sz w:val="22"/>
                <w:szCs w:val="22"/>
                <w:rPrChange w:id="1991" w:author="Bourque, Ethan" w:date="2024-04-23T11:20:00Z">
                  <w:rPr>
                    <w:ins w:id="1992" w:author="Bourque, Ethan" w:date="2024-04-23T10:34:00Z"/>
                    <w:rFonts w:ascii="Calibri" w:hAnsi="Calibri" w:cs="Calibri"/>
                    <w:color w:val="000000"/>
                    <w:sz w:val="22"/>
                    <w:szCs w:val="22"/>
                  </w:rPr>
                </w:rPrChange>
              </w:rPr>
            </w:pPr>
            <w:ins w:id="1993" w:author="Bourque, Ethan" w:date="2024-04-23T10:34:00Z">
              <w:r w:rsidRPr="00E52430">
                <w:rPr>
                  <w:rFonts w:ascii="Garamond" w:hAnsi="Garamond" w:cs="Calibri"/>
                  <w:color w:val="000000"/>
                  <w:sz w:val="22"/>
                  <w:szCs w:val="22"/>
                  <w:rPrChange w:id="1994" w:author="Bourque, Ethan" w:date="2024-04-23T11:20:00Z">
                    <w:rPr>
                      <w:rFonts w:ascii="Calibri" w:hAnsi="Calibri" w:cs="Calibri"/>
                      <w:color w:val="000000"/>
                      <w:sz w:val="22"/>
                      <w:szCs w:val="22"/>
                    </w:rPr>
                  </w:rPrChange>
                </w:rPr>
                <w:t>2/28/2023</w:t>
              </w:r>
            </w:ins>
          </w:p>
        </w:tc>
        <w:tc>
          <w:tcPr>
            <w:tcW w:w="734" w:type="dxa"/>
            <w:tcBorders>
              <w:top w:val="nil"/>
              <w:left w:val="nil"/>
              <w:bottom w:val="single" w:sz="4" w:space="0" w:color="auto"/>
              <w:right w:val="single" w:sz="4" w:space="0" w:color="auto"/>
            </w:tcBorders>
            <w:shd w:val="clear" w:color="auto" w:fill="auto"/>
            <w:noWrap/>
            <w:vAlign w:val="bottom"/>
          </w:tcPr>
          <w:p w14:paraId="0F48AF8D" w14:textId="5BF9CCB9" w:rsidR="00E52430" w:rsidRPr="00E52430" w:rsidRDefault="00E52430" w:rsidP="00E52430">
            <w:pPr>
              <w:jc w:val="center"/>
              <w:rPr>
                <w:ins w:id="1995" w:author="Bourque, Ethan" w:date="2024-04-23T10:34:00Z"/>
                <w:rFonts w:ascii="Garamond" w:hAnsi="Garamond" w:cs="Calibri"/>
                <w:color w:val="000000"/>
                <w:sz w:val="22"/>
                <w:szCs w:val="22"/>
                <w:rPrChange w:id="1996" w:author="Bourque, Ethan" w:date="2024-04-23T11:20:00Z">
                  <w:rPr>
                    <w:ins w:id="1997" w:author="Bourque, Ethan" w:date="2024-04-23T10:34:00Z"/>
                    <w:rFonts w:ascii="Calibri" w:hAnsi="Calibri" w:cs="Calibri"/>
                    <w:color w:val="000000"/>
                    <w:sz w:val="22"/>
                    <w:szCs w:val="22"/>
                  </w:rPr>
                </w:rPrChange>
              </w:rPr>
            </w:pPr>
            <w:ins w:id="1998" w:author="Bourque, Ethan" w:date="2024-04-23T10:34:00Z">
              <w:r w:rsidRPr="00E52430">
                <w:rPr>
                  <w:rFonts w:ascii="Garamond" w:hAnsi="Garamond" w:cs="Calibri"/>
                  <w:color w:val="000000"/>
                  <w:sz w:val="22"/>
                  <w:szCs w:val="22"/>
                  <w:rPrChange w:id="1999" w:author="Bourque, Ethan" w:date="2024-04-23T11:20:00Z">
                    <w:rPr>
                      <w:rFonts w:ascii="Calibri" w:hAnsi="Calibri" w:cs="Calibri"/>
                      <w:color w:val="000000"/>
                      <w:sz w:val="22"/>
                      <w:szCs w:val="22"/>
                    </w:rPr>
                  </w:rPrChange>
                </w:rPr>
                <w:t>9:36</w:t>
              </w:r>
            </w:ins>
          </w:p>
        </w:tc>
        <w:tc>
          <w:tcPr>
            <w:tcW w:w="1143" w:type="dxa"/>
            <w:tcBorders>
              <w:top w:val="nil"/>
              <w:left w:val="nil"/>
              <w:bottom w:val="single" w:sz="4" w:space="0" w:color="auto"/>
              <w:right w:val="single" w:sz="4" w:space="0" w:color="auto"/>
            </w:tcBorders>
            <w:shd w:val="clear" w:color="auto" w:fill="auto"/>
            <w:noWrap/>
            <w:vAlign w:val="bottom"/>
          </w:tcPr>
          <w:p w14:paraId="72835C3B" w14:textId="20ABB5FA" w:rsidR="00E52430" w:rsidRPr="00E52430" w:rsidRDefault="00E52430" w:rsidP="00E52430">
            <w:pPr>
              <w:jc w:val="center"/>
              <w:rPr>
                <w:ins w:id="2000" w:author="Bourque, Ethan" w:date="2024-04-23T10:34:00Z"/>
                <w:rFonts w:ascii="Garamond" w:hAnsi="Garamond" w:cs="Calibri"/>
                <w:color w:val="000000"/>
                <w:sz w:val="22"/>
                <w:szCs w:val="22"/>
                <w:rPrChange w:id="2001" w:author="Bourque, Ethan" w:date="2024-04-23T11:20:00Z">
                  <w:rPr>
                    <w:ins w:id="2002" w:author="Bourque, Ethan" w:date="2024-04-23T10:34:00Z"/>
                    <w:rFonts w:ascii="Calibri" w:hAnsi="Calibri" w:cs="Calibri"/>
                    <w:color w:val="000000"/>
                    <w:sz w:val="22"/>
                    <w:szCs w:val="22"/>
                  </w:rPr>
                </w:rPrChange>
              </w:rPr>
            </w:pPr>
            <w:proofErr w:type="spellStart"/>
            <w:ins w:id="2003"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3476437D" w14:textId="7EBF777A" w:rsidR="00E52430" w:rsidRPr="00E52430" w:rsidRDefault="00E52430" w:rsidP="00E52430">
            <w:pPr>
              <w:jc w:val="center"/>
              <w:rPr>
                <w:ins w:id="2004" w:author="Bourque, Ethan" w:date="2024-04-23T10:34:00Z"/>
                <w:rFonts w:ascii="Garamond" w:hAnsi="Garamond" w:cs="Calibri"/>
                <w:color w:val="000000"/>
                <w:sz w:val="22"/>
                <w:szCs w:val="22"/>
                <w:rPrChange w:id="2005" w:author="Bourque, Ethan" w:date="2024-04-23T11:20:00Z">
                  <w:rPr>
                    <w:ins w:id="2006" w:author="Bourque, Ethan" w:date="2024-04-23T10:34:00Z"/>
                    <w:rFonts w:ascii="Calibri" w:hAnsi="Calibri" w:cs="Calibri"/>
                    <w:color w:val="000000"/>
                    <w:sz w:val="22"/>
                    <w:szCs w:val="22"/>
                  </w:rPr>
                </w:rPrChange>
              </w:rPr>
            </w:pPr>
            <w:ins w:id="2007" w:author="Bourque, Ethan" w:date="2024-04-23T10:34:00Z">
              <w:r w:rsidRPr="00E52430">
                <w:rPr>
                  <w:rFonts w:ascii="Garamond" w:hAnsi="Garamond" w:cs="Calibri"/>
                  <w:color w:val="000000"/>
                  <w:sz w:val="22"/>
                  <w:szCs w:val="22"/>
                  <w:rPrChange w:id="2008" w:author="Bourque, Ethan" w:date="2024-04-23T11:20:00Z">
                    <w:rPr>
                      <w:rFonts w:ascii="Calibri" w:hAnsi="Calibri" w:cs="Calibri"/>
                      <w:color w:val="000000"/>
                      <w:sz w:val="22"/>
                      <w:szCs w:val="22"/>
                    </w:rPr>
                  </w:rPrChange>
                </w:rPr>
                <w:t>2/28/2023</w:t>
              </w:r>
            </w:ins>
          </w:p>
        </w:tc>
        <w:tc>
          <w:tcPr>
            <w:tcW w:w="774" w:type="dxa"/>
            <w:tcBorders>
              <w:top w:val="nil"/>
              <w:left w:val="nil"/>
              <w:bottom w:val="single" w:sz="4" w:space="0" w:color="auto"/>
              <w:right w:val="single" w:sz="4" w:space="0" w:color="auto"/>
            </w:tcBorders>
            <w:shd w:val="clear" w:color="auto" w:fill="auto"/>
            <w:noWrap/>
            <w:vAlign w:val="bottom"/>
          </w:tcPr>
          <w:p w14:paraId="3807D639" w14:textId="4185F297" w:rsidR="00E52430" w:rsidRPr="00E52430" w:rsidRDefault="00E52430" w:rsidP="00E52430">
            <w:pPr>
              <w:jc w:val="center"/>
              <w:rPr>
                <w:ins w:id="2009" w:author="Bourque, Ethan" w:date="2024-04-23T10:34:00Z"/>
                <w:rFonts w:ascii="Garamond" w:hAnsi="Garamond" w:cs="Calibri"/>
                <w:color w:val="000000"/>
                <w:sz w:val="22"/>
                <w:szCs w:val="22"/>
                <w:rPrChange w:id="2010" w:author="Bourque, Ethan" w:date="2024-04-23T11:20:00Z">
                  <w:rPr>
                    <w:ins w:id="2011" w:author="Bourque, Ethan" w:date="2024-04-23T10:34:00Z"/>
                    <w:rFonts w:ascii="Calibri" w:hAnsi="Calibri" w:cs="Calibri"/>
                    <w:color w:val="000000"/>
                    <w:sz w:val="22"/>
                    <w:szCs w:val="22"/>
                  </w:rPr>
                </w:rPrChange>
              </w:rPr>
            </w:pPr>
            <w:ins w:id="2012" w:author="Bourque, Ethan" w:date="2024-04-23T10:34:00Z">
              <w:r w:rsidRPr="00E52430">
                <w:rPr>
                  <w:rFonts w:ascii="Garamond" w:hAnsi="Garamond" w:cs="Calibri"/>
                  <w:color w:val="000000"/>
                  <w:sz w:val="22"/>
                  <w:szCs w:val="22"/>
                  <w:rPrChange w:id="2013" w:author="Bourque, Ethan" w:date="2024-04-23T11:20:00Z">
                    <w:rPr>
                      <w:rFonts w:ascii="Calibri" w:hAnsi="Calibri" w:cs="Calibri"/>
                      <w:color w:val="000000"/>
                      <w:sz w:val="22"/>
                      <w:szCs w:val="22"/>
                    </w:rPr>
                  </w:rPrChange>
                </w:rPr>
                <w:t>8:42</w:t>
              </w:r>
            </w:ins>
          </w:p>
        </w:tc>
        <w:tc>
          <w:tcPr>
            <w:tcW w:w="1248" w:type="dxa"/>
            <w:tcBorders>
              <w:top w:val="nil"/>
              <w:left w:val="nil"/>
              <w:bottom w:val="single" w:sz="4" w:space="0" w:color="auto"/>
              <w:right w:val="single" w:sz="4" w:space="0" w:color="auto"/>
            </w:tcBorders>
            <w:shd w:val="clear" w:color="auto" w:fill="auto"/>
            <w:noWrap/>
            <w:vAlign w:val="bottom"/>
          </w:tcPr>
          <w:p w14:paraId="1FB20AF2" w14:textId="6E9B2555" w:rsidR="00E52430" w:rsidRPr="00E52430" w:rsidRDefault="00E52430" w:rsidP="00E52430">
            <w:pPr>
              <w:jc w:val="center"/>
              <w:rPr>
                <w:ins w:id="2014" w:author="Bourque, Ethan" w:date="2024-04-23T10:34:00Z"/>
                <w:rFonts w:ascii="Garamond" w:hAnsi="Garamond" w:cs="Calibri"/>
                <w:color w:val="000000"/>
                <w:sz w:val="22"/>
                <w:szCs w:val="22"/>
                <w:rPrChange w:id="2015" w:author="Bourque, Ethan" w:date="2024-04-23T11:20:00Z">
                  <w:rPr>
                    <w:ins w:id="2016" w:author="Bourque, Ethan" w:date="2024-04-23T10:34:00Z"/>
                    <w:rFonts w:ascii="Calibri" w:hAnsi="Calibri" w:cs="Calibri"/>
                    <w:color w:val="000000"/>
                    <w:sz w:val="22"/>
                    <w:szCs w:val="22"/>
                  </w:rPr>
                </w:rPrChange>
              </w:rPr>
            </w:pPr>
            <w:proofErr w:type="spellStart"/>
            <w:ins w:id="2017"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0C5AAF46" w14:textId="4ED714E7" w:rsidR="00E52430" w:rsidRPr="00E52430" w:rsidRDefault="00E52430" w:rsidP="00E52430">
            <w:pPr>
              <w:jc w:val="center"/>
              <w:rPr>
                <w:ins w:id="2018" w:author="Bourque, Ethan" w:date="2024-04-23T10:34:00Z"/>
                <w:rFonts w:ascii="Garamond" w:hAnsi="Garamond" w:cs="Calibri"/>
                <w:color w:val="000000"/>
                <w:sz w:val="22"/>
                <w:szCs w:val="22"/>
                <w:rPrChange w:id="2019" w:author="Bourque, Ethan" w:date="2024-04-23T11:20:00Z">
                  <w:rPr>
                    <w:ins w:id="2020" w:author="Bourque, Ethan" w:date="2024-04-23T10:34:00Z"/>
                    <w:rFonts w:ascii="Calibri" w:hAnsi="Calibri" w:cs="Calibri"/>
                    <w:color w:val="000000"/>
                    <w:sz w:val="22"/>
                    <w:szCs w:val="22"/>
                  </w:rPr>
                </w:rPrChange>
              </w:rPr>
            </w:pPr>
            <w:ins w:id="2021" w:author="Bourque, Ethan" w:date="2024-04-23T10:34:00Z">
              <w:r w:rsidRPr="00E52430">
                <w:rPr>
                  <w:rFonts w:ascii="Garamond" w:hAnsi="Garamond" w:cs="Calibri"/>
                  <w:color w:val="000000"/>
                  <w:sz w:val="22"/>
                  <w:szCs w:val="22"/>
                  <w:rPrChange w:id="2022" w:author="Bourque, Ethan" w:date="2024-04-23T11:20:00Z">
                    <w:rPr>
                      <w:rFonts w:ascii="Calibri" w:hAnsi="Calibri" w:cs="Calibri"/>
                      <w:color w:val="000000"/>
                      <w:sz w:val="22"/>
                      <w:szCs w:val="22"/>
                    </w:rPr>
                  </w:rPrChange>
                </w:rPr>
                <w:t>2/28/2023</w:t>
              </w:r>
            </w:ins>
          </w:p>
        </w:tc>
        <w:tc>
          <w:tcPr>
            <w:tcW w:w="748" w:type="dxa"/>
            <w:tcBorders>
              <w:top w:val="nil"/>
              <w:left w:val="nil"/>
              <w:bottom w:val="single" w:sz="4" w:space="0" w:color="auto"/>
              <w:right w:val="single" w:sz="4" w:space="0" w:color="auto"/>
            </w:tcBorders>
            <w:shd w:val="clear" w:color="auto" w:fill="auto"/>
            <w:noWrap/>
            <w:vAlign w:val="bottom"/>
          </w:tcPr>
          <w:p w14:paraId="0E02BD3D" w14:textId="22983FF4" w:rsidR="00E52430" w:rsidRPr="00E52430" w:rsidRDefault="00E52430" w:rsidP="00E52430">
            <w:pPr>
              <w:jc w:val="center"/>
              <w:rPr>
                <w:ins w:id="2023" w:author="Bourque, Ethan" w:date="2024-04-23T10:34:00Z"/>
                <w:rFonts w:ascii="Garamond" w:hAnsi="Garamond" w:cs="Calibri"/>
                <w:color w:val="000000"/>
                <w:sz w:val="22"/>
                <w:szCs w:val="22"/>
                <w:rPrChange w:id="2024" w:author="Bourque, Ethan" w:date="2024-04-23T11:20:00Z">
                  <w:rPr>
                    <w:ins w:id="2025" w:author="Bourque, Ethan" w:date="2024-04-23T10:34:00Z"/>
                    <w:rFonts w:ascii="Calibri" w:hAnsi="Calibri" w:cs="Calibri"/>
                    <w:color w:val="000000"/>
                    <w:sz w:val="22"/>
                    <w:szCs w:val="22"/>
                  </w:rPr>
                </w:rPrChange>
              </w:rPr>
            </w:pPr>
            <w:ins w:id="2026" w:author="Bourque, Ethan" w:date="2024-04-23T10:34:00Z">
              <w:r w:rsidRPr="00E52430">
                <w:rPr>
                  <w:rFonts w:ascii="Garamond" w:hAnsi="Garamond" w:cs="Calibri"/>
                  <w:color w:val="000000"/>
                  <w:sz w:val="22"/>
                  <w:szCs w:val="22"/>
                  <w:rPrChange w:id="2027" w:author="Bourque, Ethan" w:date="2024-04-23T11:20:00Z">
                    <w:rPr>
                      <w:rFonts w:ascii="Calibri" w:hAnsi="Calibri" w:cs="Calibri"/>
                      <w:color w:val="000000"/>
                      <w:sz w:val="22"/>
                      <w:szCs w:val="22"/>
                    </w:rPr>
                  </w:rPrChange>
                </w:rPr>
                <w:t>12:57</w:t>
              </w:r>
            </w:ins>
          </w:p>
        </w:tc>
      </w:tr>
      <w:tr w:rsidR="00E52430" w14:paraId="629ED6F4" w14:textId="77777777" w:rsidTr="00E52430">
        <w:trPr>
          <w:trHeight w:val="300"/>
          <w:jc w:val="center"/>
          <w:ins w:id="2028"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C3FD5C3" w14:textId="01598E6F" w:rsidR="00E52430" w:rsidRPr="00E52430" w:rsidRDefault="00E52430" w:rsidP="00E52430">
            <w:pPr>
              <w:jc w:val="center"/>
              <w:rPr>
                <w:ins w:id="2029" w:author="Bourque, Ethan" w:date="2024-04-23T10:34:00Z"/>
                <w:rFonts w:ascii="Garamond" w:hAnsi="Garamond" w:cs="Calibri"/>
                <w:color w:val="000000"/>
                <w:sz w:val="22"/>
                <w:szCs w:val="22"/>
                <w:rPrChange w:id="2030" w:author="Bourque, Ethan" w:date="2024-04-23T11:20:00Z">
                  <w:rPr>
                    <w:ins w:id="2031" w:author="Bourque, Ethan" w:date="2024-04-23T10:34:00Z"/>
                    <w:rFonts w:ascii="Calibri" w:hAnsi="Calibri" w:cs="Calibri"/>
                    <w:color w:val="000000"/>
                    <w:sz w:val="22"/>
                    <w:szCs w:val="22"/>
                  </w:rPr>
                </w:rPrChange>
              </w:rPr>
            </w:pPr>
            <w:proofErr w:type="spellStart"/>
            <w:ins w:id="2032"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77F86D15" w14:textId="63D15FDE" w:rsidR="00E52430" w:rsidRPr="00E52430" w:rsidRDefault="00E52430" w:rsidP="00E52430">
            <w:pPr>
              <w:jc w:val="center"/>
              <w:rPr>
                <w:ins w:id="2033" w:author="Bourque, Ethan" w:date="2024-04-23T10:34:00Z"/>
                <w:rFonts w:ascii="Garamond" w:hAnsi="Garamond" w:cs="Calibri"/>
                <w:color w:val="000000"/>
                <w:sz w:val="22"/>
                <w:szCs w:val="22"/>
                <w:rPrChange w:id="2034" w:author="Bourque, Ethan" w:date="2024-04-23T11:20:00Z">
                  <w:rPr>
                    <w:ins w:id="2035" w:author="Bourque, Ethan" w:date="2024-04-23T10:34:00Z"/>
                    <w:rFonts w:ascii="Calibri" w:hAnsi="Calibri" w:cs="Calibri"/>
                    <w:color w:val="000000"/>
                    <w:sz w:val="22"/>
                    <w:szCs w:val="22"/>
                  </w:rPr>
                </w:rPrChange>
              </w:rPr>
            </w:pPr>
            <w:ins w:id="2036" w:author="Bourque, Ethan" w:date="2024-04-23T10:34:00Z">
              <w:r w:rsidRPr="00E52430">
                <w:rPr>
                  <w:rFonts w:ascii="Garamond" w:hAnsi="Garamond" w:cs="Calibri"/>
                  <w:color w:val="000000"/>
                  <w:sz w:val="22"/>
                  <w:szCs w:val="22"/>
                  <w:rPrChange w:id="2037" w:author="Bourque, Ethan" w:date="2024-04-23T11:20:00Z">
                    <w:rPr>
                      <w:rFonts w:ascii="Calibri" w:hAnsi="Calibri" w:cs="Calibri"/>
                      <w:color w:val="000000"/>
                      <w:sz w:val="22"/>
                      <w:szCs w:val="22"/>
                    </w:rPr>
                  </w:rPrChange>
                </w:rPr>
                <w:t>4/4/2023</w:t>
              </w:r>
            </w:ins>
          </w:p>
        </w:tc>
        <w:tc>
          <w:tcPr>
            <w:tcW w:w="734" w:type="dxa"/>
            <w:tcBorders>
              <w:top w:val="nil"/>
              <w:left w:val="nil"/>
              <w:bottom w:val="single" w:sz="4" w:space="0" w:color="auto"/>
              <w:right w:val="single" w:sz="4" w:space="0" w:color="auto"/>
            </w:tcBorders>
            <w:shd w:val="clear" w:color="auto" w:fill="auto"/>
            <w:noWrap/>
            <w:vAlign w:val="bottom"/>
          </w:tcPr>
          <w:p w14:paraId="107DB744" w14:textId="28E072CE" w:rsidR="00E52430" w:rsidRPr="00E52430" w:rsidRDefault="00E52430" w:rsidP="00E52430">
            <w:pPr>
              <w:jc w:val="center"/>
              <w:rPr>
                <w:ins w:id="2038" w:author="Bourque, Ethan" w:date="2024-04-23T10:34:00Z"/>
                <w:rFonts w:ascii="Garamond" w:hAnsi="Garamond" w:cs="Calibri"/>
                <w:color w:val="000000"/>
                <w:sz w:val="22"/>
                <w:szCs w:val="22"/>
                <w:rPrChange w:id="2039" w:author="Bourque, Ethan" w:date="2024-04-23T11:20:00Z">
                  <w:rPr>
                    <w:ins w:id="2040" w:author="Bourque, Ethan" w:date="2024-04-23T10:34:00Z"/>
                    <w:rFonts w:ascii="Calibri" w:hAnsi="Calibri" w:cs="Calibri"/>
                    <w:color w:val="000000"/>
                    <w:sz w:val="22"/>
                    <w:szCs w:val="22"/>
                  </w:rPr>
                </w:rPrChange>
              </w:rPr>
            </w:pPr>
            <w:ins w:id="2041" w:author="Bourque, Ethan" w:date="2024-04-23T10:34:00Z">
              <w:r w:rsidRPr="00E52430">
                <w:rPr>
                  <w:rFonts w:ascii="Garamond" w:hAnsi="Garamond" w:cs="Calibri"/>
                  <w:color w:val="000000"/>
                  <w:sz w:val="22"/>
                  <w:szCs w:val="22"/>
                  <w:rPrChange w:id="2042" w:author="Bourque, Ethan" w:date="2024-04-23T11:20:00Z">
                    <w:rPr>
                      <w:rFonts w:ascii="Calibri" w:hAnsi="Calibri" w:cs="Calibri"/>
                      <w:color w:val="000000"/>
                      <w:sz w:val="22"/>
                      <w:szCs w:val="22"/>
                    </w:rPr>
                  </w:rPrChange>
                </w:rPr>
                <w:t>7:04</w:t>
              </w:r>
            </w:ins>
          </w:p>
        </w:tc>
        <w:tc>
          <w:tcPr>
            <w:tcW w:w="1143" w:type="dxa"/>
            <w:tcBorders>
              <w:top w:val="nil"/>
              <w:left w:val="nil"/>
              <w:bottom w:val="single" w:sz="4" w:space="0" w:color="auto"/>
              <w:right w:val="single" w:sz="4" w:space="0" w:color="auto"/>
            </w:tcBorders>
            <w:shd w:val="clear" w:color="auto" w:fill="auto"/>
            <w:noWrap/>
            <w:vAlign w:val="bottom"/>
          </w:tcPr>
          <w:p w14:paraId="41EC7043" w14:textId="6A48076E" w:rsidR="00E52430" w:rsidRPr="00E52430" w:rsidRDefault="00E52430" w:rsidP="00E52430">
            <w:pPr>
              <w:jc w:val="center"/>
              <w:rPr>
                <w:ins w:id="2043" w:author="Bourque, Ethan" w:date="2024-04-23T10:34:00Z"/>
                <w:rFonts w:ascii="Garamond" w:hAnsi="Garamond" w:cs="Calibri"/>
                <w:color w:val="000000"/>
                <w:sz w:val="22"/>
                <w:szCs w:val="22"/>
                <w:rPrChange w:id="2044" w:author="Bourque, Ethan" w:date="2024-04-23T11:20:00Z">
                  <w:rPr>
                    <w:ins w:id="2045" w:author="Bourque, Ethan" w:date="2024-04-23T10:34:00Z"/>
                    <w:rFonts w:ascii="Calibri" w:hAnsi="Calibri" w:cs="Calibri"/>
                    <w:color w:val="000000"/>
                    <w:sz w:val="22"/>
                    <w:szCs w:val="22"/>
                  </w:rPr>
                </w:rPrChange>
              </w:rPr>
            </w:pPr>
            <w:proofErr w:type="spellStart"/>
            <w:ins w:id="2046"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69B9BE6" w14:textId="0189ED4C" w:rsidR="00E52430" w:rsidRPr="00E52430" w:rsidRDefault="00E52430" w:rsidP="00E52430">
            <w:pPr>
              <w:jc w:val="center"/>
              <w:rPr>
                <w:ins w:id="2047" w:author="Bourque, Ethan" w:date="2024-04-23T10:34:00Z"/>
                <w:rFonts w:ascii="Garamond" w:hAnsi="Garamond" w:cs="Calibri"/>
                <w:color w:val="000000"/>
                <w:sz w:val="22"/>
                <w:szCs w:val="22"/>
                <w:rPrChange w:id="2048" w:author="Bourque, Ethan" w:date="2024-04-23T11:20:00Z">
                  <w:rPr>
                    <w:ins w:id="2049" w:author="Bourque, Ethan" w:date="2024-04-23T10:34:00Z"/>
                    <w:rFonts w:ascii="Calibri" w:hAnsi="Calibri" w:cs="Calibri"/>
                    <w:color w:val="000000"/>
                    <w:sz w:val="22"/>
                    <w:szCs w:val="22"/>
                  </w:rPr>
                </w:rPrChange>
              </w:rPr>
            </w:pPr>
            <w:ins w:id="2050" w:author="Bourque, Ethan" w:date="2024-04-23T10:34:00Z">
              <w:r w:rsidRPr="00E52430">
                <w:rPr>
                  <w:rFonts w:ascii="Garamond" w:hAnsi="Garamond" w:cs="Calibri"/>
                  <w:color w:val="000000"/>
                  <w:sz w:val="22"/>
                  <w:szCs w:val="22"/>
                  <w:rPrChange w:id="2051" w:author="Bourque, Ethan" w:date="2024-04-23T11:20:00Z">
                    <w:rPr>
                      <w:rFonts w:ascii="Calibri" w:hAnsi="Calibri" w:cs="Calibri"/>
                      <w:color w:val="000000"/>
                      <w:sz w:val="22"/>
                      <w:szCs w:val="22"/>
                    </w:rPr>
                  </w:rPrChange>
                </w:rPr>
                <w:t>4/4/2023</w:t>
              </w:r>
            </w:ins>
          </w:p>
        </w:tc>
        <w:tc>
          <w:tcPr>
            <w:tcW w:w="774" w:type="dxa"/>
            <w:tcBorders>
              <w:top w:val="nil"/>
              <w:left w:val="nil"/>
              <w:bottom w:val="single" w:sz="4" w:space="0" w:color="auto"/>
              <w:right w:val="single" w:sz="4" w:space="0" w:color="auto"/>
            </w:tcBorders>
            <w:shd w:val="clear" w:color="auto" w:fill="auto"/>
            <w:noWrap/>
            <w:vAlign w:val="bottom"/>
          </w:tcPr>
          <w:p w14:paraId="3AB88D10" w14:textId="61481BA1" w:rsidR="00E52430" w:rsidRPr="00E52430" w:rsidRDefault="00E52430" w:rsidP="00E52430">
            <w:pPr>
              <w:jc w:val="center"/>
              <w:rPr>
                <w:ins w:id="2052" w:author="Bourque, Ethan" w:date="2024-04-23T10:34:00Z"/>
                <w:rFonts w:ascii="Garamond" w:hAnsi="Garamond" w:cs="Calibri"/>
                <w:color w:val="000000"/>
                <w:sz w:val="22"/>
                <w:szCs w:val="22"/>
                <w:rPrChange w:id="2053" w:author="Bourque, Ethan" w:date="2024-04-23T11:20:00Z">
                  <w:rPr>
                    <w:ins w:id="2054" w:author="Bourque, Ethan" w:date="2024-04-23T10:34:00Z"/>
                    <w:rFonts w:ascii="Calibri" w:hAnsi="Calibri" w:cs="Calibri"/>
                    <w:color w:val="000000"/>
                    <w:sz w:val="22"/>
                    <w:szCs w:val="22"/>
                  </w:rPr>
                </w:rPrChange>
              </w:rPr>
            </w:pPr>
            <w:ins w:id="2055" w:author="Bourque, Ethan" w:date="2024-04-23T10:34:00Z">
              <w:r w:rsidRPr="00E52430">
                <w:rPr>
                  <w:rFonts w:ascii="Garamond" w:hAnsi="Garamond" w:cs="Calibri"/>
                  <w:color w:val="000000"/>
                  <w:sz w:val="22"/>
                  <w:szCs w:val="22"/>
                  <w:rPrChange w:id="2056" w:author="Bourque, Ethan" w:date="2024-04-23T11:20:00Z">
                    <w:rPr>
                      <w:rFonts w:ascii="Calibri" w:hAnsi="Calibri" w:cs="Calibri"/>
                      <w:color w:val="000000"/>
                      <w:sz w:val="22"/>
                      <w:szCs w:val="22"/>
                    </w:rPr>
                  </w:rPrChange>
                </w:rPr>
                <w:t>6:37</w:t>
              </w:r>
            </w:ins>
          </w:p>
        </w:tc>
        <w:tc>
          <w:tcPr>
            <w:tcW w:w="1248" w:type="dxa"/>
            <w:tcBorders>
              <w:top w:val="nil"/>
              <w:left w:val="nil"/>
              <w:bottom w:val="single" w:sz="4" w:space="0" w:color="auto"/>
              <w:right w:val="single" w:sz="4" w:space="0" w:color="auto"/>
            </w:tcBorders>
            <w:shd w:val="clear" w:color="auto" w:fill="auto"/>
            <w:noWrap/>
            <w:vAlign w:val="bottom"/>
          </w:tcPr>
          <w:p w14:paraId="550875BA" w14:textId="402049D4" w:rsidR="00E52430" w:rsidRPr="00E52430" w:rsidRDefault="00E52430" w:rsidP="00E52430">
            <w:pPr>
              <w:jc w:val="center"/>
              <w:rPr>
                <w:ins w:id="2057" w:author="Bourque, Ethan" w:date="2024-04-23T10:34:00Z"/>
                <w:rFonts w:ascii="Garamond" w:hAnsi="Garamond" w:cs="Calibri"/>
                <w:color w:val="000000"/>
                <w:sz w:val="22"/>
                <w:szCs w:val="22"/>
                <w:rPrChange w:id="2058" w:author="Bourque, Ethan" w:date="2024-04-23T11:20:00Z">
                  <w:rPr>
                    <w:ins w:id="2059" w:author="Bourque, Ethan" w:date="2024-04-23T10:34:00Z"/>
                    <w:rFonts w:ascii="Calibri" w:hAnsi="Calibri" w:cs="Calibri"/>
                    <w:color w:val="000000"/>
                    <w:sz w:val="22"/>
                    <w:szCs w:val="22"/>
                  </w:rPr>
                </w:rPrChange>
              </w:rPr>
            </w:pPr>
            <w:proofErr w:type="spellStart"/>
            <w:ins w:id="2060"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0995562" w14:textId="28DAB38C" w:rsidR="00E52430" w:rsidRPr="00E52430" w:rsidRDefault="00E52430" w:rsidP="00E52430">
            <w:pPr>
              <w:jc w:val="center"/>
              <w:rPr>
                <w:ins w:id="2061" w:author="Bourque, Ethan" w:date="2024-04-23T10:34:00Z"/>
                <w:rFonts w:ascii="Garamond" w:hAnsi="Garamond" w:cs="Calibri"/>
                <w:color w:val="000000"/>
                <w:sz w:val="22"/>
                <w:szCs w:val="22"/>
                <w:rPrChange w:id="2062" w:author="Bourque, Ethan" w:date="2024-04-23T11:20:00Z">
                  <w:rPr>
                    <w:ins w:id="2063" w:author="Bourque, Ethan" w:date="2024-04-23T10:34:00Z"/>
                    <w:rFonts w:ascii="Calibri" w:hAnsi="Calibri" w:cs="Calibri"/>
                    <w:color w:val="000000"/>
                    <w:sz w:val="22"/>
                    <w:szCs w:val="22"/>
                  </w:rPr>
                </w:rPrChange>
              </w:rPr>
            </w:pPr>
            <w:ins w:id="2064" w:author="Bourque, Ethan" w:date="2024-04-23T10:34:00Z">
              <w:r w:rsidRPr="00E52430">
                <w:rPr>
                  <w:rFonts w:ascii="Garamond" w:hAnsi="Garamond" w:cs="Calibri"/>
                  <w:color w:val="000000"/>
                  <w:sz w:val="22"/>
                  <w:szCs w:val="22"/>
                  <w:rPrChange w:id="2065" w:author="Bourque, Ethan" w:date="2024-04-23T11:20:00Z">
                    <w:rPr>
                      <w:rFonts w:ascii="Calibri" w:hAnsi="Calibri" w:cs="Calibri"/>
                      <w:color w:val="000000"/>
                      <w:sz w:val="22"/>
                      <w:szCs w:val="22"/>
                    </w:rPr>
                  </w:rPrChange>
                </w:rPr>
                <w:t>4/4/2023</w:t>
              </w:r>
            </w:ins>
          </w:p>
        </w:tc>
        <w:tc>
          <w:tcPr>
            <w:tcW w:w="748" w:type="dxa"/>
            <w:tcBorders>
              <w:top w:val="nil"/>
              <w:left w:val="nil"/>
              <w:bottom w:val="single" w:sz="4" w:space="0" w:color="auto"/>
              <w:right w:val="single" w:sz="4" w:space="0" w:color="auto"/>
            </w:tcBorders>
            <w:shd w:val="clear" w:color="auto" w:fill="auto"/>
            <w:noWrap/>
            <w:vAlign w:val="bottom"/>
          </w:tcPr>
          <w:p w14:paraId="556D7142" w14:textId="11C47F57" w:rsidR="00E52430" w:rsidRPr="00E52430" w:rsidRDefault="00E52430" w:rsidP="00E52430">
            <w:pPr>
              <w:jc w:val="center"/>
              <w:rPr>
                <w:ins w:id="2066" w:author="Bourque, Ethan" w:date="2024-04-23T10:34:00Z"/>
                <w:rFonts w:ascii="Garamond" w:hAnsi="Garamond" w:cs="Calibri"/>
                <w:color w:val="000000"/>
                <w:sz w:val="22"/>
                <w:szCs w:val="22"/>
                <w:rPrChange w:id="2067" w:author="Bourque, Ethan" w:date="2024-04-23T11:20:00Z">
                  <w:rPr>
                    <w:ins w:id="2068" w:author="Bourque, Ethan" w:date="2024-04-23T10:34:00Z"/>
                    <w:rFonts w:ascii="Calibri" w:hAnsi="Calibri" w:cs="Calibri"/>
                    <w:color w:val="000000"/>
                    <w:sz w:val="22"/>
                    <w:szCs w:val="22"/>
                  </w:rPr>
                </w:rPrChange>
              </w:rPr>
            </w:pPr>
            <w:ins w:id="2069" w:author="Bourque, Ethan" w:date="2024-04-23T10:34:00Z">
              <w:r w:rsidRPr="00E52430">
                <w:rPr>
                  <w:rFonts w:ascii="Garamond" w:hAnsi="Garamond" w:cs="Calibri"/>
                  <w:color w:val="000000"/>
                  <w:sz w:val="22"/>
                  <w:szCs w:val="22"/>
                  <w:rPrChange w:id="2070" w:author="Bourque, Ethan" w:date="2024-04-23T11:20:00Z">
                    <w:rPr>
                      <w:rFonts w:ascii="Calibri" w:hAnsi="Calibri" w:cs="Calibri"/>
                      <w:color w:val="000000"/>
                      <w:sz w:val="22"/>
                      <w:szCs w:val="22"/>
                    </w:rPr>
                  </w:rPrChange>
                </w:rPr>
                <w:t>8:50</w:t>
              </w:r>
            </w:ins>
          </w:p>
        </w:tc>
      </w:tr>
      <w:tr w:rsidR="00E52430" w14:paraId="45C19FF9" w14:textId="77777777" w:rsidTr="00E52430">
        <w:trPr>
          <w:trHeight w:val="300"/>
          <w:jc w:val="center"/>
          <w:ins w:id="2071"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2A930A7" w14:textId="6F138395" w:rsidR="00E52430" w:rsidRPr="00E52430" w:rsidRDefault="00E52430" w:rsidP="00E52430">
            <w:pPr>
              <w:jc w:val="center"/>
              <w:rPr>
                <w:ins w:id="2072" w:author="Bourque, Ethan" w:date="2024-04-23T10:34:00Z"/>
                <w:rFonts w:ascii="Garamond" w:hAnsi="Garamond" w:cs="Calibri"/>
                <w:color w:val="000000"/>
                <w:sz w:val="22"/>
                <w:szCs w:val="22"/>
                <w:rPrChange w:id="2073" w:author="Bourque, Ethan" w:date="2024-04-23T11:20:00Z">
                  <w:rPr>
                    <w:ins w:id="2074" w:author="Bourque, Ethan" w:date="2024-04-23T10:34:00Z"/>
                    <w:rFonts w:ascii="Calibri" w:hAnsi="Calibri" w:cs="Calibri"/>
                    <w:color w:val="000000"/>
                    <w:sz w:val="22"/>
                    <w:szCs w:val="22"/>
                  </w:rPr>
                </w:rPrChange>
              </w:rPr>
            </w:pPr>
            <w:proofErr w:type="spellStart"/>
            <w:ins w:id="2075" w:author="Bourque, Ethan" w:date="2024-04-23T11:18:00Z">
              <w:r w:rsidRPr="00E52430">
                <w:rPr>
                  <w:rFonts w:ascii="Garamond" w:hAnsi="Garamond"/>
                  <w:color w:val="000000"/>
                  <w:sz w:val="22"/>
                  <w:szCs w:val="22"/>
                </w:rPr>
                <w:t>apaegnut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2FBC1A43" w14:textId="12634825" w:rsidR="00E52430" w:rsidRPr="00E52430" w:rsidRDefault="00E52430" w:rsidP="00E52430">
            <w:pPr>
              <w:jc w:val="center"/>
              <w:rPr>
                <w:ins w:id="2076" w:author="Bourque, Ethan" w:date="2024-04-23T10:34:00Z"/>
                <w:rFonts w:ascii="Garamond" w:hAnsi="Garamond" w:cs="Calibri"/>
                <w:color w:val="000000"/>
                <w:sz w:val="22"/>
                <w:szCs w:val="22"/>
                <w:rPrChange w:id="2077" w:author="Bourque, Ethan" w:date="2024-04-23T11:20:00Z">
                  <w:rPr>
                    <w:ins w:id="2078" w:author="Bourque, Ethan" w:date="2024-04-23T10:34:00Z"/>
                    <w:rFonts w:ascii="Calibri" w:hAnsi="Calibri" w:cs="Calibri"/>
                    <w:color w:val="000000"/>
                    <w:sz w:val="22"/>
                    <w:szCs w:val="22"/>
                  </w:rPr>
                </w:rPrChange>
              </w:rPr>
            </w:pPr>
            <w:ins w:id="2079" w:author="Bourque, Ethan" w:date="2024-04-23T10:34:00Z">
              <w:r w:rsidRPr="00E52430">
                <w:rPr>
                  <w:rFonts w:ascii="Garamond" w:hAnsi="Garamond" w:cs="Calibri"/>
                  <w:color w:val="000000"/>
                  <w:sz w:val="22"/>
                  <w:szCs w:val="22"/>
                  <w:rPrChange w:id="2080" w:author="Bourque, Ethan" w:date="2024-04-23T11:20:00Z">
                    <w:rPr>
                      <w:rFonts w:ascii="Calibri" w:hAnsi="Calibri" w:cs="Calibri"/>
                      <w:color w:val="000000"/>
                      <w:sz w:val="22"/>
                      <w:szCs w:val="22"/>
                    </w:rPr>
                  </w:rPrChange>
                </w:rPr>
                <w:t>5/1/2023</w:t>
              </w:r>
            </w:ins>
          </w:p>
        </w:tc>
        <w:tc>
          <w:tcPr>
            <w:tcW w:w="734" w:type="dxa"/>
            <w:tcBorders>
              <w:top w:val="nil"/>
              <w:left w:val="nil"/>
              <w:bottom w:val="single" w:sz="4" w:space="0" w:color="auto"/>
              <w:right w:val="single" w:sz="4" w:space="0" w:color="auto"/>
            </w:tcBorders>
            <w:shd w:val="clear" w:color="auto" w:fill="auto"/>
            <w:noWrap/>
            <w:vAlign w:val="bottom"/>
          </w:tcPr>
          <w:p w14:paraId="5E483A88" w14:textId="18E9A503" w:rsidR="00E52430" w:rsidRPr="00E52430" w:rsidRDefault="00E52430" w:rsidP="00E52430">
            <w:pPr>
              <w:jc w:val="center"/>
              <w:rPr>
                <w:ins w:id="2081" w:author="Bourque, Ethan" w:date="2024-04-23T10:34:00Z"/>
                <w:rFonts w:ascii="Garamond" w:hAnsi="Garamond" w:cs="Calibri"/>
                <w:color w:val="000000"/>
                <w:sz w:val="22"/>
                <w:szCs w:val="22"/>
                <w:rPrChange w:id="2082" w:author="Bourque, Ethan" w:date="2024-04-23T11:20:00Z">
                  <w:rPr>
                    <w:ins w:id="2083" w:author="Bourque, Ethan" w:date="2024-04-23T10:34:00Z"/>
                    <w:rFonts w:ascii="Calibri" w:hAnsi="Calibri" w:cs="Calibri"/>
                    <w:color w:val="000000"/>
                    <w:sz w:val="22"/>
                    <w:szCs w:val="22"/>
                  </w:rPr>
                </w:rPrChange>
              </w:rPr>
            </w:pPr>
            <w:ins w:id="2084" w:author="Bourque, Ethan" w:date="2024-04-23T10:34:00Z">
              <w:r w:rsidRPr="00E52430">
                <w:rPr>
                  <w:rFonts w:ascii="Garamond" w:hAnsi="Garamond" w:cs="Calibri"/>
                  <w:color w:val="000000"/>
                  <w:sz w:val="22"/>
                  <w:szCs w:val="22"/>
                  <w:rPrChange w:id="2085" w:author="Bourque, Ethan" w:date="2024-04-23T11:20:00Z">
                    <w:rPr>
                      <w:rFonts w:ascii="Calibri" w:hAnsi="Calibri" w:cs="Calibri"/>
                      <w:color w:val="000000"/>
                      <w:sz w:val="22"/>
                      <w:szCs w:val="22"/>
                    </w:rPr>
                  </w:rPrChange>
                </w:rPr>
                <w:t>10:30</w:t>
              </w:r>
            </w:ins>
          </w:p>
        </w:tc>
        <w:tc>
          <w:tcPr>
            <w:tcW w:w="1143" w:type="dxa"/>
            <w:tcBorders>
              <w:top w:val="nil"/>
              <w:left w:val="nil"/>
              <w:bottom w:val="single" w:sz="4" w:space="0" w:color="auto"/>
              <w:right w:val="single" w:sz="4" w:space="0" w:color="auto"/>
            </w:tcBorders>
            <w:shd w:val="clear" w:color="auto" w:fill="auto"/>
            <w:noWrap/>
            <w:vAlign w:val="bottom"/>
          </w:tcPr>
          <w:p w14:paraId="13FA5B1C" w14:textId="2D9EEB4B" w:rsidR="00E52430" w:rsidRPr="00E52430" w:rsidRDefault="00E52430" w:rsidP="00E52430">
            <w:pPr>
              <w:jc w:val="center"/>
              <w:rPr>
                <w:ins w:id="2086" w:author="Bourque, Ethan" w:date="2024-04-23T10:34:00Z"/>
                <w:rFonts w:ascii="Garamond" w:hAnsi="Garamond" w:cs="Calibri"/>
                <w:color w:val="000000"/>
                <w:sz w:val="22"/>
                <w:szCs w:val="22"/>
                <w:rPrChange w:id="2087" w:author="Bourque, Ethan" w:date="2024-04-23T11:20:00Z">
                  <w:rPr>
                    <w:ins w:id="2088" w:author="Bourque, Ethan" w:date="2024-04-23T10:34:00Z"/>
                    <w:rFonts w:ascii="Calibri" w:hAnsi="Calibri" w:cs="Calibri"/>
                    <w:color w:val="000000"/>
                    <w:sz w:val="22"/>
                    <w:szCs w:val="22"/>
                  </w:rPr>
                </w:rPrChange>
              </w:rPr>
            </w:pPr>
            <w:proofErr w:type="spellStart"/>
            <w:ins w:id="2089"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068603A3" w14:textId="153C96AC" w:rsidR="00E52430" w:rsidRPr="00E52430" w:rsidRDefault="00E52430" w:rsidP="00E52430">
            <w:pPr>
              <w:jc w:val="center"/>
              <w:rPr>
                <w:ins w:id="2090" w:author="Bourque, Ethan" w:date="2024-04-23T10:34:00Z"/>
                <w:rFonts w:ascii="Garamond" w:hAnsi="Garamond" w:cs="Calibri"/>
                <w:color w:val="000000"/>
                <w:sz w:val="22"/>
                <w:szCs w:val="22"/>
                <w:rPrChange w:id="2091" w:author="Bourque, Ethan" w:date="2024-04-23T11:20:00Z">
                  <w:rPr>
                    <w:ins w:id="2092" w:author="Bourque, Ethan" w:date="2024-04-23T10:34:00Z"/>
                    <w:rFonts w:ascii="Calibri" w:hAnsi="Calibri" w:cs="Calibri"/>
                    <w:color w:val="000000"/>
                    <w:sz w:val="22"/>
                    <w:szCs w:val="22"/>
                  </w:rPr>
                </w:rPrChange>
              </w:rPr>
            </w:pPr>
            <w:ins w:id="2093" w:author="Bourque, Ethan" w:date="2024-04-23T10:34:00Z">
              <w:r w:rsidRPr="00E52430">
                <w:rPr>
                  <w:rFonts w:ascii="Garamond" w:hAnsi="Garamond" w:cs="Calibri"/>
                  <w:color w:val="000000"/>
                  <w:sz w:val="22"/>
                  <w:szCs w:val="22"/>
                  <w:rPrChange w:id="2094" w:author="Bourque, Ethan" w:date="2024-04-23T11:20:00Z">
                    <w:rPr>
                      <w:rFonts w:ascii="Calibri" w:hAnsi="Calibri" w:cs="Calibri"/>
                      <w:color w:val="000000"/>
                      <w:sz w:val="22"/>
                      <w:szCs w:val="22"/>
                    </w:rPr>
                  </w:rPrChange>
                </w:rPr>
                <w:t>5/1/2023</w:t>
              </w:r>
            </w:ins>
          </w:p>
        </w:tc>
        <w:tc>
          <w:tcPr>
            <w:tcW w:w="774" w:type="dxa"/>
            <w:tcBorders>
              <w:top w:val="nil"/>
              <w:left w:val="nil"/>
              <w:bottom w:val="single" w:sz="4" w:space="0" w:color="auto"/>
              <w:right w:val="single" w:sz="4" w:space="0" w:color="auto"/>
            </w:tcBorders>
            <w:shd w:val="clear" w:color="auto" w:fill="auto"/>
            <w:noWrap/>
            <w:vAlign w:val="bottom"/>
          </w:tcPr>
          <w:p w14:paraId="5E463C1C" w14:textId="7EF2EFBA" w:rsidR="00E52430" w:rsidRPr="00E52430" w:rsidRDefault="00E52430" w:rsidP="00E52430">
            <w:pPr>
              <w:jc w:val="center"/>
              <w:rPr>
                <w:ins w:id="2095" w:author="Bourque, Ethan" w:date="2024-04-23T10:34:00Z"/>
                <w:rFonts w:ascii="Garamond" w:hAnsi="Garamond" w:cs="Calibri"/>
                <w:color w:val="000000"/>
                <w:sz w:val="22"/>
                <w:szCs w:val="22"/>
                <w:rPrChange w:id="2096" w:author="Bourque, Ethan" w:date="2024-04-23T11:20:00Z">
                  <w:rPr>
                    <w:ins w:id="2097" w:author="Bourque, Ethan" w:date="2024-04-23T10:34:00Z"/>
                    <w:rFonts w:ascii="Calibri" w:hAnsi="Calibri" w:cs="Calibri"/>
                    <w:color w:val="000000"/>
                    <w:sz w:val="22"/>
                    <w:szCs w:val="22"/>
                  </w:rPr>
                </w:rPrChange>
              </w:rPr>
            </w:pPr>
            <w:ins w:id="2098" w:author="Bourque, Ethan" w:date="2024-04-23T10:34:00Z">
              <w:r w:rsidRPr="00E52430">
                <w:rPr>
                  <w:rFonts w:ascii="Garamond" w:hAnsi="Garamond" w:cs="Calibri"/>
                  <w:color w:val="000000"/>
                  <w:sz w:val="22"/>
                  <w:szCs w:val="22"/>
                  <w:rPrChange w:id="2099" w:author="Bourque, Ethan" w:date="2024-04-23T11:20:00Z">
                    <w:rPr>
                      <w:rFonts w:ascii="Calibri" w:hAnsi="Calibri" w:cs="Calibri"/>
                      <w:color w:val="000000"/>
                      <w:sz w:val="22"/>
                      <w:szCs w:val="22"/>
                    </w:rPr>
                  </w:rPrChange>
                </w:rPr>
                <w:t>8:17</w:t>
              </w:r>
            </w:ins>
          </w:p>
        </w:tc>
        <w:tc>
          <w:tcPr>
            <w:tcW w:w="1248" w:type="dxa"/>
            <w:tcBorders>
              <w:top w:val="nil"/>
              <w:left w:val="nil"/>
              <w:bottom w:val="single" w:sz="4" w:space="0" w:color="auto"/>
              <w:right w:val="single" w:sz="4" w:space="0" w:color="auto"/>
            </w:tcBorders>
            <w:shd w:val="clear" w:color="auto" w:fill="auto"/>
            <w:noWrap/>
            <w:vAlign w:val="bottom"/>
          </w:tcPr>
          <w:p w14:paraId="477CEB58" w14:textId="3EF3074B" w:rsidR="00E52430" w:rsidRPr="00E52430" w:rsidRDefault="00E52430" w:rsidP="00E52430">
            <w:pPr>
              <w:jc w:val="center"/>
              <w:rPr>
                <w:ins w:id="2100" w:author="Bourque, Ethan" w:date="2024-04-23T10:34:00Z"/>
                <w:rFonts w:ascii="Garamond" w:hAnsi="Garamond" w:cs="Calibri"/>
                <w:color w:val="000000"/>
                <w:sz w:val="22"/>
                <w:szCs w:val="22"/>
                <w:rPrChange w:id="2101" w:author="Bourque, Ethan" w:date="2024-04-23T11:20:00Z">
                  <w:rPr>
                    <w:ins w:id="2102" w:author="Bourque, Ethan" w:date="2024-04-23T10:34:00Z"/>
                    <w:rFonts w:ascii="Calibri" w:hAnsi="Calibri" w:cs="Calibri"/>
                    <w:color w:val="000000"/>
                    <w:sz w:val="22"/>
                    <w:szCs w:val="22"/>
                  </w:rPr>
                </w:rPrChange>
              </w:rPr>
            </w:pPr>
            <w:proofErr w:type="spellStart"/>
            <w:ins w:id="2103" w:author="Bourque, Ethan" w:date="2024-04-23T11:19:00Z">
              <w:r w:rsidRPr="00E52430">
                <w:rPr>
                  <w:rFonts w:ascii="Garamond" w:hAnsi="Garamond"/>
                  <w:color w:val="000000"/>
                  <w:sz w:val="22"/>
                  <w:szCs w:val="22"/>
                </w:rPr>
                <w:t>apambnut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1E5D5B66" w14:textId="543D15C1" w:rsidR="00E52430" w:rsidRPr="00E52430" w:rsidRDefault="00E52430" w:rsidP="00E52430">
            <w:pPr>
              <w:jc w:val="center"/>
              <w:rPr>
                <w:ins w:id="2104" w:author="Bourque, Ethan" w:date="2024-04-23T10:34:00Z"/>
                <w:rFonts w:ascii="Garamond" w:hAnsi="Garamond" w:cs="Calibri"/>
                <w:color w:val="000000"/>
                <w:sz w:val="22"/>
                <w:szCs w:val="22"/>
                <w:rPrChange w:id="2105" w:author="Bourque, Ethan" w:date="2024-04-23T11:20:00Z">
                  <w:rPr>
                    <w:ins w:id="2106" w:author="Bourque, Ethan" w:date="2024-04-23T10:34:00Z"/>
                    <w:rFonts w:ascii="Calibri" w:hAnsi="Calibri" w:cs="Calibri"/>
                    <w:color w:val="000000"/>
                    <w:sz w:val="22"/>
                    <w:szCs w:val="22"/>
                  </w:rPr>
                </w:rPrChange>
              </w:rPr>
            </w:pPr>
            <w:ins w:id="2107" w:author="Bourque, Ethan" w:date="2024-04-23T10:34:00Z">
              <w:r w:rsidRPr="00E52430">
                <w:rPr>
                  <w:rFonts w:ascii="Garamond" w:hAnsi="Garamond" w:cs="Calibri"/>
                  <w:color w:val="000000"/>
                  <w:sz w:val="22"/>
                  <w:szCs w:val="22"/>
                  <w:rPrChange w:id="2108" w:author="Bourque, Ethan" w:date="2024-04-23T11:20:00Z">
                    <w:rPr>
                      <w:rFonts w:ascii="Calibri" w:hAnsi="Calibri" w:cs="Calibri"/>
                      <w:color w:val="000000"/>
                      <w:sz w:val="22"/>
                      <w:szCs w:val="22"/>
                    </w:rPr>
                  </w:rPrChange>
                </w:rPr>
                <w:t>5/1/2023</w:t>
              </w:r>
            </w:ins>
          </w:p>
        </w:tc>
        <w:tc>
          <w:tcPr>
            <w:tcW w:w="748" w:type="dxa"/>
            <w:tcBorders>
              <w:top w:val="nil"/>
              <w:left w:val="nil"/>
              <w:bottom w:val="single" w:sz="4" w:space="0" w:color="auto"/>
              <w:right w:val="single" w:sz="4" w:space="0" w:color="auto"/>
            </w:tcBorders>
            <w:shd w:val="clear" w:color="auto" w:fill="auto"/>
            <w:noWrap/>
            <w:vAlign w:val="bottom"/>
          </w:tcPr>
          <w:p w14:paraId="7E881604" w14:textId="14548D57" w:rsidR="00E52430" w:rsidRPr="00E52430" w:rsidRDefault="00E52430" w:rsidP="00E52430">
            <w:pPr>
              <w:jc w:val="center"/>
              <w:rPr>
                <w:ins w:id="2109" w:author="Bourque, Ethan" w:date="2024-04-23T10:34:00Z"/>
                <w:rFonts w:ascii="Garamond" w:hAnsi="Garamond" w:cs="Calibri"/>
                <w:color w:val="000000"/>
                <w:sz w:val="22"/>
                <w:szCs w:val="22"/>
                <w:rPrChange w:id="2110" w:author="Bourque, Ethan" w:date="2024-04-23T11:20:00Z">
                  <w:rPr>
                    <w:ins w:id="2111" w:author="Bourque, Ethan" w:date="2024-04-23T10:34:00Z"/>
                    <w:rFonts w:ascii="Calibri" w:hAnsi="Calibri" w:cs="Calibri"/>
                    <w:color w:val="000000"/>
                    <w:sz w:val="22"/>
                    <w:szCs w:val="22"/>
                  </w:rPr>
                </w:rPrChange>
              </w:rPr>
            </w:pPr>
            <w:ins w:id="2112" w:author="Bourque, Ethan" w:date="2024-04-23T10:34:00Z">
              <w:r w:rsidRPr="00E52430">
                <w:rPr>
                  <w:rFonts w:ascii="Garamond" w:hAnsi="Garamond" w:cs="Calibri"/>
                  <w:color w:val="000000"/>
                  <w:sz w:val="22"/>
                  <w:szCs w:val="22"/>
                  <w:rPrChange w:id="2113" w:author="Bourque, Ethan" w:date="2024-04-23T11:20:00Z">
                    <w:rPr>
                      <w:rFonts w:ascii="Calibri" w:hAnsi="Calibri" w:cs="Calibri"/>
                      <w:color w:val="000000"/>
                      <w:sz w:val="22"/>
                      <w:szCs w:val="22"/>
                    </w:rPr>
                  </w:rPrChange>
                </w:rPr>
                <w:t>12:45</w:t>
              </w:r>
            </w:ins>
          </w:p>
        </w:tc>
      </w:tr>
      <w:tr w:rsidR="00E52430" w14:paraId="26BA2761" w14:textId="77777777" w:rsidTr="00E52430">
        <w:trPr>
          <w:trHeight w:val="300"/>
          <w:jc w:val="center"/>
          <w:ins w:id="2114"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022EB80" w14:textId="0E87439D" w:rsidR="00E52430" w:rsidRPr="00E52430" w:rsidRDefault="00E52430" w:rsidP="00E52430">
            <w:pPr>
              <w:jc w:val="center"/>
              <w:rPr>
                <w:ins w:id="2115" w:author="Bourque, Ethan" w:date="2024-04-23T10:34:00Z"/>
                <w:rFonts w:ascii="Garamond" w:hAnsi="Garamond" w:cs="Calibri"/>
                <w:color w:val="000000"/>
                <w:sz w:val="22"/>
                <w:szCs w:val="22"/>
                <w:rPrChange w:id="2116" w:author="Bourque, Ethan" w:date="2024-04-23T11:20:00Z">
                  <w:rPr>
                    <w:ins w:id="2117" w:author="Bourque, Ethan" w:date="2024-04-23T10:34:00Z"/>
                    <w:rFonts w:ascii="Calibri" w:hAnsi="Calibri" w:cs="Calibri"/>
                    <w:color w:val="000000"/>
                    <w:sz w:val="22"/>
                    <w:szCs w:val="22"/>
                  </w:rPr>
                </w:rPrChange>
              </w:rPr>
            </w:pPr>
            <w:proofErr w:type="spellStart"/>
            <w:ins w:id="2118"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46B15163" w14:textId="757677BE" w:rsidR="00E52430" w:rsidRPr="00E52430" w:rsidRDefault="00E52430" w:rsidP="00E52430">
            <w:pPr>
              <w:jc w:val="center"/>
              <w:rPr>
                <w:ins w:id="2119" w:author="Bourque, Ethan" w:date="2024-04-23T10:34:00Z"/>
                <w:rFonts w:ascii="Garamond" w:hAnsi="Garamond" w:cs="Calibri"/>
                <w:color w:val="000000"/>
                <w:sz w:val="22"/>
                <w:szCs w:val="22"/>
                <w:rPrChange w:id="2120" w:author="Bourque, Ethan" w:date="2024-04-23T11:20:00Z">
                  <w:rPr>
                    <w:ins w:id="2121" w:author="Bourque, Ethan" w:date="2024-04-23T10:34:00Z"/>
                    <w:rFonts w:ascii="Calibri" w:hAnsi="Calibri" w:cs="Calibri"/>
                    <w:color w:val="000000"/>
                    <w:sz w:val="22"/>
                    <w:szCs w:val="22"/>
                  </w:rPr>
                </w:rPrChange>
              </w:rPr>
            </w:pPr>
            <w:ins w:id="2122" w:author="Bourque, Ethan" w:date="2024-04-23T10:34:00Z">
              <w:r w:rsidRPr="00E52430">
                <w:rPr>
                  <w:rFonts w:ascii="Garamond" w:hAnsi="Garamond" w:cs="Calibri"/>
                  <w:color w:val="000000"/>
                  <w:sz w:val="22"/>
                  <w:szCs w:val="22"/>
                  <w:rPrChange w:id="2123" w:author="Bourque, Ethan" w:date="2024-04-23T11:20:00Z">
                    <w:rPr>
                      <w:rFonts w:ascii="Calibri" w:hAnsi="Calibri" w:cs="Calibri"/>
                      <w:color w:val="000000"/>
                      <w:sz w:val="22"/>
                      <w:szCs w:val="22"/>
                    </w:rPr>
                  </w:rPrChange>
                </w:rPr>
                <w:t>5/30/2023</w:t>
              </w:r>
            </w:ins>
          </w:p>
        </w:tc>
        <w:tc>
          <w:tcPr>
            <w:tcW w:w="734" w:type="dxa"/>
            <w:tcBorders>
              <w:top w:val="nil"/>
              <w:left w:val="nil"/>
              <w:bottom w:val="single" w:sz="4" w:space="0" w:color="auto"/>
              <w:right w:val="single" w:sz="4" w:space="0" w:color="auto"/>
            </w:tcBorders>
            <w:shd w:val="clear" w:color="auto" w:fill="auto"/>
            <w:noWrap/>
            <w:vAlign w:val="bottom"/>
          </w:tcPr>
          <w:p w14:paraId="1B8C0C2C" w14:textId="1601549A" w:rsidR="00E52430" w:rsidRPr="00E52430" w:rsidRDefault="00E52430" w:rsidP="00E52430">
            <w:pPr>
              <w:jc w:val="center"/>
              <w:rPr>
                <w:ins w:id="2124" w:author="Bourque, Ethan" w:date="2024-04-23T10:34:00Z"/>
                <w:rFonts w:ascii="Garamond" w:hAnsi="Garamond" w:cs="Calibri"/>
                <w:color w:val="000000"/>
                <w:sz w:val="22"/>
                <w:szCs w:val="22"/>
                <w:rPrChange w:id="2125" w:author="Bourque, Ethan" w:date="2024-04-23T11:20:00Z">
                  <w:rPr>
                    <w:ins w:id="2126" w:author="Bourque, Ethan" w:date="2024-04-23T10:34:00Z"/>
                    <w:rFonts w:ascii="Calibri" w:hAnsi="Calibri" w:cs="Calibri"/>
                    <w:color w:val="000000"/>
                    <w:sz w:val="22"/>
                    <w:szCs w:val="22"/>
                  </w:rPr>
                </w:rPrChange>
              </w:rPr>
            </w:pPr>
            <w:ins w:id="2127" w:author="Bourque, Ethan" w:date="2024-04-23T10:34:00Z">
              <w:r w:rsidRPr="00E52430">
                <w:rPr>
                  <w:rFonts w:ascii="Garamond" w:hAnsi="Garamond" w:cs="Calibri"/>
                  <w:color w:val="000000"/>
                  <w:sz w:val="22"/>
                  <w:szCs w:val="22"/>
                  <w:rPrChange w:id="2128" w:author="Bourque, Ethan" w:date="2024-04-23T11:20:00Z">
                    <w:rPr>
                      <w:rFonts w:ascii="Calibri" w:hAnsi="Calibri" w:cs="Calibri"/>
                      <w:color w:val="000000"/>
                      <w:sz w:val="22"/>
                      <w:szCs w:val="22"/>
                    </w:rPr>
                  </w:rPrChange>
                </w:rPr>
                <w:t>8:28</w:t>
              </w:r>
            </w:ins>
          </w:p>
        </w:tc>
        <w:tc>
          <w:tcPr>
            <w:tcW w:w="1143" w:type="dxa"/>
            <w:tcBorders>
              <w:top w:val="nil"/>
              <w:left w:val="nil"/>
              <w:bottom w:val="single" w:sz="4" w:space="0" w:color="auto"/>
              <w:right w:val="single" w:sz="4" w:space="0" w:color="auto"/>
            </w:tcBorders>
            <w:shd w:val="clear" w:color="auto" w:fill="auto"/>
            <w:noWrap/>
            <w:vAlign w:val="bottom"/>
          </w:tcPr>
          <w:p w14:paraId="66BBB937" w14:textId="7F3E0A25" w:rsidR="00E52430" w:rsidRPr="00E52430" w:rsidRDefault="00E52430" w:rsidP="00E52430">
            <w:pPr>
              <w:jc w:val="center"/>
              <w:rPr>
                <w:ins w:id="2129" w:author="Bourque, Ethan" w:date="2024-04-23T10:34:00Z"/>
                <w:rFonts w:ascii="Garamond" w:hAnsi="Garamond" w:cs="Calibri"/>
                <w:color w:val="000000"/>
                <w:sz w:val="22"/>
                <w:szCs w:val="22"/>
                <w:rPrChange w:id="2130" w:author="Bourque, Ethan" w:date="2024-04-23T11:20:00Z">
                  <w:rPr>
                    <w:ins w:id="2131" w:author="Bourque, Ethan" w:date="2024-04-23T10:34:00Z"/>
                    <w:rFonts w:ascii="Calibri" w:hAnsi="Calibri" w:cs="Calibri"/>
                    <w:color w:val="000000"/>
                    <w:sz w:val="22"/>
                    <w:szCs w:val="22"/>
                  </w:rPr>
                </w:rPrChange>
              </w:rPr>
            </w:pPr>
            <w:proofErr w:type="spellStart"/>
            <w:ins w:id="2132"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4ABD6CE3" w14:textId="0CADB931" w:rsidR="00E52430" w:rsidRPr="00E52430" w:rsidRDefault="00E52430" w:rsidP="00E52430">
            <w:pPr>
              <w:jc w:val="center"/>
              <w:rPr>
                <w:ins w:id="2133" w:author="Bourque, Ethan" w:date="2024-04-23T10:34:00Z"/>
                <w:rFonts w:ascii="Garamond" w:hAnsi="Garamond" w:cs="Calibri"/>
                <w:color w:val="000000"/>
                <w:sz w:val="22"/>
                <w:szCs w:val="22"/>
                <w:rPrChange w:id="2134" w:author="Bourque, Ethan" w:date="2024-04-23T11:20:00Z">
                  <w:rPr>
                    <w:ins w:id="2135" w:author="Bourque, Ethan" w:date="2024-04-23T10:34:00Z"/>
                    <w:rFonts w:ascii="Calibri" w:hAnsi="Calibri" w:cs="Calibri"/>
                    <w:color w:val="000000"/>
                    <w:sz w:val="22"/>
                    <w:szCs w:val="22"/>
                  </w:rPr>
                </w:rPrChange>
              </w:rPr>
            </w:pPr>
            <w:ins w:id="2136" w:author="Bourque, Ethan" w:date="2024-04-23T10:34:00Z">
              <w:r w:rsidRPr="00E52430">
                <w:rPr>
                  <w:rFonts w:ascii="Garamond" w:hAnsi="Garamond" w:cs="Calibri"/>
                  <w:color w:val="000000"/>
                  <w:sz w:val="22"/>
                  <w:szCs w:val="22"/>
                  <w:rPrChange w:id="2137" w:author="Bourque, Ethan" w:date="2024-04-23T11:20:00Z">
                    <w:rPr>
                      <w:rFonts w:ascii="Calibri" w:hAnsi="Calibri" w:cs="Calibri"/>
                      <w:color w:val="000000"/>
                      <w:sz w:val="22"/>
                      <w:szCs w:val="22"/>
                    </w:rPr>
                  </w:rPrChange>
                </w:rPr>
                <w:t>5/30/2023</w:t>
              </w:r>
            </w:ins>
          </w:p>
        </w:tc>
        <w:tc>
          <w:tcPr>
            <w:tcW w:w="774" w:type="dxa"/>
            <w:tcBorders>
              <w:top w:val="nil"/>
              <w:left w:val="nil"/>
              <w:bottom w:val="single" w:sz="4" w:space="0" w:color="auto"/>
              <w:right w:val="single" w:sz="4" w:space="0" w:color="auto"/>
            </w:tcBorders>
            <w:shd w:val="clear" w:color="auto" w:fill="auto"/>
            <w:noWrap/>
            <w:vAlign w:val="bottom"/>
          </w:tcPr>
          <w:p w14:paraId="60072E9C" w14:textId="2A107D8B" w:rsidR="00E52430" w:rsidRPr="00E52430" w:rsidRDefault="00E52430" w:rsidP="00E52430">
            <w:pPr>
              <w:jc w:val="center"/>
              <w:rPr>
                <w:ins w:id="2138" w:author="Bourque, Ethan" w:date="2024-04-23T10:34:00Z"/>
                <w:rFonts w:ascii="Garamond" w:hAnsi="Garamond" w:cs="Calibri"/>
                <w:color w:val="000000"/>
                <w:sz w:val="22"/>
                <w:szCs w:val="22"/>
                <w:rPrChange w:id="2139" w:author="Bourque, Ethan" w:date="2024-04-23T11:20:00Z">
                  <w:rPr>
                    <w:ins w:id="2140" w:author="Bourque, Ethan" w:date="2024-04-23T10:34:00Z"/>
                    <w:rFonts w:ascii="Calibri" w:hAnsi="Calibri" w:cs="Calibri"/>
                    <w:color w:val="000000"/>
                    <w:sz w:val="22"/>
                    <w:szCs w:val="22"/>
                  </w:rPr>
                </w:rPrChange>
              </w:rPr>
            </w:pPr>
            <w:ins w:id="2141" w:author="Bourque, Ethan" w:date="2024-04-23T10:34:00Z">
              <w:r w:rsidRPr="00E52430">
                <w:rPr>
                  <w:rFonts w:ascii="Garamond" w:hAnsi="Garamond" w:cs="Calibri"/>
                  <w:color w:val="000000"/>
                  <w:sz w:val="22"/>
                  <w:szCs w:val="22"/>
                  <w:rPrChange w:id="2142" w:author="Bourque, Ethan" w:date="2024-04-23T11:20:00Z">
                    <w:rPr>
                      <w:rFonts w:ascii="Calibri" w:hAnsi="Calibri" w:cs="Calibri"/>
                      <w:color w:val="000000"/>
                      <w:sz w:val="22"/>
                      <w:szCs w:val="22"/>
                    </w:rPr>
                  </w:rPrChange>
                </w:rPr>
                <w:t>7:39</w:t>
              </w:r>
            </w:ins>
          </w:p>
        </w:tc>
        <w:tc>
          <w:tcPr>
            <w:tcW w:w="1248" w:type="dxa"/>
            <w:tcBorders>
              <w:top w:val="nil"/>
              <w:left w:val="nil"/>
              <w:bottom w:val="single" w:sz="4" w:space="0" w:color="auto"/>
              <w:right w:val="single" w:sz="4" w:space="0" w:color="auto"/>
            </w:tcBorders>
            <w:shd w:val="clear" w:color="auto" w:fill="auto"/>
            <w:noWrap/>
            <w:vAlign w:val="bottom"/>
          </w:tcPr>
          <w:p w14:paraId="0E93F0F7" w14:textId="17476267" w:rsidR="00E52430" w:rsidRPr="00E52430" w:rsidRDefault="00E52430" w:rsidP="00E52430">
            <w:pPr>
              <w:jc w:val="center"/>
              <w:rPr>
                <w:ins w:id="2143" w:author="Bourque, Ethan" w:date="2024-04-23T10:34:00Z"/>
                <w:rFonts w:ascii="Garamond" w:hAnsi="Garamond" w:cs="Calibri"/>
                <w:color w:val="000000"/>
                <w:sz w:val="22"/>
                <w:szCs w:val="22"/>
                <w:rPrChange w:id="2144" w:author="Bourque, Ethan" w:date="2024-04-23T11:20:00Z">
                  <w:rPr>
                    <w:ins w:id="2145" w:author="Bourque, Ethan" w:date="2024-04-23T10:34:00Z"/>
                    <w:rFonts w:ascii="Calibri" w:hAnsi="Calibri" w:cs="Calibri"/>
                    <w:color w:val="000000"/>
                    <w:sz w:val="22"/>
                    <w:szCs w:val="22"/>
                  </w:rPr>
                </w:rPrChange>
              </w:rPr>
            </w:pPr>
            <w:proofErr w:type="spellStart"/>
            <w:ins w:id="2146"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5C8FE27C" w14:textId="2DEE44A1" w:rsidR="00E52430" w:rsidRPr="00E52430" w:rsidRDefault="00E52430" w:rsidP="00E52430">
            <w:pPr>
              <w:jc w:val="center"/>
              <w:rPr>
                <w:ins w:id="2147" w:author="Bourque, Ethan" w:date="2024-04-23T10:34:00Z"/>
                <w:rFonts w:ascii="Garamond" w:hAnsi="Garamond" w:cs="Calibri"/>
                <w:color w:val="000000"/>
                <w:sz w:val="22"/>
                <w:szCs w:val="22"/>
                <w:rPrChange w:id="2148" w:author="Bourque, Ethan" w:date="2024-04-23T11:20:00Z">
                  <w:rPr>
                    <w:ins w:id="2149" w:author="Bourque, Ethan" w:date="2024-04-23T10:34:00Z"/>
                    <w:rFonts w:ascii="Calibri" w:hAnsi="Calibri" w:cs="Calibri"/>
                    <w:color w:val="000000"/>
                    <w:sz w:val="22"/>
                    <w:szCs w:val="22"/>
                  </w:rPr>
                </w:rPrChange>
              </w:rPr>
            </w:pPr>
            <w:ins w:id="2150" w:author="Bourque, Ethan" w:date="2024-04-23T10:34:00Z">
              <w:r w:rsidRPr="00E52430">
                <w:rPr>
                  <w:rFonts w:ascii="Garamond" w:hAnsi="Garamond" w:cs="Calibri"/>
                  <w:color w:val="000000"/>
                  <w:sz w:val="22"/>
                  <w:szCs w:val="22"/>
                  <w:rPrChange w:id="2151" w:author="Bourque, Ethan" w:date="2024-04-23T11:20:00Z">
                    <w:rPr>
                      <w:rFonts w:ascii="Calibri" w:hAnsi="Calibri" w:cs="Calibri"/>
                      <w:color w:val="000000"/>
                      <w:sz w:val="22"/>
                      <w:szCs w:val="22"/>
                    </w:rPr>
                  </w:rPrChange>
                </w:rPr>
                <w:t>5/30/2023</w:t>
              </w:r>
            </w:ins>
          </w:p>
        </w:tc>
        <w:tc>
          <w:tcPr>
            <w:tcW w:w="748" w:type="dxa"/>
            <w:tcBorders>
              <w:top w:val="nil"/>
              <w:left w:val="nil"/>
              <w:bottom w:val="single" w:sz="4" w:space="0" w:color="auto"/>
              <w:right w:val="single" w:sz="4" w:space="0" w:color="auto"/>
            </w:tcBorders>
            <w:shd w:val="clear" w:color="auto" w:fill="auto"/>
            <w:noWrap/>
            <w:vAlign w:val="bottom"/>
          </w:tcPr>
          <w:p w14:paraId="16F09613" w14:textId="29A395EA" w:rsidR="00E52430" w:rsidRPr="00E52430" w:rsidRDefault="00E52430" w:rsidP="00E52430">
            <w:pPr>
              <w:jc w:val="center"/>
              <w:rPr>
                <w:ins w:id="2152" w:author="Bourque, Ethan" w:date="2024-04-23T10:34:00Z"/>
                <w:rFonts w:ascii="Garamond" w:hAnsi="Garamond" w:cs="Calibri"/>
                <w:color w:val="000000"/>
                <w:sz w:val="22"/>
                <w:szCs w:val="22"/>
                <w:rPrChange w:id="2153" w:author="Bourque, Ethan" w:date="2024-04-23T11:20:00Z">
                  <w:rPr>
                    <w:ins w:id="2154" w:author="Bourque, Ethan" w:date="2024-04-23T10:34:00Z"/>
                    <w:rFonts w:ascii="Calibri" w:hAnsi="Calibri" w:cs="Calibri"/>
                    <w:color w:val="000000"/>
                    <w:sz w:val="22"/>
                    <w:szCs w:val="22"/>
                  </w:rPr>
                </w:rPrChange>
              </w:rPr>
            </w:pPr>
            <w:ins w:id="2155" w:author="Bourque, Ethan" w:date="2024-04-23T10:34:00Z">
              <w:r w:rsidRPr="00E52430">
                <w:rPr>
                  <w:rFonts w:ascii="Garamond" w:hAnsi="Garamond" w:cs="Calibri"/>
                  <w:color w:val="000000"/>
                  <w:sz w:val="22"/>
                  <w:szCs w:val="22"/>
                  <w:rPrChange w:id="2156" w:author="Bourque, Ethan" w:date="2024-04-23T11:20:00Z">
                    <w:rPr>
                      <w:rFonts w:ascii="Calibri" w:hAnsi="Calibri" w:cs="Calibri"/>
                      <w:color w:val="000000"/>
                      <w:sz w:val="22"/>
                      <w:szCs w:val="22"/>
                    </w:rPr>
                  </w:rPrChange>
                </w:rPr>
                <w:t>12:00</w:t>
              </w:r>
            </w:ins>
          </w:p>
        </w:tc>
      </w:tr>
      <w:tr w:rsidR="00E52430" w14:paraId="18643D6F" w14:textId="77777777" w:rsidTr="00E52430">
        <w:trPr>
          <w:trHeight w:val="300"/>
          <w:jc w:val="center"/>
          <w:ins w:id="2157"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4E856ADC" w14:textId="1C0B63AF" w:rsidR="00E52430" w:rsidRPr="00E52430" w:rsidRDefault="00E52430" w:rsidP="00E52430">
            <w:pPr>
              <w:jc w:val="center"/>
              <w:rPr>
                <w:ins w:id="2158" w:author="Bourque, Ethan" w:date="2024-04-23T10:34:00Z"/>
                <w:rFonts w:ascii="Garamond" w:hAnsi="Garamond" w:cs="Calibri"/>
                <w:color w:val="000000"/>
                <w:sz w:val="22"/>
                <w:szCs w:val="22"/>
                <w:rPrChange w:id="2159" w:author="Bourque, Ethan" w:date="2024-04-23T11:20:00Z">
                  <w:rPr>
                    <w:ins w:id="2160" w:author="Bourque, Ethan" w:date="2024-04-23T10:34:00Z"/>
                    <w:rFonts w:ascii="Calibri" w:hAnsi="Calibri" w:cs="Calibri"/>
                    <w:color w:val="000000"/>
                    <w:sz w:val="22"/>
                    <w:szCs w:val="22"/>
                  </w:rPr>
                </w:rPrChange>
              </w:rPr>
            </w:pPr>
            <w:proofErr w:type="spellStart"/>
            <w:ins w:id="2161"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6F6163B8" w14:textId="209AC2C9" w:rsidR="00E52430" w:rsidRPr="00E52430" w:rsidRDefault="00E52430" w:rsidP="00E52430">
            <w:pPr>
              <w:jc w:val="center"/>
              <w:rPr>
                <w:ins w:id="2162" w:author="Bourque, Ethan" w:date="2024-04-23T10:34:00Z"/>
                <w:rFonts w:ascii="Garamond" w:hAnsi="Garamond" w:cs="Calibri"/>
                <w:color w:val="000000"/>
                <w:sz w:val="22"/>
                <w:szCs w:val="22"/>
                <w:rPrChange w:id="2163" w:author="Bourque, Ethan" w:date="2024-04-23T11:20:00Z">
                  <w:rPr>
                    <w:ins w:id="2164" w:author="Bourque, Ethan" w:date="2024-04-23T10:34:00Z"/>
                    <w:rFonts w:ascii="Calibri" w:hAnsi="Calibri" w:cs="Calibri"/>
                    <w:color w:val="000000"/>
                    <w:sz w:val="22"/>
                    <w:szCs w:val="22"/>
                  </w:rPr>
                </w:rPrChange>
              </w:rPr>
            </w:pPr>
            <w:ins w:id="2165" w:author="Bourque, Ethan" w:date="2024-04-23T10:34:00Z">
              <w:r w:rsidRPr="00E52430">
                <w:rPr>
                  <w:rFonts w:ascii="Garamond" w:hAnsi="Garamond" w:cs="Calibri"/>
                  <w:color w:val="000000"/>
                  <w:sz w:val="22"/>
                  <w:szCs w:val="22"/>
                  <w:rPrChange w:id="2166" w:author="Bourque, Ethan" w:date="2024-04-23T11:20:00Z">
                    <w:rPr>
                      <w:rFonts w:ascii="Calibri" w:hAnsi="Calibri" w:cs="Calibri"/>
                      <w:color w:val="000000"/>
                      <w:sz w:val="22"/>
                      <w:szCs w:val="22"/>
                    </w:rPr>
                  </w:rPrChange>
                </w:rPr>
                <w:t>6/20/2023</w:t>
              </w:r>
            </w:ins>
          </w:p>
        </w:tc>
        <w:tc>
          <w:tcPr>
            <w:tcW w:w="734" w:type="dxa"/>
            <w:tcBorders>
              <w:top w:val="nil"/>
              <w:left w:val="nil"/>
              <w:bottom w:val="single" w:sz="4" w:space="0" w:color="auto"/>
              <w:right w:val="single" w:sz="4" w:space="0" w:color="auto"/>
            </w:tcBorders>
            <w:shd w:val="clear" w:color="auto" w:fill="auto"/>
            <w:noWrap/>
            <w:vAlign w:val="bottom"/>
          </w:tcPr>
          <w:p w14:paraId="063B75F8" w14:textId="6F5CA15F" w:rsidR="00E52430" w:rsidRPr="00E52430" w:rsidRDefault="00E52430" w:rsidP="00E52430">
            <w:pPr>
              <w:jc w:val="center"/>
              <w:rPr>
                <w:ins w:id="2167" w:author="Bourque, Ethan" w:date="2024-04-23T10:34:00Z"/>
                <w:rFonts w:ascii="Garamond" w:hAnsi="Garamond" w:cs="Calibri"/>
                <w:color w:val="000000"/>
                <w:sz w:val="22"/>
                <w:szCs w:val="22"/>
                <w:rPrChange w:id="2168" w:author="Bourque, Ethan" w:date="2024-04-23T11:20:00Z">
                  <w:rPr>
                    <w:ins w:id="2169" w:author="Bourque, Ethan" w:date="2024-04-23T10:34:00Z"/>
                    <w:rFonts w:ascii="Calibri" w:hAnsi="Calibri" w:cs="Calibri"/>
                    <w:color w:val="000000"/>
                    <w:sz w:val="22"/>
                    <w:szCs w:val="22"/>
                  </w:rPr>
                </w:rPrChange>
              </w:rPr>
            </w:pPr>
            <w:ins w:id="2170" w:author="Bourque, Ethan" w:date="2024-04-23T10:34:00Z">
              <w:r w:rsidRPr="00E52430">
                <w:rPr>
                  <w:rFonts w:ascii="Garamond" w:hAnsi="Garamond" w:cs="Calibri"/>
                  <w:color w:val="000000"/>
                  <w:sz w:val="22"/>
                  <w:szCs w:val="22"/>
                  <w:rPrChange w:id="2171" w:author="Bourque, Ethan" w:date="2024-04-23T11:20:00Z">
                    <w:rPr>
                      <w:rFonts w:ascii="Calibri" w:hAnsi="Calibri" w:cs="Calibri"/>
                      <w:color w:val="000000"/>
                      <w:sz w:val="22"/>
                      <w:szCs w:val="22"/>
                    </w:rPr>
                  </w:rPrChange>
                </w:rPr>
                <w:t>7:42</w:t>
              </w:r>
            </w:ins>
          </w:p>
        </w:tc>
        <w:tc>
          <w:tcPr>
            <w:tcW w:w="1143" w:type="dxa"/>
            <w:tcBorders>
              <w:top w:val="nil"/>
              <w:left w:val="nil"/>
              <w:bottom w:val="single" w:sz="4" w:space="0" w:color="auto"/>
              <w:right w:val="single" w:sz="4" w:space="0" w:color="auto"/>
            </w:tcBorders>
            <w:shd w:val="clear" w:color="auto" w:fill="auto"/>
            <w:noWrap/>
            <w:vAlign w:val="bottom"/>
          </w:tcPr>
          <w:p w14:paraId="322962C4" w14:textId="5CB8A365" w:rsidR="00E52430" w:rsidRPr="00E52430" w:rsidRDefault="00E52430" w:rsidP="00E52430">
            <w:pPr>
              <w:jc w:val="center"/>
              <w:rPr>
                <w:ins w:id="2172" w:author="Bourque, Ethan" w:date="2024-04-23T10:34:00Z"/>
                <w:rFonts w:ascii="Garamond" w:hAnsi="Garamond" w:cs="Calibri"/>
                <w:color w:val="000000"/>
                <w:sz w:val="22"/>
                <w:szCs w:val="22"/>
                <w:rPrChange w:id="2173" w:author="Bourque, Ethan" w:date="2024-04-23T11:20:00Z">
                  <w:rPr>
                    <w:ins w:id="2174" w:author="Bourque, Ethan" w:date="2024-04-23T10:34:00Z"/>
                    <w:rFonts w:ascii="Calibri" w:hAnsi="Calibri" w:cs="Calibri"/>
                    <w:color w:val="000000"/>
                    <w:sz w:val="22"/>
                    <w:szCs w:val="22"/>
                  </w:rPr>
                </w:rPrChange>
              </w:rPr>
            </w:pPr>
            <w:proofErr w:type="spellStart"/>
            <w:ins w:id="2175"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78BED177" w14:textId="1C08BFD7" w:rsidR="00E52430" w:rsidRPr="00E52430" w:rsidRDefault="00E52430" w:rsidP="00E52430">
            <w:pPr>
              <w:jc w:val="center"/>
              <w:rPr>
                <w:ins w:id="2176" w:author="Bourque, Ethan" w:date="2024-04-23T10:34:00Z"/>
                <w:rFonts w:ascii="Garamond" w:hAnsi="Garamond" w:cs="Calibri"/>
                <w:color w:val="000000"/>
                <w:sz w:val="22"/>
                <w:szCs w:val="22"/>
                <w:rPrChange w:id="2177" w:author="Bourque, Ethan" w:date="2024-04-23T11:20:00Z">
                  <w:rPr>
                    <w:ins w:id="2178" w:author="Bourque, Ethan" w:date="2024-04-23T10:34:00Z"/>
                    <w:rFonts w:ascii="Calibri" w:hAnsi="Calibri" w:cs="Calibri"/>
                    <w:color w:val="000000"/>
                    <w:sz w:val="22"/>
                    <w:szCs w:val="22"/>
                  </w:rPr>
                </w:rPrChange>
              </w:rPr>
            </w:pPr>
            <w:ins w:id="2179" w:author="Bourque, Ethan" w:date="2024-04-23T10:34:00Z">
              <w:r w:rsidRPr="00E52430">
                <w:rPr>
                  <w:rFonts w:ascii="Garamond" w:hAnsi="Garamond" w:cs="Calibri"/>
                  <w:color w:val="000000"/>
                  <w:sz w:val="22"/>
                  <w:szCs w:val="22"/>
                  <w:rPrChange w:id="2180" w:author="Bourque, Ethan" w:date="2024-04-23T11:20:00Z">
                    <w:rPr>
                      <w:rFonts w:ascii="Calibri" w:hAnsi="Calibri" w:cs="Calibri"/>
                      <w:color w:val="000000"/>
                      <w:sz w:val="22"/>
                      <w:szCs w:val="22"/>
                    </w:rPr>
                  </w:rPrChange>
                </w:rPr>
                <w:t>6/20/2023</w:t>
              </w:r>
            </w:ins>
          </w:p>
        </w:tc>
        <w:tc>
          <w:tcPr>
            <w:tcW w:w="774" w:type="dxa"/>
            <w:tcBorders>
              <w:top w:val="nil"/>
              <w:left w:val="nil"/>
              <w:bottom w:val="single" w:sz="4" w:space="0" w:color="auto"/>
              <w:right w:val="single" w:sz="4" w:space="0" w:color="auto"/>
            </w:tcBorders>
            <w:shd w:val="clear" w:color="auto" w:fill="auto"/>
            <w:noWrap/>
            <w:vAlign w:val="bottom"/>
          </w:tcPr>
          <w:p w14:paraId="4B76C162" w14:textId="1FC709D4" w:rsidR="00E52430" w:rsidRPr="00E52430" w:rsidRDefault="00E52430" w:rsidP="00E52430">
            <w:pPr>
              <w:jc w:val="center"/>
              <w:rPr>
                <w:ins w:id="2181" w:author="Bourque, Ethan" w:date="2024-04-23T10:34:00Z"/>
                <w:rFonts w:ascii="Garamond" w:hAnsi="Garamond" w:cs="Calibri"/>
                <w:color w:val="000000"/>
                <w:sz w:val="22"/>
                <w:szCs w:val="22"/>
                <w:rPrChange w:id="2182" w:author="Bourque, Ethan" w:date="2024-04-23T11:20:00Z">
                  <w:rPr>
                    <w:ins w:id="2183" w:author="Bourque, Ethan" w:date="2024-04-23T10:34:00Z"/>
                    <w:rFonts w:ascii="Calibri" w:hAnsi="Calibri" w:cs="Calibri"/>
                    <w:color w:val="000000"/>
                    <w:sz w:val="22"/>
                    <w:szCs w:val="22"/>
                  </w:rPr>
                </w:rPrChange>
              </w:rPr>
            </w:pPr>
            <w:ins w:id="2184" w:author="Bourque, Ethan" w:date="2024-04-23T10:34:00Z">
              <w:r w:rsidRPr="00E52430">
                <w:rPr>
                  <w:rFonts w:ascii="Garamond" w:hAnsi="Garamond" w:cs="Calibri"/>
                  <w:color w:val="000000"/>
                  <w:sz w:val="22"/>
                  <w:szCs w:val="22"/>
                  <w:rPrChange w:id="2185" w:author="Bourque, Ethan" w:date="2024-04-23T11:20:00Z">
                    <w:rPr>
                      <w:rFonts w:ascii="Calibri" w:hAnsi="Calibri" w:cs="Calibri"/>
                      <w:color w:val="000000"/>
                      <w:sz w:val="22"/>
                      <w:szCs w:val="22"/>
                    </w:rPr>
                  </w:rPrChange>
                </w:rPr>
                <w:t>6:58</w:t>
              </w:r>
            </w:ins>
          </w:p>
        </w:tc>
        <w:tc>
          <w:tcPr>
            <w:tcW w:w="1248" w:type="dxa"/>
            <w:tcBorders>
              <w:top w:val="nil"/>
              <w:left w:val="nil"/>
              <w:bottom w:val="single" w:sz="4" w:space="0" w:color="auto"/>
              <w:right w:val="single" w:sz="4" w:space="0" w:color="auto"/>
            </w:tcBorders>
            <w:shd w:val="clear" w:color="auto" w:fill="auto"/>
            <w:noWrap/>
            <w:vAlign w:val="bottom"/>
          </w:tcPr>
          <w:p w14:paraId="25E5AFE2" w14:textId="394C9533" w:rsidR="00E52430" w:rsidRPr="00E52430" w:rsidRDefault="00E52430" w:rsidP="00E52430">
            <w:pPr>
              <w:jc w:val="center"/>
              <w:rPr>
                <w:ins w:id="2186" w:author="Bourque, Ethan" w:date="2024-04-23T10:34:00Z"/>
                <w:rFonts w:ascii="Garamond" w:hAnsi="Garamond" w:cs="Calibri"/>
                <w:color w:val="000000"/>
                <w:sz w:val="22"/>
                <w:szCs w:val="22"/>
                <w:rPrChange w:id="2187" w:author="Bourque, Ethan" w:date="2024-04-23T11:20:00Z">
                  <w:rPr>
                    <w:ins w:id="2188" w:author="Bourque, Ethan" w:date="2024-04-23T10:34:00Z"/>
                    <w:rFonts w:ascii="Calibri" w:hAnsi="Calibri" w:cs="Calibri"/>
                    <w:color w:val="000000"/>
                    <w:sz w:val="22"/>
                    <w:szCs w:val="22"/>
                  </w:rPr>
                </w:rPrChange>
              </w:rPr>
            </w:pPr>
            <w:proofErr w:type="spellStart"/>
            <w:ins w:id="2189"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77993E6D" w14:textId="59CA74F1" w:rsidR="00E52430" w:rsidRPr="00E52430" w:rsidRDefault="00E52430" w:rsidP="00E52430">
            <w:pPr>
              <w:jc w:val="center"/>
              <w:rPr>
                <w:ins w:id="2190" w:author="Bourque, Ethan" w:date="2024-04-23T10:34:00Z"/>
                <w:rFonts w:ascii="Garamond" w:hAnsi="Garamond" w:cs="Calibri"/>
                <w:color w:val="000000"/>
                <w:sz w:val="22"/>
                <w:szCs w:val="22"/>
                <w:rPrChange w:id="2191" w:author="Bourque, Ethan" w:date="2024-04-23T11:20:00Z">
                  <w:rPr>
                    <w:ins w:id="2192" w:author="Bourque, Ethan" w:date="2024-04-23T10:34:00Z"/>
                    <w:rFonts w:ascii="Calibri" w:hAnsi="Calibri" w:cs="Calibri"/>
                    <w:color w:val="000000"/>
                    <w:sz w:val="22"/>
                    <w:szCs w:val="22"/>
                  </w:rPr>
                </w:rPrChange>
              </w:rPr>
            </w:pPr>
            <w:ins w:id="2193" w:author="Bourque, Ethan" w:date="2024-04-23T10:34:00Z">
              <w:r w:rsidRPr="00E52430">
                <w:rPr>
                  <w:rFonts w:ascii="Garamond" w:hAnsi="Garamond" w:cs="Calibri"/>
                  <w:color w:val="000000"/>
                  <w:sz w:val="22"/>
                  <w:szCs w:val="22"/>
                  <w:rPrChange w:id="2194" w:author="Bourque, Ethan" w:date="2024-04-23T11:20:00Z">
                    <w:rPr>
                      <w:rFonts w:ascii="Calibri" w:hAnsi="Calibri" w:cs="Calibri"/>
                      <w:color w:val="000000"/>
                      <w:sz w:val="22"/>
                      <w:szCs w:val="22"/>
                    </w:rPr>
                  </w:rPrChange>
                </w:rPr>
                <w:t>6/20/2023</w:t>
              </w:r>
            </w:ins>
          </w:p>
        </w:tc>
        <w:tc>
          <w:tcPr>
            <w:tcW w:w="748" w:type="dxa"/>
            <w:tcBorders>
              <w:top w:val="nil"/>
              <w:left w:val="nil"/>
              <w:bottom w:val="single" w:sz="4" w:space="0" w:color="auto"/>
              <w:right w:val="single" w:sz="4" w:space="0" w:color="auto"/>
            </w:tcBorders>
            <w:shd w:val="clear" w:color="auto" w:fill="auto"/>
            <w:noWrap/>
            <w:vAlign w:val="bottom"/>
          </w:tcPr>
          <w:p w14:paraId="4CFCC6D2" w14:textId="43FD7EF1" w:rsidR="00E52430" w:rsidRPr="00E52430" w:rsidRDefault="00E52430" w:rsidP="00E52430">
            <w:pPr>
              <w:jc w:val="center"/>
              <w:rPr>
                <w:ins w:id="2195" w:author="Bourque, Ethan" w:date="2024-04-23T10:34:00Z"/>
                <w:rFonts w:ascii="Garamond" w:hAnsi="Garamond" w:cs="Calibri"/>
                <w:color w:val="000000"/>
                <w:sz w:val="22"/>
                <w:szCs w:val="22"/>
                <w:rPrChange w:id="2196" w:author="Bourque, Ethan" w:date="2024-04-23T11:20:00Z">
                  <w:rPr>
                    <w:ins w:id="2197" w:author="Bourque, Ethan" w:date="2024-04-23T10:34:00Z"/>
                    <w:rFonts w:ascii="Calibri" w:hAnsi="Calibri" w:cs="Calibri"/>
                    <w:color w:val="000000"/>
                    <w:sz w:val="22"/>
                    <w:szCs w:val="22"/>
                  </w:rPr>
                </w:rPrChange>
              </w:rPr>
            </w:pPr>
            <w:ins w:id="2198" w:author="Bourque, Ethan" w:date="2024-04-23T10:34:00Z">
              <w:r w:rsidRPr="00E52430">
                <w:rPr>
                  <w:rFonts w:ascii="Garamond" w:hAnsi="Garamond" w:cs="Calibri"/>
                  <w:color w:val="000000"/>
                  <w:sz w:val="22"/>
                  <w:szCs w:val="22"/>
                  <w:rPrChange w:id="2199" w:author="Bourque, Ethan" w:date="2024-04-23T11:20:00Z">
                    <w:rPr>
                      <w:rFonts w:ascii="Calibri" w:hAnsi="Calibri" w:cs="Calibri"/>
                      <w:color w:val="000000"/>
                      <w:sz w:val="22"/>
                      <w:szCs w:val="22"/>
                    </w:rPr>
                  </w:rPrChange>
                </w:rPr>
                <w:t>10:22</w:t>
              </w:r>
            </w:ins>
          </w:p>
        </w:tc>
      </w:tr>
      <w:tr w:rsidR="00E52430" w14:paraId="2E006727" w14:textId="77777777" w:rsidTr="00E52430">
        <w:trPr>
          <w:trHeight w:val="300"/>
          <w:jc w:val="center"/>
          <w:ins w:id="2200"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8958851" w14:textId="0AD887D8" w:rsidR="00E52430" w:rsidRPr="00E52430" w:rsidRDefault="00E52430" w:rsidP="00E52430">
            <w:pPr>
              <w:jc w:val="center"/>
              <w:rPr>
                <w:ins w:id="2201" w:author="Bourque, Ethan" w:date="2024-04-23T10:34:00Z"/>
                <w:rFonts w:ascii="Garamond" w:hAnsi="Garamond" w:cs="Calibri"/>
                <w:color w:val="000000"/>
                <w:sz w:val="22"/>
                <w:szCs w:val="22"/>
                <w:rPrChange w:id="2202" w:author="Bourque, Ethan" w:date="2024-04-23T11:20:00Z">
                  <w:rPr>
                    <w:ins w:id="2203" w:author="Bourque, Ethan" w:date="2024-04-23T10:34:00Z"/>
                    <w:rFonts w:ascii="Calibri" w:hAnsi="Calibri" w:cs="Calibri"/>
                    <w:color w:val="000000"/>
                    <w:sz w:val="22"/>
                    <w:szCs w:val="22"/>
                  </w:rPr>
                </w:rPrChange>
              </w:rPr>
            </w:pPr>
            <w:proofErr w:type="spellStart"/>
            <w:ins w:id="2204" w:author="Bourque, Ethan" w:date="2024-04-23T11:18:00Z">
              <w:r w:rsidRPr="00E52430">
                <w:rPr>
                  <w:rFonts w:ascii="Garamond" w:hAnsi="Garamond"/>
                  <w:color w:val="000000"/>
                  <w:sz w:val="22"/>
                  <w:szCs w:val="22"/>
                </w:rPr>
                <w:lastRenderedPageBreak/>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7B9B5FB8" w14:textId="5260B4DB" w:rsidR="00E52430" w:rsidRPr="00E52430" w:rsidRDefault="00E52430" w:rsidP="00E52430">
            <w:pPr>
              <w:jc w:val="center"/>
              <w:rPr>
                <w:ins w:id="2205" w:author="Bourque, Ethan" w:date="2024-04-23T10:34:00Z"/>
                <w:rFonts w:ascii="Garamond" w:hAnsi="Garamond" w:cs="Calibri"/>
                <w:color w:val="000000"/>
                <w:sz w:val="22"/>
                <w:szCs w:val="22"/>
                <w:rPrChange w:id="2206" w:author="Bourque, Ethan" w:date="2024-04-23T11:20:00Z">
                  <w:rPr>
                    <w:ins w:id="2207" w:author="Bourque, Ethan" w:date="2024-04-23T10:34:00Z"/>
                    <w:rFonts w:ascii="Calibri" w:hAnsi="Calibri" w:cs="Calibri"/>
                    <w:color w:val="000000"/>
                    <w:sz w:val="22"/>
                    <w:szCs w:val="22"/>
                  </w:rPr>
                </w:rPrChange>
              </w:rPr>
            </w:pPr>
            <w:ins w:id="2208" w:author="Bourque, Ethan" w:date="2024-04-23T10:34:00Z">
              <w:r w:rsidRPr="00E52430">
                <w:rPr>
                  <w:rFonts w:ascii="Garamond" w:hAnsi="Garamond" w:cs="Calibri"/>
                  <w:color w:val="000000"/>
                  <w:sz w:val="22"/>
                  <w:szCs w:val="22"/>
                  <w:rPrChange w:id="2209" w:author="Bourque, Ethan" w:date="2024-04-23T11:20:00Z">
                    <w:rPr>
                      <w:rFonts w:ascii="Calibri" w:hAnsi="Calibri" w:cs="Calibri"/>
                      <w:color w:val="000000"/>
                      <w:sz w:val="22"/>
                      <w:szCs w:val="22"/>
                    </w:rPr>
                  </w:rPrChange>
                </w:rPr>
                <w:t>8/1/2023</w:t>
              </w:r>
            </w:ins>
          </w:p>
        </w:tc>
        <w:tc>
          <w:tcPr>
            <w:tcW w:w="734" w:type="dxa"/>
            <w:tcBorders>
              <w:top w:val="nil"/>
              <w:left w:val="nil"/>
              <w:bottom w:val="single" w:sz="4" w:space="0" w:color="auto"/>
              <w:right w:val="single" w:sz="4" w:space="0" w:color="auto"/>
            </w:tcBorders>
            <w:shd w:val="clear" w:color="auto" w:fill="auto"/>
            <w:noWrap/>
            <w:vAlign w:val="bottom"/>
          </w:tcPr>
          <w:p w14:paraId="12B3FCF3" w14:textId="22E076F8" w:rsidR="00E52430" w:rsidRPr="00E52430" w:rsidRDefault="00E52430" w:rsidP="00E52430">
            <w:pPr>
              <w:jc w:val="center"/>
              <w:rPr>
                <w:ins w:id="2210" w:author="Bourque, Ethan" w:date="2024-04-23T10:34:00Z"/>
                <w:rFonts w:ascii="Garamond" w:hAnsi="Garamond" w:cs="Calibri"/>
                <w:color w:val="000000"/>
                <w:sz w:val="22"/>
                <w:szCs w:val="22"/>
                <w:rPrChange w:id="2211" w:author="Bourque, Ethan" w:date="2024-04-23T11:20:00Z">
                  <w:rPr>
                    <w:ins w:id="2212" w:author="Bourque, Ethan" w:date="2024-04-23T10:34:00Z"/>
                    <w:rFonts w:ascii="Calibri" w:hAnsi="Calibri" w:cs="Calibri"/>
                    <w:color w:val="000000"/>
                    <w:sz w:val="22"/>
                    <w:szCs w:val="22"/>
                  </w:rPr>
                </w:rPrChange>
              </w:rPr>
            </w:pPr>
            <w:ins w:id="2213" w:author="Bourque, Ethan" w:date="2024-04-23T10:34:00Z">
              <w:r w:rsidRPr="00E52430">
                <w:rPr>
                  <w:rFonts w:ascii="Garamond" w:hAnsi="Garamond" w:cs="Calibri"/>
                  <w:color w:val="000000"/>
                  <w:sz w:val="22"/>
                  <w:szCs w:val="22"/>
                  <w:rPrChange w:id="2214" w:author="Bourque, Ethan" w:date="2024-04-23T11:20:00Z">
                    <w:rPr>
                      <w:rFonts w:ascii="Calibri" w:hAnsi="Calibri" w:cs="Calibri"/>
                      <w:color w:val="000000"/>
                      <w:sz w:val="22"/>
                      <w:szCs w:val="22"/>
                    </w:rPr>
                  </w:rPrChange>
                </w:rPr>
                <w:t>8:05</w:t>
              </w:r>
            </w:ins>
          </w:p>
        </w:tc>
        <w:tc>
          <w:tcPr>
            <w:tcW w:w="1143" w:type="dxa"/>
            <w:tcBorders>
              <w:top w:val="nil"/>
              <w:left w:val="nil"/>
              <w:bottom w:val="single" w:sz="4" w:space="0" w:color="auto"/>
              <w:right w:val="single" w:sz="4" w:space="0" w:color="auto"/>
            </w:tcBorders>
            <w:shd w:val="clear" w:color="auto" w:fill="auto"/>
            <w:noWrap/>
            <w:vAlign w:val="bottom"/>
          </w:tcPr>
          <w:p w14:paraId="1DFBA75C" w14:textId="568F93BD" w:rsidR="00E52430" w:rsidRPr="00E52430" w:rsidRDefault="00E52430" w:rsidP="00E52430">
            <w:pPr>
              <w:jc w:val="center"/>
              <w:rPr>
                <w:ins w:id="2215" w:author="Bourque, Ethan" w:date="2024-04-23T10:34:00Z"/>
                <w:rFonts w:ascii="Garamond" w:hAnsi="Garamond" w:cs="Calibri"/>
                <w:color w:val="000000"/>
                <w:sz w:val="22"/>
                <w:szCs w:val="22"/>
                <w:rPrChange w:id="2216" w:author="Bourque, Ethan" w:date="2024-04-23T11:20:00Z">
                  <w:rPr>
                    <w:ins w:id="2217" w:author="Bourque, Ethan" w:date="2024-04-23T10:34:00Z"/>
                    <w:rFonts w:ascii="Calibri" w:hAnsi="Calibri" w:cs="Calibri"/>
                    <w:color w:val="000000"/>
                    <w:sz w:val="22"/>
                    <w:szCs w:val="22"/>
                  </w:rPr>
                </w:rPrChange>
              </w:rPr>
            </w:pPr>
            <w:proofErr w:type="spellStart"/>
            <w:ins w:id="2218"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5A5026EC" w14:textId="5DD61DF7" w:rsidR="00E52430" w:rsidRPr="00E52430" w:rsidRDefault="00E52430" w:rsidP="00E52430">
            <w:pPr>
              <w:jc w:val="center"/>
              <w:rPr>
                <w:ins w:id="2219" w:author="Bourque, Ethan" w:date="2024-04-23T10:34:00Z"/>
                <w:rFonts w:ascii="Garamond" w:hAnsi="Garamond" w:cs="Calibri"/>
                <w:color w:val="000000"/>
                <w:sz w:val="22"/>
                <w:szCs w:val="22"/>
                <w:rPrChange w:id="2220" w:author="Bourque, Ethan" w:date="2024-04-23T11:20:00Z">
                  <w:rPr>
                    <w:ins w:id="2221" w:author="Bourque, Ethan" w:date="2024-04-23T10:34:00Z"/>
                    <w:rFonts w:ascii="Calibri" w:hAnsi="Calibri" w:cs="Calibri"/>
                    <w:color w:val="000000"/>
                    <w:sz w:val="22"/>
                    <w:szCs w:val="22"/>
                  </w:rPr>
                </w:rPrChange>
              </w:rPr>
            </w:pPr>
            <w:ins w:id="2222" w:author="Bourque, Ethan" w:date="2024-04-23T10:34:00Z">
              <w:r w:rsidRPr="00E52430">
                <w:rPr>
                  <w:rFonts w:ascii="Garamond" w:hAnsi="Garamond" w:cs="Calibri"/>
                  <w:color w:val="000000"/>
                  <w:sz w:val="22"/>
                  <w:szCs w:val="22"/>
                  <w:rPrChange w:id="2223" w:author="Bourque, Ethan" w:date="2024-04-23T11:20:00Z">
                    <w:rPr>
                      <w:rFonts w:ascii="Calibri" w:hAnsi="Calibri" w:cs="Calibri"/>
                      <w:color w:val="000000"/>
                      <w:sz w:val="22"/>
                      <w:szCs w:val="22"/>
                    </w:rPr>
                  </w:rPrChange>
                </w:rPr>
                <w:t>8/1/2023</w:t>
              </w:r>
            </w:ins>
          </w:p>
        </w:tc>
        <w:tc>
          <w:tcPr>
            <w:tcW w:w="774" w:type="dxa"/>
            <w:tcBorders>
              <w:top w:val="nil"/>
              <w:left w:val="nil"/>
              <w:bottom w:val="single" w:sz="4" w:space="0" w:color="auto"/>
              <w:right w:val="single" w:sz="4" w:space="0" w:color="auto"/>
            </w:tcBorders>
            <w:shd w:val="clear" w:color="auto" w:fill="auto"/>
            <w:noWrap/>
            <w:vAlign w:val="bottom"/>
          </w:tcPr>
          <w:p w14:paraId="4FF215E8" w14:textId="4B0BCD3D" w:rsidR="00E52430" w:rsidRPr="00E52430" w:rsidRDefault="00E52430" w:rsidP="00E52430">
            <w:pPr>
              <w:jc w:val="center"/>
              <w:rPr>
                <w:ins w:id="2224" w:author="Bourque, Ethan" w:date="2024-04-23T10:34:00Z"/>
                <w:rFonts w:ascii="Garamond" w:hAnsi="Garamond" w:cs="Calibri"/>
                <w:color w:val="000000"/>
                <w:sz w:val="22"/>
                <w:szCs w:val="22"/>
                <w:rPrChange w:id="2225" w:author="Bourque, Ethan" w:date="2024-04-23T11:20:00Z">
                  <w:rPr>
                    <w:ins w:id="2226" w:author="Bourque, Ethan" w:date="2024-04-23T10:34:00Z"/>
                    <w:rFonts w:ascii="Calibri" w:hAnsi="Calibri" w:cs="Calibri"/>
                    <w:color w:val="000000"/>
                    <w:sz w:val="22"/>
                    <w:szCs w:val="22"/>
                  </w:rPr>
                </w:rPrChange>
              </w:rPr>
            </w:pPr>
            <w:ins w:id="2227" w:author="Bourque, Ethan" w:date="2024-04-23T10:34:00Z">
              <w:r w:rsidRPr="00E52430">
                <w:rPr>
                  <w:rFonts w:ascii="Garamond" w:hAnsi="Garamond" w:cs="Calibri"/>
                  <w:color w:val="000000"/>
                  <w:sz w:val="22"/>
                  <w:szCs w:val="22"/>
                  <w:rPrChange w:id="2228" w:author="Bourque, Ethan" w:date="2024-04-23T11:20:00Z">
                    <w:rPr>
                      <w:rFonts w:ascii="Calibri" w:hAnsi="Calibri" w:cs="Calibri"/>
                      <w:color w:val="000000"/>
                      <w:sz w:val="22"/>
                      <w:szCs w:val="22"/>
                    </w:rPr>
                  </w:rPrChange>
                </w:rPr>
                <w:t>7:31</w:t>
              </w:r>
            </w:ins>
          </w:p>
        </w:tc>
        <w:tc>
          <w:tcPr>
            <w:tcW w:w="1248" w:type="dxa"/>
            <w:tcBorders>
              <w:top w:val="nil"/>
              <w:left w:val="nil"/>
              <w:bottom w:val="single" w:sz="4" w:space="0" w:color="auto"/>
              <w:right w:val="single" w:sz="4" w:space="0" w:color="auto"/>
            </w:tcBorders>
            <w:shd w:val="clear" w:color="auto" w:fill="auto"/>
            <w:noWrap/>
            <w:vAlign w:val="bottom"/>
          </w:tcPr>
          <w:p w14:paraId="153F4DE2" w14:textId="2FD57A23" w:rsidR="00E52430" w:rsidRPr="00E52430" w:rsidRDefault="00E52430" w:rsidP="00E52430">
            <w:pPr>
              <w:jc w:val="center"/>
              <w:rPr>
                <w:ins w:id="2229" w:author="Bourque, Ethan" w:date="2024-04-23T10:34:00Z"/>
                <w:rFonts w:ascii="Garamond" w:hAnsi="Garamond" w:cs="Calibri"/>
                <w:color w:val="000000"/>
                <w:sz w:val="22"/>
                <w:szCs w:val="22"/>
                <w:rPrChange w:id="2230" w:author="Bourque, Ethan" w:date="2024-04-23T11:20:00Z">
                  <w:rPr>
                    <w:ins w:id="2231" w:author="Bourque, Ethan" w:date="2024-04-23T10:34:00Z"/>
                    <w:rFonts w:ascii="Calibri" w:hAnsi="Calibri" w:cs="Calibri"/>
                    <w:color w:val="000000"/>
                    <w:sz w:val="22"/>
                    <w:szCs w:val="22"/>
                  </w:rPr>
                </w:rPrChange>
              </w:rPr>
            </w:pPr>
            <w:proofErr w:type="spellStart"/>
            <w:ins w:id="2232"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389BA075" w14:textId="15EE26EF" w:rsidR="00E52430" w:rsidRPr="00E52430" w:rsidRDefault="00E52430" w:rsidP="00E52430">
            <w:pPr>
              <w:jc w:val="center"/>
              <w:rPr>
                <w:ins w:id="2233" w:author="Bourque, Ethan" w:date="2024-04-23T10:34:00Z"/>
                <w:rFonts w:ascii="Garamond" w:hAnsi="Garamond" w:cs="Calibri"/>
                <w:color w:val="000000"/>
                <w:sz w:val="22"/>
                <w:szCs w:val="22"/>
                <w:rPrChange w:id="2234" w:author="Bourque, Ethan" w:date="2024-04-23T11:20:00Z">
                  <w:rPr>
                    <w:ins w:id="2235" w:author="Bourque, Ethan" w:date="2024-04-23T10:34:00Z"/>
                    <w:rFonts w:ascii="Calibri" w:hAnsi="Calibri" w:cs="Calibri"/>
                    <w:color w:val="000000"/>
                    <w:sz w:val="22"/>
                    <w:szCs w:val="22"/>
                  </w:rPr>
                </w:rPrChange>
              </w:rPr>
            </w:pPr>
            <w:ins w:id="2236" w:author="Bourque, Ethan" w:date="2024-04-23T10:34:00Z">
              <w:r w:rsidRPr="00E52430">
                <w:rPr>
                  <w:rFonts w:ascii="Garamond" w:hAnsi="Garamond" w:cs="Calibri"/>
                  <w:color w:val="000000"/>
                  <w:sz w:val="22"/>
                  <w:szCs w:val="22"/>
                  <w:rPrChange w:id="2237" w:author="Bourque, Ethan" w:date="2024-04-23T11:20:00Z">
                    <w:rPr>
                      <w:rFonts w:ascii="Calibri" w:hAnsi="Calibri" w:cs="Calibri"/>
                      <w:color w:val="000000"/>
                      <w:sz w:val="22"/>
                      <w:szCs w:val="22"/>
                    </w:rPr>
                  </w:rPrChange>
                </w:rPr>
                <w:t>8/1/2023</w:t>
              </w:r>
            </w:ins>
          </w:p>
        </w:tc>
        <w:tc>
          <w:tcPr>
            <w:tcW w:w="748" w:type="dxa"/>
            <w:tcBorders>
              <w:top w:val="nil"/>
              <w:left w:val="nil"/>
              <w:bottom w:val="single" w:sz="4" w:space="0" w:color="auto"/>
              <w:right w:val="single" w:sz="4" w:space="0" w:color="auto"/>
            </w:tcBorders>
            <w:shd w:val="clear" w:color="auto" w:fill="auto"/>
            <w:noWrap/>
            <w:vAlign w:val="bottom"/>
          </w:tcPr>
          <w:p w14:paraId="45677BAD" w14:textId="16E67CC8" w:rsidR="00E52430" w:rsidRPr="00E52430" w:rsidRDefault="00E52430" w:rsidP="00E52430">
            <w:pPr>
              <w:jc w:val="center"/>
              <w:rPr>
                <w:ins w:id="2238" w:author="Bourque, Ethan" w:date="2024-04-23T10:34:00Z"/>
                <w:rFonts w:ascii="Garamond" w:hAnsi="Garamond" w:cs="Calibri"/>
                <w:color w:val="000000"/>
                <w:sz w:val="22"/>
                <w:szCs w:val="22"/>
                <w:rPrChange w:id="2239" w:author="Bourque, Ethan" w:date="2024-04-23T11:20:00Z">
                  <w:rPr>
                    <w:ins w:id="2240" w:author="Bourque, Ethan" w:date="2024-04-23T10:34:00Z"/>
                    <w:rFonts w:ascii="Calibri" w:hAnsi="Calibri" w:cs="Calibri"/>
                    <w:color w:val="000000"/>
                    <w:sz w:val="22"/>
                    <w:szCs w:val="22"/>
                  </w:rPr>
                </w:rPrChange>
              </w:rPr>
            </w:pPr>
            <w:ins w:id="2241" w:author="Bourque, Ethan" w:date="2024-04-23T10:34:00Z">
              <w:r w:rsidRPr="00E52430">
                <w:rPr>
                  <w:rFonts w:ascii="Garamond" w:hAnsi="Garamond" w:cs="Calibri"/>
                  <w:color w:val="000000"/>
                  <w:sz w:val="22"/>
                  <w:szCs w:val="22"/>
                  <w:rPrChange w:id="2242" w:author="Bourque, Ethan" w:date="2024-04-23T11:20:00Z">
                    <w:rPr>
                      <w:rFonts w:ascii="Calibri" w:hAnsi="Calibri" w:cs="Calibri"/>
                      <w:color w:val="000000"/>
                      <w:sz w:val="22"/>
                      <w:szCs w:val="22"/>
                    </w:rPr>
                  </w:rPrChange>
                </w:rPr>
                <w:t>10:30</w:t>
              </w:r>
            </w:ins>
          </w:p>
        </w:tc>
      </w:tr>
      <w:tr w:rsidR="00E52430" w14:paraId="1C4C8D04" w14:textId="77777777" w:rsidTr="00E52430">
        <w:trPr>
          <w:trHeight w:val="300"/>
          <w:jc w:val="center"/>
          <w:ins w:id="2243"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60820BB2" w14:textId="4527B18D" w:rsidR="00E52430" w:rsidRPr="00E52430" w:rsidRDefault="00E52430" w:rsidP="00E52430">
            <w:pPr>
              <w:jc w:val="center"/>
              <w:rPr>
                <w:ins w:id="2244" w:author="Bourque, Ethan" w:date="2024-04-23T10:34:00Z"/>
                <w:rFonts w:ascii="Garamond" w:hAnsi="Garamond" w:cs="Calibri"/>
                <w:color w:val="000000"/>
                <w:sz w:val="22"/>
                <w:szCs w:val="22"/>
                <w:rPrChange w:id="2245" w:author="Bourque, Ethan" w:date="2024-04-23T11:20:00Z">
                  <w:rPr>
                    <w:ins w:id="2246" w:author="Bourque, Ethan" w:date="2024-04-23T10:34:00Z"/>
                    <w:rFonts w:ascii="Calibri" w:hAnsi="Calibri" w:cs="Calibri"/>
                    <w:color w:val="000000"/>
                    <w:sz w:val="22"/>
                    <w:szCs w:val="22"/>
                  </w:rPr>
                </w:rPrChange>
              </w:rPr>
            </w:pPr>
            <w:proofErr w:type="spellStart"/>
            <w:ins w:id="2247"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7807A545" w14:textId="69B9E934" w:rsidR="00E52430" w:rsidRPr="00E52430" w:rsidRDefault="00E52430" w:rsidP="00E52430">
            <w:pPr>
              <w:jc w:val="center"/>
              <w:rPr>
                <w:ins w:id="2248" w:author="Bourque, Ethan" w:date="2024-04-23T10:34:00Z"/>
                <w:rFonts w:ascii="Garamond" w:hAnsi="Garamond" w:cs="Calibri"/>
                <w:color w:val="000000"/>
                <w:sz w:val="22"/>
                <w:szCs w:val="22"/>
                <w:rPrChange w:id="2249" w:author="Bourque, Ethan" w:date="2024-04-23T11:20:00Z">
                  <w:rPr>
                    <w:ins w:id="2250" w:author="Bourque, Ethan" w:date="2024-04-23T10:34:00Z"/>
                    <w:rFonts w:ascii="Calibri" w:hAnsi="Calibri" w:cs="Calibri"/>
                    <w:color w:val="000000"/>
                    <w:sz w:val="22"/>
                    <w:szCs w:val="22"/>
                  </w:rPr>
                </w:rPrChange>
              </w:rPr>
            </w:pPr>
            <w:ins w:id="2251" w:author="Bourque, Ethan" w:date="2024-04-23T10:34:00Z">
              <w:r w:rsidRPr="00E52430">
                <w:rPr>
                  <w:rFonts w:ascii="Garamond" w:hAnsi="Garamond" w:cs="Calibri"/>
                  <w:color w:val="000000"/>
                  <w:sz w:val="22"/>
                  <w:szCs w:val="22"/>
                  <w:rPrChange w:id="2252" w:author="Bourque, Ethan" w:date="2024-04-23T11:20:00Z">
                    <w:rPr>
                      <w:rFonts w:ascii="Calibri" w:hAnsi="Calibri" w:cs="Calibri"/>
                      <w:color w:val="000000"/>
                      <w:sz w:val="22"/>
                      <w:szCs w:val="22"/>
                    </w:rPr>
                  </w:rPrChange>
                </w:rPr>
                <w:t>9/11/2023</w:t>
              </w:r>
            </w:ins>
          </w:p>
        </w:tc>
        <w:tc>
          <w:tcPr>
            <w:tcW w:w="734" w:type="dxa"/>
            <w:tcBorders>
              <w:top w:val="nil"/>
              <w:left w:val="nil"/>
              <w:bottom w:val="single" w:sz="4" w:space="0" w:color="auto"/>
              <w:right w:val="single" w:sz="4" w:space="0" w:color="auto"/>
            </w:tcBorders>
            <w:shd w:val="clear" w:color="auto" w:fill="auto"/>
            <w:noWrap/>
            <w:vAlign w:val="bottom"/>
          </w:tcPr>
          <w:p w14:paraId="585C40B3" w14:textId="20811421" w:rsidR="00E52430" w:rsidRPr="00E52430" w:rsidRDefault="00E52430" w:rsidP="00E52430">
            <w:pPr>
              <w:jc w:val="center"/>
              <w:rPr>
                <w:ins w:id="2253" w:author="Bourque, Ethan" w:date="2024-04-23T10:34:00Z"/>
                <w:rFonts w:ascii="Garamond" w:hAnsi="Garamond" w:cs="Calibri"/>
                <w:color w:val="000000"/>
                <w:sz w:val="22"/>
                <w:szCs w:val="22"/>
                <w:rPrChange w:id="2254" w:author="Bourque, Ethan" w:date="2024-04-23T11:20:00Z">
                  <w:rPr>
                    <w:ins w:id="2255" w:author="Bourque, Ethan" w:date="2024-04-23T10:34:00Z"/>
                    <w:rFonts w:ascii="Calibri" w:hAnsi="Calibri" w:cs="Calibri"/>
                    <w:color w:val="000000"/>
                    <w:sz w:val="22"/>
                    <w:szCs w:val="22"/>
                  </w:rPr>
                </w:rPrChange>
              </w:rPr>
            </w:pPr>
            <w:ins w:id="2256" w:author="Bourque, Ethan" w:date="2024-04-23T10:34:00Z">
              <w:r w:rsidRPr="00E52430">
                <w:rPr>
                  <w:rFonts w:ascii="Garamond" w:hAnsi="Garamond" w:cs="Calibri"/>
                  <w:color w:val="000000"/>
                  <w:sz w:val="22"/>
                  <w:szCs w:val="22"/>
                  <w:rPrChange w:id="2257" w:author="Bourque, Ethan" w:date="2024-04-23T11:20:00Z">
                    <w:rPr>
                      <w:rFonts w:ascii="Calibri" w:hAnsi="Calibri" w:cs="Calibri"/>
                      <w:color w:val="000000"/>
                      <w:sz w:val="22"/>
                      <w:szCs w:val="22"/>
                    </w:rPr>
                  </w:rPrChange>
                </w:rPr>
                <w:t>8:38</w:t>
              </w:r>
            </w:ins>
          </w:p>
        </w:tc>
        <w:tc>
          <w:tcPr>
            <w:tcW w:w="1143" w:type="dxa"/>
            <w:tcBorders>
              <w:top w:val="nil"/>
              <w:left w:val="nil"/>
              <w:bottom w:val="single" w:sz="4" w:space="0" w:color="auto"/>
              <w:right w:val="single" w:sz="4" w:space="0" w:color="auto"/>
            </w:tcBorders>
            <w:shd w:val="clear" w:color="auto" w:fill="auto"/>
            <w:noWrap/>
            <w:vAlign w:val="bottom"/>
          </w:tcPr>
          <w:p w14:paraId="662AFDF3" w14:textId="3D08D731" w:rsidR="00E52430" w:rsidRPr="00E52430" w:rsidRDefault="00E52430" w:rsidP="00E52430">
            <w:pPr>
              <w:jc w:val="center"/>
              <w:rPr>
                <w:ins w:id="2258" w:author="Bourque, Ethan" w:date="2024-04-23T10:34:00Z"/>
                <w:rFonts w:ascii="Garamond" w:hAnsi="Garamond" w:cs="Calibri"/>
                <w:color w:val="000000"/>
                <w:sz w:val="22"/>
                <w:szCs w:val="22"/>
                <w:rPrChange w:id="2259" w:author="Bourque, Ethan" w:date="2024-04-23T11:20:00Z">
                  <w:rPr>
                    <w:ins w:id="2260" w:author="Bourque, Ethan" w:date="2024-04-23T10:34:00Z"/>
                    <w:rFonts w:ascii="Calibri" w:hAnsi="Calibri" w:cs="Calibri"/>
                    <w:color w:val="000000"/>
                    <w:sz w:val="22"/>
                    <w:szCs w:val="22"/>
                  </w:rPr>
                </w:rPrChange>
              </w:rPr>
            </w:pPr>
            <w:proofErr w:type="spellStart"/>
            <w:ins w:id="2261"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1A5D34D6" w14:textId="7D0B58D7" w:rsidR="00E52430" w:rsidRPr="00E52430" w:rsidRDefault="00E52430" w:rsidP="00E52430">
            <w:pPr>
              <w:jc w:val="center"/>
              <w:rPr>
                <w:ins w:id="2262" w:author="Bourque, Ethan" w:date="2024-04-23T10:34:00Z"/>
                <w:rFonts w:ascii="Garamond" w:hAnsi="Garamond" w:cs="Calibri"/>
                <w:color w:val="000000"/>
                <w:sz w:val="22"/>
                <w:szCs w:val="22"/>
                <w:rPrChange w:id="2263" w:author="Bourque, Ethan" w:date="2024-04-23T11:20:00Z">
                  <w:rPr>
                    <w:ins w:id="2264" w:author="Bourque, Ethan" w:date="2024-04-23T10:34:00Z"/>
                    <w:rFonts w:ascii="Calibri" w:hAnsi="Calibri" w:cs="Calibri"/>
                    <w:color w:val="000000"/>
                    <w:sz w:val="22"/>
                    <w:szCs w:val="22"/>
                  </w:rPr>
                </w:rPrChange>
              </w:rPr>
            </w:pPr>
            <w:ins w:id="2265" w:author="Bourque, Ethan" w:date="2024-04-23T10:34:00Z">
              <w:r w:rsidRPr="00E52430">
                <w:rPr>
                  <w:rFonts w:ascii="Garamond" w:hAnsi="Garamond" w:cs="Calibri"/>
                  <w:color w:val="000000"/>
                  <w:sz w:val="22"/>
                  <w:szCs w:val="22"/>
                  <w:rPrChange w:id="2266" w:author="Bourque, Ethan" w:date="2024-04-23T11:20:00Z">
                    <w:rPr>
                      <w:rFonts w:ascii="Calibri" w:hAnsi="Calibri" w:cs="Calibri"/>
                      <w:color w:val="000000"/>
                      <w:sz w:val="22"/>
                      <w:szCs w:val="22"/>
                    </w:rPr>
                  </w:rPrChange>
                </w:rPr>
                <w:t>9/11/2023</w:t>
              </w:r>
            </w:ins>
          </w:p>
        </w:tc>
        <w:tc>
          <w:tcPr>
            <w:tcW w:w="774" w:type="dxa"/>
            <w:tcBorders>
              <w:top w:val="nil"/>
              <w:left w:val="nil"/>
              <w:bottom w:val="single" w:sz="4" w:space="0" w:color="auto"/>
              <w:right w:val="single" w:sz="4" w:space="0" w:color="auto"/>
            </w:tcBorders>
            <w:shd w:val="clear" w:color="auto" w:fill="auto"/>
            <w:noWrap/>
            <w:vAlign w:val="bottom"/>
          </w:tcPr>
          <w:p w14:paraId="04C0BC41" w14:textId="63A55BD3" w:rsidR="00E52430" w:rsidRPr="00E52430" w:rsidRDefault="00E52430" w:rsidP="00E52430">
            <w:pPr>
              <w:jc w:val="center"/>
              <w:rPr>
                <w:ins w:id="2267" w:author="Bourque, Ethan" w:date="2024-04-23T10:34:00Z"/>
                <w:rFonts w:ascii="Garamond" w:hAnsi="Garamond" w:cs="Calibri"/>
                <w:color w:val="000000"/>
                <w:sz w:val="22"/>
                <w:szCs w:val="22"/>
                <w:rPrChange w:id="2268" w:author="Bourque, Ethan" w:date="2024-04-23T11:20:00Z">
                  <w:rPr>
                    <w:ins w:id="2269" w:author="Bourque, Ethan" w:date="2024-04-23T10:34:00Z"/>
                    <w:rFonts w:ascii="Calibri" w:hAnsi="Calibri" w:cs="Calibri"/>
                    <w:color w:val="000000"/>
                    <w:sz w:val="22"/>
                    <w:szCs w:val="22"/>
                  </w:rPr>
                </w:rPrChange>
              </w:rPr>
            </w:pPr>
            <w:ins w:id="2270" w:author="Bourque, Ethan" w:date="2024-04-23T10:34:00Z">
              <w:r w:rsidRPr="00E52430">
                <w:rPr>
                  <w:rFonts w:ascii="Garamond" w:hAnsi="Garamond" w:cs="Calibri"/>
                  <w:color w:val="000000"/>
                  <w:sz w:val="22"/>
                  <w:szCs w:val="22"/>
                  <w:rPrChange w:id="2271" w:author="Bourque, Ethan" w:date="2024-04-23T11:20:00Z">
                    <w:rPr>
                      <w:rFonts w:ascii="Calibri" w:hAnsi="Calibri" w:cs="Calibri"/>
                      <w:color w:val="000000"/>
                      <w:sz w:val="22"/>
                      <w:szCs w:val="22"/>
                    </w:rPr>
                  </w:rPrChange>
                </w:rPr>
                <w:t>7:50</w:t>
              </w:r>
            </w:ins>
          </w:p>
        </w:tc>
        <w:tc>
          <w:tcPr>
            <w:tcW w:w="1248" w:type="dxa"/>
            <w:tcBorders>
              <w:top w:val="nil"/>
              <w:left w:val="nil"/>
              <w:bottom w:val="single" w:sz="4" w:space="0" w:color="auto"/>
              <w:right w:val="single" w:sz="4" w:space="0" w:color="auto"/>
            </w:tcBorders>
            <w:shd w:val="clear" w:color="auto" w:fill="auto"/>
            <w:noWrap/>
            <w:vAlign w:val="bottom"/>
          </w:tcPr>
          <w:p w14:paraId="7102BA2A" w14:textId="50B43298" w:rsidR="00E52430" w:rsidRPr="00E52430" w:rsidRDefault="00E52430" w:rsidP="00E52430">
            <w:pPr>
              <w:jc w:val="center"/>
              <w:rPr>
                <w:ins w:id="2272" w:author="Bourque, Ethan" w:date="2024-04-23T10:34:00Z"/>
                <w:rFonts w:ascii="Garamond" w:hAnsi="Garamond" w:cs="Calibri"/>
                <w:color w:val="000000"/>
                <w:sz w:val="22"/>
                <w:szCs w:val="22"/>
                <w:rPrChange w:id="2273" w:author="Bourque, Ethan" w:date="2024-04-23T11:20:00Z">
                  <w:rPr>
                    <w:ins w:id="2274" w:author="Bourque, Ethan" w:date="2024-04-23T10:34:00Z"/>
                    <w:rFonts w:ascii="Calibri" w:hAnsi="Calibri" w:cs="Calibri"/>
                    <w:color w:val="000000"/>
                    <w:sz w:val="22"/>
                    <w:szCs w:val="22"/>
                  </w:rPr>
                </w:rPrChange>
              </w:rPr>
            </w:pPr>
            <w:proofErr w:type="spellStart"/>
            <w:ins w:id="2275"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10ACD213" w14:textId="0E15076D" w:rsidR="00E52430" w:rsidRPr="00E52430" w:rsidRDefault="00E52430" w:rsidP="00E52430">
            <w:pPr>
              <w:jc w:val="center"/>
              <w:rPr>
                <w:ins w:id="2276" w:author="Bourque, Ethan" w:date="2024-04-23T10:34:00Z"/>
                <w:rFonts w:ascii="Garamond" w:hAnsi="Garamond" w:cs="Calibri"/>
                <w:color w:val="000000"/>
                <w:sz w:val="22"/>
                <w:szCs w:val="22"/>
                <w:rPrChange w:id="2277" w:author="Bourque, Ethan" w:date="2024-04-23T11:20:00Z">
                  <w:rPr>
                    <w:ins w:id="2278" w:author="Bourque, Ethan" w:date="2024-04-23T10:34:00Z"/>
                    <w:rFonts w:ascii="Calibri" w:hAnsi="Calibri" w:cs="Calibri"/>
                    <w:color w:val="000000"/>
                    <w:sz w:val="22"/>
                    <w:szCs w:val="22"/>
                  </w:rPr>
                </w:rPrChange>
              </w:rPr>
            </w:pPr>
            <w:ins w:id="2279" w:author="Bourque, Ethan" w:date="2024-04-23T10:34:00Z">
              <w:r w:rsidRPr="00E52430">
                <w:rPr>
                  <w:rFonts w:ascii="Garamond" w:hAnsi="Garamond" w:cs="Calibri"/>
                  <w:color w:val="000000"/>
                  <w:sz w:val="22"/>
                  <w:szCs w:val="22"/>
                  <w:rPrChange w:id="2280" w:author="Bourque, Ethan" w:date="2024-04-23T11:20:00Z">
                    <w:rPr>
                      <w:rFonts w:ascii="Calibri" w:hAnsi="Calibri" w:cs="Calibri"/>
                      <w:color w:val="000000"/>
                      <w:sz w:val="22"/>
                      <w:szCs w:val="22"/>
                    </w:rPr>
                  </w:rPrChange>
                </w:rPr>
                <w:t>9/11/2023</w:t>
              </w:r>
            </w:ins>
          </w:p>
        </w:tc>
        <w:tc>
          <w:tcPr>
            <w:tcW w:w="748" w:type="dxa"/>
            <w:tcBorders>
              <w:top w:val="nil"/>
              <w:left w:val="nil"/>
              <w:bottom w:val="single" w:sz="4" w:space="0" w:color="auto"/>
              <w:right w:val="single" w:sz="4" w:space="0" w:color="auto"/>
            </w:tcBorders>
            <w:shd w:val="clear" w:color="auto" w:fill="auto"/>
            <w:noWrap/>
            <w:vAlign w:val="bottom"/>
          </w:tcPr>
          <w:p w14:paraId="5103DD45" w14:textId="105D7D10" w:rsidR="00E52430" w:rsidRPr="00E52430" w:rsidRDefault="00E52430" w:rsidP="00E52430">
            <w:pPr>
              <w:jc w:val="center"/>
              <w:rPr>
                <w:ins w:id="2281" w:author="Bourque, Ethan" w:date="2024-04-23T10:34:00Z"/>
                <w:rFonts w:ascii="Garamond" w:hAnsi="Garamond" w:cs="Calibri"/>
                <w:color w:val="000000"/>
                <w:sz w:val="22"/>
                <w:szCs w:val="22"/>
                <w:rPrChange w:id="2282" w:author="Bourque, Ethan" w:date="2024-04-23T11:20:00Z">
                  <w:rPr>
                    <w:ins w:id="2283" w:author="Bourque, Ethan" w:date="2024-04-23T10:34:00Z"/>
                    <w:rFonts w:ascii="Calibri" w:hAnsi="Calibri" w:cs="Calibri"/>
                    <w:color w:val="000000"/>
                    <w:sz w:val="22"/>
                    <w:szCs w:val="22"/>
                  </w:rPr>
                </w:rPrChange>
              </w:rPr>
            </w:pPr>
            <w:ins w:id="2284" w:author="Bourque, Ethan" w:date="2024-04-23T10:34:00Z">
              <w:r w:rsidRPr="00E52430">
                <w:rPr>
                  <w:rFonts w:ascii="Garamond" w:hAnsi="Garamond" w:cs="Calibri"/>
                  <w:color w:val="000000"/>
                  <w:sz w:val="22"/>
                  <w:szCs w:val="22"/>
                  <w:rPrChange w:id="2285" w:author="Bourque, Ethan" w:date="2024-04-23T11:20:00Z">
                    <w:rPr>
                      <w:rFonts w:ascii="Calibri" w:hAnsi="Calibri" w:cs="Calibri"/>
                      <w:color w:val="000000"/>
                      <w:sz w:val="22"/>
                      <w:szCs w:val="22"/>
                    </w:rPr>
                  </w:rPrChange>
                </w:rPr>
                <w:t>12:00</w:t>
              </w:r>
            </w:ins>
          </w:p>
        </w:tc>
      </w:tr>
      <w:tr w:rsidR="00E52430" w14:paraId="559E2BA2" w14:textId="77777777" w:rsidTr="00E52430">
        <w:trPr>
          <w:trHeight w:val="300"/>
          <w:jc w:val="center"/>
          <w:ins w:id="2286"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FCA89FA" w14:textId="2897B579" w:rsidR="00E52430" w:rsidRPr="00E52430" w:rsidRDefault="00E52430" w:rsidP="00E52430">
            <w:pPr>
              <w:jc w:val="center"/>
              <w:rPr>
                <w:ins w:id="2287" w:author="Bourque, Ethan" w:date="2024-04-23T10:34:00Z"/>
                <w:rFonts w:ascii="Garamond" w:hAnsi="Garamond" w:cs="Calibri"/>
                <w:color w:val="000000"/>
                <w:sz w:val="22"/>
                <w:szCs w:val="22"/>
                <w:rPrChange w:id="2288" w:author="Bourque, Ethan" w:date="2024-04-23T11:20:00Z">
                  <w:rPr>
                    <w:ins w:id="2289" w:author="Bourque, Ethan" w:date="2024-04-23T10:34:00Z"/>
                    <w:rFonts w:ascii="Calibri" w:hAnsi="Calibri" w:cs="Calibri"/>
                    <w:color w:val="000000"/>
                    <w:sz w:val="22"/>
                    <w:szCs w:val="22"/>
                  </w:rPr>
                </w:rPrChange>
              </w:rPr>
            </w:pPr>
            <w:proofErr w:type="spellStart"/>
            <w:ins w:id="2290" w:author="Bourque, Ethan" w:date="2024-04-23T11:18:00Z">
              <w:r w:rsidRPr="00E52430">
                <w:rPr>
                  <w:rFonts w:ascii="Garamond" w:hAnsi="Garamond"/>
                  <w:color w:val="000000"/>
                  <w:sz w:val="22"/>
                  <w:szCs w:val="22"/>
                </w:rPr>
                <w:t>apaegnut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581C0626" w14:textId="33D1B913" w:rsidR="00E52430" w:rsidRPr="00E52430" w:rsidRDefault="00E52430" w:rsidP="00E52430">
            <w:pPr>
              <w:jc w:val="center"/>
              <w:rPr>
                <w:ins w:id="2291" w:author="Bourque, Ethan" w:date="2024-04-23T10:34:00Z"/>
                <w:rFonts w:ascii="Garamond" w:hAnsi="Garamond" w:cs="Calibri"/>
                <w:color w:val="000000"/>
                <w:sz w:val="22"/>
                <w:szCs w:val="22"/>
                <w:rPrChange w:id="2292" w:author="Bourque, Ethan" w:date="2024-04-23T11:20:00Z">
                  <w:rPr>
                    <w:ins w:id="2293" w:author="Bourque, Ethan" w:date="2024-04-23T10:34:00Z"/>
                    <w:rFonts w:ascii="Calibri" w:hAnsi="Calibri" w:cs="Calibri"/>
                    <w:color w:val="000000"/>
                    <w:sz w:val="22"/>
                    <w:szCs w:val="22"/>
                  </w:rPr>
                </w:rPrChange>
              </w:rPr>
            </w:pPr>
            <w:ins w:id="2294" w:author="Bourque, Ethan" w:date="2024-04-23T10:34:00Z">
              <w:r w:rsidRPr="00E52430">
                <w:rPr>
                  <w:rFonts w:ascii="Garamond" w:hAnsi="Garamond" w:cs="Calibri"/>
                  <w:color w:val="000000"/>
                  <w:sz w:val="22"/>
                  <w:szCs w:val="22"/>
                  <w:rPrChange w:id="2295" w:author="Bourque, Ethan" w:date="2024-04-23T11:20:00Z">
                    <w:rPr>
                      <w:rFonts w:ascii="Calibri" w:hAnsi="Calibri" w:cs="Calibri"/>
                      <w:color w:val="000000"/>
                      <w:sz w:val="22"/>
                      <w:szCs w:val="22"/>
                    </w:rPr>
                  </w:rPrChange>
                </w:rPr>
                <w:t>10/6/2023</w:t>
              </w:r>
            </w:ins>
          </w:p>
        </w:tc>
        <w:tc>
          <w:tcPr>
            <w:tcW w:w="734" w:type="dxa"/>
            <w:tcBorders>
              <w:top w:val="nil"/>
              <w:left w:val="nil"/>
              <w:bottom w:val="single" w:sz="4" w:space="0" w:color="auto"/>
              <w:right w:val="single" w:sz="4" w:space="0" w:color="auto"/>
            </w:tcBorders>
            <w:shd w:val="clear" w:color="auto" w:fill="auto"/>
            <w:noWrap/>
            <w:vAlign w:val="bottom"/>
          </w:tcPr>
          <w:p w14:paraId="4624C0D6" w14:textId="4EE48894" w:rsidR="00E52430" w:rsidRPr="00E52430" w:rsidRDefault="00E52430" w:rsidP="00E52430">
            <w:pPr>
              <w:jc w:val="center"/>
              <w:rPr>
                <w:ins w:id="2296" w:author="Bourque, Ethan" w:date="2024-04-23T10:34:00Z"/>
                <w:rFonts w:ascii="Garamond" w:hAnsi="Garamond" w:cs="Calibri"/>
                <w:color w:val="000000"/>
                <w:sz w:val="22"/>
                <w:szCs w:val="22"/>
                <w:rPrChange w:id="2297" w:author="Bourque, Ethan" w:date="2024-04-23T11:20:00Z">
                  <w:rPr>
                    <w:ins w:id="2298" w:author="Bourque, Ethan" w:date="2024-04-23T10:34:00Z"/>
                    <w:rFonts w:ascii="Calibri" w:hAnsi="Calibri" w:cs="Calibri"/>
                    <w:color w:val="000000"/>
                    <w:sz w:val="22"/>
                    <w:szCs w:val="22"/>
                  </w:rPr>
                </w:rPrChange>
              </w:rPr>
            </w:pPr>
            <w:ins w:id="2299" w:author="Bourque, Ethan" w:date="2024-04-23T10:34:00Z">
              <w:r w:rsidRPr="00E52430">
                <w:rPr>
                  <w:rFonts w:ascii="Garamond" w:hAnsi="Garamond" w:cs="Calibri"/>
                  <w:color w:val="000000"/>
                  <w:sz w:val="22"/>
                  <w:szCs w:val="22"/>
                  <w:rPrChange w:id="2300" w:author="Bourque, Ethan" w:date="2024-04-23T11:20:00Z">
                    <w:rPr>
                      <w:rFonts w:ascii="Calibri" w:hAnsi="Calibri" w:cs="Calibri"/>
                      <w:color w:val="000000"/>
                      <w:sz w:val="22"/>
                      <w:szCs w:val="22"/>
                    </w:rPr>
                  </w:rPrChange>
                </w:rPr>
                <w:t>9:36</w:t>
              </w:r>
            </w:ins>
          </w:p>
        </w:tc>
        <w:tc>
          <w:tcPr>
            <w:tcW w:w="1143" w:type="dxa"/>
            <w:tcBorders>
              <w:top w:val="nil"/>
              <w:left w:val="nil"/>
              <w:bottom w:val="single" w:sz="4" w:space="0" w:color="auto"/>
              <w:right w:val="single" w:sz="4" w:space="0" w:color="auto"/>
            </w:tcBorders>
            <w:shd w:val="clear" w:color="auto" w:fill="auto"/>
            <w:noWrap/>
            <w:vAlign w:val="bottom"/>
          </w:tcPr>
          <w:p w14:paraId="0B06B434" w14:textId="4D335853" w:rsidR="00E52430" w:rsidRPr="00E52430" w:rsidRDefault="00E52430" w:rsidP="00E52430">
            <w:pPr>
              <w:jc w:val="center"/>
              <w:rPr>
                <w:ins w:id="2301" w:author="Bourque, Ethan" w:date="2024-04-23T10:34:00Z"/>
                <w:rFonts w:ascii="Garamond" w:hAnsi="Garamond" w:cs="Calibri"/>
                <w:color w:val="000000"/>
                <w:sz w:val="22"/>
                <w:szCs w:val="22"/>
                <w:rPrChange w:id="2302" w:author="Bourque, Ethan" w:date="2024-04-23T11:20:00Z">
                  <w:rPr>
                    <w:ins w:id="2303" w:author="Bourque, Ethan" w:date="2024-04-23T10:34:00Z"/>
                    <w:rFonts w:ascii="Calibri" w:hAnsi="Calibri" w:cs="Calibri"/>
                    <w:color w:val="000000"/>
                    <w:sz w:val="22"/>
                    <w:szCs w:val="22"/>
                  </w:rPr>
                </w:rPrChange>
              </w:rPr>
            </w:pPr>
            <w:proofErr w:type="spellStart"/>
            <w:ins w:id="2304" w:author="Bourque, Ethan" w:date="2024-04-23T11:18:00Z">
              <w:r w:rsidRPr="00E52430">
                <w:rPr>
                  <w:rFonts w:ascii="Garamond" w:hAnsi="Garamond"/>
                  <w:color w:val="000000"/>
                  <w:sz w:val="22"/>
                  <w:szCs w:val="22"/>
                </w:rPr>
                <w:t>apaesnut</w:t>
              </w:r>
              <w:proofErr w:type="spellEnd"/>
              <w:r w:rsidRPr="00E52430">
                <w:rPr>
                  <w:rFonts w:ascii="Garamond" w:hAnsi="Garamond"/>
                  <w:color w:val="000000"/>
                  <w:sz w:val="22"/>
                  <w:szCs w:val="22"/>
                </w:rPr>
                <w:t>*</w:t>
              </w:r>
            </w:ins>
          </w:p>
        </w:tc>
        <w:tc>
          <w:tcPr>
            <w:tcW w:w="1387" w:type="dxa"/>
            <w:tcBorders>
              <w:top w:val="nil"/>
              <w:left w:val="nil"/>
              <w:bottom w:val="single" w:sz="4" w:space="0" w:color="auto"/>
              <w:right w:val="single" w:sz="4" w:space="0" w:color="auto"/>
            </w:tcBorders>
            <w:shd w:val="clear" w:color="auto" w:fill="auto"/>
            <w:noWrap/>
            <w:vAlign w:val="bottom"/>
          </w:tcPr>
          <w:p w14:paraId="1B3BD5EE" w14:textId="75C4DF8F" w:rsidR="00E52430" w:rsidRPr="00E52430" w:rsidRDefault="00E52430" w:rsidP="00E52430">
            <w:pPr>
              <w:jc w:val="center"/>
              <w:rPr>
                <w:ins w:id="2305" w:author="Bourque, Ethan" w:date="2024-04-23T10:34:00Z"/>
                <w:rFonts w:ascii="Garamond" w:hAnsi="Garamond" w:cs="Calibri"/>
                <w:color w:val="000000"/>
                <w:sz w:val="22"/>
                <w:szCs w:val="22"/>
                <w:rPrChange w:id="2306" w:author="Bourque, Ethan" w:date="2024-04-23T11:20:00Z">
                  <w:rPr>
                    <w:ins w:id="2307" w:author="Bourque, Ethan" w:date="2024-04-23T10:34:00Z"/>
                    <w:rFonts w:ascii="Calibri" w:hAnsi="Calibri" w:cs="Calibri"/>
                    <w:color w:val="000000"/>
                    <w:sz w:val="22"/>
                    <w:szCs w:val="22"/>
                  </w:rPr>
                </w:rPrChange>
              </w:rPr>
            </w:pPr>
            <w:ins w:id="2308" w:author="Bourque, Ethan" w:date="2024-04-23T10:34:00Z">
              <w:r w:rsidRPr="00E52430">
                <w:rPr>
                  <w:rFonts w:ascii="Garamond" w:hAnsi="Garamond" w:cs="Calibri"/>
                  <w:color w:val="000000"/>
                  <w:sz w:val="22"/>
                  <w:szCs w:val="22"/>
                  <w:rPrChange w:id="2309" w:author="Bourque, Ethan" w:date="2024-04-23T11:20:00Z">
                    <w:rPr>
                      <w:rFonts w:ascii="Calibri" w:hAnsi="Calibri" w:cs="Calibri"/>
                      <w:color w:val="000000"/>
                      <w:sz w:val="22"/>
                      <w:szCs w:val="22"/>
                    </w:rPr>
                  </w:rPrChange>
                </w:rPr>
                <w:t>10/6/2023</w:t>
              </w:r>
            </w:ins>
          </w:p>
        </w:tc>
        <w:tc>
          <w:tcPr>
            <w:tcW w:w="774" w:type="dxa"/>
            <w:tcBorders>
              <w:top w:val="nil"/>
              <w:left w:val="nil"/>
              <w:bottom w:val="single" w:sz="4" w:space="0" w:color="auto"/>
              <w:right w:val="single" w:sz="4" w:space="0" w:color="auto"/>
            </w:tcBorders>
            <w:shd w:val="clear" w:color="auto" w:fill="auto"/>
            <w:noWrap/>
            <w:vAlign w:val="bottom"/>
          </w:tcPr>
          <w:p w14:paraId="618AD749" w14:textId="446F4A39" w:rsidR="00E52430" w:rsidRPr="00E52430" w:rsidRDefault="00E52430" w:rsidP="00E52430">
            <w:pPr>
              <w:jc w:val="center"/>
              <w:rPr>
                <w:ins w:id="2310" w:author="Bourque, Ethan" w:date="2024-04-23T10:34:00Z"/>
                <w:rFonts w:ascii="Garamond" w:hAnsi="Garamond" w:cs="Calibri"/>
                <w:color w:val="000000"/>
                <w:sz w:val="22"/>
                <w:szCs w:val="22"/>
                <w:rPrChange w:id="2311" w:author="Bourque, Ethan" w:date="2024-04-23T11:20:00Z">
                  <w:rPr>
                    <w:ins w:id="2312" w:author="Bourque, Ethan" w:date="2024-04-23T10:34:00Z"/>
                    <w:rFonts w:ascii="Calibri" w:hAnsi="Calibri" w:cs="Calibri"/>
                    <w:color w:val="000000"/>
                    <w:sz w:val="22"/>
                    <w:szCs w:val="22"/>
                  </w:rPr>
                </w:rPrChange>
              </w:rPr>
            </w:pPr>
            <w:ins w:id="2313" w:author="Bourque, Ethan" w:date="2024-04-23T10:34:00Z">
              <w:r w:rsidRPr="00E52430">
                <w:rPr>
                  <w:rFonts w:ascii="Garamond" w:hAnsi="Garamond" w:cs="Calibri"/>
                  <w:color w:val="000000"/>
                  <w:sz w:val="22"/>
                  <w:szCs w:val="22"/>
                  <w:rPrChange w:id="2314" w:author="Bourque, Ethan" w:date="2024-04-23T11:20:00Z">
                    <w:rPr>
                      <w:rFonts w:ascii="Calibri" w:hAnsi="Calibri" w:cs="Calibri"/>
                      <w:color w:val="000000"/>
                      <w:sz w:val="22"/>
                      <w:szCs w:val="22"/>
                    </w:rPr>
                  </w:rPrChange>
                </w:rPr>
                <w:t>9:46</w:t>
              </w:r>
            </w:ins>
          </w:p>
        </w:tc>
        <w:tc>
          <w:tcPr>
            <w:tcW w:w="1248" w:type="dxa"/>
            <w:tcBorders>
              <w:top w:val="nil"/>
              <w:left w:val="nil"/>
              <w:bottom w:val="single" w:sz="4" w:space="0" w:color="auto"/>
              <w:right w:val="single" w:sz="4" w:space="0" w:color="auto"/>
            </w:tcBorders>
            <w:shd w:val="clear" w:color="auto" w:fill="auto"/>
            <w:noWrap/>
            <w:vAlign w:val="bottom"/>
          </w:tcPr>
          <w:p w14:paraId="267204D5" w14:textId="74183DF5" w:rsidR="00E52430" w:rsidRPr="00E52430" w:rsidRDefault="00E52430" w:rsidP="00E52430">
            <w:pPr>
              <w:jc w:val="center"/>
              <w:rPr>
                <w:ins w:id="2315" w:author="Bourque, Ethan" w:date="2024-04-23T10:34:00Z"/>
                <w:rFonts w:ascii="Garamond" w:hAnsi="Garamond" w:cs="Calibri"/>
                <w:color w:val="000000"/>
                <w:sz w:val="22"/>
                <w:szCs w:val="22"/>
                <w:rPrChange w:id="2316" w:author="Bourque, Ethan" w:date="2024-04-23T11:20:00Z">
                  <w:rPr>
                    <w:ins w:id="2317" w:author="Bourque, Ethan" w:date="2024-04-23T10:34:00Z"/>
                    <w:rFonts w:ascii="Calibri" w:hAnsi="Calibri" w:cs="Calibri"/>
                    <w:color w:val="000000"/>
                    <w:sz w:val="22"/>
                    <w:szCs w:val="22"/>
                  </w:rPr>
                </w:rPrChange>
              </w:rPr>
            </w:pPr>
            <w:proofErr w:type="spellStart"/>
            <w:ins w:id="2318" w:author="Bourque, Ethan" w:date="2024-04-23T11:19:00Z">
              <w:r w:rsidRPr="00E52430">
                <w:rPr>
                  <w:rFonts w:ascii="Garamond" w:hAnsi="Garamond"/>
                  <w:color w:val="000000"/>
                  <w:sz w:val="22"/>
                  <w:szCs w:val="22"/>
                </w:rPr>
                <w:t>apambnut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7F3015C6" w14:textId="3920D1A5" w:rsidR="00E52430" w:rsidRPr="00E52430" w:rsidRDefault="00E52430" w:rsidP="00E52430">
            <w:pPr>
              <w:jc w:val="center"/>
              <w:rPr>
                <w:ins w:id="2319" w:author="Bourque, Ethan" w:date="2024-04-23T10:34:00Z"/>
                <w:rFonts w:ascii="Garamond" w:hAnsi="Garamond" w:cs="Calibri"/>
                <w:color w:val="000000"/>
                <w:sz w:val="22"/>
                <w:szCs w:val="22"/>
                <w:rPrChange w:id="2320" w:author="Bourque, Ethan" w:date="2024-04-23T11:20:00Z">
                  <w:rPr>
                    <w:ins w:id="2321" w:author="Bourque, Ethan" w:date="2024-04-23T10:34:00Z"/>
                    <w:rFonts w:ascii="Calibri" w:hAnsi="Calibri" w:cs="Calibri"/>
                    <w:color w:val="000000"/>
                    <w:sz w:val="22"/>
                    <w:szCs w:val="22"/>
                  </w:rPr>
                </w:rPrChange>
              </w:rPr>
            </w:pPr>
            <w:ins w:id="2322" w:author="Bourque, Ethan" w:date="2024-04-23T10:34:00Z">
              <w:r w:rsidRPr="00E52430">
                <w:rPr>
                  <w:rFonts w:ascii="Garamond" w:hAnsi="Garamond" w:cs="Calibri"/>
                  <w:color w:val="000000"/>
                  <w:sz w:val="22"/>
                  <w:szCs w:val="22"/>
                  <w:rPrChange w:id="2323" w:author="Bourque, Ethan" w:date="2024-04-23T11:20:00Z">
                    <w:rPr>
                      <w:rFonts w:ascii="Calibri" w:hAnsi="Calibri" w:cs="Calibri"/>
                      <w:color w:val="000000"/>
                      <w:sz w:val="22"/>
                      <w:szCs w:val="22"/>
                    </w:rPr>
                  </w:rPrChange>
                </w:rPr>
                <w:t>10/6/2023</w:t>
              </w:r>
            </w:ins>
          </w:p>
        </w:tc>
        <w:tc>
          <w:tcPr>
            <w:tcW w:w="748" w:type="dxa"/>
            <w:tcBorders>
              <w:top w:val="nil"/>
              <w:left w:val="nil"/>
              <w:bottom w:val="single" w:sz="4" w:space="0" w:color="auto"/>
              <w:right w:val="single" w:sz="4" w:space="0" w:color="auto"/>
            </w:tcBorders>
            <w:shd w:val="clear" w:color="auto" w:fill="auto"/>
            <w:noWrap/>
            <w:vAlign w:val="bottom"/>
          </w:tcPr>
          <w:p w14:paraId="72C0482F" w14:textId="0D24E7D1" w:rsidR="00E52430" w:rsidRPr="00E52430" w:rsidRDefault="00E52430" w:rsidP="00E52430">
            <w:pPr>
              <w:jc w:val="center"/>
              <w:rPr>
                <w:ins w:id="2324" w:author="Bourque, Ethan" w:date="2024-04-23T10:34:00Z"/>
                <w:rFonts w:ascii="Garamond" w:hAnsi="Garamond" w:cs="Calibri"/>
                <w:color w:val="000000"/>
                <w:sz w:val="22"/>
                <w:szCs w:val="22"/>
                <w:rPrChange w:id="2325" w:author="Bourque, Ethan" w:date="2024-04-23T11:20:00Z">
                  <w:rPr>
                    <w:ins w:id="2326" w:author="Bourque, Ethan" w:date="2024-04-23T10:34:00Z"/>
                    <w:rFonts w:ascii="Calibri" w:hAnsi="Calibri" w:cs="Calibri"/>
                    <w:color w:val="000000"/>
                    <w:sz w:val="22"/>
                    <w:szCs w:val="22"/>
                  </w:rPr>
                </w:rPrChange>
              </w:rPr>
            </w:pPr>
            <w:ins w:id="2327" w:author="Bourque, Ethan" w:date="2024-04-23T10:34:00Z">
              <w:r w:rsidRPr="00E52430">
                <w:rPr>
                  <w:rFonts w:ascii="Garamond" w:hAnsi="Garamond" w:cs="Calibri"/>
                  <w:color w:val="000000"/>
                  <w:sz w:val="22"/>
                  <w:szCs w:val="22"/>
                  <w:rPrChange w:id="2328" w:author="Bourque, Ethan" w:date="2024-04-23T11:20:00Z">
                    <w:rPr>
                      <w:rFonts w:ascii="Calibri" w:hAnsi="Calibri" w:cs="Calibri"/>
                      <w:color w:val="000000"/>
                      <w:sz w:val="22"/>
                      <w:szCs w:val="22"/>
                    </w:rPr>
                  </w:rPrChange>
                </w:rPr>
                <w:t>7:10</w:t>
              </w:r>
            </w:ins>
          </w:p>
        </w:tc>
      </w:tr>
      <w:tr w:rsidR="00E52430" w14:paraId="5DC10DCE" w14:textId="77777777" w:rsidTr="00E52430">
        <w:trPr>
          <w:trHeight w:val="300"/>
          <w:jc w:val="center"/>
          <w:ins w:id="2329"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2FFCC9BB" w14:textId="751CE170" w:rsidR="00E52430" w:rsidRPr="00E52430" w:rsidRDefault="00E52430" w:rsidP="00E52430">
            <w:pPr>
              <w:jc w:val="center"/>
              <w:rPr>
                <w:ins w:id="2330" w:author="Bourque, Ethan" w:date="2024-04-23T10:34:00Z"/>
                <w:rFonts w:ascii="Garamond" w:hAnsi="Garamond" w:cs="Calibri"/>
                <w:color w:val="000000"/>
                <w:sz w:val="22"/>
                <w:szCs w:val="22"/>
                <w:rPrChange w:id="2331" w:author="Bourque, Ethan" w:date="2024-04-23T11:20:00Z">
                  <w:rPr>
                    <w:ins w:id="2332" w:author="Bourque, Ethan" w:date="2024-04-23T10:34:00Z"/>
                    <w:rFonts w:ascii="Calibri" w:hAnsi="Calibri" w:cs="Calibri"/>
                    <w:color w:val="000000"/>
                    <w:sz w:val="22"/>
                    <w:szCs w:val="22"/>
                  </w:rPr>
                </w:rPrChange>
              </w:rPr>
            </w:pPr>
            <w:proofErr w:type="spellStart"/>
            <w:ins w:id="2333"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0FD3E9A5" w14:textId="298D7792" w:rsidR="00E52430" w:rsidRPr="00E52430" w:rsidRDefault="00E52430" w:rsidP="00E52430">
            <w:pPr>
              <w:jc w:val="center"/>
              <w:rPr>
                <w:ins w:id="2334" w:author="Bourque, Ethan" w:date="2024-04-23T10:34:00Z"/>
                <w:rFonts w:ascii="Garamond" w:hAnsi="Garamond" w:cs="Calibri"/>
                <w:color w:val="000000"/>
                <w:sz w:val="22"/>
                <w:szCs w:val="22"/>
                <w:rPrChange w:id="2335" w:author="Bourque, Ethan" w:date="2024-04-23T11:20:00Z">
                  <w:rPr>
                    <w:ins w:id="2336" w:author="Bourque, Ethan" w:date="2024-04-23T10:34:00Z"/>
                    <w:rFonts w:ascii="Calibri" w:hAnsi="Calibri" w:cs="Calibri"/>
                    <w:color w:val="000000"/>
                    <w:sz w:val="22"/>
                    <w:szCs w:val="22"/>
                  </w:rPr>
                </w:rPrChange>
              </w:rPr>
            </w:pPr>
            <w:ins w:id="2337" w:author="Bourque, Ethan" w:date="2024-04-23T10:34:00Z">
              <w:r w:rsidRPr="00E52430">
                <w:rPr>
                  <w:rFonts w:ascii="Garamond" w:hAnsi="Garamond" w:cs="Calibri"/>
                  <w:color w:val="000000"/>
                  <w:sz w:val="22"/>
                  <w:szCs w:val="22"/>
                  <w:rPrChange w:id="2338" w:author="Bourque, Ethan" w:date="2024-04-23T11:20:00Z">
                    <w:rPr>
                      <w:rFonts w:ascii="Calibri" w:hAnsi="Calibri" w:cs="Calibri"/>
                      <w:color w:val="000000"/>
                      <w:sz w:val="22"/>
                      <w:szCs w:val="22"/>
                    </w:rPr>
                  </w:rPrChange>
                </w:rPr>
                <w:t>11/7/2023</w:t>
              </w:r>
            </w:ins>
          </w:p>
        </w:tc>
        <w:tc>
          <w:tcPr>
            <w:tcW w:w="734" w:type="dxa"/>
            <w:tcBorders>
              <w:top w:val="nil"/>
              <w:left w:val="nil"/>
              <w:bottom w:val="single" w:sz="4" w:space="0" w:color="auto"/>
              <w:right w:val="single" w:sz="4" w:space="0" w:color="auto"/>
            </w:tcBorders>
            <w:shd w:val="clear" w:color="auto" w:fill="auto"/>
            <w:noWrap/>
            <w:vAlign w:val="bottom"/>
          </w:tcPr>
          <w:p w14:paraId="4FB72932" w14:textId="73EBDD3B" w:rsidR="00E52430" w:rsidRPr="00E52430" w:rsidRDefault="00E52430" w:rsidP="00E52430">
            <w:pPr>
              <w:jc w:val="center"/>
              <w:rPr>
                <w:ins w:id="2339" w:author="Bourque, Ethan" w:date="2024-04-23T10:34:00Z"/>
                <w:rFonts w:ascii="Garamond" w:hAnsi="Garamond" w:cs="Calibri"/>
                <w:color w:val="000000"/>
                <w:sz w:val="22"/>
                <w:szCs w:val="22"/>
                <w:rPrChange w:id="2340" w:author="Bourque, Ethan" w:date="2024-04-23T11:20:00Z">
                  <w:rPr>
                    <w:ins w:id="2341" w:author="Bourque, Ethan" w:date="2024-04-23T10:34:00Z"/>
                    <w:rFonts w:ascii="Calibri" w:hAnsi="Calibri" w:cs="Calibri"/>
                    <w:color w:val="000000"/>
                    <w:sz w:val="22"/>
                    <w:szCs w:val="22"/>
                  </w:rPr>
                </w:rPrChange>
              </w:rPr>
            </w:pPr>
            <w:ins w:id="2342" w:author="Bourque, Ethan" w:date="2024-04-23T10:34:00Z">
              <w:r w:rsidRPr="00E52430">
                <w:rPr>
                  <w:rFonts w:ascii="Garamond" w:hAnsi="Garamond" w:cs="Calibri"/>
                  <w:color w:val="000000"/>
                  <w:sz w:val="22"/>
                  <w:szCs w:val="22"/>
                  <w:rPrChange w:id="2343" w:author="Bourque, Ethan" w:date="2024-04-23T11:20:00Z">
                    <w:rPr>
                      <w:rFonts w:ascii="Calibri" w:hAnsi="Calibri" w:cs="Calibri"/>
                      <w:color w:val="000000"/>
                      <w:sz w:val="22"/>
                      <w:szCs w:val="22"/>
                    </w:rPr>
                  </w:rPrChange>
                </w:rPr>
                <w:t>9:23</w:t>
              </w:r>
            </w:ins>
          </w:p>
        </w:tc>
        <w:tc>
          <w:tcPr>
            <w:tcW w:w="1143" w:type="dxa"/>
            <w:tcBorders>
              <w:top w:val="nil"/>
              <w:left w:val="nil"/>
              <w:bottom w:val="single" w:sz="4" w:space="0" w:color="auto"/>
              <w:right w:val="single" w:sz="4" w:space="0" w:color="auto"/>
            </w:tcBorders>
            <w:shd w:val="clear" w:color="auto" w:fill="auto"/>
            <w:noWrap/>
            <w:vAlign w:val="bottom"/>
          </w:tcPr>
          <w:p w14:paraId="40B43D3A" w14:textId="64D078CB" w:rsidR="00E52430" w:rsidRPr="00E52430" w:rsidRDefault="00E52430" w:rsidP="00E52430">
            <w:pPr>
              <w:jc w:val="center"/>
              <w:rPr>
                <w:ins w:id="2344" w:author="Bourque, Ethan" w:date="2024-04-23T10:34:00Z"/>
                <w:rFonts w:ascii="Garamond" w:hAnsi="Garamond" w:cs="Calibri"/>
                <w:color w:val="000000"/>
                <w:sz w:val="22"/>
                <w:szCs w:val="22"/>
                <w:rPrChange w:id="2345" w:author="Bourque, Ethan" w:date="2024-04-23T11:20:00Z">
                  <w:rPr>
                    <w:ins w:id="2346" w:author="Bourque, Ethan" w:date="2024-04-23T10:34:00Z"/>
                    <w:rFonts w:ascii="Calibri" w:hAnsi="Calibri" w:cs="Calibri"/>
                    <w:color w:val="000000"/>
                    <w:sz w:val="22"/>
                    <w:szCs w:val="22"/>
                  </w:rPr>
                </w:rPrChange>
              </w:rPr>
            </w:pPr>
            <w:proofErr w:type="spellStart"/>
            <w:ins w:id="2347"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5D9DC0A5" w14:textId="51321C13" w:rsidR="00E52430" w:rsidRPr="00E52430" w:rsidRDefault="00E52430" w:rsidP="00E52430">
            <w:pPr>
              <w:jc w:val="center"/>
              <w:rPr>
                <w:ins w:id="2348" w:author="Bourque, Ethan" w:date="2024-04-23T10:34:00Z"/>
                <w:rFonts w:ascii="Garamond" w:hAnsi="Garamond" w:cs="Calibri"/>
                <w:color w:val="000000"/>
                <w:sz w:val="22"/>
                <w:szCs w:val="22"/>
                <w:rPrChange w:id="2349" w:author="Bourque, Ethan" w:date="2024-04-23T11:20:00Z">
                  <w:rPr>
                    <w:ins w:id="2350" w:author="Bourque, Ethan" w:date="2024-04-23T10:34:00Z"/>
                    <w:rFonts w:ascii="Calibri" w:hAnsi="Calibri" w:cs="Calibri"/>
                    <w:color w:val="000000"/>
                    <w:sz w:val="22"/>
                    <w:szCs w:val="22"/>
                  </w:rPr>
                </w:rPrChange>
              </w:rPr>
            </w:pPr>
            <w:ins w:id="2351" w:author="Bourque, Ethan" w:date="2024-04-23T10:34:00Z">
              <w:r w:rsidRPr="00E52430">
                <w:rPr>
                  <w:rFonts w:ascii="Garamond" w:hAnsi="Garamond" w:cs="Calibri"/>
                  <w:color w:val="000000"/>
                  <w:sz w:val="22"/>
                  <w:szCs w:val="22"/>
                  <w:rPrChange w:id="2352" w:author="Bourque, Ethan" w:date="2024-04-23T11:20:00Z">
                    <w:rPr>
                      <w:rFonts w:ascii="Calibri" w:hAnsi="Calibri" w:cs="Calibri"/>
                      <w:color w:val="000000"/>
                      <w:sz w:val="22"/>
                      <w:szCs w:val="22"/>
                    </w:rPr>
                  </w:rPrChange>
                </w:rPr>
                <w:t>11/7/2023</w:t>
              </w:r>
            </w:ins>
          </w:p>
        </w:tc>
        <w:tc>
          <w:tcPr>
            <w:tcW w:w="774" w:type="dxa"/>
            <w:tcBorders>
              <w:top w:val="nil"/>
              <w:left w:val="nil"/>
              <w:bottom w:val="single" w:sz="4" w:space="0" w:color="auto"/>
              <w:right w:val="single" w:sz="4" w:space="0" w:color="auto"/>
            </w:tcBorders>
            <w:shd w:val="clear" w:color="auto" w:fill="auto"/>
            <w:noWrap/>
            <w:vAlign w:val="bottom"/>
          </w:tcPr>
          <w:p w14:paraId="07F46D56" w14:textId="67445115" w:rsidR="00E52430" w:rsidRPr="00E52430" w:rsidRDefault="00E52430" w:rsidP="00E52430">
            <w:pPr>
              <w:jc w:val="center"/>
              <w:rPr>
                <w:ins w:id="2353" w:author="Bourque, Ethan" w:date="2024-04-23T10:34:00Z"/>
                <w:rFonts w:ascii="Garamond" w:hAnsi="Garamond" w:cs="Calibri"/>
                <w:color w:val="000000"/>
                <w:sz w:val="22"/>
                <w:szCs w:val="22"/>
                <w:rPrChange w:id="2354" w:author="Bourque, Ethan" w:date="2024-04-23T11:20:00Z">
                  <w:rPr>
                    <w:ins w:id="2355" w:author="Bourque, Ethan" w:date="2024-04-23T10:34:00Z"/>
                    <w:rFonts w:ascii="Calibri" w:hAnsi="Calibri" w:cs="Calibri"/>
                    <w:color w:val="000000"/>
                    <w:sz w:val="22"/>
                    <w:szCs w:val="22"/>
                  </w:rPr>
                </w:rPrChange>
              </w:rPr>
            </w:pPr>
            <w:ins w:id="2356" w:author="Bourque, Ethan" w:date="2024-04-23T10:34:00Z">
              <w:r w:rsidRPr="00E52430">
                <w:rPr>
                  <w:rFonts w:ascii="Garamond" w:hAnsi="Garamond" w:cs="Calibri"/>
                  <w:color w:val="000000"/>
                  <w:sz w:val="22"/>
                  <w:szCs w:val="22"/>
                  <w:rPrChange w:id="2357" w:author="Bourque, Ethan" w:date="2024-04-23T11:20:00Z">
                    <w:rPr>
                      <w:rFonts w:ascii="Calibri" w:hAnsi="Calibri" w:cs="Calibri"/>
                      <w:color w:val="000000"/>
                      <w:sz w:val="22"/>
                      <w:szCs w:val="22"/>
                    </w:rPr>
                  </w:rPrChange>
                </w:rPr>
                <w:t>8:21</w:t>
              </w:r>
            </w:ins>
          </w:p>
        </w:tc>
        <w:tc>
          <w:tcPr>
            <w:tcW w:w="1248" w:type="dxa"/>
            <w:tcBorders>
              <w:top w:val="nil"/>
              <w:left w:val="nil"/>
              <w:bottom w:val="single" w:sz="4" w:space="0" w:color="auto"/>
              <w:right w:val="single" w:sz="4" w:space="0" w:color="auto"/>
            </w:tcBorders>
            <w:shd w:val="clear" w:color="auto" w:fill="auto"/>
            <w:noWrap/>
            <w:vAlign w:val="bottom"/>
          </w:tcPr>
          <w:p w14:paraId="4713253A" w14:textId="69656558" w:rsidR="00E52430" w:rsidRPr="00E52430" w:rsidRDefault="00E52430" w:rsidP="00E52430">
            <w:pPr>
              <w:jc w:val="center"/>
              <w:rPr>
                <w:ins w:id="2358" w:author="Bourque, Ethan" w:date="2024-04-23T10:34:00Z"/>
                <w:rFonts w:ascii="Garamond" w:hAnsi="Garamond" w:cs="Calibri"/>
                <w:color w:val="000000"/>
                <w:sz w:val="22"/>
                <w:szCs w:val="22"/>
                <w:rPrChange w:id="2359" w:author="Bourque, Ethan" w:date="2024-04-23T11:20:00Z">
                  <w:rPr>
                    <w:ins w:id="2360" w:author="Bourque, Ethan" w:date="2024-04-23T10:34:00Z"/>
                    <w:rFonts w:ascii="Calibri" w:hAnsi="Calibri" w:cs="Calibri"/>
                    <w:color w:val="000000"/>
                    <w:sz w:val="22"/>
                    <w:szCs w:val="22"/>
                  </w:rPr>
                </w:rPrChange>
              </w:rPr>
            </w:pPr>
            <w:proofErr w:type="spellStart"/>
            <w:ins w:id="2361" w:author="Bourque, Ethan" w:date="2024-04-23T11:19:00Z">
              <w:r w:rsidRPr="00E52430">
                <w:rPr>
                  <w:rFonts w:ascii="Garamond" w:hAnsi="Garamond"/>
                  <w:color w:val="000000"/>
                  <w:sz w:val="22"/>
                  <w:szCs w:val="22"/>
                </w:rPr>
                <w:t>apambnut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488099F" w14:textId="04BDEA30" w:rsidR="00E52430" w:rsidRPr="00E52430" w:rsidRDefault="00E52430" w:rsidP="00E52430">
            <w:pPr>
              <w:jc w:val="center"/>
              <w:rPr>
                <w:ins w:id="2362" w:author="Bourque, Ethan" w:date="2024-04-23T10:34:00Z"/>
                <w:rFonts w:ascii="Garamond" w:hAnsi="Garamond" w:cs="Calibri"/>
                <w:color w:val="000000"/>
                <w:sz w:val="22"/>
                <w:szCs w:val="22"/>
                <w:rPrChange w:id="2363" w:author="Bourque, Ethan" w:date="2024-04-23T11:20:00Z">
                  <w:rPr>
                    <w:ins w:id="2364" w:author="Bourque, Ethan" w:date="2024-04-23T10:34:00Z"/>
                    <w:rFonts w:ascii="Calibri" w:hAnsi="Calibri" w:cs="Calibri"/>
                    <w:color w:val="000000"/>
                    <w:sz w:val="22"/>
                    <w:szCs w:val="22"/>
                  </w:rPr>
                </w:rPrChange>
              </w:rPr>
            </w:pPr>
            <w:ins w:id="2365" w:author="Bourque, Ethan" w:date="2024-04-23T10:34:00Z">
              <w:r w:rsidRPr="00E52430">
                <w:rPr>
                  <w:rFonts w:ascii="Garamond" w:hAnsi="Garamond" w:cs="Calibri"/>
                  <w:color w:val="000000"/>
                  <w:sz w:val="22"/>
                  <w:szCs w:val="22"/>
                  <w:rPrChange w:id="2366" w:author="Bourque, Ethan" w:date="2024-04-23T11:20:00Z">
                    <w:rPr>
                      <w:rFonts w:ascii="Calibri" w:hAnsi="Calibri" w:cs="Calibri"/>
                      <w:color w:val="000000"/>
                      <w:sz w:val="22"/>
                      <w:szCs w:val="22"/>
                    </w:rPr>
                  </w:rPrChange>
                </w:rPr>
                <w:t>11/7/2023</w:t>
              </w:r>
            </w:ins>
          </w:p>
        </w:tc>
        <w:tc>
          <w:tcPr>
            <w:tcW w:w="748" w:type="dxa"/>
            <w:tcBorders>
              <w:top w:val="nil"/>
              <w:left w:val="nil"/>
              <w:bottom w:val="single" w:sz="4" w:space="0" w:color="auto"/>
              <w:right w:val="single" w:sz="4" w:space="0" w:color="auto"/>
            </w:tcBorders>
            <w:shd w:val="clear" w:color="auto" w:fill="auto"/>
            <w:noWrap/>
            <w:vAlign w:val="bottom"/>
          </w:tcPr>
          <w:p w14:paraId="31E5F3A7" w14:textId="6A59EE17" w:rsidR="00E52430" w:rsidRPr="00E52430" w:rsidRDefault="00E52430" w:rsidP="00E52430">
            <w:pPr>
              <w:jc w:val="center"/>
              <w:rPr>
                <w:ins w:id="2367" w:author="Bourque, Ethan" w:date="2024-04-23T10:34:00Z"/>
                <w:rFonts w:ascii="Garamond" w:hAnsi="Garamond" w:cs="Calibri"/>
                <w:color w:val="000000"/>
                <w:sz w:val="22"/>
                <w:szCs w:val="22"/>
                <w:rPrChange w:id="2368" w:author="Bourque, Ethan" w:date="2024-04-23T11:20:00Z">
                  <w:rPr>
                    <w:ins w:id="2369" w:author="Bourque, Ethan" w:date="2024-04-23T10:34:00Z"/>
                    <w:rFonts w:ascii="Calibri" w:hAnsi="Calibri" w:cs="Calibri"/>
                    <w:color w:val="000000"/>
                    <w:sz w:val="22"/>
                    <w:szCs w:val="22"/>
                  </w:rPr>
                </w:rPrChange>
              </w:rPr>
            </w:pPr>
            <w:ins w:id="2370" w:author="Bourque, Ethan" w:date="2024-04-23T10:34:00Z">
              <w:r w:rsidRPr="00E52430">
                <w:rPr>
                  <w:rFonts w:ascii="Garamond" w:hAnsi="Garamond" w:cs="Calibri"/>
                  <w:color w:val="000000"/>
                  <w:sz w:val="22"/>
                  <w:szCs w:val="22"/>
                  <w:rPrChange w:id="2371" w:author="Bourque, Ethan" w:date="2024-04-23T11:20:00Z">
                    <w:rPr>
                      <w:rFonts w:ascii="Calibri" w:hAnsi="Calibri" w:cs="Calibri"/>
                      <w:color w:val="000000"/>
                      <w:sz w:val="22"/>
                      <w:szCs w:val="22"/>
                    </w:rPr>
                  </w:rPrChange>
                </w:rPr>
                <w:t>12:27</w:t>
              </w:r>
            </w:ins>
          </w:p>
        </w:tc>
      </w:tr>
      <w:tr w:rsidR="00E52430" w14:paraId="75070DF0" w14:textId="77777777" w:rsidTr="00E52430">
        <w:trPr>
          <w:trHeight w:val="300"/>
          <w:jc w:val="center"/>
          <w:ins w:id="2372"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23B8442" w14:textId="06D8FDCD" w:rsidR="00E52430" w:rsidRPr="00E52430" w:rsidRDefault="00E52430" w:rsidP="00E52430">
            <w:pPr>
              <w:jc w:val="center"/>
              <w:rPr>
                <w:ins w:id="2373" w:author="Bourque, Ethan" w:date="2024-04-23T10:34:00Z"/>
                <w:rFonts w:ascii="Garamond" w:hAnsi="Garamond" w:cs="Calibri"/>
                <w:color w:val="000000"/>
                <w:sz w:val="22"/>
                <w:szCs w:val="22"/>
                <w:rPrChange w:id="2374" w:author="Bourque, Ethan" w:date="2024-04-23T11:20:00Z">
                  <w:rPr>
                    <w:ins w:id="2375" w:author="Bourque, Ethan" w:date="2024-04-23T10:34:00Z"/>
                    <w:rFonts w:ascii="Calibri" w:hAnsi="Calibri" w:cs="Calibri"/>
                    <w:color w:val="000000"/>
                    <w:sz w:val="22"/>
                    <w:szCs w:val="22"/>
                  </w:rPr>
                </w:rPrChange>
              </w:rPr>
            </w:pPr>
            <w:proofErr w:type="spellStart"/>
            <w:ins w:id="2376" w:author="Bourque, Ethan" w:date="2024-04-23T11:18:00Z">
              <w:r w:rsidRPr="00E52430">
                <w:rPr>
                  <w:rFonts w:ascii="Garamond" w:hAnsi="Garamond"/>
                  <w:color w:val="000000"/>
                  <w:sz w:val="22"/>
                  <w:szCs w:val="22"/>
                </w:rPr>
                <w:t>apaegnut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504DAB72" w14:textId="0A97CDC5" w:rsidR="00E52430" w:rsidRPr="00E52430" w:rsidRDefault="00E52430" w:rsidP="00E52430">
            <w:pPr>
              <w:jc w:val="center"/>
              <w:rPr>
                <w:ins w:id="2377" w:author="Bourque, Ethan" w:date="2024-04-23T10:34:00Z"/>
                <w:rFonts w:ascii="Garamond" w:hAnsi="Garamond" w:cs="Calibri"/>
                <w:color w:val="000000"/>
                <w:sz w:val="22"/>
                <w:szCs w:val="22"/>
                <w:rPrChange w:id="2378" w:author="Bourque, Ethan" w:date="2024-04-23T11:20:00Z">
                  <w:rPr>
                    <w:ins w:id="2379" w:author="Bourque, Ethan" w:date="2024-04-23T10:34:00Z"/>
                    <w:rFonts w:ascii="Calibri" w:hAnsi="Calibri" w:cs="Calibri"/>
                    <w:color w:val="000000"/>
                    <w:sz w:val="22"/>
                    <w:szCs w:val="22"/>
                  </w:rPr>
                </w:rPrChange>
              </w:rPr>
            </w:pPr>
            <w:ins w:id="2380" w:author="Bourque, Ethan" w:date="2024-04-23T10:34:00Z">
              <w:r w:rsidRPr="00E52430">
                <w:rPr>
                  <w:rFonts w:ascii="Garamond" w:hAnsi="Garamond" w:cs="Calibri"/>
                  <w:color w:val="000000"/>
                  <w:sz w:val="22"/>
                  <w:szCs w:val="22"/>
                  <w:rPrChange w:id="2381" w:author="Bourque, Ethan" w:date="2024-04-23T11:20:00Z">
                    <w:rPr>
                      <w:rFonts w:ascii="Calibri" w:hAnsi="Calibri" w:cs="Calibri"/>
                      <w:color w:val="000000"/>
                      <w:sz w:val="22"/>
                      <w:szCs w:val="22"/>
                    </w:rPr>
                  </w:rPrChange>
                </w:rPr>
                <w:t>12/18/2023</w:t>
              </w:r>
            </w:ins>
          </w:p>
        </w:tc>
        <w:tc>
          <w:tcPr>
            <w:tcW w:w="734" w:type="dxa"/>
            <w:tcBorders>
              <w:top w:val="nil"/>
              <w:left w:val="nil"/>
              <w:bottom w:val="single" w:sz="4" w:space="0" w:color="auto"/>
              <w:right w:val="single" w:sz="4" w:space="0" w:color="auto"/>
            </w:tcBorders>
            <w:shd w:val="clear" w:color="auto" w:fill="auto"/>
            <w:noWrap/>
            <w:vAlign w:val="bottom"/>
          </w:tcPr>
          <w:p w14:paraId="4EB71B97" w14:textId="154FD711" w:rsidR="00E52430" w:rsidRPr="00E52430" w:rsidRDefault="00E52430" w:rsidP="00E52430">
            <w:pPr>
              <w:jc w:val="center"/>
              <w:rPr>
                <w:ins w:id="2382" w:author="Bourque, Ethan" w:date="2024-04-23T10:34:00Z"/>
                <w:rFonts w:ascii="Garamond" w:hAnsi="Garamond" w:cs="Calibri"/>
                <w:color w:val="000000"/>
                <w:sz w:val="22"/>
                <w:szCs w:val="22"/>
                <w:rPrChange w:id="2383" w:author="Bourque, Ethan" w:date="2024-04-23T11:20:00Z">
                  <w:rPr>
                    <w:ins w:id="2384" w:author="Bourque, Ethan" w:date="2024-04-23T10:34:00Z"/>
                    <w:rFonts w:ascii="Calibri" w:hAnsi="Calibri" w:cs="Calibri"/>
                    <w:color w:val="000000"/>
                    <w:sz w:val="22"/>
                    <w:szCs w:val="22"/>
                  </w:rPr>
                </w:rPrChange>
              </w:rPr>
            </w:pPr>
            <w:ins w:id="2385" w:author="Bourque, Ethan" w:date="2024-04-23T10:34:00Z">
              <w:r w:rsidRPr="00E52430">
                <w:rPr>
                  <w:rFonts w:ascii="Garamond" w:hAnsi="Garamond" w:cs="Calibri"/>
                  <w:color w:val="000000"/>
                  <w:sz w:val="22"/>
                  <w:szCs w:val="22"/>
                  <w:rPrChange w:id="2386" w:author="Bourque, Ethan" w:date="2024-04-23T11:20:00Z">
                    <w:rPr>
                      <w:rFonts w:ascii="Calibri" w:hAnsi="Calibri" w:cs="Calibri"/>
                      <w:color w:val="000000"/>
                      <w:sz w:val="22"/>
                      <w:szCs w:val="22"/>
                    </w:rPr>
                  </w:rPrChange>
                </w:rPr>
                <w:t>10:57</w:t>
              </w:r>
            </w:ins>
          </w:p>
        </w:tc>
        <w:tc>
          <w:tcPr>
            <w:tcW w:w="1143" w:type="dxa"/>
            <w:tcBorders>
              <w:top w:val="nil"/>
              <w:left w:val="nil"/>
              <w:bottom w:val="single" w:sz="4" w:space="0" w:color="auto"/>
              <w:right w:val="single" w:sz="4" w:space="0" w:color="auto"/>
            </w:tcBorders>
            <w:shd w:val="clear" w:color="auto" w:fill="auto"/>
            <w:noWrap/>
            <w:vAlign w:val="bottom"/>
          </w:tcPr>
          <w:p w14:paraId="61AA4E43" w14:textId="00176162" w:rsidR="00E52430" w:rsidRPr="00E52430" w:rsidRDefault="00E52430" w:rsidP="00E52430">
            <w:pPr>
              <w:jc w:val="center"/>
              <w:rPr>
                <w:ins w:id="2387" w:author="Bourque, Ethan" w:date="2024-04-23T10:34:00Z"/>
                <w:rFonts w:ascii="Garamond" w:hAnsi="Garamond" w:cs="Calibri"/>
                <w:color w:val="000000"/>
                <w:sz w:val="22"/>
                <w:szCs w:val="22"/>
                <w:rPrChange w:id="2388" w:author="Bourque, Ethan" w:date="2024-04-23T11:20:00Z">
                  <w:rPr>
                    <w:ins w:id="2389" w:author="Bourque, Ethan" w:date="2024-04-23T10:34:00Z"/>
                    <w:rFonts w:ascii="Calibri" w:hAnsi="Calibri" w:cs="Calibri"/>
                    <w:color w:val="000000"/>
                    <w:sz w:val="22"/>
                    <w:szCs w:val="22"/>
                  </w:rPr>
                </w:rPrChange>
              </w:rPr>
            </w:pPr>
            <w:proofErr w:type="spellStart"/>
            <w:ins w:id="2390"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5D895B72" w14:textId="26F54B85" w:rsidR="00E52430" w:rsidRPr="00E52430" w:rsidRDefault="00E52430" w:rsidP="00E52430">
            <w:pPr>
              <w:jc w:val="center"/>
              <w:rPr>
                <w:ins w:id="2391" w:author="Bourque, Ethan" w:date="2024-04-23T10:34:00Z"/>
                <w:rFonts w:ascii="Garamond" w:hAnsi="Garamond" w:cs="Calibri"/>
                <w:color w:val="000000"/>
                <w:sz w:val="22"/>
                <w:szCs w:val="22"/>
                <w:rPrChange w:id="2392" w:author="Bourque, Ethan" w:date="2024-04-23T11:20:00Z">
                  <w:rPr>
                    <w:ins w:id="2393" w:author="Bourque, Ethan" w:date="2024-04-23T10:34:00Z"/>
                    <w:rFonts w:ascii="Calibri" w:hAnsi="Calibri" w:cs="Calibri"/>
                    <w:color w:val="000000"/>
                    <w:sz w:val="22"/>
                    <w:szCs w:val="22"/>
                  </w:rPr>
                </w:rPrChange>
              </w:rPr>
            </w:pPr>
            <w:ins w:id="2394" w:author="Bourque, Ethan" w:date="2024-04-23T10:34:00Z">
              <w:r w:rsidRPr="00E52430">
                <w:rPr>
                  <w:rFonts w:ascii="Garamond" w:hAnsi="Garamond" w:cs="Calibri"/>
                  <w:color w:val="000000"/>
                  <w:sz w:val="22"/>
                  <w:szCs w:val="22"/>
                  <w:rPrChange w:id="2395" w:author="Bourque, Ethan" w:date="2024-04-23T11:20:00Z">
                    <w:rPr>
                      <w:rFonts w:ascii="Calibri" w:hAnsi="Calibri" w:cs="Calibri"/>
                      <w:color w:val="000000"/>
                      <w:sz w:val="22"/>
                      <w:szCs w:val="22"/>
                    </w:rPr>
                  </w:rPrChange>
                </w:rPr>
                <w:t>11/7/2023</w:t>
              </w:r>
            </w:ins>
          </w:p>
        </w:tc>
        <w:tc>
          <w:tcPr>
            <w:tcW w:w="774" w:type="dxa"/>
            <w:tcBorders>
              <w:top w:val="nil"/>
              <w:left w:val="nil"/>
              <w:bottom w:val="single" w:sz="4" w:space="0" w:color="auto"/>
              <w:right w:val="single" w:sz="4" w:space="0" w:color="auto"/>
            </w:tcBorders>
            <w:shd w:val="clear" w:color="auto" w:fill="auto"/>
            <w:noWrap/>
            <w:vAlign w:val="bottom"/>
          </w:tcPr>
          <w:p w14:paraId="79860EF5" w14:textId="72F69100" w:rsidR="00E52430" w:rsidRPr="00E52430" w:rsidRDefault="00E52430" w:rsidP="00E52430">
            <w:pPr>
              <w:jc w:val="center"/>
              <w:rPr>
                <w:ins w:id="2396" w:author="Bourque, Ethan" w:date="2024-04-23T10:34:00Z"/>
                <w:rFonts w:ascii="Garamond" w:hAnsi="Garamond" w:cs="Calibri"/>
                <w:color w:val="000000"/>
                <w:sz w:val="22"/>
                <w:szCs w:val="22"/>
                <w:rPrChange w:id="2397" w:author="Bourque, Ethan" w:date="2024-04-23T11:20:00Z">
                  <w:rPr>
                    <w:ins w:id="2398" w:author="Bourque, Ethan" w:date="2024-04-23T10:34:00Z"/>
                    <w:rFonts w:ascii="Calibri" w:hAnsi="Calibri" w:cs="Calibri"/>
                    <w:color w:val="000000"/>
                    <w:sz w:val="22"/>
                    <w:szCs w:val="22"/>
                  </w:rPr>
                </w:rPrChange>
              </w:rPr>
            </w:pPr>
            <w:ins w:id="2399" w:author="Bourque, Ethan" w:date="2024-04-23T10:34:00Z">
              <w:r w:rsidRPr="00E52430">
                <w:rPr>
                  <w:rFonts w:ascii="Garamond" w:hAnsi="Garamond" w:cs="Calibri"/>
                  <w:color w:val="000000"/>
                  <w:sz w:val="22"/>
                  <w:szCs w:val="22"/>
                  <w:rPrChange w:id="2400" w:author="Bourque, Ethan" w:date="2024-04-23T11:20:00Z">
                    <w:rPr>
                      <w:rFonts w:ascii="Calibri" w:hAnsi="Calibri" w:cs="Calibri"/>
                      <w:color w:val="000000"/>
                      <w:sz w:val="22"/>
                      <w:szCs w:val="22"/>
                    </w:rPr>
                  </w:rPrChange>
                </w:rPr>
                <w:t>8:23</w:t>
              </w:r>
            </w:ins>
          </w:p>
        </w:tc>
        <w:tc>
          <w:tcPr>
            <w:tcW w:w="1248" w:type="dxa"/>
            <w:tcBorders>
              <w:top w:val="nil"/>
              <w:left w:val="nil"/>
              <w:bottom w:val="single" w:sz="4" w:space="0" w:color="auto"/>
              <w:right w:val="single" w:sz="4" w:space="0" w:color="auto"/>
            </w:tcBorders>
            <w:shd w:val="clear" w:color="auto" w:fill="auto"/>
            <w:noWrap/>
            <w:vAlign w:val="bottom"/>
          </w:tcPr>
          <w:p w14:paraId="26F8D873" w14:textId="4CD8D2AF" w:rsidR="00E52430" w:rsidRPr="00E52430" w:rsidRDefault="00E52430" w:rsidP="00E52430">
            <w:pPr>
              <w:jc w:val="center"/>
              <w:rPr>
                <w:ins w:id="2401" w:author="Bourque, Ethan" w:date="2024-04-23T10:34:00Z"/>
                <w:rFonts w:ascii="Garamond" w:hAnsi="Garamond" w:cs="Calibri"/>
                <w:color w:val="000000"/>
                <w:sz w:val="22"/>
                <w:szCs w:val="22"/>
                <w:rPrChange w:id="2402" w:author="Bourque, Ethan" w:date="2024-04-23T11:20:00Z">
                  <w:rPr>
                    <w:ins w:id="2403" w:author="Bourque, Ethan" w:date="2024-04-23T10:34:00Z"/>
                    <w:rFonts w:ascii="Calibri" w:hAnsi="Calibri" w:cs="Calibri"/>
                    <w:color w:val="000000"/>
                    <w:sz w:val="22"/>
                    <w:szCs w:val="22"/>
                  </w:rPr>
                </w:rPrChange>
              </w:rPr>
            </w:pPr>
            <w:proofErr w:type="spellStart"/>
            <w:ins w:id="2404" w:author="Bourque, Ethan" w:date="2024-04-23T11:19:00Z">
              <w:r w:rsidRPr="00E52430">
                <w:rPr>
                  <w:rFonts w:ascii="Garamond" w:hAnsi="Garamond"/>
                  <w:color w:val="000000"/>
                  <w:sz w:val="22"/>
                  <w:szCs w:val="22"/>
                </w:rPr>
                <w:t>apambnut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3394689A" w14:textId="1AE385B8" w:rsidR="00E52430" w:rsidRPr="00E52430" w:rsidRDefault="00E52430" w:rsidP="00E52430">
            <w:pPr>
              <w:jc w:val="center"/>
              <w:rPr>
                <w:ins w:id="2405" w:author="Bourque, Ethan" w:date="2024-04-23T10:34:00Z"/>
                <w:rFonts w:ascii="Garamond" w:hAnsi="Garamond" w:cs="Calibri"/>
                <w:color w:val="000000"/>
                <w:sz w:val="22"/>
                <w:szCs w:val="22"/>
                <w:rPrChange w:id="2406" w:author="Bourque, Ethan" w:date="2024-04-23T11:20:00Z">
                  <w:rPr>
                    <w:ins w:id="2407" w:author="Bourque, Ethan" w:date="2024-04-23T10:34:00Z"/>
                    <w:rFonts w:ascii="Calibri" w:hAnsi="Calibri" w:cs="Calibri"/>
                    <w:color w:val="000000"/>
                    <w:sz w:val="22"/>
                    <w:szCs w:val="22"/>
                  </w:rPr>
                </w:rPrChange>
              </w:rPr>
            </w:pPr>
            <w:ins w:id="2408" w:author="Bourque, Ethan" w:date="2024-04-23T10:34:00Z">
              <w:r w:rsidRPr="00E52430">
                <w:rPr>
                  <w:rFonts w:ascii="Garamond" w:hAnsi="Garamond" w:cs="Calibri"/>
                  <w:color w:val="000000"/>
                  <w:sz w:val="22"/>
                  <w:szCs w:val="22"/>
                  <w:rPrChange w:id="2409" w:author="Bourque, Ethan" w:date="2024-04-23T11:20:00Z">
                    <w:rPr>
                      <w:rFonts w:ascii="Calibri" w:hAnsi="Calibri" w:cs="Calibri"/>
                      <w:color w:val="000000"/>
                      <w:sz w:val="22"/>
                      <w:szCs w:val="22"/>
                    </w:rPr>
                  </w:rPrChange>
                </w:rPr>
                <w:t>12/18/2023</w:t>
              </w:r>
            </w:ins>
          </w:p>
        </w:tc>
        <w:tc>
          <w:tcPr>
            <w:tcW w:w="748" w:type="dxa"/>
            <w:tcBorders>
              <w:top w:val="nil"/>
              <w:left w:val="nil"/>
              <w:bottom w:val="single" w:sz="4" w:space="0" w:color="auto"/>
              <w:right w:val="single" w:sz="4" w:space="0" w:color="auto"/>
            </w:tcBorders>
            <w:shd w:val="clear" w:color="auto" w:fill="auto"/>
            <w:noWrap/>
            <w:vAlign w:val="bottom"/>
          </w:tcPr>
          <w:p w14:paraId="5F7DB7F5" w14:textId="4865433F" w:rsidR="00E52430" w:rsidRPr="00E52430" w:rsidRDefault="00E52430" w:rsidP="00E52430">
            <w:pPr>
              <w:jc w:val="center"/>
              <w:rPr>
                <w:ins w:id="2410" w:author="Bourque, Ethan" w:date="2024-04-23T10:34:00Z"/>
                <w:rFonts w:ascii="Garamond" w:hAnsi="Garamond" w:cs="Calibri"/>
                <w:color w:val="000000"/>
                <w:sz w:val="22"/>
                <w:szCs w:val="22"/>
                <w:rPrChange w:id="2411" w:author="Bourque, Ethan" w:date="2024-04-23T11:20:00Z">
                  <w:rPr>
                    <w:ins w:id="2412" w:author="Bourque, Ethan" w:date="2024-04-23T10:34:00Z"/>
                    <w:rFonts w:ascii="Calibri" w:hAnsi="Calibri" w:cs="Calibri"/>
                    <w:color w:val="000000"/>
                    <w:sz w:val="22"/>
                    <w:szCs w:val="22"/>
                  </w:rPr>
                </w:rPrChange>
              </w:rPr>
            </w:pPr>
            <w:ins w:id="2413" w:author="Bourque, Ethan" w:date="2024-04-23T10:34:00Z">
              <w:r w:rsidRPr="00E52430">
                <w:rPr>
                  <w:rFonts w:ascii="Garamond" w:hAnsi="Garamond" w:cs="Calibri"/>
                  <w:color w:val="000000"/>
                  <w:sz w:val="22"/>
                  <w:szCs w:val="22"/>
                  <w:rPrChange w:id="2414" w:author="Bourque, Ethan" w:date="2024-04-23T11:20:00Z">
                    <w:rPr>
                      <w:rFonts w:ascii="Calibri" w:hAnsi="Calibri" w:cs="Calibri"/>
                      <w:color w:val="000000"/>
                      <w:sz w:val="22"/>
                      <w:szCs w:val="22"/>
                    </w:rPr>
                  </w:rPrChange>
                </w:rPr>
                <w:t>9:12</w:t>
              </w:r>
            </w:ins>
          </w:p>
        </w:tc>
      </w:tr>
      <w:tr w:rsidR="00E52430" w14:paraId="775CB632" w14:textId="77777777" w:rsidTr="00E52430">
        <w:trPr>
          <w:trHeight w:val="300"/>
          <w:jc w:val="center"/>
          <w:ins w:id="2415"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2AAEAB85" w14:textId="6FD1B2F5" w:rsidR="00E52430" w:rsidRPr="00E52430" w:rsidRDefault="00E52430" w:rsidP="00E52430">
            <w:pPr>
              <w:jc w:val="center"/>
              <w:rPr>
                <w:ins w:id="2416" w:author="Bourque, Ethan" w:date="2024-04-23T10:34:00Z"/>
                <w:rFonts w:ascii="Garamond" w:hAnsi="Garamond" w:cs="Calibri"/>
                <w:color w:val="000000"/>
                <w:sz w:val="22"/>
                <w:szCs w:val="22"/>
                <w:rPrChange w:id="2417" w:author="Bourque, Ethan" w:date="2024-04-23T11:20:00Z">
                  <w:rPr>
                    <w:ins w:id="2418" w:author="Bourque, Ethan" w:date="2024-04-23T10:34: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09F6E68F" w14:textId="5ACB507F" w:rsidR="00E52430" w:rsidRPr="00E52430" w:rsidRDefault="00E52430" w:rsidP="00E52430">
            <w:pPr>
              <w:jc w:val="center"/>
              <w:rPr>
                <w:ins w:id="2419" w:author="Bourque, Ethan" w:date="2024-04-23T10:34:00Z"/>
                <w:rFonts w:ascii="Garamond" w:hAnsi="Garamond" w:cs="Calibri"/>
                <w:color w:val="000000"/>
                <w:sz w:val="22"/>
                <w:szCs w:val="22"/>
                <w:rPrChange w:id="2420" w:author="Bourque, Ethan" w:date="2024-04-23T11:20:00Z">
                  <w:rPr>
                    <w:ins w:id="2421" w:author="Bourque, Ethan" w:date="2024-04-23T10:34: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5FF7BC3C" w14:textId="44DBFCC4" w:rsidR="00E52430" w:rsidRPr="00E52430" w:rsidRDefault="00E52430" w:rsidP="00E52430">
            <w:pPr>
              <w:jc w:val="center"/>
              <w:rPr>
                <w:ins w:id="2422" w:author="Bourque, Ethan" w:date="2024-04-23T10:34:00Z"/>
                <w:rFonts w:ascii="Garamond" w:hAnsi="Garamond" w:cs="Calibri"/>
                <w:color w:val="000000"/>
                <w:sz w:val="22"/>
                <w:szCs w:val="22"/>
                <w:rPrChange w:id="2423" w:author="Bourque, Ethan" w:date="2024-04-23T11:20:00Z">
                  <w:rPr>
                    <w:ins w:id="2424" w:author="Bourque, Ethan" w:date="2024-04-23T10:34: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3DFD4428" w14:textId="361AAE8E" w:rsidR="00E52430" w:rsidRPr="00E52430" w:rsidRDefault="00E52430" w:rsidP="00E52430">
            <w:pPr>
              <w:jc w:val="center"/>
              <w:rPr>
                <w:ins w:id="2425" w:author="Bourque, Ethan" w:date="2024-04-23T10:34:00Z"/>
                <w:rFonts w:ascii="Garamond" w:hAnsi="Garamond" w:cs="Calibri"/>
                <w:color w:val="000000"/>
                <w:sz w:val="22"/>
                <w:szCs w:val="22"/>
                <w:rPrChange w:id="2426" w:author="Bourque, Ethan" w:date="2024-04-23T11:20:00Z">
                  <w:rPr>
                    <w:ins w:id="2427" w:author="Bourque, Ethan" w:date="2024-04-23T10:34:00Z"/>
                    <w:rFonts w:ascii="Calibri" w:hAnsi="Calibri" w:cs="Calibri"/>
                    <w:color w:val="000000"/>
                    <w:sz w:val="22"/>
                    <w:szCs w:val="22"/>
                  </w:rPr>
                </w:rPrChange>
              </w:rPr>
            </w:pPr>
            <w:proofErr w:type="spellStart"/>
            <w:ins w:id="2428"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382C7DC3" w14:textId="3CF996EF" w:rsidR="00E52430" w:rsidRPr="00E52430" w:rsidRDefault="00E52430" w:rsidP="00E52430">
            <w:pPr>
              <w:jc w:val="center"/>
              <w:rPr>
                <w:ins w:id="2429" w:author="Bourque, Ethan" w:date="2024-04-23T10:34:00Z"/>
                <w:rFonts w:ascii="Garamond" w:hAnsi="Garamond" w:cs="Calibri"/>
                <w:color w:val="000000"/>
                <w:sz w:val="22"/>
                <w:szCs w:val="22"/>
                <w:rPrChange w:id="2430" w:author="Bourque, Ethan" w:date="2024-04-23T11:20:00Z">
                  <w:rPr>
                    <w:ins w:id="2431" w:author="Bourque, Ethan" w:date="2024-04-23T10:34:00Z"/>
                    <w:rFonts w:ascii="Calibri" w:hAnsi="Calibri" w:cs="Calibri"/>
                    <w:color w:val="000000"/>
                    <w:sz w:val="22"/>
                    <w:szCs w:val="22"/>
                  </w:rPr>
                </w:rPrChange>
              </w:rPr>
            </w:pPr>
            <w:ins w:id="2432" w:author="Bourque, Ethan" w:date="2024-04-23T10:34:00Z">
              <w:r w:rsidRPr="00E52430">
                <w:rPr>
                  <w:rFonts w:ascii="Garamond" w:hAnsi="Garamond" w:cs="Calibri"/>
                  <w:color w:val="000000"/>
                  <w:sz w:val="22"/>
                  <w:szCs w:val="22"/>
                  <w:rPrChange w:id="2433" w:author="Bourque, Ethan" w:date="2024-04-23T11:20:00Z">
                    <w:rPr>
                      <w:rFonts w:ascii="Calibri" w:hAnsi="Calibri" w:cs="Calibri"/>
                      <w:color w:val="000000"/>
                      <w:sz w:val="22"/>
                      <w:szCs w:val="22"/>
                    </w:rPr>
                  </w:rPrChange>
                </w:rPr>
                <w:t>11/7/2023</w:t>
              </w:r>
            </w:ins>
          </w:p>
        </w:tc>
        <w:tc>
          <w:tcPr>
            <w:tcW w:w="774" w:type="dxa"/>
            <w:tcBorders>
              <w:top w:val="nil"/>
              <w:left w:val="nil"/>
              <w:bottom w:val="single" w:sz="4" w:space="0" w:color="auto"/>
              <w:right w:val="single" w:sz="4" w:space="0" w:color="auto"/>
            </w:tcBorders>
            <w:shd w:val="clear" w:color="auto" w:fill="auto"/>
            <w:noWrap/>
            <w:vAlign w:val="bottom"/>
          </w:tcPr>
          <w:p w14:paraId="1DE16368" w14:textId="4476DFE7" w:rsidR="00E52430" w:rsidRPr="00E52430" w:rsidRDefault="00E52430" w:rsidP="00E52430">
            <w:pPr>
              <w:jc w:val="center"/>
              <w:rPr>
                <w:ins w:id="2434" w:author="Bourque, Ethan" w:date="2024-04-23T10:34:00Z"/>
                <w:rFonts w:ascii="Garamond" w:hAnsi="Garamond" w:cs="Calibri"/>
                <w:color w:val="000000"/>
                <w:sz w:val="22"/>
                <w:szCs w:val="22"/>
                <w:rPrChange w:id="2435" w:author="Bourque, Ethan" w:date="2024-04-23T11:20:00Z">
                  <w:rPr>
                    <w:ins w:id="2436" w:author="Bourque, Ethan" w:date="2024-04-23T10:34:00Z"/>
                    <w:rFonts w:ascii="Calibri" w:hAnsi="Calibri" w:cs="Calibri"/>
                    <w:color w:val="000000"/>
                    <w:sz w:val="22"/>
                    <w:szCs w:val="22"/>
                  </w:rPr>
                </w:rPrChange>
              </w:rPr>
            </w:pPr>
            <w:ins w:id="2437" w:author="Bourque, Ethan" w:date="2024-04-23T10:34:00Z">
              <w:r w:rsidRPr="00E52430">
                <w:rPr>
                  <w:rFonts w:ascii="Garamond" w:hAnsi="Garamond" w:cs="Calibri"/>
                  <w:color w:val="000000"/>
                  <w:sz w:val="22"/>
                  <w:szCs w:val="22"/>
                  <w:rPrChange w:id="2438" w:author="Bourque, Ethan" w:date="2024-04-23T11:20:00Z">
                    <w:rPr>
                      <w:rFonts w:ascii="Calibri" w:hAnsi="Calibri" w:cs="Calibri"/>
                      <w:color w:val="000000"/>
                      <w:sz w:val="22"/>
                      <w:szCs w:val="22"/>
                    </w:rPr>
                  </w:rPrChange>
                </w:rPr>
                <w:t>8:25</w:t>
              </w:r>
            </w:ins>
          </w:p>
        </w:tc>
        <w:tc>
          <w:tcPr>
            <w:tcW w:w="1248" w:type="dxa"/>
            <w:tcBorders>
              <w:top w:val="nil"/>
              <w:left w:val="nil"/>
              <w:bottom w:val="single" w:sz="4" w:space="0" w:color="auto"/>
              <w:right w:val="single" w:sz="4" w:space="0" w:color="auto"/>
            </w:tcBorders>
            <w:shd w:val="clear" w:color="auto" w:fill="auto"/>
            <w:noWrap/>
            <w:vAlign w:val="bottom"/>
          </w:tcPr>
          <w:p w14:paraId="6AAF3DC8" w14:textId="1F7871D8" w:rsidR="00E52430" w:rsidRPr="00E52430" w:rsidRDefault="00E52430" w:rsidP="00E52430">
            <w:pPr>
              <w:jc w:val="center"/>
              <w:rPr>
                <w:ins w:id="2439" w:author="Bourque, Ethan" w:date="2024-04-23T10:34:00Z"/>
                <w:rFonts w:ascii="Garamond" w:hAnsi="Garamond" w:cs="Calibri"/>
                <w:color w:val="000000"/>
                <w:sz w:val="22"/>
                <w:szCs w:val="22"/>
                <w:rPrChange w:id="2440" w:author="Bourque, Ethan" w:date="2024-04-23T11:20:00Z">
                  <w:rPr>
                    <w:ins w:id="2441" w:author="Bourque, Ethan" w:date="2024-04-23T10:34:00Z"/>
                    <w:rFonts w:ascii="Calibri" w:hAnsi="Calibri" w:cs="Calibri"/>
                    <w:color w:val="000000"/>
                    <w:sz w:val="22"/>
                    <w:szCs w:val="22"/>
                  </w:rPr>
                </w:rPrChange>
              </w:rPr>
            </w:pPr>
          </w:p>
        </w:tc>
        <w:tc>
          <w:tcPr>
            <w:tcW w:w="1400" w:type="dxa"/>
            <w:tcBorders>
              <w:top w:val="nil"/>
              <w:left w:val="nil"/>
              <w:bottom w:val="single" w:sz="4" w:space="0" w:color="auto"/>
              <w:right w:val="single" w:sz="4" w:space="0" w:color="auto"/>
            </w:tcBorders>
            <w:shd w:val="clear" w:color="auto" w:fill="auto"/>
            <w:noWrap/>
            <w:vAlign w:val="bottom"/>
          </w:tcPr>
          <w:p w14:paraId="5FE219EA" w14:textId="6AB42589" w:rsidR="00E52430" w:rsidRPr="00E52430" w:rsidRDefault="00E52430" w:rsidP="00E52430">
            <w:pPr>
              <w:jc w:val="center"/>
              <w:rPr>
                <w:ins w:id="2442" w:author="Bourque, Ethan" w:date="2024-04-23T10:34:00Z"/>
                <w:rFonts w:ascii="Garamond" w:hAnsi="Garamond" w:cs="Calibri"/>
                <w:color w:val="000000"/>
                <w:sz w:val="22"/>
                <w:szCs w:val="22"/>
                <w:rPrChange w:id="2443" w:author="Bourque, Ethan" w:date="2024-04-23T11:20:00Z">
                  <w:rPr>
                    <w:ins w:id="2444" w:author="Bourque, Ethan" w:date="2024-04-23T10:34:00Z"/>
                    <w:rFonts w:ascii="Calibri" w:hAnsi="Calibri" w:cs="Calibri"/>
                    <w:color w:val="000000"/>
                    <w:sz w:val="22"/>
                    <w:szCs w:val="22"/>
                  </w:rPr>
                </w:rPrChange>
              </w:rPr>
            </w:pPr>
          </w:p>
        </w:tc>
        <w:tc>
          <w:tcPr>
            <w:tcW w:w="748" w:type="dxa"/>
            <w:tcBorders>
              <w:top w:val="nil"/>
              <w:left w:val="nil"/>
              <w:bottom w:val="single" w:sz="4" w:space="0" w:color="auto"/>
              <w:right w:val="single" w:sz="4" w:space="0" w:color="auto"/>
            </w:tcBorders>
            <w:shd w:val="clear" w:color="auto" w:fill="auto"/>
            <w:noWrap/>
            <w:vAlign w:val="bottom"/>
          </w:tcPr>
          <w:p w14:paraId="0009144E" w14:textId="1C10F035" w:rsidR="00E52430" w:rsidRPr="00E52430" w:rsidRDefault="00E52430" w:rsidP="00E52430">
            <w:pPr>
              <w:jc w:val="center"/>
              <w:rPr>
                <w:ins w:id="2445" w:author="Bourque, Ethan" w:date="2024-04-23T10:34:00Z"/>
                <w:rFonts w:ascii="Garamond" w:hAnsi="Garamond" w:cs="Calibri"/>
                <w:color w:val="000000"/>
                <w:sz w:val="22"/>
                <w:szCs w:val="22"/>
                <w:rPrChange w:id="2446" w:author="Bourque, Ethan" w:date="2024-04-23T11:20:00Z">
                  <w:rPr>
                    <w:ins w:id="2447" w:author="Bourque, Ethan" w:date="2024-04-23T10:34:00Z"/>
                    <w:rFonts w:ascii="Calibri" w:hAnsi="Calibri" w:cs="Calibri"/>
                    <w:color w:val="000000"/>
                    <w:sz w:val="22"/>
                    <w:szCs w:val="22"/>
                  </w:rPr>
                </w:rPrChange>
              </w:rPr>
            </w:pPr>
          </w:p>
        </w:tc>
      </w:tr>
      <w:tr w:rsidR="00E52430" w14:paraId="12447A13" w14:textId="77777777" w:rsidTr="00E52430">
        <w:trPr>
          <w:trHeight w:val="300"/>
          <w:jc w:val="center"/>
          <w:ins w:id="2448"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AC68F68" w14:textId="77777777" w:rsidR="00E52430" w:rsidRPr="00E52430" w:rsidRDefault="00E52430" w:rsidP="00E52430">
            <w:pPr>
              <w:jc w:val="center"/>
              <w:rPr>
                <w:ins w:id="2449" w:author="Bourque, Ethan" w:date="2024-04-23T10:34:00Z"/>
                <w:rFonts w:ascii="Garamond" w:hAnsi="Garamond" w:cs="Calibri"/>
                <w:color w:val="000000"/>
                <w:sz w:val="22"/>
                <w:szCs w:val="22"/>
                <w:rPrChange w:id="2450" w:author="Bourque, Ethan" w:date="2024-04-23T11:20:00Z">
                  <w:rPr>
                    <w:ins w:id="2451" w:author="Bourque, Ethan" w:date="2024-04-23T10:34: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6E7857FA" w14:textId="77777777" w:rsidR="00E52430" w:rsidRPr="00E52430" w:rsidRDefault="00E52430" w:rsidP="00E52430">
            <w:pPr>
              <w:jc w:val="center"/>
              <w:rPr>
                <w:ins w:id="2452" w:author="Bourque, Ethan" w:date="2024-04-23T10:34:00Z"/>
                <w:rFonts w:ascii="Garamond" w:hAnsi="Garamond" w:cs="Calibri"/>
                <w:color w:val="000000"/>
                <w:sz w:val="22"/>
                <w:szCs w:val="22"/>
                <w:rPrChange w:id="2453" w:author="Bourque, Ethan" w:date="2024-04-23T11:20:00Z">
                  <w:rPr>
                    <w:ins w:id="2454" w:author="Bourque, Ethan" w:date="2024-04-23T10:34: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19D411CD" w14:textId="77777777" w:rsidR="00E52430" w:rsidRPr="00E52430" w:rsidRDefault="00E52430" w:rsidP="00E52430">
            <w:pPr>
              <w:jc w:val="center"/>
              <w:rPr>
                <w:ins w:id="2455" w:author="Bourque, Ethan" w:date="2024-04-23T10:34:00Z"/>
                <w:rFonts w:ascii="Garamond" w:hAnsi="Garamond" w:cs="Calibri"/>
                <w:color w:val="000000"/>
                <w:sz w:val="22"/>
                <w:szCs w:val="22"/>
                <w:rPrChange w:id="2456" w:author="Bourque, Ethan" w:date="2024-04-23T11:20:00Z">
                  <w:rPr>
                    <w:ins w:id="2457" w:author="Bourque, Ethan" w:date="2024-04-23T10:34: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77BBA23D" w14:textId="067E6606" w:rsidR="00E52430" w:rsidRPr="00E52430" w:rsidRDefault="00E52430" w:rsidP="00E52430">
            <w:pPr>
              <w:jc w:val="center"/>
              <w:rPr>
                <w:ins w:id="2458" w:author="Bourque, Ethan" w:date="2024-04-23T10:34:00Z"/>
                <w:rFonts w:ascii="Garamond" w:hAnsi="Garamond" w:cs="Calibri"/>
                <w:color w:val="000000"/>
                <w:sz w:val="22"/>
                <w:szCs w:val="22"/>
                <w:rPrChange w:id="2459" w:author="Bourque, Ethan" w:date="2024-04-23T11:20:00Z">
                  <w:rPr>
                    <w:ins w:id="2460" w:author="Bourque, Ethan" w:date="2024-04-23T10:34:00Z"/>
                    <w:rFonts w:ascii="Calibri" w:hAnsi="Calibri" w:cs="Calibri"/>
                    <w:color w:val="000000"/>
                    <w:sz w:val="22"/>
                    <w:szCs w:val="22"/>
                  </w:rPr>
                </w:rPrChange>
              </w:rPr>
            </w:pPr>
            <w:proofErr w:type="spellStart"/>
            <w:ins w:id="2461" w:author="Bourque, Ethan" w:date="2024-04-23T11:18:00Z">
              <w:r w:rsidRPr="00E52430">
                <w:rPr>
                  <w:rFonts w:ascii="Garamond" w:hAnsi="Garamond"/>
                  <w:color w:val="000000"/>
                  <w:sz w:val="22"/>
                  <w:szCs w:val="22"/>
                </w:rPr>
                <w:t>apaesnut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744BE3E9" w14:textId="4A7952CF" w:rsidR="00E52430" w:rsidRPr="00E52430" w:rsidRDefault="00E52430" w:rsidP="00E52430">
            <w:pPr>
              <w:jc w:val="center"/>
              <w:rPr>
                <w:ins w:id="2462" w:author="Bourque, Ethan" w:date="2024-04-23T10:34:00Z"/>
                <w:rFonts w:ascii="Garamond" w:hAnsi="Garamond" w:cs="Calibri"/>
                <w:color w:val="000000"/>
                <w:sz w:val="22"/>
                <w:szCs w:val="22"/>
                <w:rPrChange w:id="2463" w:author="Bourque, Ethan" w:date="2024-04-23T11:20:00Z">
                  <w:rPr>
                    <w:ins w:id="2464" w:author="Bourque, Ethan" w:date="2024-04-23T10:34:00Z"/>
                    <w:rFonts w:ascii="Calibri" w:hAnsi="Calibri" w:cs="Calibri"/>
                    <w:color w:val="000000"/>
                    <w:sz w:val="22"/>
                    <w:szCs w:val="22"/>
                  </w:rPr>
                </w:rPrChange>
              </w:rPr>
            </w:pPr>
            <w:ins w:id="2465" w:author="Bourque, Ethan" w:date="2024-04-23T10:34:00Z">
              <w:r w:rsidRPr="00E52430">
                <w:rPr>
                  <w:rFonts w:ascii="Garamond" w:hAnsi="Garamond" w:cs="Calibri"/>
                  <w:color w:val="000000"/>
                  <w:sz w:val="22"/>
                  <w:szCs w:val="22"/>
                  <w:rPrChange w:id="2466" w:author="Bourque, Ethan" w:date="2024-04-23T11:20:00Z">
                    <w:rPr>
                      <w:rFonts w:ascii="Calibri" w:hAnsi="Calibri" w:cs="Calibri"/>
                      <w:color w:val="000000"/>
                      <w:sz w:val="22"/>
                      <w:szCs w:val="22"/>
                    </w:rPr>
                  </w:rPrChange>
                </w:rPr>
                <w:t>12/18/2023</w:t>
              </w:r>
            </w:ins>
          </w:p>
        </w:tc>
        <w:tc>
          <w:tcPr>
            <w:tcW w:w="774" w:type="dxa"/>
            <w:tcBorders>
              <w:top w:val="nil"/>
              <w:left w:val="nil"/>
              <w:bottom w:val="single" w:sz="4" w:space="0" w:color="auto"/>
              <w:right w:val="single" w:sz="4" w:space="0" w:color="auto"/>
            </w:tcBorders>
            <w:shd w:val="clear" w:color="auto" w:fill="auto"/>
            <w:noWrap/>
            <w:vAlign w:val="bottom"/>
          </w:tcPr>
          <w:p w14:paraId="1E735543" w14:textId="38A6D67E" w:rsidR="00E52430" w:rsidRPr="00E52430" w:rsidRDefault="00E52430" w:rsidP="00E52430">
            <w:pPr>
              <w:jc w:val="center"/>
              <w:rPr>
                <w:ins w:id="2467" w:author="Bourque, Ethan" w:date="2024-04-23T10:34:00Z"/>
                <w:rFonts w:ascii="Garamond" w:hAnsi="Garamond" w:cs="Calibri"/>
                <w:color w:val="000000"/>
                <w:sz w:val="22"/>
                <w:szCs w:val="22"/>
                <w:rPrChange w:id="2468" w:author="Bourque, Ethan" w:date="2024-04-23T11:20:00Z">
                  <w:rPr>
                    <w:ins w:id="2469" w:author="Bourque, Ethan" w:date="2024-04-23T10:34:00Z"/>
                    <w:rFonts w:ascii="Calibri" w:hAnsi="Calibri" w:cs="Calibri"/>
                    <w:color w:val="000000"/>
                    <w:sz w:val="22"/>
                    <w:szCs w:val="22"/>
                  </w:rPr>
                </w:rPrChange>
              </w:rPr>
            </w:pPr>
            <w:ins w:id="2470" w:author="Bourque, Ethan" w:date="2024-04-23T10:34:00Z">
              <w:r w:rsidRPr="00E52430">
                <w:rPr>
                  <w:rFonts w:ascii="Garamond" w:hAnsi="Garamond" w:cs="Calibri"/>
                  <w:color w:val="000000"/>
                  <w:sz w:val="22"/>
                  <w:szCs w:val="22"/>
                  <w:rPrChange w:id="2471" w:author="Bourque, Ethan" w:date="2024-04-23T11:20:00Z">
                    <w:rPr>
                      <w:rFonts w:ascii="Calibri" w:hAnsi="Calibri" w:cs="Calibri"/>
                      <w:color w:val="000000"/>
                      <w:sz w:val="22"/>
                      <w:szCs w:val="22"/>
                    </w:rPr>
                  </w:rPrChange>
                </w:rPr>
                <w:t>11:16</w:t>
              </w:r>
            </w:ins>
          </w:p>
        </w:tc>
        <w:tc>
          <w:tcPr>
            <w:tcW w:w="1248" w:type="dxa"/>
            <w:tcBorders>
              <w:top w:val="nil"/>
              <w:left w:val="nil"/>
              <w:bottom w:val="single" w:sz="4" w:space="0" w:color="auto"/>
              <w:right w:val="single" w:sz="4" w:space="0" w:color="auto"/>
            </w:tcBorders>
            <w:shd w:val="clear" w:color="auto" w:fill="auto"/>
            <w:noWrap/>
            <w:vAlign w:val="bottom"/>
          </w:tcPr>
          <w:p w14:paraId="499AA94E" w14:textId="77777777" w:rsidR="00E52430" w:rsidRPr="00E52430" w:rsidRDefault="00E52430" w:rsidP="00E52430">
            <w:pPr>
              <w:jc w:val="center"/>
              <w:rPr>
                <w:ins w:id="2472" w:author="Bourque, Ethan" w:date="2024-04-23T10:34:00Z"/>
                <w:rFonts w:ascii="Garamond" w:hAnsi="Garamond" w:cs="Calibri"/>
                <w:color w:val="000000"/>
                <w:sz w:val="22"/>
                <w:szCs w:val="22"/>
                <w:rPrChange w:id="2473" w:author="Bourque, Ethan" w:date="2024-04-23T11:20:00Z">
                  <w:rPr>
                    <w:ins w:id="2474" w:author="Bourque, Ethan" w:date="2024-04-23T10:34:00Z"/>
                    <w:rFonts w:ascii="Calibri" w:hAnsi="Calibri" w:cs="Calibri"/>
                    <w:color w:val="000000"/>
                    <w:sz w:val="22"/>
                    <w:szCs w:val="22"/>
                  </w:rPr>
                </w:rPrChange>
              </w:rPr>
            </w:pPr>
          </w:p>
        </w:tc>
        <w:tc>
          <w:tcPr>
            <w:tcW w:w="1400" w:type="dxa"/>
            <w:tcBorders>
              <w:top w:val="nil"/>
              <w:left w:val="nil"/>
              <w:bottom w:val="single" w:sz="4" w:space="0" w:color="auto"/>
              <w:right w:val="single" w:sz="4" w:space="0" w:color="auto"/>
            </w:tcBorders>
            <w:shd w:val="clear" w:color="auto" w:fill="auto"/>
            <w:noWrap/>
            <w:vAlign w:val="bottom"/>
          </w:tcPr>
          <w:p w14:paraId="4D5DF77E" w14:textId="77777777" w:rsidR="00E52430" w:rsidRPr="00E52430" w:rsidRDefault="00E52430" w:rsidP="00E52430">
            <w:pPr>
              <w:jc w:val="center"/>
              <w:rPr>
                <w:ins w:id="2475" w:author="Bourque, Ethan" w:date="2024-04-23T10:34:00Z"/>
                <w:rFonts w:ascii="Garamond" w:hAnsi="Garamond" w:cs="Calibri"/>
                <w:color w:val="000000"/>
                <w:sz w:val="22"/>
                <w:szCs w:val="22"/>
                <w:rPrChange w:id="2476" w:author="Bourque, Ethan" w:date="2024-04-23T11:20:00Z">
                  <w:rPr>
                    <w:ins w:id="2477" w:author="Bourque, Ethan" w:date="2024-04-23T10:34:00Z"/>
                    <w:rFonts w:ascii="Calibri" w:hAnsi="Calibri" w:cs="Calibri"/>
                    <w:color w:val="000000"/>
                    <w:sz w:val="22"/>
                    <w:szCs w:val="22"/>
                  </w:rPr>
                </w:rPrChange>
              </w:rPr>
            </w:pPr>
          </w:p>
        </w:tc>
        <w:tc>
          <w:tcPr>
            <w:tcW w:w="748" w:type="dxa"/>
            <w:tcBorders>
              <w:top w:val="nil"/>
              <w:left w:val="nil"/>
              <w:bottom w:val="single" w:sz="4" w:space="0" w:color="auto"/>
              <w:right w:val="single" w:sz="4" w:space="0" w:color="auto"/>
            </w:tcBorders>
            <w:shd w:val="clear" w:color="auto" w:fill="auto"/>
            <w:noWrap/>
            <w:vAlign w:val="bottom"/>
          </w:tcPr>
          <w:p w14:paraId="28EC74AB" w14:textId="77777777" w:rsidR="00E52430" w:rsidRPr="00E52430" w:rsidRDefault="00E52430" w:rsidP="00E52430">
            <w:pPr>
              <w:jc w:val="center"/>
              <w:rPr>
                <w:ins w:id="2478" w:author="Bourque, Ethan" w:date="2024-04-23T10:34:00Z"/>
                <w:rFonts w:ascii="Garamond" w:hAnsi="Garamond" w:cs="Calibri"/>
                <w:color w:val="000000"/>
                <w:sz w:val="22"/>
                <w:szCs w:val="22"/>
                <w:rPrChange w:id="2479" w:author="Bourque, Ethan" w:date="2024-04-23T11:20:00Z">
                  <w:rPr>
                    <w:ins w:id="2480" w:author="Bourque, Ethan" w:date="2024-04-23T10:34:00Z"/>
                    <w:rFonts w:ascii="Calibri" w:hAnsi="Calibri" w:cs="Calibri"/>
                    <w:color w:val="000000"/>
                    <w:sz w:val="22"/>
                    <w:szCs w:val="22"/>
                  </w:rPr>
                </w:rPrChange>
              </w:rPr>
            </w:pPr>
          </w:p>
        </w:tc>
      </w:tr>
      <w:tr w:rsidR="003E440C" w14:paraId="4B2A6509" w14:textId="77777777" w:rsidTr="00E52430">
        <w:trPr>
          <w:trHeight w:val="300"/>
          <w:jc w:val="center"/>
          <w:ins w:id="2481" w:author="Bourque, Ethan" w:date="2024-04-23T10:34: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680BD5FC" w14:textId="77777777" w:rsidR="003E440C" w:rsidRPr="00E52430" w:rsidRDefault="003E440C">
            <w:pPr>
              <w:jc w:val="center"/>
              <w:rPr>
                <w:ins w:id="2482" w:author="Bourque, Ethan" w:date="2024-04-23T10:34:00Z"/>
                <w:rFonts w:ascii="Garamond" w:hAnsi="Garamond" w:cs="Calibri"/>
                <w:color w:val="000000"/>
                <w:sz w:val="22"/>
                <w:szCs w:val="22"/>
                <w:rPrChange w:id="2483" w:author="Bourque, Ethan" w:date="2024-04-23T11:20:00Z">
                  <w:rPr>
                    <w:ins w:id="2484" w:author="Bourque, Ethan" w:date="2024-04-23T10:34:00Z"/>
                    <w:rFonts w:ascii="Calibri" w:hAnsi="Calibri" w:cs="Calibri"/>
                    <w:color w:val="000000"/>
                    <w:sz w:val="22"/>
                    <w:szCs w:val="22"/>
                  </w:rPr>
                </w:rPrChange>
              </w:rPr>
            </w:pPr>
          </w:p>
        </w:tc>
        <w:tc>
          <w:tcPr>
            <w:tcW w:w="1382" w:type="dxa"/>
            <w:tcBorders>
              <w:top w:val="nil"/>
              <w:left w:val="nil"/>
              <w:bottom w:val="single" w:sz="4" w:space="0" w:color="auto"/>
              <w:right w:val="single" w:sz="4" w:space="0" w:color="auto"/>
            </w:tcBorders>
            <w:shd w:val="clear" w:color="auto" w:fill="auto"/>
            <w:noWrap/>
            <w:vAlign w:val="bottom"/>
          </w:tcPr>
          <w:p w14:paraId="291D0F65" w14:textId="77777777" w:rsidR="003E440C" w:rsidRPr="00E52430" w:rsidRDefault="003E440C">
            <w:pPr>
              <w:jc w:val="center"/>
              <w:rPr>
                <w:ins w:id="2485" w:author="Bourque, Ethan" w:date="2024-04-23T10:34:00Z"/>
                <w:rFonts w:ascii="Garamond" w:hAnsi="Garamond" w:cs="Calibri"/>
                <w:color w:val="000000"/>
                <w:sz w:val="22"/>
                <w:szCs w:val="22"/>
                <w:rPrChange w:id="2486" w:author="Bourque, Ethan" w:date="2024-04-23T11:20:00Z">
                  <w:rPr>
                    <w:ins w:id="2487" w:author="Bourque, Ethan" w:date="2024-04-23T10:34:00Z"/>
                    <w:rFonts w:ascii="Calibri" w:hAnsi="Calibri" w:cs="Calibri"/>
                    <w:color w:val="000000"/>
                    <w:sz w:val="22"/>
                    <w:szCs w:val="22"/>
                  </w:rPr>
                </w:rPrChange>
              </w:rPr>
            </w:pPr>
          </w:p>
        </w:tc>
        <w:tc>
          <w:tcPr>
            <w:tcW w:w="734" w:type="dxa"/>
            <w:tcBorders>
              <w:top w:val="nil"/>
              <w:left w:val="nil"/>
              <w:bottom w:val="single" w:sz="4" w:space="0" w:color="auto"/>
              <w:right w:val="single" w:sz="4" w:space="0" w:color="auto"/>
            </w:tcBorders>
            <w:shd w:val="clear" w:color="auto" w:fill="auto"/>
            <w:noWrap/>
            <w:vAlign w:val="bottom"/>
          </w:tcPr>
          <w:p w14:paraId="5AE47047" w14:textId="77777777" w:rsidR="003E440C" w:rsidRPr="00E52430" w:rsidRDefault="003E440C">
            <w:pPr>
              <w:jc w:val="center"/>
              <w:rPr>
                <w:ins w:id="2488" w:author="Bourque, Ethan" w:date="2024-04-23T10:34:00Z"/>
                <w:rFonts w:ascii="Garamond" w:hAnsi="Garamond" w:cs="Calibri"/>
                <w:color w:val="000000"/>
                <w:sz w:val="22"/>
                <w:szCs w:val="22"/>
                <w:rPrChange w:id="2489" w:author="Bourque, Ethan" w:date="2024-04-23T11:20:00Z">
                  <w:rPr>
                    <w:ins w:id="2490" w:author="Bourque, Ethan" w:date="2024-04-23T10:34:00Z"/>
                    <w:rFonts w:ascii="Calibri" w:hAnsi="Calibri" w:cs="Calibri"/>
                    <w:color w:val="000000"/>
                    <w:sz w:val="22"/>
                    <w:szCs w:val="22"/>
                  </w:rPr>
                </w:rPrChange>
              </w:rPr>
            </w:pPr>
          </w:p>
        </w:tc>
        <w:tc>
          <w:tcPr>
            <w:tcW w:w="1143" w:type="dxa"/>
            <w:tcBorders>
              <w:top w:val="nil"/>
              <w:left w:val="nil"/>
              <w:bottom w:val="single" w:sz="4" w:space="0" w:color="auto"/>
              <w:right w:val="single" w:sz="4" w:space="0" w:color="auto"/>
            </w:tcBorders>
            <w:shd w:val="clear" w:color="auto" w:fill="auto"/>
            <w:noWrap/>
            <w:vAlign w:val="bottom"/>
          </w:tcPr>
          <w:p w14:paraId="08B444CA" w14:textId="737F68D3" w:rsidR="003E440C" w:rsidRPr="00E52430" w:rsidRDefault="003E440C">
            <w:pPr>
              <w:jc w:val="center"/>
              <w:rPr>
                <w:ins w:id="2491" w:author="Bourque, Ethan" w:date="2024-04-23T10:34:00Z"/>
                <w:rFonts w:ascii="Garamond" w:hAnsi="Garamond" w:cs="Calibri"/>
                <w:color w:val="000000"/>
                <w:sz w:val="22"/>
                <w:szCs w:val="22"/>
                <w:rPrChange w:id="2492" w:author="Bourque, Ethan" w:date="2024-04-23T11:20:00Z">
                  <w:rPr>
                    <w:ins w:id="2493" w:author="Bourque, Ethan" w:date="2024-04-23T10:34:00Z"/>
                    <w:rFonts w:ascii="Calibri" w:hAnsi="Calibri" w:cs="Calibri"/>
                    <w:color w:val="000000"/>
                    <w:sz w:val="22"/>
                    <w:szCs w:val="22"/>
                  </w:rPr>
                </w:rPrChange>
              </w:rPr>
            </w:pPr>
          </w:p>
        </w:tc>
        <w:tc>
          <w:tcPr>
            <w:tcW w:w="1387" w:type="dxa"/>
            <w:tcBorders>
              <w:top w:val="nil"/>
              <w:left w:val="nil"/>
              <w:bottom w:val="single" w:sz="4" w:space="0" w:color="auto"/>
              <w:right w:val="single" w:sz="4" w:space="0" w:color="auto"/>
            </w:tcBorders>
            <w:shd w:val="clear" w:color="auto" w:fill="auto"/>
            <w:noWrap/>
            <w:vAlign w:val="bottom"/>
          </w:tcPr>
          <w:p w14:paraId="06BFA991" w14:textId="79E56AAC" w:rsidR="003E440C" w:rsidRPr="00E52430" w:rsidRDefault="003E440C">
            <w:pPr>
              <w:jc w:val="center"/>
              <w:rPr>
                <w:ins w:id="2494" w:author="Bourque, Ethan" w:date="2024-04-23T10:34:00Z"/>
                <w:rFonts w:ascii="Garamond" w:hAnsi="Garamond" w:cs="Calibri"/>
                <w:color w:val="000000"/>
                <w:sz w:val="22"/>
                <w:szCs w:val="22"/>
                <w:rPrChange w:id="2495" w:author="Bourque, Ethan" w:date="2024-04-23T11:20:00Z">
                  <w:rPr>
                    <w:ins w:id="2496" w:author="Bourque, Ethan" w:date="2024-04-23T10:34:00Z"/>
                    <w:rFonts w:ascii="Calibri" w:hAnsi="Calibri" w:cs="Calibri"/>
                    <w:color w:val="000000"/>
                    <w:sz w:val="22"/>
                    <w:szCs w:val="22"/>
                  </w:rPr>
                </w:rPrChange>
              </w:rPr>
            </w:pPr>
          </w:p>
        </w:tc>
        <w:tc>
          <w:tcPr>
            <w:tcW w:w="774" w:type="dxa"/>
            <w:tcBorders>
              <w:top w:val="nil"/>
              <w:left w:val="nil"/>
              <w:bottom w:val="single" w:sz="4" w:space="0" w:color="auto"/>
              <w:right w:val="single" w:sz="4" w:space="0" w:color="auto"/>
            </w:tcBorders>
            <w:shd w:val="clear" w:color="auto" w:fill="auto"/>
            <w:noWrap/>
            <w:vAlign w:val="bottom"/>
          </w:tcPr>
          <w:p w14:paraId="01D8CB4A" w14:textId="713A4AC8" w:rsidR="003E440C" w:rsidRPr="00E52430" w:rsidRDefault="003E440C">
            <w:pPr>
              <w:jc w:val="center"/>
              <w:rPr>
                <w:ins w:id="2497" w:author="Bourque, Ethan" w:date="2024-04-23T10:34:00Z"/>
                <w:rFonts w:ascii="Garamond" w:hAnsi="Garamond" w:cs="Calibri"/>
                <w:color w:val="000000"/>
                <w:sz w:val="22"/>
                <w:szCs w:val="22"/>
                <w:rPrChange w:id="2498" w:author="Bourque, Ethan" w:date="2024-04-23T11:20:00Z">
                  <w:rPr>
                    <w:ins w:id="2499" w:author="Bourque, Ethan" w:date="2024-04-23T10:34:00Z"/>
                    <w:rFonts w:ascii="Calibri" w:hAnsi="Calibri" w:cs="Calibri"/>
                    <w:color w:val="000000"/>
                    <w:sz w:val="22"/>
                    <w:szCs w:val="22"/>
                  </w:rPr>
                </w:rPrChange>
              </w:rPr>
            </w:pPr>
          </w:p>
        </w:tc>
        <w:tc>
          <w:tcPr>
            <w:tcW w:w="1248" w:type="dxa"/>
            <w:tcBorders>
              <w:top w:val="nil"/>
              <w:left w:val="nil"/>
              <w:bottom w:val="single" w:sz="4" w:space="0" w:color="auto"/>
              <w:right w:val="single" w:sz="4" w:space="0" w:color="auto"/>
            </w:tcBorders>
            <w:shd w:val="clear" w:color="auto" w:fill="auto"/>
            <w:noWrap/>
            <w:vAlign w:val="bottom"/>
          </w:tcPr>
          <w:p w14:paraId="74FB7E6B" w14:textId="77777777" w:rsidR="003E440C" w:rsidRPr="00E52430" w:rsidRDefault="003E440C">
            <w:pPr>
              <w:jc w:val="center"/>
              <w:rPr>
                <w:ins w:id="2500" w:author="Bourque, Ethan" w:date="2024-04-23T10:34:00Z"/>
                <w:rFonts w:ascii="Garamond" w:hAnsi="Garamond" w:cs="Calibri"/>
                <w:color w:val="000000"/>
                <w:sz w:val="22"/>
                <w:szCs w:val="22"/>
                <w:rPrChange w:id="2501" w:author="Bourque, Ethan" w:date="2024-04-23T11:20:00Z">
                  <w:rPr>
                    <w:ins w:id="2502" w:author="Bourque, Ethan" w:date="2024-04-23T10:34:00Z"/>
                    <w:rFonts w:ascii="Calibri" w:hAnsi="Calibri" w:cs="Calibri"/>
                    <w:color w:val="000000"/>
                    <w:sz w:val="22"/>
                    <w:szCs w:val="22"/>
                  </w:rPr>
                </w:rPrChange>
              </w:rPr>
            </w:pPr>
          </w:p>
        </w:tc>
        <w:tc>
          <w:tcPr>
            <w:tcW w:w="1400" w:type="dxa"/>
            <w:tcBorders>
              <w:top w:val="nil"/>
              <w:left w:val="nil"/>
              <w:bottom w:val="single" w:sz="4" w:space="0" w:color="auto"/>
              <w:right w:val="single" w:sz="4" w:space="0" w:color="auto"/>
            </w:tcBorders>
            <w:shd w:val="clear" w:color="auto" w:fill="auto"/>
            <w:noWrap/>
            <w:vAlign w:val="bottom"/>
          </w:tcPr>
          <w:p w14:paraId="6F2DB2FA" w14:textId="77777777" w:rsidR="003E440C" w:rsidRPr="00E52430" w:rsidRDefault="003E440C">
            <w:pPr>
              <w:jc w:val="center"/>
              <w:rPr>
                <w:ins w:id="2503" w:author="Bourque, Ethan" w:date="2024-04-23T10:34:00Z"/>
                <w:rFonts w:ascii="Garamond" w:hAnsi="Garamond" w:cs="Calibri"/>
                <w:color w:val="000000"/>
                <w:sz w:val="22"/>
                <w:szCs w:val="22"/>
                <w:rPrChange w:id="2504" w:author="Bourque, Ethan" w:date="2024-04-23T11:20:00Z">
                  <w:rPr>
                    <w:ins w:id="2505" w:author="Bourque, Ethan" w:date="2024-04-23T10:34:00Z"/>
                    <w:rFonts w:ascii="Calibri" w:hAnsi="Calibri" w:cs="Calibri"/>
                    <w:color w:val="000000"/>
                    <w:sz w:val="22"/>
                    <w:szCs w:val="22"/>
                  </w:rPr>
                </w:rPrChange>
              </w:rPr>
            </w:pPr>
          </w:p>
        </w:tc>
        <w:tc>
          <w:tcPr>
            <w:tcW w:w="748" w:type="dxa"/>
            <w:tcBorders>
              <w:top w:val="nil"/>
              <w:left w:val="nil"/>
              <w:bottom w:val="single" w:sz="4" w:space="0" w:color="auto"/>
              <w:right w:val="single" w:sz="4" w:space="0" w:color="auto"/>
            </w:tcBorders>
            <w:shd w:val="clear" w:color="auto" w:fill="auto"/>
            <w:noWrap/>
            <w:vAlign w:val="bottom"/>
          </w:tcPr>
          <w:p w14:paraId="47380526" w14:textId="77777777" w:rsidR="003E440C" w:rsidRPr="00E52430" w:rsidRDefault="003E440C">
            <w:pPr>
              <w:jc w:val="center"/>
              <w:rPr>
                <w:ins w:id="2506" w:author="Bourque, Ethan" w:date="2024-04-23T10:34:00Z"/>
                <w:rFonts w:ascii="Garamond" w:hAnsi="Garamond" w:cs="Calibri"/>
                <w:color w:val="000000"/>
                <w:sz w:val="22"/>
                <w:szCs w:val="22"/>
                <w:rPrChange w:id="2507" w:author="Bourque, Ethan" w:date="2024-04-23T11:20:00Z">
                  <w:rPr>
                    <w:ins w:id="2508" w:author="Bourque, Ethan" w:date="2024-04-23T10:34:00Z"/>
                    <w:rFonts w:ascii="Calibri" w:hAnsi="Calibri" w:cs="Calibri"/>
                    <w:color w:val="000000"/>
                    <w:sz w:val="22"/>
                    <w:szCs w:val="22"/>
                  </w:rPr>
                </w:rPrChange>
              </w:rPr>
            </w:pPr>
          </w:p>
        </w:tc>
      </w:tr>
      <w:tr w:rsidR="003E440C" w14:paraId="5AC6C667" w14:textId="77777777" w:rsidTr="00E52430">
        <w:trPr>
          <w:trHeight w:val="300"/>
          <w:jc w:val="center"/>
          <w:ins w:id="2509" w:author="Bourque, Ethan" w:date="2024-04-23T10:31: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26124DAC" w14:textId="58CE5D93" w:rsidR="003E440C" w:rsidRPr="00E52430" w:rsidRDefault="003E440C" w:rsidP="003E440C">
            <w:pPr>
              <w:jc w:val="center"/>
              <w:rPr>
                <w:ins w:id="2510" w:author="Bourque, Ethan" w:date="2024-04-23T10:31:00Z"/>
                <w:rFonts w:ascii="Garamond" w:hAnsi="Garamond" w:cs="Calibri"/>
                <w:color w:val="000000"/>
                <w:sz w:val="22"/>
                <w:szCs w:val="22"/>
                <w:rPrChange w:id="2511" w:author="Bourque, Ethan" w:date="2024-04-23T11:20:00Z">
                  <w:rPr>
                    <w:ins w:id="2512" w:author="Bourque, Ethan" w:date="2024-04-23T10:31:00Z"/>
                    <w:rFonts w:ascii="Calibri" w:hAnsi="Calibri" w:cs="Calibri"/>
                    <w:color w:val="000000"/>
                    <w:sz w:val="22"/>
                    <w:szCs w:val="22"/>
                  </w:rPr>
                </w:rPrChange>
              </w:rPr>
            </w:pPr>
            <w:ins w:id="2513" w:author="Bourque, Ethan" w:date="2024-04-23T10:35:00Z">
              <w:r w:rsidRPr="00E52430">
                <w:rPr>
                  <w:rFonts w:ascii="Garamond" w:hAnsi="Garamond" w:cs="Calibri"/>
                  <w:b/>
                  <w:bCs/>
                  <w:color w:val="000000"/>
                  <w:sz w:val="22"/>
                  <w:szCs w:val="22"/>
                </w:rPr>
                <w:t>Site</w:t>
              </w:r>
            </w:ins>
          </w:p>
        </w:tc>
        <w:tc>
          <w:tcPr>
            <w:tcW w:w="1382" w:type="dxa"/>
            <w:tcBorders>
              <w:top w:val="nil"/>
              <w:left w:val="nil"/>
              <w:bottom w:val="single" w:sz="4" w:space="0" w:color="auto"/>
              <w:right w:val="single" w:sz="4" w:space="0" w:color="auto"/>
            </w:tcBorders>
            <w:shd w:val="clear" w:color="auto" w:fill="auto"/>
            <w:noWrap/>
            <w:vAlign w:val="bottom"/>
          </w:tcPr>
          <w:p w14:paraId="273A85FE" w14:textId="7FE8A811" w:rsidR="003E440C" w:rsidRPr="00E52430" w:rsidRDefault="003E440C" w:rsidP="003E440C">
            <w:pPr>
              <w:jc w:val="center"/>
              <w:rPr>
                <w:ins w:id="2514" w:author="Bourque, Ethan" w:date="2024-04-23T10:31:00Z"/>
                <w:rFonts w:ascii="Garamond" w:hAnsi="Garamond" w:cs="Calibri"/>
                <w:color w:val="000000"/>
                <w:sz w:val="22"/>
                <w:szCs w:val="22"/>
                <w:rPrChange w:id="2515" w:author="Bourque, Ethan" w:date="2024-04-23T11:20:00Z">
                  <w:rPr>
                    <w:ins w:id="2516" w:author="Bourque, Ethan" w:date="2024-04-23T10:31:00Z"/>
                    <w:rFonts w:ascii="Calibri" w:hAnsi="Calibri" w:cs="Calibri"/>
                    <w:color w:val="000000"/>
                    <w:sz w:val="22"/>
                    <w:szCs w:val="22"/>
                  </w:rPr>
                </w:rPrChange>
              </w:rPr>
            </w:pPr>
            <w:ins w:id="2517" w:author="Bourque, Ethan" w:date="2024-04-23T10:35:00Z">
              <w:r w:rsidRPr="00E52430">
                <w:rPr>
                  <w:rFonts w:ascii="Garamond" w:hAnsi="Garamond" w:cs="Calibri"/>
                  <w:b/>
                  <w:bCs/>
                  <w:color w:val="000000"/>
                  <w:sz w:val="22"/>
                  <w:szCs w:val="22"/>
                </w:rPr>
                <w:t>Date</w:t>
              </w:r>
            </w:ins>
          </w:p>
        </w:tc>
        <w:tc>
          <w:tcPr>
            <w:tcW w:w="734" w:type="dxa"/>
            <w:tcBorders>
              <w:top w:val="nil"/>
              <w:left w:val="nil"/>
              <w:bottom w:val="single" w:sz="4" w:space="0" w:color="auto"/>
              <w:right w:val="single" w:sz="4" w:space="0" w:color="auto"/>
            </w:tcBorders>
            <w:shd w:val="clear" w:color="auto" w:fill="auto"/>
            <w:noWrap/>
            <w:vAlign w:val="bottom"/>
          </w:tcPr>
          <w:p w14:paraId="0B333832" w14:textId="1B8481F3" w:rsidR="003E440C" w:rsidRPr="00E52430" w:rsidRDefault="003E440C" w:rsidP="003E440C">
            <w:pPr>
              <w:jc w:val="center"/>
              <w:rPr>
                <w:ins w:id="2518" w:author="Bourque, Ethan" w:date="2024-04-23T10:31:00Z"/>
                <w:rFonts w:ascii="Garamond" w:hAnsi="Garamond" w:cs="Calibri"/>
                <w:color w:val="000000"/>
                <w:sz w:val="22"/>
                <w:szCs w:val="22"/>
                <w:rPrChange w:id="2519" w:author="Bourque, Ethan" w:date="2024-04-23T11:20:00Z">
                  <w:rPr>
                    <w:ins w:id="2520" w:author="Bourque, Ethan" w:date="2024-04-23T10:31:00Z"/>
                    <w:rFonts w:ascii="Calibri" w:hAnsi="Calibri" w:cs="Calibri"/>
                    <w:color w:val="000000"/>
                    <w:sz w:val="22"/>
                    <w:szCs w:val="22"/>
                  </w:rPr>
                </w:rPrChange>
              </w:rPr>
            </w:pPr>
            <w:ins w:id="2521" w:author="Bourque, Ethan" w:date="2024-04-23T10:35:00Z">
              <w:r w:rsidRPr="00E52430">
                <w:rPr>
                  <w:rFonts w:ascii="Garamond" w:hAnsi="Garamond" w:cs="Calibri"/>
                  <w:b/>
                  <w:bCs/>
                  <w:color w:val="000000"/>
                  <w:sz w:val="22"/>
                  <w:szCs w:val="22"/>
                </w:rPr>
                <w:t>Time</w:t>
              </w:r>
            </w:ins>
          </w:p>
        </w:tc>
        <w:tc>
          <w:tcPr>
            <w:tcW w:w="1143" w:type="dxa"/>
            <w:tcBorders>
              <w:top w:val="nil"/>
              <w:left w:val="nil"/>
              <w:bottom w:val="single" w:sz="4" w:space="0" w:color="auto"/>
              <w:right w:val="single" w:sz="4" w:space="0" w:color="auto"/>
            </w:tcBorders>
            <w:shd w:val="clear" w:color="auto" w:fill="auto"/>
            <w:noWrap/>
            <w:vAlign w:val="bottom"/>
          </w:tcPr>
          <w:p w14:paraId="46FF7E40" w14:textId="4579FECD" w:rsidR="003E440C" w:rsidRPr="00E52430" w:rsidRDefault="003E440C" w:rsidP="003E440C">
            <w:pPr>
              <w:jc w:val="center"/>
              <w:rPr>
                <w:ins w:id="2522" w:author="Bourque, Ethan" w:date="2024-04-23T10:31:00Z"/>
                <w:rFonts w:ascii="Garamond" w:hAnsi="Garamond" w:cs="Calibri"/>
                <w:color w:val="000000"/>
                <w:sz w:val="22"/>
                <w:szCs w:val="22"/>
                <w:rPrChange w:id="2523" w:author="Bourque, Ethan" w:date="2024-04-23T11:20:00Z">
                  <w:rPr>
                    <w:ins w:id="2524" w:author="Bourque, Ethan" w:date="2024-04-23T10:31:00Z"/>
                    <w:rFonts w:ascii="Calibri" w:hAnsi="Calibri" w:cs="Calibri"/>
                    <w:color w:val="000000"/>
                    <w:sz w:val="22"/>
                    <w:szCs w:val="22"/>
                  </w:rPr>
                </w:rPrChange>
              </w:rPr>
            </w:pPr>
            <w:ins w:id="2525" w:author="Bourque, Ethan" w:date="2024-04-23T10:35:00Z">
              <w:r w:rsidRPr="00E52430">
                <w:rPr>
                  <w:rFonts w:ascii="Garamond" w:hAnsi="Garamond" w:cs="Calibri"/>
                  <w:b/>
                  <w:bCs/>
                  <w:color w:val="000000"/>
                  <w:sz w:val="22"/>
                  <w:szCs w:val="22"/>
                </w:rPr>
                <w:t>Site</w:t>
              </w:r>
            </w:ins>
          </w:p>
        </w:tc>
        <w:tc>
          <w:tcPr>
            <w:tcW w:w="1387" w:type="dxa"/>
            <w:tcBorders>
              <w:top w:val="nil"/>
              <w:left w:val="nil"/>
              <w:bottom w:val="single" w:sz="4" w:space="0" w:color="auto"/>
              <w:right w:val="single" w:sz="4" w:space="0" w:color="auto"/>
            </w:tcBorders>
            <w:shd w:val="clear" w:color="auto" w:fill="auto"/>
            <w:noWrap/>
            <w:vAlign w:val="bottom"/>
          </w:tcPr>
          <w:p w14:paraId="529B3DE8" w14:textId="7430C8CC" w:rsidR="003E440C" w:rsidRPr="00E52430" w:rsidRDefault="003E440C" w:rsidP="003E440C">
            <w:pPr>
              <w:jc w:val="center"/>
              <w:rPr>
                <w:ins w:id="2526" w:author="Bourque, Ethan" w:date="2024-04-23T10:31:00Z"/>
                <w:rFonts w:ascii="Garamond" w:hAnsi="Garamond" w:cs="Calibri"/>
                <w:color w:val="000000"/>
                <w:sz w:val="22"/>
                <w:szCs w:val="22"/>
                <w:rPrChange w:id="2527" w:author="Bourque, Ethan" w:date="2024-04-23T11:20:00Z">
                  <w:rPr>
                    <w:ins w:id="2528" w:author="Bourque, Ethan" w:date="2024-04-23T10:31:00Z"/>
                    <w:rFonts w:ascii="Calibri" w:hAnsi="Calibri" w:cs="Calibri"/>
                    <w:color w:val="000000"/>
                    <w:sz w:val="22"/>
                    <w:szCs w:val="22"/>
                  </w:rPr>
                </w:rPrChange>
              </w:rPr>
            </w:pPr>
            <w:ins w:id="2529" w:author="Bourque, Ethan" w:date="2024-04-23T10:35:00Z">
              <w:r w:rsidRPr="00E52430">
                <w:rPr>
                  <w:rFonts w:ascii="Garamond" w:hAnsi="Garamond" w:cs="Calibri"/>
                  <w:b/>
                  <w:bCs/>
                  <w:color w:val="000000"/>
                  <w:sz w:val="22"/>
                  <w:szCs w:val="22"/>
                </w:rPr>
                <w:t>Date</w:t>
              </w:r>
            </w:ins>
          </w:p>
        </w:tc>
        <w:tc>
          <w:tcPr>
            <w:tcW w:w="774" w:type="dxa"/>
            <w:tcBorders>
              <w:top w:val="nil"/>
              <w:left w:val="nil"/>
              <w:bottom w:val="single" w:sz="4" w:space="0" w:color="auto"/>
              <w:right w:val="single" w:sz="4" w:space="0" w:color="auto"/>
            </w:tcBorders>
            <w:shd w:val="clear" w:color="auto" w:fill="auto"/>
            <w:noWrap/>
            <w:vAlign w:val="bottom"/>
          </w:tcPr>
          <w:p w14:paraId="28A2D343" w14:textId="0E944182" w:rsidR="003E440C" w:rsidRPr="00E52430" w:rsidRDefault="003E440C" w:rsidP="003E440C">
            <w:pPr>
              <w:jc w:val="center"/>
              <w:rPr>
                <w:ins w:id="2530" w:author="Bourque, Ethan" w:date="2024-04-23T10:31:00Z"/>
                <w:rFonts w:ascii="Garamond" w:hAnsi="Garamond" w:cs="Calibri"/>
                <w:color w:val="000000"/>
                <w:sz w:val="22"/>
                <w:szCs w:val="22"/>
                <w:rPrChange w:id="2531" w:author="Bourque, Ethan" w:date="2024-04-23T11:20:00Z">
                  <w:rPr>
                    <w:ins w:id="2532" w:author="Bourque, Ethan" w:date="2024-04-23T10:31:00Z"/>
                    <w:rFonts w:ascii="Calibri" w:hAnsi="Calibri" w:cs="Calibri"/>
                    <w:color w:val="000000"/>
                    <w:sz w:val="22"/>
                    <w:szCs w:val="22"/>
                  </w:rPr>
                </w:rPrChange>
              </w:rPr>
            </w:pPr>
            <w:ins w:id="2533" w:author="Bourque, Ethan" w:date="2024-04-23T10:35:00Z">
              <w:r w:rsidRPr="00E52430">
                <w:rPr>
                  <w:rFonts w:ascii="Garamond" w:hAnsi="Garamond" w:cs="Calibri"/>
                  <w:b/>
                  <w:bCs/>
                  <w:color w:val="000000"/>
                  <w:sz w:val="22"/>
                  <w:szCs w:val="22"/>
                </w:rPr>
                <w:t>Time</w:t>
              </w:r>
            </w:ins>
          </w:p>
        </w:tc>
        <w:tc>
          <w:tcPr>
            <w:tcW w:w="1248" w:type="dxa"/>
            <w:tcBorders>
              <w:top w:val="nil"/>
              <w:left w:val="nil"/>
              <w:bottom w:val="single" w:sz="4" w:space="0" w:color="auto"/>
              <w:right w:val="single" w:sz="4" w:space="0" w:color="auto"/>
            </w:tcBorders>
            <w:shd w:val="clear" w:color="auto" w:fill="auto"/>
            <w:noWrap/>
            <w:vAlign w:val="bottom"/>
          </w:tcPr>
          <w:p w14:paraId="098F6CFD" w14:textId="68A1D464" w:rsidR="003E440C" w:rsidRPr="00E52430" w:rsidRDefault="003E440C" w:rsidP="003E440C">
            <w:pPr>
              <w:jc w:val="center"/>
              <w:rPr>
                <w:ins w:id="2534" w:author="Bourque, Ethan" w:date="2024-04-23T10:31:00Z"/>
                <w:rFonts w:ascii="Garamond" w:hAnsi="Garamond" w:cs="Calibri"/>
                <w:color w:val="000000"/>
                <w:sz w:val="22"/>
                <w:szCs w:val="22"/>
                <w:rPrChange w:id="2535" w:author="Bourque, Ethan" w:date="2024-04-23T11:20:00Z">
                  <w:rPr>
                    <w:ins w:id="2536" w:author="Bourque, Ethan" w:date="2024-04-23T10:31:00Z"/>
                    <w:rFonts w:ascii="Calibri" w:hAnsi="Calibri" w:cs="Calibri"/>
                    <w:color w:val="000000"/>
                    <w:sz w:val="22"/>
                    <w:szCs w:val="22"/>
                  </w:rPr>
                </w:rPrChange>
              </w:rPr>
            </w:pPr>
            <w:ins w:id="2537" w:author="Bourque, Ethan" w:date="2024-04-23T10:35:00Z">
              <w:r w:rsidRPr="00E52430">
                <w:rPr>
                  <w:rFonts w:ascii="Garamond" w:hAnsi="Garamond" w:cs="Calibri"/>
                  <w:b/>
                  <w:bCs/>
                  <w:color w:val="000000"/>
                  <w:sz w:val="22"/>
                  <w:szCs w:val="22"/>
                </w:rPr>
                <w:t>Site</w:t>
              </w:r>
            </w:ins>
          </w:p>
        </w:tc>
        <w:tc>
          <w:tcPr>
            <w:tcW w:w="1400" w:type="dxa"/>
            <w:tcBorders>
              <w:top w:val="nil"/>
              <w:left w:val="nil"/>
              <w:bottom w:val="single" w:sz="4" w:space="0" w:color="auto"/>
              <w:right w:val="single" w:sz="4" w:space="0" w:color="auto"/>
            </w:tcBorders>
            <w:shd w:val="clear" w:color="auto" w:fill="auto"/>
            <w:noWrap/>
            <w:vAlign w:val="bottom"/>
          </w:tcPr>
          <w:p w14:paraId="5E54C980" w14:textId="235DFB10" w:rsidR="003E440C" w:rsidRPr="00E52430" w:rsidRDefault="003E440C" w:rsidP="003E440C">
            <w:pPr>
              <w:jc w:val="center"/>
              <w:rPr>
                <w:ins w:id="2538" w:author="Bourque, Ethan" w:date="2024-04-23T10:31:00Z"/>
                <w:rFonts w:ascii="Garamond" w:hAnsi="Garamond" w:cs="Calibri"/>
                <w:color w:val="000000"/>
                <w:sz w:val="22"/>
                <w:szCs w:val="22"/>
                <w:rPrChange w:id="2539" w:author="Bourque, Ethan" w:date="2024-04-23T11:20:00Z">
                  <w:rPr>
                    <w:ins w:id="2540" w:author="Bourque, Ethan" w:date="2024-04-23T10:31:00Z"/>
                    <w:rFonts w:ascii="Calibri" w:hAnsi="Calibri" w:cs="Calibri"/>
                    <w:color w:val="000000"/>
                    <w:sz w:val="22"/>
                    <w:szCs w:val="22"/>
                  </w:rPr>
                </w:rPrChange>
              </w:rPr>
            </w:pPr>
            <w:ins w:id="2541" w:author="Bourque, Ethan" w:date="2024-04-23T10:35:00Z">
              <w:r w:rsidRPr="00E52430">
                <w:rPr>
                  <w:rFonts w:ascii="Garamond" w:hAnsi="Garamond" w:cs="Calibri"/>
                  <w:b/>
                  <w:bCs/>
                  <w:color w:val="000000"/>
                  <w:sz w:val="22"/>
                  <w:szCs w:val="22"/>
                </w:rPr>
                <w:t>Date</w:t>
              </w:r>
            </w:ins>
          </w:p>
        </w:tc>
        <w:tc>
          <w:tcPr>
            <w:tcW w:w="748" w:type="dxa"/>
            <w:tcBorders>
              <w:top w:val="nil"/>
              <w:left w:val="nil"/>
              <w:bottom w:val="single" w:sz="4" w:space="0" w:color="auto"/>
              <w:right w:val="single" w:sz="4" w:space="0" w:color="auto"/>
            </w:tcBorders>
            <w:shd w:val="clear" w:color="auto" w:fill="auto"/>
            <w:noWrap/>
            <w:vAlign w:val="bottom"/>
          </w:tcPr>
          <w:p w14:paraId="75C3180D" w14:textId="67755C84" w:rsidR="003E440C" w:rsidRPr="00E52430" w:rsidRDefault="003E440C" w:rsidP="003E440C">
            <w:pPr>
              <w:jc w:val="center"/>
              <w:rPr>
                <w:ins w:id="2542" w:author="Bourque, Ethan" w:date="2024-04-23T10:31:00Z"/>
                <w:rFonts w:ascii="Garamond" w:hAnsi="Garamond" w:cs="Calibri"/>
                <w:color w:val="000000"/>
                <w:sz w:val="22"/>
                <w:szCs w:val="22"/>
                <w:rPrChange w:id="2543" w:author="Bourque, Ethan" w:date="2024-04-23T11:20:00Z">
                  <w:rPr>
                    <w:ins w:id="2544" w:author="Bourque, Ethan" w:date="2024-04-23T10:31:00Z"/>
                    <w:rFonts w:ascii="Calibri" w:hAnsi="Calibri" w:cs="Calibri"/>
                    <w:color w:val="000000"/>
                    <w:sz w:val="22"/>
                    <w:szCs w:val="22"/>
                  </w:rPr>
                </w:rPrChange>
              </w:rPr>
            </w:pPr>
            <w:ins w:id="2545" w:author="Bourque, Ethan" w:date="2024-04-23T10:35:00Z">
              <w:r w:rsidRPr="00E52430">
                <w:rPr>
                  <w:rFonts w:ascii="Garamond" w:hAnsi="Garamond" w:cs="Calibri"/>
                  <w:b/>
                  <w:bCs/>
                  <w:color w:val="000000"/>
                  <w:sz w:val="22"/>
                  <w:szCs w:val="22"/>
                </w:rPr>
                <w:t>Time</w:t>
              </w:r>
            </w:ins>
          </w:p>
        </w:tc>
      </w:tr>
      <w:tr w:rsidR="00E52430" w14:paraId="5DF2B268" w14:textId="77777777" w:rsidTr="00E52430">
        <w:trPr>
          <w:trHeight w:val="300"/>
          <w:jc w:val="center"/>
          <w:ins w:id="2546" w:author="Bourque, Ethan" w:date="2024-04-23T10:31: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D1167A0" w14:textId="4C435950" w:rsidR="00E52430" w:rsidRPr="00E52430" w:rsidRDefault="00E52430" w:rsidP="00E52430">
            <w:pPr>
              <w:jc w:val="center"/>
              <w:rPr>
                <w:ins w:id="2547" w:author="Bourque, Ethan" w:date="2024-04-23T10:31:00Z"/>
                <w:rFonts w:ascii="Garamond" w:hAnsi="Garamond" w:cs="Calibri"/>
                <w:color w:val="000000"/>
                <w:sz w:val="22"/>
                <w:szCs w:val="22"/>
                <w:rPrChange w:id="2548" w:author="Bourque, Ethan" w:date="2024-04-23T11:20:00Z">
                  <w:rPr>
                    <w:ins w:id="2549" w:author="Bourque, Ethan" w:date="2024-04-23T10:31:00Z"/>
                    <w:rFonts w:ascii="Calibri" w:hAnsi="Calibri" w:cs="Calibri"/>
                    <w:color w:val="000000"/>
                    <w:sz w:val="22"/>
                    <w:szCs w:val="22"/>
                  </w:rPr>
                </w:rPrChange>
              </w:rPr>
            </w:pPr>
            <w:proofErr w:type="spellStart"/>
            <w:ins w:id="2550"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6FC1232A" w14:textId="7301ABBB" w:rsidR="00E52430" w:rsidRPr="00E52430" w:rsidRDefault="00E52430" w:rsidP="00E52430">
            <w:pPr>
              <w:jc w:val="center"/>
              <w:rPr>
                <w:ins w:id="2551" w:author="Bourque, Ethan" w:date="2024-04-23T10:31:00Z"/>
                <w:rFonts w:ascii="Garamond" w:hAnsi="Garamond" w:cs="Calibri"/>
                <w:color w:val="000000"/>
                <w:sz w:val="22"/>
                <w:szCs w:val="22"/>
                <w:rPrChange w:id="2552" w:author="Bourque, Ethan" w:date="2024-04-23T11:20:00Z">
                  <w:rPr>
                    <w:ins w:id="2553" w:author="Bourque, Ethan" w:date="2024-04-23T10:31:00Z"/>
                    <w:rFonts w:ascii="Calibri" w:hAnsi="Calibri" w:cs="Calibri"/>
                    <w:color w:val="000000"/>
                    <w:sz w:val="22"/>
                    <w:szCs w:val="22"/>
                  </w:rPr>
                </w:rPrChange>
              </w:rPr>
            </w:pPr>
            <w:ins w:id="2554" w:author="Bourque, Ethan" w:date="2024-04-23T10:35:00Z">
              <w:r w:rsidRPr="00E52430">
                <w:rPr>
                  <w:rFonts w:ascii="Garamond" w:hAnsi="Garamond" w:cs="Calibri"/>
                  <w:color w:val="000000"/>
                  <w:sz w:val="22"/>
                  <w:szCs w:val="22"/>
                  <w:rPrChange w:id="2555" w:author="Bourque, Ethan" w:date="2024-04-23T11:20:00Z">
                    <w:rPr>
                      <w:rFonts w:ascii="Calibri" w:hAnsi="Calibri" w:cs="Calibri"/>
                      <w:color w:val="000000"/>
                      <w:sz w:val="22"/>
                      <w:szCs w:val="22"/>
                    </w:rPr>
                  </w:rPrChange>
                </w:rPr>
                <w:t>1/10/2023</w:t>
              </w:r>
            </w:ins>
          </w:p>
        </w:tc>
        <w:tc>
          <w:tcPr>
            <w:tcW w:w="734" w:type="dxa"/>
            <w:tcBorders>
              <w:top w:val="nil"/>
              <w:left w:val="nil"/>
              <w:bottom w:val="single" w:sz="4" w:space="0" w:color="auto"/>
              <w:right w:val="single" w:sz="4" w:space="0" w:color="auto"/>
            </w:tcBorders>
            <w:shd w:val="clear" w:color="auto" w:fill="auto"/>
            <w:noWrap/>
            <w:vAlign w:val="bottom"/>
          </w:tcPr>
          <w:p w14:paraId="5F6EEB61" w14:textId="22262B82" w:rsidR="00E52430" w:rsidRPr="00E52430" w:rsidRDefault="00E52430" w:rsidP="00E52430">
            <w:pPr>
              <w:jc w:val="center"/>
              <w:rPr>
                <w:ins w:id="2556" w:author="Bourque, Ethan" w:date="2024-04-23T10:31:00Z"/>
                <w:rFonts w:ascii="Garamond" w:hAnsi="Garamond" w:cs="Calibri"/>
                <w:color w:val="000000"/>
                <w:sz w:val="22"/>
                <w:szCs w:val="22"/>
                <w:rPrChange w:id="2557" w:author="Bourque, Ethan" w:date="2024-04-23T11:20:00Z">
                  <w:rPr>
                    <w:ins w:id="2558" w:author="Bourque, Ethan" w:date="2024-04-23T10:31:00Z"/>
                    <w:rFonts w:ascii="Calibri" w:hAnsi="Calibri" w:cs="Calibri"/>
                    <w:color w:val="000000"/>
                    <w:sz w:val="22"/>
                    <w:szCs w:val="22"/>
                  </w:rPr>
                </w:rPrChange>
              </w:rPr>
            </w:pPr>
            <w:ins w:id="2559" w:author="Bourque, Ethan" w:date="2024-04-23T10:35:00Z">
              <w:r w:rsidRPr="00E52430">
                <w:rPr>
                  <w:rFonts w:ascii="Garamond" w:hAnsi="Garamond" w:cs="Calibri"/>
                  <w:color w:val="000000"/>
                  <w:sz w:val="22"/>
                  <w:szCs w:val="22"/>
                  <w:rPrChange w:id="2560" w:author="Bourque, Ethan" w:date="2024-04-23T11:20:00Z">
                    <w:rPr>
                      <w:rFonts w:ascii="Calibri" w:hAnsi="Calibri" w:cs="Calibri"/>
                      <w:color w:val="000000"/>
                      <w:sz w:val="22"/>
                      <w:szCs w:val="22"/>
                    </w:rPr>
                  </w:rPrChange>
                </w:rPr>
                <w:t>11:31</w:t>
              </w:r>
            </w:ins>
          </w:p>
        </w:tc>
        <w:tc>
          <w:tcPr>
            <w:tcW w:w="1143" w:type="dxa"/>
            <w:tcBorders>
              <w:top w:val="nil"/>
              <w:left w:val="nil"/>
              <w:bottom w:val="single" w:sz="4" w:space="0" w:color="auto"/>
              <w:right w:val="single" w:sz="4" w:space="0" w:color="auto"/>
            </w:tcBorders>
            <w:shd w:val="clear" w:color="auto" w:fill="auto"/>
            <w:noWrap/>
            <w:vAlign w:val="bottom"/>
          </w:tcPr>
          <w:p w14:paraId="3D48E272" w14:textId="0D2263C6" w:rsidR="00E52430" w:rsidRPr="00E52430" w:rsidRDefault="00E52430" w:rsidP="00E52430">
            <w:pPr>
              <w:jc w:val="center"/>
              <w:rPr>
                <w:ins w:id="2561" w:author="Bourque, Ethan" w:date="2024-04-23T10:31:00Z"/>
                <w:rFonts w:ascii="Garamond" w:hAnsi="Garamond" w:cs="Calibri"/>
                <w:color w:val="000000"/>
                <w:sz w:val="22"/>
                <w:szCs w:val="22"/>
                <w:rPrChange w:id="2562" w:author="Bourque, Ethan" w:date="2024-04-23T11:20:00Z">
                  <w:rPr>
                    <w:ins w:id="2563" w:author="Bourque, Ethan" w:date="2024-04-23T10:31:00Z"/>
                    <w:rFonts w:ascii="Calibri" w:hAnsi="Calibri" w:cs="Calibri"/>
                    <w:color w:val="000000"/>
                    <w:sz w:val="22"/>
                    <w:szCs w:val="22"/>
                  </w:rPr>
                </w:rPrChange>
              </w:rPr>
            </w:pPr>
            <w:proofErr w:type="spellStart"/>
            <w:ins w:id="2564"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30241312" w14:textId="50B0B50F" w:rsidR="00E52430" w:rsidRPr="00E52430" w:rsidRDefault="00E52430" w:rsidP="00E52430">
            <w:pPr>
              <w:jc w:val="center"/>
              <w:rPr>
                <w:ins w:id="2565" w:author="Bourque, Ethan" w:date="2024-04-23T10:31:00Z"/>
                <w:rFonts w:ascii="Garamond" w:hAnsi="Garamond" w:cs="Calibri"/>
                <w:color w:val="000000"/>
                <w:sz w:val="22"/>
                <w:szCs w:val="22"/>
                <w:rPrChange w:id="2566" w:author="Bourque, Ethan" w:date="2024-04-23T11:20:00Z">
                  <w:rPr>
                    <w:ins w:id="2567" w:author="Bourque, Ethan" w:date="2024-04-23T10:31:00Z"/>
                    <w:rFonts w:ascii="Calibri" w:hAnsi="Calibri" w:cs="Calibri"/>
                    <w:color w:val="000000"/>
                    <w:sz w:val="22"/>
                    <w:szCs w:val="22"/>
                  </w:rPr>
                </w:rPrChange>
              </w:rPr>
            </w:pPr>
            <w:ins w:id="2568" w:author="Bourque, Ethan" w:date="2024-04-23T10:35:00Z">
              <w:r w:rsidRPr="00E52430">
                <w:rPr>
                  <w:rFonts w:ascii="Garamond" w:hAnsi="Garamond" w:cs="Calibri"/>
                  <w:color w:val="000000"/>
                  <w:sz w:val="22"/>
                  <w:szCs w:val="22"/>
                  <w:rPrChange w:id="2569" w:author="Bourque, Ethan" w:date="2024-04-23T11:20:00Z">
                    <w:rPr>
                      <w:rFonts w:ascii="Calibri" w:hAnsi="Calibri" w:cs="Calibri"/>
                      <w:color w:val="000000"/>
                      <w:sz w:val="22"/>
                      <w:szCs w:val="22"/>
                    </w:rPr>
                  </w:rPrChange>
                </w:rPr>
                <w:t>1/10/2023</w:t>
              </w:r>
            </w:ins>
          </w:p>
        </w:tc>
        <w:tc>
          <w:tcPr>
            <w:tcW w:w="774" w:type="dxa"/>
            <w:tcBorders>
              <w:top w:val="nil"/>
              <w:left w:val="nil"/>
              <w:bottom w:val="single" w:sz="4" w:space="0" w:color="auto"/>
              <w:right w:val="single" w:sz="4" w:space="0" w:color="auto"/>
            </w:tcBorders>
            <w:shd w:val="clear" w:color="auto" w:fill="auto"/>
            <w:noWrap/>
            <w:vAlign w:val="bottom"/>
          </w:tcPr>
          <w:p w14:paraId="72FC6357" w14:textId="261EEE85" w:rsidR="00E52430" w:rsidRPr="00E52430" w:rsidRDefault="00E52430" w:rsidP="00E52430">
            <w:pPr>
              <w:jc w:val="center"/>
              <w:rPr>
                <w:ins w:id="2570" w:author="Bourque, Ethan" w:date="2024-04-23T10:31:00Z"/>
                <w:rFonts w:ascii="Garamond" w:hAnsi="Garamond" w:cs="Calibri"/>
                <w:color w:val="000000"/>
                <w:sz w:val="22"/>
                <w:szCs w:val="22"/>
                <w:rPrChange w:id="2571" w:author="Bourque, Ethan" w:date="2024-04-23T11:20:00Z">
                  <w:rPr>
                    <w:ins w:id="2572" w:author="Bourque, Ethan" w:date="2024-04-23T10:31:00Z"/>
                    <w:rFonts w:ascii="Calibri" w:hAnsi="Calibri" w:cs="Calibri"/>
                    <w:color w:val="000000"/>
                    <w:sz w:val="22"/>
                    <w:szCs w:val="22"/>
                  </w:rPr>
                </w:rPrChange>
              </w:rPr>
            </w:pPr>
            <w:ins w:id="2573" w:author="Bourque, Ethan" w:date="2024-04-23T10:35:00Z">
              <w:r w:rsidRPr="00E52430">
                <w:rPr>
                  <w:rFonts w:ascii="Garamond" w:hAnsi="Garamond" w:cs="Calibri"/>
                  <w:color w:val="000000"/>
                  <w:sz w:val="22"/>
                  <w:szCs w:val="22"/>
                  <w:rPrChange w:id="2574" w:author="Bourque, Ethan" w:date="2024-04-23T11:20:00Z">
                    <w:rPr>
                      <w:rFonts w:ascii="Calibri" w:hAnsi="Calibri" w:cs="Calibri"/>
                      <w:color w:val="000000"/>
                      <w:sz w:val="22"/>
                      <w:szCs w:val="22"/>
                    </w:rPr>
                  </w:rPrChange>
                </w:rPr>
                <w:t>10:50</w:t>
              </w:r>
            </w:ins>
          </w:p>
        </w:tc>
        <w:tc>
          <w:tcPr>
            <w:tcW w:w="1248" w:type="dxa"/>
            <w:tcBorders>
              <w:top w:val="nil"/>
              <w:left w:val="nil"/>
              <w:bottom w:val="single" w:sz="4" w:space="0" w:color="auto"/>
              <w:right w:val="single" w:sz="4" w:space="0" w:color="auto"/>
            </w:tcBorders>
            <w:shd w:val="clear" w:color="auto" w:fill="auto"/>
            <w:noWrap/>
            <w:vAlign w:val="bottom"/>
          </w:tcPr>
          <w:p w14:paraId="577BFD96" w14:textId="6DAA2F24" w:rsidR="00E52430" w:rsidRPr="00E52430" w:rsidRDefault="00E52430" w:rsidP="00E52430">
            <w:pPr>
              <w:jc w:val="center"/>
              <w:rPr>
                <w:ins w:id="2575" w:author="Bourque, Ethan" w:date="2024-04-23T10:31:00Z"/>
                <w:rFonts w:ascii="Garamond" w:hAnsi="Garamond" w:cs="Calibri"/>
                <w:color w:val="000000"/>
                <w:sz w:val="22"/>
                <w:szCs w:val="22"/>
                <w:rPrChange w:id="2576" w:author="Bourque, Ethan" w:date="2024-04-23T11:20:00Z">
                  <w:rPr>
                    <w:ins w:id="2577" w:author="Bourque, Ethan" w:date="2024-04-23T10:31:00Z"/>
                    <w:rFonts w:ascii="Calibri" w:hAnsi="Calibri" w:cs="Calibri"/>
                    <w:color w:val="000000"/>
                    <w:sz w:val="22"/>
                    <w:szCs w:val="22"/>
                  </w:rPr>
                </w:rPrChange>
              </w:rPr>
            </w:pPr>
            <w:proofErr w:type="spellStart"/>
            <w:ins w:id="2578"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4ABC3C6F" w14:textId="28B04175" w:rsidR="00E52430" w:rsidRPr="00E52430" w:rsidRDefault="00E52430" w:rsidP="00E52430">
            <w:pPr>
              <w:jc w:val="center"/>
              <w:rPr>
                <w:ins w:id="2579" w:author="Bourque, Ethan" w:date="2024-04-23T10:31:00Z"/>
                <w:rFonts w:ascii="Garamond" w:hAnsi="Garamond" w:cs="Calibri"/>
                <w:color w:val="000000"/>
                <w:sz w:val="22"/>
                <w:szCs w:val="22"/>
                <w:rPrChange w:id="2580" w:author="Bourque, Ethan" w:date="2024-04-23T11:20:00Z">
                  <w:rPr>
                    <w:ins w:id="2581" w:author="Bourque, Ethan" w:date="2024-04-23T10:31:00Z"/>
                    <w:rFonts w:ascii="Calibri" w:hAnsi="Calibri" w:cs="Calibri"/>
                    <w:color w:val="000000"/>
                    <w:sz w:val="22"/>
                    <w:szCs w:val="22"/>
                  </w:rPr>
                </w:rPrChange>
              </w:rPr>
            </w:pPr>
            <w:ins w:id="2582" w:author="Bourque, Ethan" w:date="2024-04-23T10:35:00Z">
              <w:r w:rsidRPr="00E52430">
                <w:rPr>
                  <w:rFonts w:ascii="Garamond" w:hAnsi="Garamond" w:cs="Calibri"/>
                  <w:color w:val="000000"/>
                  <w:sz w:val="22"/>
                  <w:szCs w:val="22"/>
                  <w:rPrChange w:id="2583" w:author="Bourque, Ethan" w:date="2024-04-23T11:20:00Z">
                    <w:rPr>
                      <w:rFonts w:ascii="Calibri" w:hAnsi="Calibri" w:cs="Calibri"/>
                      <w:color w:val="000000"/>
                      <w:sz w:val="22"/>
                      <w:szCs w:val="22"/>
                    </w:rPr>
                  </w:rPrChange>
                </w:rPr>
                <w:t>1/10/2023</w:t>
              </w:r>
            </w:ins>
          </w:p>
        </w:tc>
        <w:tc>
          <w:tcPr>
            <w:tcW w:w="748" w:type="dxa"/>
            <w:tcBorders>
              <w:top w:val="nil"/>
              <w:left w:val="nil"/>
              <w:bottom w:val="single" w:sz="4" w:space="0" w:color="auto"/>
              <w:right w:val="single" w:sz="4" w:space="0" w:color="auto"/>
            </w:tcBorders>
            <w:shd w:val="clear" w:color="auto" w:fill="auto"/>
            <w:noWrap/>
            <w:vAlign w:val="bottom"/>
          </w:tcPr>
          <w:p w14:paraId="3267391B" w14:textId="0CCBE5CC" w:rsidR="00E52430" w:rsidRPr="00E52430" w:rsidRDefault="00E52430" w:rsidP="00E52430">
            <w:pPr>
              <w:jc w:val="center"/>
              <w:rPr>
                <w:ins w:id="2584" w:author="Bourque, Ethan" w:date="2024-04-23T10:31:00Z"/>
                <w:rFonts w:ascii="Garamond" w:hAnsi="Garamond" w:cs="Calibri"/>
                <w:color w:val="000000"/>
                <w:sz w:val="22"/>
                <w:szCs w:val="22"/>
                <w:rPrChange w:id="2585" w:author="Bourque, Ethan" w:date="2024-04-23T11:20:00Z">
                  <w:rPr>
                    <w:ins w:id="2586" w:author="Bourque, Ethan" w:date="2024-04-23T10:31:00Z"/>
                    <w:rFonts w:ascii="Calibri" w:hAnsi="Calibri" w:cs="Calibri"/>
                    <w:color w:val="000000"/>
                    <w:sz w:val="22"/>
                    <w:szCs w:val="22"/>
                  </w:rPr>
                </w:rPrChange>
              </w:rPr>
            </w:pPr>
            <w:ins w:id="2587" w:author="Bourque, Ethan" w:date="2024-04-23T10:35:00Z">
              <w:r w:rsidRPr="00E52430">
                <w:rPr>
                  <w:rFonts w:ascii="Garamond" w:hAnsi="Garamond" w:cs="Calibri"/>
                  <w:color w:val="000000"/>
                  <w:sz w:val="22"/>
                  <w:szCs w:val="22"/>
                  <w:rPrChange w:id="2588" w:author="Bourque, Ethan" w:date="2024-04-23T11:20:00Z">
                    <w:rPr>
                      <w:rFonts w:ascii="Calibri" w:hAnsi="Calibri" w:cs="Calibri"/>
                      <w:color w:val="000000"/>
                      <w:sz w:val="22"/>
                      <w:szCs w:val="22"/>
                    </w:rPr>
                  </w:rPrChange>
                </w:rPr>
                <w:t>12:20</w:t>
              </w:r>
            </w:ins>
          </w:p>
        </w:tc>
      </w:tr>
      <w:tr w:rsidR="00E52430" w14:paraId="084D6C8F" w14:textId="77777777" w:rsidTr="00E52430">
        <w:trPr>
          <w:trHeight w:val="300"/>
          <w:jc w:val="center"/>
          <w:ins w:id="2589"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4952714C" w14:textId="25667962" w:rsidR="00E52430" w:rsidRPr="00E52430" w:rsidRDefault="00E52430" w:rsidP="00E52430">
            <w:pPr>
              <w:jc w:val="center"/>
              <w:rPr>
                <w:ins w:id="2590" w:author="Bourque, Ethan" w:date="2024-04-23T10:35:00Z"/>
                <w:rFonts w:ascii="Garamond" w:hAnsi="Garamond" w:cs="Calibri"/>
                <w:color w:val="000000"/>
                <w:sz w:val="22"/>
                <w:szCs w:val="22"/>
                <w:rPrChange w:id="2591" w:author="Bourque, Ethan" w:date="2024-04-23T11:20:00Z">
                  <w:rPr>
                    <w:ins w:id="2592" w:author="Bourque, Ethan" w:date="2024-04-23T10:35:00Z"/>
                    <w:rFonts w:ascii="Calibri" w:hAnsi="Calibri" w:cs="Calibri"/>
                    <w:color w:val="000000"/>
                    <w:sz w:val="22"/>
                    <w:szCs w:val="22"/>
                  </w:rPr>
                </w:rPrChange>
              </w:rPr>
            </w:pPr>
            <w:proofErr w:type="spellStart"/>
            <w:ins w:id="2593" w:author="Bourque, Ethan" w:date="2024-04-23T11:19:00Z">
              <w:r w:rsidRPr="00E52430">
                <w:rPr>
                  <w:rFonts w:ascii="Garamond" w:hAnsi="Garamond"/>
                  <w:color w:val="000000"/>
                  <w:sz w:val="22"/>
                  <w:szCs w:val="22"/>
                </w:rPr>
                <w:t>apanhnut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7AD13CA9" w14:textId="295D4CB7" w:rsidR="00E52430" w:rsidRPr="00E52430" w:rsidRDefault="00E52430" w:rsidP="00E52430">
            <w:pPr>
              <w:jc w:val="center"/>
              <w:rPr>
                <w:ins w:id="2594" w:author="Bourque, Ethan" w:date="2024-04-23T10:35:00Z"/>
                <w:rFonts w:ascii="Garamond" w:hAnsi="Garamond" w:cs="Calibri"/>
                <w:color w:val="000000"/>
                <w:sz w:val="22"/>
                <w:szCs w:val="22"/>
                <w:rPrChange w:id="2595" w:author="Bourque, Ethan" w:date="2024-04-23T11:20:00Z">
                  <w:rPr>
                    <w:ins w:id="2596" w:author="Bourque, Ethan" w:date="2024-04-23T10:35:00Z"/>
                    <w:rFonts w:ascii="Calibri" w:hAnsi="Calibri" w:cs="Calibri"/>
                    <w:color w:val="000000"/>
                    <w:sz w:val="22"/>
                    <w:szCs w:val="22"/>
                  </w:rPr>
                </w:rPrChange>
              </w:rPr>
            </w:pPr>
            <w:ins w:id="2597" w:author="Bourque, Ethan" w:date="2024-04-23T10:35:00Z">
              <w:r w:rsidRPr="00E52430">
                <w:rPr>
                  <w:rFonts w:ascii="Garamond" w:hAnsi="Garamond" w:cs="Calibri"/>
                  <w:color w:val="000000"/>
                  <w:sz w:val="22"/>
                  <w:szCs w:val="22"/>
                  <w:rPrChange w:id="2598" w:author="Bourque, Ethan" w:date="2024-04-23T11:20:00Z">
                    <w:rPr>
                      <w:rFonts w:ascii="Calibri" w:hAnsi="Calibri" w:cs="Calibri"/>
                      <w:color w:val="000000"/>
                      <w:sz w:val="22"/>
                      <w:szCs w:val="22"/>
                    </w:rPr>
                  </w:rPrChange>
                </w:rPr>
                <w:t>2/8/2023</w:t>
              </w:r>
            </w:ins>
          </w:p>
        </w:tc>
        <w:tc>
          <w:tcPr>
            <w:tcW w:w="734" w:type="dxa"/>
            <w:tcBorders>
              <w:top w:val="nil"/>
              <w:left w:val="nil"/>
              <w:bottom w:val="single" w:sz="4" w:space="0" w:color="auto"/>
              <w:right w:val="single" w:sz="4" w:space="0" w:color="auto"/>
            </w:tcBorders>
            <w:shd w:val="clear" w:color="auto" w:fill="auto"/>
            <w:noWrap/>
            <w:vAlign w:val="bottom"/>
          </w:tcPr>
          <w:p w14:paraId="4811073F" w14:textId="014A832C" w:rsidR="00E52430" w:rsidRPr="00E52430" w:rsidRDefault="00E52430" w:rsidP="00E52430">
            <w:pPr>
              <w:jc w:val="center"/>
              <w:rPr>
                <w:ins w:id="2599" w:author="Bourque, Ethan" w:date="2024-04-23T10:35:00Z"/>
                <w:rFonts w:ascii="Garamond" w:hAnsi="Garamond" w:cs="Calibri"/>
                <w:color w:val="000000"/>
                <w:sz w:val="22"/>
                <w:szCs w:val="22"/>
                <w:rPrChange w:id="2600" w:author="Bourque, Ethan" w:date="2024-04-23T11:20:00Z">
                  <w:rPr>
                    <w:ins w:id="2601" w:author="Bourque, Ethan" w:date="2024-04-23T10:35:00Z"/>
                    <w:rFonts w:ascii="Calibri" w:hAnsi="Calibri" w:cs="Calibri"/>
                    <w:color w:val="000000"/>
                    <w:sz w:val="22"/>
                    <w:szCs w:val="22"/>
                  </w:rPr>
                </w:rPrChange>
              </w:rPr>
            </w:pPr>
            <w:ins w:id="2602" w:author="Bourque, Ethan" w:date="2024-04-23T10:35:00Z">
              <w:r w:rsidRPr="00E52430">
                <w:rPr>
                  <w:rFonts w:ascii="Garamond" w:hAnsi="Garamond" w:cs="Calibri"/>
                  <w:color w:val="000000"/>
                  <w:sz w:val="22"/>
                  <w:szCs w:val="22"/>
                  <w:rPrChange w:id="2603" w:author="Bourque, Ethan" w:date="2024-04-23T11:20:00Z">
                    <w:rPr>
                      <w:rFonts w:ascii="Calibri" w:hAnsi="Calibri" w:cs="Calibri"/>
                      <w:color w:val="000000"/>
                      <w:sz w:val="22"/>
                      <w:szCs w:val="22"/>
                    </w:rPr>
                  </w:rPrChange>
                </w:rPr>
                <w:t>9:45</w:t>
              </w:r>
            </w:ins>
          </w:p>
        </w:tc>
        <w:tc>
          <w:tcPr>
            <w:tcW w:w="1143" w:type="dxa"/>
            <w:tcBorders>
              <w:top w:val="nil"/>
              <w:left w:val="nil"/>
              <w:bottom w:val="single" w:sz="4" w:space="0" w:color="auto"/>
              <w:right w:val="single" w:sz="4" w:space="0" w:color="auto"/>
            </w:tcBorders>
            <w:shd w:val="clear" w:color="auto" w:fill="auto"/>
            <w:noWrap/>
            <w:vAlign w:val="bottom"/>
          </w:tcPr>
          <w:p w14:paraId="504FCC6F" w14:textId="555272B3" w:rsidR="00E52430" w:rsidRPr="00E52430" w:rsidRDefault="00E52430" w:rsidP="00E52430">
            <w:pPr>
              <w:jc w:val="center"/>
              <w:rPr>
                <w:ins w:id="2604" w:author="Bourque, Ethan" w:date="2024-04-23T10:35:00Z"/>
                <w:rFonts w:ascii="Garamond" w:hAnsi="Garamond" w:cs="Calibri"/>
                <w:color w:val="000000"/>
                <w:sz w:val="22"/>
                <w:szCs w:val="22"/>
                <w:rPrChange w:id="2605" w:author="Bourque, Ethan" w:date="2024-04-23T11:20:00Z">
                  <w:rPr>
                    <w:ins w:id="2606" w:author="Bourque, Ethan" w:date="2024-04-23T10:35:00Z"/>
                    <w:rFonts w:ascii="Calibri" w:hAnsi="Calibri" w:cs="Calibri"/>
                    <w:color w:val="000000"/>
                    <w:sz w:val="22"/>
                    <w:szCs w:val="22"/>
                  </w:rPr>
                </w:rPrChange>
              </w:rPr>
            </w:pPr>
            <w:proofErr w:type="spellStart"/>
            <w:ins w:id="2607"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062A248" w14:textId="0E433AFD" w:rsidR="00E52430" w:rsidRPr="00E52430" w:rsidRDefault="00E52430" w:rsidP="00E52430">
            <w:pPr>
              <w:jc w:val="center"/>
              <w:rPr>
                <w:ins w:id="2608" w:author="Bourque, Ethan" w:date="2024-04-23T10:35:00Z"/>
                <w:rFonts w:ascii="Garamond" w:hAnsi="Garamond" w:cs="Calibri"/>
                <w:color w:val="000000"/>
                <w:sz w:val="22"/>
                <w:szCs w:val="22"/>
                <w:rPrChange w:id="2609" w:author="Bourque, Ethan" w:date="2024-04-23T11:20:00Z">
                  <w:rPr>
                    <w:ins w:id="2610" w:author="Bourque, Ethan" w:date="2024-04-23T10:35:00Z"/>
                    <w:rFonts w:ascii="Calibri" w:hAnsi="Calibri" w:cs="Calibri"/>
                    <w:color w:val="000000"/>
                    <w:sz w:val="22"/>
                    <w:szCs w:val="22"/>
                  </w:rPr>
                </w:rPrChange>
              </w:rPr>
            </w:pPr>
            <w:ins w:id="2611" w:author="Bourque, Ethan" w:date="2024-04-23T10:35:00Z">
              <w:r w:rsidRPr="00E52430">
                <w:rPr>
                  <w:rFonts w:ascii="Garamond" w:hAnsi="Garamond" w:cs="Calibri"/>
                  <w:color w:val="000000"/>
                  <w:sz w:val="22"/>
                  <w:szCs w:val="22"/>
                  <w:rPrChange w:id="2612" w:author="Bourque, Ethan" w:date="2024-04-23T11:20:00Z">
                    <w:rPr>
                      <w:rFonts w:ascii="Calibri" w:hAnsi="Calibri" w:cs="Calibri"/>
                      <w:color w:val="000000"/>
                      <w:sz w:val="22"/>
                      <w:szCs w:val="22"/>
                    </w:rPr>
                  </w:rPrChange>
                </w:rPr>
                <w:t>2/8/2023</w:t>
              </w:r>
            </w:ins>
          </w:p>
        </w:tc>
        <w:tc>
          <w:tcPr>
            <w:tcW w:w="774" w:type="dxa"/>
            <w:tcBorders>
              <w:top w:val="nil"/>
              <w:left w:val="nil"/>
              <w:bottom w:val="single" w:sz="4" w:space="0" w:color="auto"/>
              <w:right w:val="single" w:sz="4" w:space="0" w:color="auto"/>
            </w:tcBorders>
            <w:shd w:val="clear" w:color="auto" w:fill="auto"/>
            <w:noWrap/>
            <w:vAlign w:val="bottom"/>
          </w:tcPr>
          <w:p w14:paraId="02F8637A" w14:textId="1A81197A" w:rsidR="00E52430" w:rsidRPr="00E52430" w:rsidRDefault="00E52430" w:rsidP="00E52430">
            <w:pPr>
              <w:jc w:val="center"/>
              <w:rPr>
                <w:ins w:id="2613" w:author="Bourque, Ethan" w:date="2024-04-23T10:35:00Z"/>
                <w:rFonts w:ascii="Garamond" w:hAnsi="Garamond" w:cs="Calibri"/>
                <w:color w:val="000000"/>
                <w:sz w:val="22"/>
                <w:szCs w:val="22"/>
                <w:rPrChange w:id="2614" w:author="Bourque, Ethan" w:date="2024-04-23T11:20:00Z">
                  <w:rPr>
                    <w:ins w:id="2615" w:author="Bourque, Ethan" w:date="2024-04-23T10:35:00Z"/>
                    <w:rFonts w:ascii="Calibri" w:hAnsi="Calibri" w:cs="Calibri"/>
                    <w:color w:val="000000"/>
                    <w:sz w:val="22"/>
                    <w:szCs w:val="22"/>
                  </w:rPr>
                </w:rPrChange>
              </w:rPr>
            </w:pPr>
            <w:ins w:id="2616" w:author="Bourque, Ethan" w:date="2024-04-23T10:35:00Z">
              <w:r w:rsidRPr="00E52430">
                <w:rPr>
                  <w:rFonts w:ascii="Garamond" w:hAnsi="Garamond" w:cs="Calibri"/>
                  <w:color w:val="000000"/>
                  <w:sz w:val="22"/>
                  <w:szCs w:val="22"/>
                  <w:rPrChange w:id="2617" w:author="Bourque, Ethan" w:date="2024-04-23T11:20:00Z">
                    <w:rPr>
                      <w:rFonts w:ascii="Calibri" w:hAnsi="Calibri" w:cs="Calibri"/>
                      <w:color w:val="000000"/>
                      <w:sz w:val="22"/>
                      <w:szCs w:val="22"/>
                    </w:rPr>
                  </w:rPrChange>
                </w:rPr>
                <w:t>10:13</w:t>
              </w:r>
            </w:ins>
          </w:p>
        </w:tc>
        <w:tc>
          <w:tcPr>
            <w:tcW w:w="1248" w:type="dxa"/>
            <w:tcBorders>
              <w:top w:val="nil"/>
              <w:left w:val="nil"/>
              <w:bottom w:val="single" w:sz="4" w:space="0" w:color="auto"/>
              <w:right w:val="single" w:sz="4" w:space="0" w:color="auto"/>
            </w:tcBorders>
            <w:shd w:val="clear" w:color="auto" w:fill="auto"/>
            <w:noWrap/>
            <w:vAlign w:val="bottom"/>
          </w:tcPr>
          <w:p w14:paraId="0E0CDF18" w14:textId="7AF10117" w:rsidR="00E52430" w:rsidRPr="00E52430" w:rsidRDefault="00E52430" w:rsidP="00E52430">
            <w:pPr>
              <w:jc w:val="center"/>
              <w:rPr>
                <w:ins w:id="2618" w:author="Bourque, Ethan" w:date="2024-04-23T10:35:00Z"/>
                <w:rFonts w:ascii="Garamond" w:hAnsi="Garamond" w:cs="Calibri"/>
                <w:color w:val="000000"/>
                <w:sz w:val="22"/>
                <w:szCs w:val="22"/>
                <w:rPrChange w:id="2619" w:author="Bourque, Ethan" w:date="2024-04-23T11:20:00Z">
                  <w:rPr>
                    <w:ins w:id="2620" w:author="Bourque, Ethan" w:date="2024-04-23T10:35:00Z"/>
                    <w:rFonts w:ascii="Calibri" w:hAnsi="Calibri" w:cs="Calibri"/>
                    <w:color w:val="000000"/>
                    <w:sz w:val="22"/>
                    <w:szCs w:val="22"/>
                  </w:rPr>
                </w:rPrChange>
              </w:rPr>
            </w:pPr>
            <w:proofErr w:type="spellStart"/>
            <w:ins w:id="2621" w:author="Bourque, Ethan" w:date="2024-04-23T11:19:00Z">
              <w:r w:rsidRPr="00E52430">
                <w:rPr>
                  <w:rFonts w:ascii="Garamond" w:hAnsi="Garamond"/>
                  <w:color w:val="000000"/>
                  <w:sz w:val="22"/>
                  <w:szCs w:val="22"/>
                </w:rPr>
                <w:t>aparvnut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1ED74FCC" w14:textId="045F61D2" w:rsidR="00E52430" w:rsidRPr="00E52430" w:rsidRDefault="00E52430" w:rsidP="00E52430">
            <w:pPr>
              <w:jc w:val="center"/>
              <w:rPr>
                <w:ins w:id="2622" w:author="Bourque, Ethan" w:date="2024-04-23T10:35:00Z"/>
                <w:rFonts w:ascii="Garamond" w:hAnsi="Garamond" w:cs="Calibri"/>
                <w:color w:val="000000"/>
                <w:sz w:val="22"/>
                <w:szCs w:val="22"/>
                <w:rPrChange w:id="2623" w:author="Bourque, Ethan" w:date="2024-04-23T11:20:00Z">
                  <w:rPr>
                    <w:ins w:id="2624" w:author="Bourque, Ethan" w:date="2024-04-23T10:35:00Z"/>
                    <w:rFonts w:ascii="Calibri" w:hAnsi="Calibri" w:cs="Calibri"/>
                    <w:color w:val="000000"/>
                    <w:sz w:val="22"/>
                    <w:szCs w:val="22"/>
                  </w:rPr>
                </w:rPrChange>
              </w:rPr>
            </w:pPr>
            <w:ins w:id="2625" w:author="Bourque, Ethan" w:date="2024-04-23T10:35:00Z">
              <w:r w:rsidRPr="00E52430">
                <w:rPr>
                  <w:rFonts w:ascii="Garamond" w:hAnsi="Garamond" w:cs="Calibri"/>
                  <w:color w:val="000000"/>
                  <w:sz w:val="22"/>
                  <w:szCs w:val="22"/>
                  <w:rPrChange w:id="2626" w:author="Bourque, Ethan" w:date="2024-04-23T11:20:00Z">
                    <w:rPr>
                      <w:rFonts w:ascii="Calibri" w:hAnsi="Calibri" w:cs="Calibri"/>
                      <w:color w:val="000000"/>
                      <w:sz w:val="22"/>
                      <w:szCs w:val="22"/>
                    </w:rPr>
                  </w:rPrChange>
                </w:rPr>
                <w:t>2/8/2023</w:t>
              </w:r>
            </w:ins>
          </w:p>
        </w:tc>
        <w:tc>
          <w:tcPr>
            <w:tcW w:w="748" w:type="dxa"/>
            <w:tcBorders>
              <w:top w:val="nil"/>
              <w:left w:val="nil"/>
              <w:bottom w:val="single" w:sz="4" w:space="0" w:color="auto"/>
              <w:right w:val="single" w:sz="4" w:space="0" w:color="auto"/>
            </w:tcBorders>
            <w:shd w:val="clear" w:color="auto" w:fill="auto"/>
            <w:noWrap/>
            <w:vAlign w:val="bottom"/>
          </w:tcPr>
          <w:p w14:paraId="451D18CE" w14:textId="3EED31D6" w:rsidR="00E52430" w:rsidRPr="00E52430" w:rsidRDefault="00E52430" w:rsidP="00E52430">
            <w:pPr>
              <w:jc w:val="center"/>
              <w:rPr>
                <w:ins w:id="2627" w:author="Bourque, Ethan" w:date="2024-04-23T10:35:00Z"/>
                <w:rFonts w:ascii="Garamond" w:hAnsi="Garamond" w:cs="Calibri"/>
                <w:color w:val="000000"/>
                <w:sz w:val="22"/>
                <w:szCs w:val="22"/>
                <w:rPrChange w:id="2628" w:author="Bourque, Ethan" w:date="2024-04-23T11:20:00Z">
                  <w:rPr>
                    <w:ins w:id="2629" w:author="Bourque, Ethan" w:date="2024-04-23T10:35:00Z"/>
                    <w:rFonts w:ascii="Calibri" w:hAnsi="Calibri" w:cs="Calibri"/>
                    <w:color w:val="000000"/>
                    <w:sz w:val="22"/>
                    <w:szCs w:val="22"/>
                  </w:rPr>
                </w:rPrChange>
              </w:rPr>
            </w:pPr>
            <w:ins w:id="2630" w:author="Bourque, Ethan" w:date="2024-04-23T10:35:00Z">
              <w:r w:rsidRPr="00E52430">
                <w:rPr>
                  <w:rFonts w:ascii="Garamond" w:hAnsi="Garamond" w:cs="Calibri"/>
                  <w:color w:val="000000"/>
                  <w:sz w:val="22"/>
                  <w:szCs w:val="22"/>
                  <w:rPrChange w:id="2631" w:author="Bourque, Ethan" w:date="2024-04-23T11:20:00Z">
                    <w:rPr>
                      <w:rFonts w:ascii="Calibri" w:hAnsi="Calibri" w:cs="Calibri"/>
                      <w:color w:val="000000"/>
                      <w:sz w:val="22"/>
                      <w:szCs w:val="22"/>
                    </w:rPr>
                  </w:rPrChange>
                </w:rPr>
                <w:t>11:30</w:t>
              </w:r>
            </w:ins>
          </w:p>
        </w:tc>
      </w:tr>
      <w:tr w:rsidR="00E52430" w14:paraId="6C0A9974" w14:textId="77777777" w:rsidTr="00E52430">
        <w:trPr>
          <w:trHeight w:val="300"/>
          <w:jc w:val="center"/>
          <w:ins w:id="2632"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1D4A55A3" w14:textId="52A0F05D" w:rsidR="00E52430" w:rsidRPr="00E52430" w:rsidRDefault="00E52430" w:rsidP="00E52430">
            <w:pPr>
              <w:jc w:val="center"/>
              <w:rPr>
                <w:ins w:id="2633" w:author="Bourque, Ethan" w:date="2024-04-23T10:35:00Z"/>
                <w:rFonts w:ascii="Garamond" w:hAnsi="Garamond" w:cs="Calibri"/>
                <w:color w:val="000000"/>
                <w:sz w:val="22"/>
                <w:szCs w:val="22"/>
                <w:rPrChange w:id="2634" w:author="Bourque, Ethan" w:date="2024-04-23T11:20:00Z">
                  <w:rPr>
                    <w:ins w:id="2635" w:author="Bourque, Ethan" w:date="2024-04-23T10:35:00Z"/>
                    <w:rFonts w:ascii="Calibri" w:hAnsi="Calibri" w:cs="Calibri"/>
                    <w:color w:val="000000"/>
                    <w:sz w:val="22"/>
                    <w:szCs w:val="22"/>
                  </w:rPr>
                </w:rPrChange>
              </w:rPr>
            </w:pPr>
            <w:proofErr w:type="spellStart"/>
            <w:ins w:id="2636"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47C3FDB8" w14:textId="34A47184" w:rsidR="00E52430" w:rsidRPr="00E52430" w:rsidRDefault="00E52430" w:rsidP="00E52430">
            <w:pPr>
              <w:jc w:val="center"/>
              <w:rPr>
                <w:ins w:id="2637" w:author="Bourque, Ethan" w:date="2024-04-23T10:35:00Z"/>
                <w:rFonts w:ascii="Garamond" w:hAnsi="Garamond" w:cs="Calibri"/>
                <w:color w:val="000000"/>
                <w:sz w:val="22"/>
                <w:szCs w:val="22"/>
                <w:rPrChange w:id="2638" w:author="Bourque, Ethan" w:date="2024-04-23T11:20:00Z">
                  <w:rPr>
                    <w:ins w:id="2639" w:author="Bourque, Ethan" w:date="2024-04-23T10:35:00Z"/>
                    <w:rFonts w:ascii="Calibri" w:hAnsi="Calibri" w:cs="Calibri"/>
                    <w:color w:val="000000"/>
                    <w:sz w:val="22"/>
                    <w:szCs w:val="22"/>
                  </w:rPr>
                </w:rPrChange>
              </w:rPr>
            </w:pPr>
            <w:ins w:id="2640" w:author="Bourque, Ethan" w:date="2024-04-23T10:35:00Z">
              <w:r w:rsidRPr="00E52430">
                <w:rPr>
                  <w:rFonts w:ascii="Garamond" w:hAnsi="Garamond" w:cs="Calibri"/>
                  <w:color w:val="000000"/>
                  <w:sz w:val="22"/>
                  <w:szCs w:val="22"/>
                  <w:rPrChange w:id="2641" w:author="Bourque, Ethan" w:date="2024-04-23T11:20:00Z">
                    <w:rPr>
                      <w:rFonts w:ascii="Calibri" w:hAnsi="Calibri" w:cs="Calibri"/>
                      <w:color w:val="000000"/>
                      <w:sz w:val="22"/>
                      <w:szCs w:val="22"/>
                    </w:rPr>
                  </w:rPrChange>
                </w:rPr>
                <w:t>2/28/2023</w:t>
              </w:r>
            </w:ins>
          </w:p>
        </w:tc>
        <w:tc>
          <w:tcPr>
            <w:tcW w:w="734" w:type="dxa"/>
            <w:tcBorders>
              <w:top w:val="nil"/>
              <w:left w:val="nil"/>
              <w:bottom w:val="single" w:sz="4" w:space="0" w:color="auto"/>
              <w:right w:val="single" w:sz="4" w:space="0" w:color="auto"/>
            </w:tcBorders>
            <w:shd w:val="clear" w:color="auto" w:fill="auto"/>
            <w:noWrap/>
            <w:vAlign w:val="bottom"/>
          </w:tcPr>
          <w:p w14:paraId="44E95BD4" w14:textId="5813E353" w:rsidR="00E52430" w:rsidRPr="00E52430" w:rsidRDefault="00E52430" w:rsidP="00E52430">
            <w:pPr>
              <w:jc w:val="center"/>
              <w:rPr>
                <w:ins w:id="2642" w:author="Bourque, Ethan" w:date="2024-04-23T10:35:00Z"/>
                <w:rFonts w:ascii="Garamond" w:hAnsi="Garamond" w:cs="Calibri"/>
                <w:color w:val="000000"/>
                <w:sz w:val="22"/>
                <w:szCs w:val="22"/>
                <w:rPrChange w:id="2643" w:author="Bourque, Ethan" w:date="2024-04-23T11:20:00Z">
                  <w:rPr>
                    <w:ins w:id="2644" w:author="Bourque, Ethan" w:date="2024-04-23T10:35:00Z"/>
                    <w:rFonts w:ascii="Calibri" w:hAnsi="Calibri" w:cs="Calibri"/>
                    <w:color w:val="000000"/>
                    <w:sz w:val="22"/>
                    <w:szCs w:val="22"/>
                  </w:rPr>
                </w:rPrChange>
              </w:rPr>
            </w:pPr>
            <w:ins w:id="2645" w:author="Bourque, Ethan" w:date="2024-04-23T10:35:00Z">
              <w:r w:rsidRPr="00E52430">
                <w:rPr>
                  <w:rFonts w:ascii="Garamond" w:hAnsi="Garamond" w:cs="Calibri"/>
                  <w:color w:val="000000"/>
                  <w:sz w:val="22"/>
                  <w:szCs w:val="22"/>
                  <w:rPrChange w:id="2646" w:author="Bourque, Ethan" w:date="2024-04-23T11:20:00Z">
                    <w:rPr>
                      <w:rFonts w:ascii="Calibri" w:hAnsi="Calibri" w:cs="Calibri"/>
                      <w:color w:val="000000"/>
                      <w:sz w:val="22"/>
                      <w:szCs w:val="22"/>
                    </w:rPr>
                  </w:rPrChange>
                </w:rPr>
                <w:t>10:31</w:t>
              </w:r>
            </w:ins>
          </w:p>
        </w:tc>
        <w:tc>
          <w:tcPr>
            <w:tcW w:w="1143" w:type="dxa"/>
            <w:tcBorders>
              <w:top w:val="nil"/>
              <w:left w:val="nil"/>
              <w:bottom w:val="single" w:sz="4" w:space="0" w:color="auto"/>
              <w:right w:val="single" w:sz="4" w:space="0" w:color="auto"/>
            </w:tcBorders>
            <w:shd w:val="clear" w:color="auto" w:fill="auto"/>
            <w:noWrap/>
            <w:vAlign w:val="bottom"/>
          </w:tcPr>
          <w:p w14:paraId="4774A1A4" w14:textId="486678E7" w:rsidR="00E52430" w:rsidRPr="00E52430" w:rsidRDefault="00E52430" w:rsidP="00E52430">
            <w:pPr>
              <w:jc w:val="center"/>
              <w:rPr>
                <w:ins w:id="2647" w:author="Bourque, Ethan" w:date="2024-04-23T10:35:00Z"/>
                <w:rFonts w:ascii="Garamond" w:hAnsi="Garamond" w:cs="Calibri"/>
                <w:color w:val="000000"/>
                <w:sz w:val="22"/>
                <w:szCs w:val="22"/>
                <w:rPrChange w:id="2648" w:author="Bourque, Ethan" w:date="2024-04-23T11:20:00Z">
                  <w:rPr>
                    <w:ins w:id="2649" w:author="Bourque, Ethan" w:date="2024-04-23T10:35:00Z"/>
                    <w:rFonts w:ascii="Calibri" w:hAnsi="Calibri" w:cs="Calibri"/>
                    <w:color w:val="000000"/>
                    <w:sz w:val="22"/>
                    <w:szCs w:val="22"/>
                  </w:rPr>
                </w:rPrChange>
              </w:rPr>
            </w:pPr>
            <w:proofErr w:type="spellStart"/>
            <w:ins w:id="2650"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6069F14F" w14:textId="2019B573" w:rsidR="00E52430" w:rsidRPr="00E52430" w:rsidRDefault="00E52430" w:rsidP="00E52430">
            <w:pPr>
              <w:jc w:val="center"/>
              <w:rPr>
                <w:ins w:id="2651" w:author="Bourque, Ethan" w:date="2024-04-23T10:35:00Z"/>
                <w:rFonts w:ascii="Garamond" w:hAnsi="Garamond" w:cs="Calibri"/>
                <w:color w:val="000000"/>
                <w:sz w:val="22"/>
                <w:szCs w:val="22"/>
                <w:rPrChange w:id="2652" w:author="Bourque, Ethan" w:date="2024-04-23T11:20:00Z">
                  <w:rPr>
                    <w:ins w:id="2653" w:author="Bourque, Ethan" w:date="2024-04-23T10:35:00Z"/>
                    <w:rFonts w:ascii="Calibri" w:hAnsi="Calibri" w:cs="Calibri"/>
                    <w:color w:val="000000"/>
                    <w:sz w:val="22"/>
                    <w:szCs w:val="22"/>
                  </w:rPr>
                </w:rPrChange>
              </w:rPr>
            </w:pPr>
            <w:ins w:id="2654" w:author="Bourque, Ethan" w:date="2024-04-23T10:35:00Z">
              <w:r w:rsidRPr="00E52430">
                <w:rPr>
                  <w:rFonts w:ascii="Garamond" w:hAnsi="Garamond" w:cs="Calibri"/>
                  <w:color w:val="000000"/>
                  <w:sz w:val="22"/>
                  <w:szCs w:val="22"/>
                  <w:rPrChange w:id="2655" w:author="Bourque, Ethan" w:date="2024-04-23T11:20:00Z">
                    <w:rPr>
                      <w:rFonts w:ascii="Calibri" w:hAnsi="Calibri" w:cs="Calibri"/>
                      <w:color w:val="000000"/>
                      <w:sz w:val="22"/>
                      <w:szCs w:val="22"/>
                    </w:rPr>
                  </w:rPrChange>
                </w:rPr>
                <w:t>2/28/2023</w:t>
              </w:r>
            </w:ins>
          </w:p>
        </w:tc>
        <w:tc>
          <w:tcPr>
            <w:tcW w:w="774" w:type="dxa"/>
            <w:tcBorders>
              <w:top w:val="nil"/>
              <w:left w:val="nil"/>
              <w:bottom w:val="single" w:sz="4" w:space="0" w:color="auto"/>
              <w:right w:val="single" w:sz="4" w:space="0" w:color="auto"/>
            </w:tcBorders>
            <w:shd w:val="clear" w:color="auto" w:fill="auto"/>
            <w:noWrap/>
            <w:vAlign w:val="bottom"/>
          </w:tcPr>
          <w:p w14:paraId="5B5B50A5" w14:textId="21461385" w:rsidR="00E52430" w:rsidRPr="00E52430" w:rsidRDefault="00E52430" w:rsidP="00E52430">
            <w:pPr>
              <w:jc w:val="center"/>
              <w:rPr>
                <w:ins w:id="2656" w:author="Bourque, Ethan" w:date="2024-04-23T10:35:00Z"/>
                <w:rFonts w:ascii="Garamond" w:hAnsi="Garamond" w:cs="Calibri"/>
                <w:color w:val="000000"/>
                <w:sz w:val="22"/>
                <w:szCs w:val="22"/>
                <w:rPrChange w:id="2657" w:author="Bourque, Ethan" w:date="2024-04-23T11:20:00Z">
                  <w:rPr>
                    <w:ins w:id="2658" w:author="Bourque, Ethan" w:date="2024-04-23T10:35:00Z"/>
                    <w:rFonts w:ascii="Calibri" w:hAnsi="Calibri" w:cs="Calibri"/>
                    <w:color w:val="000000"/>
                    <w:sz w:val="22"/>
                    <w:szCs w:val="22"/>
                  </w:rPr>
                </w:rPrChange>
              </w:rPr>
            </w:pPr>
            <w:ins w:id="2659" w:author="Bourque, Ethan" w:date="2024-04-23T10:35:00Z">
              <w:r w:rsidRPr="00E52430">
                <w:rPr>
                  <w:rFonts w:ascii="Garamond" w:hAnsi="Garamond" w:cs="Calibri"/>
                  <w:color w:val="000000"/>
                  <w:sz w:val="22"/>
                  <w:szCs w:val="22"/>
                  <w:rPrChange w:id="2660" w:author="Bourque, Ethan" w:date="2024-04-23T11:20:00Z">
                    <w:rPr>
                      <w:rFonts w:ascii="Calibri" w:hAnsi="Calibri" w:cs="Calibri"/>
                      <w:color w:val="000000"/>
                      <w:sz w:val="22"/>
                      <w:szCs w:val="22"/>
                    </w:rPr>
                  </w:rPrChange>
                </w:rPr>
                <w:t>11:20</w:t>
              </w:r>
            </w:ins>
          </w:p>
        </w:tc>
        <w:tc>
          <w:tcPr>
            <w:tcW w:w="1248" w:type="dxa"/>
            <w:tcBorders>
              <w:top w:val="nil"/>
              <w:left w:val="nil"/>
              <w:bottom w:val="single" w:sz="4" w:space="0" w:color="auto"/>
              <w:right w:val="single" w:sz="4" w:space="0" w:color="auto"/>
            </w:tcBorders>
            <w:shd w:val="clear" w:color="auto" w:fill="auto"/>
            <w:noWrap/>
            <w:vAlign w:val="bottom"/>
          </w:tcPr>
          <w:p w14:paraId="5931A7D3" w14:textId="15B94A38" w:rsidR="00E52430" w:rsidRPr="00E52430" w:rsidRDefault="00E52430" w:rsidP="00E52430">
            <w:pPr>
              <w:jc w:val="center"/>
              <w:rPr>
                <w:ins w:id="2661" w:author="Bourque, Ethan" w:date="2024-04-23T10:35:00Z"/>
                <w:rFonts w:ascii="Garamond" w:hAnsi="Garamond" w:cs="Calibri"/>
                <w:color w:val="000000"/>
                <w:sz w:val="22"/>
                <w:szCs w:val="22"/>
                <w:rPrChange w:id="2662" w:author="Bourque, Ethan" w:date="2024-04-23T11:20:00Z">
                  <w:rPr>
                    <w:ins w:id="2663" w:author="Bourque, Ethan" w:date="2024-04-23T10:35:00Z"/>
                    <w:rFonts w:ascii="Calibri" w:hAnsi="Calibri" w:cs="Calibri"/>
                    <w:color w:val="000000"/>
                    <w:sz w:val="22"/>
                    <w:szCs w:val="22"/>
                  </w:rPr>
                </w:rPrChange>
              </w:rPr>
            </w:pPr>
            <w:proofErr w:type="spellStart"/>
            <w:ins w:id="2664"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1003A58" w14:textId="5DE0A5AA" w:rsidR="00E52430" w:rsidRPr="00E52430" w:rsidRDefault="00E52430" w:rsidP="00E52430">
            <w:pPr>
              <w:jc w:val="center"/>
              <w:rPr>
                <w:ins w:id="2665" w:author="Bourque, Ethan" w:date="2024-04-23T10:35:00Z"/>
                <w:rFonts w:ascii="Garamond" w:hAnsi="Garamond" w:cs="Calibri"/>
                <w:color w:val="000000"/>
                <w:sz w:val="22"/>
                <w:szCs w:val="22"/>
                <w:rPrChange w:id="2666" w:author="Bourque, Ethan" w:date="2024-04-23T11:20:00Z">
                  <w:rPr>
                    <w:ins w:id="2667" w:author="Bourque, Ethan" w:date="2024-04-23T10:35:00Z"/>
                    <w:rFonts w:ascii="Calibri" w:hAnsi="Calibri" w:cs="Calibri"/>
                    <w:color w:val="000000"/>
                    <w:sz w:val="22"/>
                    <w:szCs w:val="22"/>
                  </w:rPr>
                </w:rPrChange>
              </w:rPr>
            </w:pPr>
            <w:ins w:id="2668" w:author="Bourque, Ethan" w:date="2024-04-23T10:35:00Z">
              <w:r w:rsidRPr="00E52430">
                <w:rPr>
                  <w:rFonts w:ascii="Garamond" w:hAnsi="Garamond" w:cs="Calibri"/>
                  <w:color w:val="000000"/>
                  <w:sz w:val="22"/>
                  <w:szCs w:val="22"/>
                  <w:rPrChange w:id="2669" w:author="Bourque, Ethan" w:date="2024-04-23T11:20:00Z">
                    <w:rPr>
                      <w:rFonts w:ascii="Calibri" w:hAnsi="Calibri" w:cs="Calibri"/>
                      <w:color w:val="000000"/>
                      <w:sz w:val="22"/>
                      <w:szCs w:val="22"/>
                    </w:rPr>
                  </w:rPrChange>
                </w:rPr>
                <w:t>2/28/2023</w:t>
              </w:r>
            </w:ins>
          </w:p>
        </w:tc>
        <w:tc>
          <w:tcPr>
            <w:tcW w:w="748" w:type="dxa"/>
            <w:tcBorders>
              <w:top w:val="nil"/>
              <w:left w:val="nil"/>
              <w:bottom w:val="single" w:sz="4" w:space="0" w:color="auto"/>
              <w:right w:val="single" w:sz="4" w:space="0" w:color="auto"/>
            </w:tcBorders>
            <w:shd w:val="clear" w:color="auto" w:fill="auto"/>
            <w:noWrap/>
            <w:vAlign w:val="bottom"/>
          </w:tcPr>
          <w:p w14:paraId="60CB2300" w14:textId="562F29BD" w:rsidR="00E52430" w:rsidRPr="00E52430" w:rsidRDefault="00E52430" w:rsidP="00E52430">
            <w:pPr>
              <w:jc w:val="center"/>
              <w:rPr>
                <w:ins w:id="2670" w:author="Bourque, Ethan" w:date="2024-04-23T10:35:00Z"/>
                <w:rFonts w:ascii="Garamond" w:hAnsi="Garamond" w:cs="Calibri"/>
                <w:color w:val="000000"/>
                <w:sz w:val="22"/>
                <w:szCs w:val="22"/>
                <w:rPrChange w:id="2671" w:author="Bourque, Ethan" w:date="2024-04-23T11:20:00Z">
                  <w:rPr>
                    <w:ins w:id="2672" w:author="Bourque, Ethan" w:date="2024-04-23T10:35:00Z"/>
                    <w:rFonts w:ascii="Calibri" w:hAnsi="Calibri" w:cs="Calibri"/>
                    <w:color w:val="000000"/>
                    <w:sz w:val="22"/>
                    <w:szCs w:val="22"/>
                  </w:rPr>
                </w:rPrChange>
              </w:rPr>
            </w:pPr>
            <w:ins w:id="2673" w:author="Bourque, Ethan" w:date="2024-04-23T10:35:00Z">
              <w:r w:rsidRPr="00E52430">
                <w:rPr>
                  <w:rFonts w:ascii="Garamond" w:hAnsi="Garamond" w:cs="Calibri"/>
                  <w:color w:val="000000"/>
                  <w:sz w:val="22"/>
                  <w:szCs w:val="22"/>
                  <w:rPrChange w:id="2674" w:author="Bourque, Ethan" w:date="2024-04-23T11:20:00Z">
                    <w:rPr>
                      <w:rFonts w:ascii="Calibri" w:hAnsi="Calibri" w:cs="Calibri"/>
                      <w:color w:val="000000"/>
                      <w:sz w:val="22"/>
                      <w:szCs w:val="22"/>
                    </w:rPr>
                  </w:rPrChange>
                </w:rPr>
                <w:t>13:34</w:t>
              </w:r>
            </w:ins>
          </w:p>
        </w:tc>
      </w:tr>
      <w:tr w:rsidR="00E52430" w14:paraId="649A5672" w14:textId="77777777" w:rsidTr="00E52430">
        <w:trPr>
          <w:trHeight w:val="300"/>
          <w:jc w:val="center"/>
          <w:ins w:id="2675"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6DADEAE7" w14:textId="32951A84" w:rsidR="00E52430" w:rsidRPr="00E52430" w:rsidRDefault="00E52430" w:rsidP="00E52430">
            <w:pPr>
              <w:jc w:val="center"/>
              <w:rPr>
                <w:ins w:id="2676" w:author="Bourque, Ethan" w:date="2024-04-23T10:35:00Z"/>
                <w:rFonts w:ascii="Garamond" w:hAnsi="Garamond" w:cs="Calibri"/>
                <w:color w:val="000000"/>
                <w:sz w:val="22"/>
                <w:szCs w:val="22"/>
                <w:rPrChange w:id="2677" w:author="Bourque, Ethan" w:date="2024-04-23T11:20:00Z">
                  <w:rPr>
                    <w:ins w:id="2678" w:author="Bourque, Ethan" w:date="2024-04-23T10:35:00Z"/>
                    <w:rFonts w:ascii="Calibri" w:hAnsi="Calibri" w:cs="Calibri"/>
                    <w:color w:val="000000"/>
                    <w:sz w:val="22"/>
                    <w:szCs w:val="22"/>
                  </w:rPr>
                </w:rPrChange>
              </w:rPr>
            </w:pPr>
            <w:proofErr w:type="spellStart"/>
            <w:ins w:id="2679"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4419922F" w14:textId="0273B79F" w:rsidR="00E52430" w:rsidRPr="00E52430" w:rsidRDefault="00E52430" w:rsidP="00E52430">
            <w:pPr>
              <w:jc w:val="center"/>
              <w:rPr>
                <w:ins w:id="2680" w:author="Bourque, Ethan" w:date="2024-04-23T10:35:00Z"/>
                <w:rFonts w:ascii="Garamond" w:hAnsi="Garamond" w:cs="Calibri"/>
                <w:color w:val="000000"/>
                <w:sz w:val="22"/>
                <w:szCs w:val="22"/>
                <w:rPrChange w:id="2681" w:author="Bourque, Ethan" w:date="2024-04-23T11:20:00Z">
                  <w:rPr>
                    <w:ins w:id="2682" w:author="Bourque, Ethan" w:date="2024-04-23T10:35:00Z"/>
                    <w:rFonts w:ascii="Calibri" w:hAnsi="Calibri" w:cs="Calibri"/>
                    <w:color w:val="000000"/>
                    <w:sz w:val="22"/>
                    <w:szCs w:val="22"/>
                  </w:rPr>
                </w:rPrChange>
              </w:rPr>
            </w:pPr>
            <w:ins w:id="2683" w:author="Bourque, Ethan" w:date="2024-04-23T10:35:00Z">
              <w:r w:rsidRPr="00E52430">
                <w:rPr>
                  <w:rFonts w:ascii="Garamond" w:hAnsi="Garamond" w:cs="Calibri"/>
                  <w:color w:val="000000"/>
                  <w:sz w:val="22"/>
                  <w:szCs w:val="22"/>
                  <w:rPrChange w:id="2684" w:author="Bourque, Ethan" w:date="2024-04-23T11:20:00Z">
                    <w:rPr>
                      <w:rFonts w:ascii="Calibri" w:hAnsi="Calibri" w:cs="Calibri"/>
                      <w:color w:val="000000"/>
                      <w:sz w:val="22"/>
                      <w:szCs w:val="22"/>
                    </w:rPr>
                  </w:rPrChange>
                </w:rPr>
                <w:t>4/4/2023</w:t>
              </w:r>
            </w:ins>
          </w:p>
        </w:tc>
        <w:tc>
          <w:tcPr>
            <w:tcW w:w="734" w:type="dxa"/>
            <w:tcBorders>
              <w:top w:val="nil"/>
              <w:left w:val="nil"/>
              <w:bottom w:val="single" w:sz="4" w:space="0" w:color="auto"/>
              <w:right w:val="single" w:sz="4" w:space="0" w:color="auto"/>
            </w:tcBorders>
            <w:shd w:val="clear" w:color="auto" w:fill="auto"/>
            <w:noWrap/>
            <w:vAlign w:val="bottom"/>
          </w:tcPr>
          <w:p w14:paraId="2409EF11" w14:textId="4688D946" w:rsidR="00E52430" w:rsidRPr="00E52430" w:rsidRDefault="00E52430" w:rsidP="00E52430">
            <w:pPr>
              <w:jc w:val="center"/>
              <w:rPr>
                <w:ins w:id="2685" w:author="Bourque, Ethan" w:date="2024-04-23T10:35:00Z"/>
                <w:rFonts w:ascii="Garamond" w:hAnsi="Garamond" w:cs="Calibri"/>
                <w:color w:val="000000"/>
                <w:sz w:val="22"/>
                <w:szCs w:val="22"/>
                <w:rPrChange w:id="2686" w:author="Bourque, Ethan" w:date="2024-04-23T11:20:00Z">
                  <w:rPr>
                    <w:ins w:id="2687" w:author="Bourque, Ethan" w:date="2024-04-23T10:35:00Z"/>
                    <w:rFonts w:ascii="Calibri" w:hAnsi="Calibri" w:cs="Calibri"/>
                    <w:color w:val="000000"/>
                    <w:sz w:val="22"/>
                    <w:szCs w:val="22"/>
                  </w:rPr>
                </w:rPrChange>
              </w:rPr>
            </w:pPr>
            <w:ins w:id="2688" w:author="Bourque, Ethan" w:date="2024-04-23T10:35:00Z">
              <w:r w:rsidRPr="00E52430">
                <w:rPr>
                  <w:rFonts w:ascii="Garamond" w:hAnsi="Garamond" w:cs="Calibri"/>
                  <w:color w:val="000000"/>
                  <w:sz w:val="22"/>
                  <w:szCs w:val="22"/>
                  <w:rPrChange w:id="2689" w:author="Bourque, Ethan" w:date="2024-04-23T11:20:00Z">
                    <w:rPr>
                      <w:rFonts w:ascii="Calibri" w:hAnsi="Calibri" w:cs="Calibri"/>
                      <w:color w:val="000000"/>
                      <w:sz w:val="22"/>
                      <w:szCs w:val="22"/>
                    </w:rPr>
                  </w:rPrChange>
                </w:rPr>
                <w:t>7:38</w:t>
              </w:r>
            </w:ins>
          </w:p>
        </w:tc>
        <w:tc>
          <w:tcPr>
            <w:tcW w:w="1143" w:type="dxa"/>
            <w:tcBorders>
              <w:top w:val="nil"/>
              <w:left w:val="nil"/>
              <w:bottom w:val="single" w:sz="4" w:space="0" w:color="auto"/>
              <w:right w:val="single" w:sz="4" w:space="0" w:color="auto"/>
            </w:tcBorders>
            <w:shd w:val="clear" w:color="auto" w:fill="auto"/>
            <w:noWrap/>
            <w:vAlign w:val="bottom"/>
          </w:tcPr>
          <w:p w14:paraId="2C25186C" w14:textId="0F5A88ED" w:rsidR="00E52430" w:rsidRPr="00E52430" w:rsidRDefault="00E52430" w:rsidP="00E52430">
            <w:pPr>
              <w:jc w:val="center"/>
              <w:rPr>
                <w:ins w:id="2690" w:author="Bourque, Ethan" w:date="2024-04-23T10:35:00Z"/>
                <w:rFonts w:ascii="Garamond" w:hAnsi="Garamond" w:cs="Calibri"/>
                <w:color w:val="000000"/>
                <w:sz w:val="22"/>
                <w:szCs w:val="22"/>
                <w:rPrChange w:id="2691" w:author="Bourque, Ethan" w:date="2024-04-23T11:20:00Z">
                  <w:rPr>
                    <w:ins w:id="2692" w:author="Bourque, Ethan" w:date="2024-04-23T10:35:00Z"/>
                    <w:rFonts w:ascii="Calibri" w:hAnsi="Calibri" w:cs="Calibri"/>
                    <w:color w:val="000000"/>
                    <w:sz w:val="22"/>
                    <w:szCs w:val="22"/>
                  </w:rPr>
                </w:rPrChange>
              </w:rPr>
            </w:pPr>
            <w:proofErr w:type="spellStart"/>
            <w:ins w:id="2693"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626B862" w14:textId="5E4BED8E" w:rsidR="00E52430" w:rsidRPr="00E52430" w:rsidRDefault="00E52430" w:rsidP="00E52430">
            <w:pPr>
              <w:jc w:val="center"/>
              <w:rPr>
                <w:ins w:id="2694" w:author="Bourque, Ethan" w:date="2024-04-23T10:35:00Z"/>
                <w:rFonts w:ascii="Garamond" w:hAnsi="Garamond" w:cs="Calibri"/>
                <w:color w:val="000000"/>
                <w:sz w:val="22"/>
                <w:szCs w:val="22"/>
                <w:rPrChange w:id="2695" w:author="Bourque, Ethan" w:date="2024-04-23T11:20:00Z">
                  <w:rPr>
                    <w:ins w:id="2696" w:author="Bourque, Ethan" w:date="2024-04-23T10:35:00Z"/>
                    <w:rFonts w:ascii="Calibri" w:hAnsi="Calibri" w:cs="Calibri"/>
                    <w:color w:val="000000"/>
                    <w:sz w:val="22"/>
                    <w:szCs w:val="22"/>
                  </w:rPr>
                </w:rPrChange>
              </w:rPr>
            </w:pPr>
            <w:ins w:id="2697" w:author="Bourque, Ethan" w:date="2024-04-23T10:35:00Z">
              <w:r w:rsidRPr="00E52430">
                <w:rPr>
                  <w:rFonts w:ascii="Garamond" w:hAnsi="Garamond" w:cs="Calibri"/>
                  <w:color w:val="000000"/>
                  <w:sz w:val="22"/>
                  <w:szCs w:val="22"/>
                  <w:rPrChange w:id="2698" w:author="Bourque, Ethan" w:date="2024-04-23T11:20:00Z">
                    <w:rPr>
                      <w:rFonts w:ascii="Calibri" w:hAnsi="Calibri" w:cs="Calibri"/>
                      <w:color w:val="000000"/>
                      <w:sz w:val="22"/>
                      <w:szCs w:val="22"/>
                    </w:rPr>
                  </w:rPrChange>
                </w:rPr>
                <w:t>4/4/2023</w:t>
              </w:r>
            </w:ins>
          </w:p>
        </w:tc>
        <w:tc>
          <w:tcPr>
            <w:tcW w:w="774" w:type="dxa"/>
            <w:tcBorders>
              <w:top w:val="nil"/>
              <w:left w:val="nil"/>
              <w:bottom w:val="single" w:sz="4" w:space="0" w:color="auto"/>
              <w:right w:val="single" w:sz="4" w:space="0" w:color="auto"/>
            </w:tcBorders>
            <w:shd w:val="clear" w:color="auto" w:fill="auto"/>
            <w:noWrap/>
            <w:vAlign w:val="bottom"/>
          </w:tcPr>
          <w:p w14:paraId="367C5694" w14:textId="74831C4C" w:rsidR="00E52430" w:rsidRPr="00E52430" w:rsidRDefault="00E52430" w:rsidP="00E52430">
            <w:pPr>
              <w:jc w:val="center"/>
              <w:rPr>
                <w:ins w:id="2699" w:author="Bourque, Ethan" w:date="2024-04-23T10:35:00Z"/>
                <w:rFonts w:ascii="Garamond" w:hAnsi="Garamond" w:cs="Calibri"/>
                <w:color w:val="000000"/>
                <w:sz w:val="22"/>
                <w:szCs w:val="22"/>
                <w:rPrChange w:id="2700" w:author="Bourque, Ethan" w:date="2024-04-23T11:20:00Z">
                  <w:rPr>
                    <w:ins w:id="2701" w:author="Bourque, Ethan" w:date="2024-04-23T10:35:00Z"/>
                    <w:rFonts w:ascii="Calibri" w:hAnsi="Calibri" w:cs="Calibri"/>
                    <w:color w:val="000000"/>
                    <w:sz w:val="22"/>
                    <w:szCs w:val="22"/>
                  </w:rPr>
                </w:rPrChange>
              </w:rPr>
            </w:pPr>
            <w:ins w:id="2702" w:author="Bourque, Ethan" w:date="2024-04-23T10:35:00Z">
              <w:r w:rsidRPr="00E52430">
                <w:rPr>
                  <w:rFonts w:ascii="Garamond" w:hAnsi="Garamond" w:cs="Calibri"/>
                  <w:color w:val="000000"/>
                  <w:sz w:val="22"/>
                  <w:szCs w:val="22"/>
                  <w:rPrChange w:id="2703" w:author="Bourque, Ethan" w:date="2024-04-23T11:20:00Z">
                    <w:rPr>
                      <w:rFonts w:ascii="Calibri" w:hAnsi="Calibri" w:cs="Calibri"/>
                      <w:color w:val="000000"/>
                      <w:sz w:val="22"/>
                      <w:szCs w:val="22"/>
                    </w:rPr>
                  </w:rPrChange>
                </w:rPr>
                <w:t>8:16</w:t>
              </w:r>
            </w:ins>
          </w:p>
        </w:tc>
        <w:tc>
          <w:tcPr>
            <w:tcW w:w="1248" w:type="dxa"/>
            <w:tcBorders>
              <w:top w:val="nil"/>
              <w:left w:val="nil"/>
              <w:bottom w:val="single" w:sz="4" w:space="0" w:color="auto"/>
              <w:right w:val="single" w:sz="4" w:space="0" w:color="auto"/>
            </w:tcBorders>
            <w:shd w:val="clear" w:color="auto" w:fill="auto"/>
            <w:noWrap/>
            <w:vAlign w:val="bottom"/>
          </w:tcPr>
          <w:p w14:paraId="5B123079" w14:textId="23655E93" w:rsidR="00E52430" w:rsidRPr="00E52430" w:rsidRDefault="00E52430" w:rsidP="00E52430">
            <w:pPr>
              <w:jc w:val="center"/>
              <w:rPr>
                <w:ins w:id="2704" w:author="Bourque, Ethan" w:date="2024-04-23T10:35:00Z"/>
                <w:rFonts w:ascii="Garamond" w:hAnsi="Garamond" w:cs="Calibri"/>
                <w:color w:val="000000"/>
                <w:sz w:val="22"/>
                <w:szCs w:val="22"/>
                <w:rPrChange w:id="2705" w:author="Bourque, Ethan" w:date="2024-04-23T11:20:00Z">
                  <w:rPr>
                    <w:ins w:id="2706" w:author="Bourque, Ethan" w:date="2024-04-23T10:35:00Z"/>
                    <w:rFonts w:ascii="Calibri" w:hAnsi="Calibri" w:cs="Calibri"/>
                    <w:color w:val="000000"/>
                    <w:sz w:val="22"/>
                    <w:szCs w:val="22"/>
                  </w:rPr>
                </w:rPrChange>
              </w:rPr>
            </w:pPr>
            <w:proofErr w:type="spellStart"/>
            <w:ins w:id="2707"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3DA8173" w14:textId="40520CD9" w:rsidR="00E52430" w:rsidRPr="00E52430" w:rsidRDefault="00E52430" w:rsidP="00E52430">
            <w:pPr>
              <w:jc w:val="center"/>
              <w:rPr>
                <w:ins w:id="2708" w:author="Bourque, Ethan" w:date="2024-04-23T10:35:00Z"/>
                <w:rFonts w:ascii="Garamond" w:hAnsi="Garamond" w:cs="Calibri"/>
                <w:color w:val="000000"/>
                <w:sz w:val="22"/>
                <w:szCs w:val="22"/>
                <w:rPrChange w:id="2709" w:author="Bourque, Ethan" w:date="2024-04-23T11:20:00Z">
                  <w:rPr>
                    <w:ins w:id="2710" w:author="Bourque, Ethan" w:date="2024-04-23T10:35:00Z"/>
                    <w:rFonts w:ascii="Calibri" w:hAnsi="Calibri" w:cs="Calibri"/>
                    <w:color w:val="000000"/>
                    <w:sz w:val="22"/>
                    <w:szCs w:val="22"/>
                  </w:rPr>
                </w:rPrChange>
              </w:rPr>
            </w:pPr>
            <w:ins w:id="2711" w:author="Bourque, Ethan" w:date="2024-04-23T10:35:00Z">
              <w:r w:rsidRPr="00E52430">
                <w:rPr>
                  <w:rFonts w:ascii="Garamond" w:hAnsi="Garamond" w:cs="Calibri"/>
                  <w:color w:val="000000"/>
                  <w:sz w:val="22"/>
                  <w:szCs w:val="22"/>
                  <w:rPrChange w:id="2712" w:author="Bourque, Ethan" w:date="2024-04-23T11:20:00Z">
                    <w:rPr>
                      <w:rFonts w:ascii="Calibri" w:hAnsi="Calibri" w:cs="Calibri"/>
                      <w:color w:val="000000"/>
                      <w:sz w:val="22"/>
                      <w:szCs w:val="22"/>
                    </w:rPr>
                  </w:rPrChange>
                </w:rPr>
                <w:t>4/4/2023</w:t>
              </w:r>
            </w:ins>
          </w:p>
        </w:tc>
        <w:tc>
          <w:tcPr>
            <w:tcW w:w="748" w:type="dxa"/>
            <w:tcBorders>
              <w:top w:val="nil"/>
              <w:left w:val="nil"/>
              <w:bottom w:val="single" w:sz="4" w:space="0" w:color="auto"/>
              <w:right w:val="single" w:sz="4" w:space="0" w:color="auto"/>
            </w:tcBorders>
            <w:shd w:val="clear" w:color="auto" w:fill="auto"/>
            <w:noWrap/>
            <w:vAlign w:val="bottom"/>
          </w:tcPr>
          <w:p w14:paraId="50A4FD68" w14:textId="3E9DC17E" w:rsidR="00E52430" w:rsidRPr="00E52430" w:rsidRDefault="00E52430" w:rsidP="00E52430">
            <w:pPr>
              <w:jc w:val="center"/>
              <w:rPr>
                <w:ins w:id="2713" w:author="Bourque, Ethan" w:date="2024-04-23T10:35:00Z"/>
                <w:rFonts w:ascii="Garamond" w:hAnsi="Garamond" w:cs="Calibri"/>
                <w:color w:val="000000"/>
                <w:sz w:val="22"/>
                <w:szCs w:val="22"/>
                <w:rPrChange w:id="2714" w:author="Bourque, Ethan" w:date="2024-04-23T11:20:00Z">
                  <w:rPr>
                    <w:ins w:id="2715" w:author="Bourque, Ethan" w:date="2024-04-23T10:35:00Z"/>
                    <w:rFonts w:ascii="Calibri" w:hAnsi="Calibri" w:cs="Calibri"/>
                    <w:color w:val="000000"/>
                    <w:sz w:val="22"/>
                    <w:szCs w:val="22"/>
                  </w:rPr>
                </w:rPrChange>
              </w:rPr>
            </w:pPr>
            <w:ins w:id="2716" w:author="Bourque, Ethan" w:date="2024-04-23T10:35:00Z">
              <w:r w:rsidRPr="00E52430">
                <w:rPr>
                  <w:rFonts w:ascii="Garamond" w:hAnsi="Garamond" w:cs="Calibri"/>
                  <w:color w:val="000000"/>
                  <w:sz w:val="22"/>
                  <w:szCs w:val="22"/>
                  <w:rPrChange w:id="2717" w:author="Bourque, Ethan" w:date="2024-04-23T11:20:00Z">
                    <w:rPr>
                      <w:rFonts w:ascii="Calibri" w:hAnsi="Calibri" w:cs="Calibri"/>
                      <w:color w:val="000000"/>
                      <w:sz w:val="22"/>
                      <w:szCs w:val="22"/>
                    </w:rPr>
                  </w:rPrChange>
                </w:rPr>
                <w:t>9:24</w:t>
              </w:r>
            </w:ins>
          </w:p>
        </w:tc>
      </w:tr>
      <w:tr w:rsidR="00E52430" w14:paraId="65852B96" w14:textId="77777777" w:rsidTr="00E52430">
        <w:trPr>
          <w:trHeight w:val="300"/>
          <w:jc w:val="center"/>
          <w:ins w:id="2718"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0FF34130" w14:textId="0048EEC0" w:rsidR="00E52430" w:rsidRPr="00E52430" w:rsidRDefault="00E52430" w:rsidP="00E52430">
            <w:pPr>
              <w:jc w:val="center"/>
              <w:rPr>
                <w:ins w:id="2719" w:author="Bourque, Ethan" w:date="2024-04-23T10:35:00Z"/>
                <w:rFonts w:ascii="Garamond" w:hAnsi="Garamond" w:cs="Calibri"/>
                <w:color w:val="000000"/>
                <w:sz w:val="22"/>
                <w:szCs w:val="22"/>
                <w:rPrChange w:id="2720" w:author="Bourque, Ethan" w:date="2024-04-23T11:20:00Z">
                  <w:rPr>
                    <w:ins w:id="2721" w:author="Bourque, Ethan" w:date="2024-04-23T10:35:00Z"/>
                    <w:rFonts w:ascii="Calibri" w:hAnsi="Calibri" w:cs="Calibri"/>
                    <w:color w:val="000000"/>
                    <w:sz w:val="22"/>
                    <w:szCs w:val="22"/>
                  </w:rPr>
                </w:rPrChange>
              </w:rPr>
            </w:pPr>
            <w:proofErr w:type="spellStart"/>
            <w:ins w:id="2722" w:author="Bourque, Ethan" w:date="2024-04-23T11:19:00Z">
              <w:r w:rsidRPr="00E52430">
                <w:rPr>
                  <w:rFonts w:ascii="Garamond" w:hAnsi="Garamond"/>
                  <w:color w:val="000000"/>
                  <w:sz w:val="22"/>
                  <w:szCs w:val="22"/>
                </w:rPr>
                <w:t>apanhnut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021885E3" w14:textId="7D5198F8" w:rsidR="00E52430" w:rsidRPr="00E52430" w:rsidRDefault="00E52430" w:rsidP="00E52430">
            <w:pPr>
              <w:jc w:val="center"/>
              <w:rPr>
                <w:ins w:id="2723" w:author="Bourque, Ethan" w:date="2024-04-23T10:35:00Z"/>
                <w:rFonts w:ascii="Garamond" w:hAnsi="Garamond" w:cs="Calibri"/>
                <w:color w:val="000000"/>
                <w:sz w:val="22"/>
                <w:szCs w:val="22"/>
                <w:rPrChange w:id="2724" w:author="Bourque, Ethan" w:date="2024-04-23T11:20:00Z">
                  <w:rPr>
                    <w:ins w:id="2725" w:author="Bourque, Ethan" w:date="2024-04-23T10:35:00Z"/>
                    <w:rFonts w:ascii="Calibri" w:hAnsi="Calibri" w:cs="Calibri"/>
                    <w:color w:val="000000"/>
                    <w:sz w:val="22"/>
                    <w:szCs w:val="22"/>
                  </w:rPr>
                </w:rPrChange>
              </w:rPr>
            </w:pPr>
            <w:ins w:id="2726" w:author="Bourque, Ethan" w:date="2024-04-23T10:35:00Z">
              <w:r w:rsidRPr="00E52430">
                <w:rPr>
                  <w:rFonts w:ascii="Garamond" w:hAnsi="Garamond" w:cs="Calibri"/>
                  <w:color w:val="000000"/>
                  <w:sz w:val="22"/>
                  <w:szCs w:val="22"/>
                  <w:rPrChange w:id="2727" w:author="Bourque, Ethan" w:date="2024-04-23T11:20:00Z">
                    <w:rPr>
                      <w:rFonts w:ascii="Calibri" w:hAnsi="Calibri" w:cs="Calibri"/>
                      <w:color w:val="000000"/>
                      <w:sz w:val="22"/>
                      <w:szCs w:val="22"/>
                    </w:rPr>
                  </w:rPrChange>
                </w:rPr>
                <w:t>5/1/2023</w:t>
              </w:r>
            </w:ins>
          </w:p>
        </w:tc>
        <w:tc>
          <w:tcPr>
            <w:tcW w:w="734" w:type="dxa"/>
            <w:tcBorders>
              <w:top w:val="nil"/>
              <w:left w:val="nil"/>
              <w:bottom w:val="single" w:sz="4" w:space="0" w:color="auto"/>
              <w:right w:val="single" w:sz="4" w:space="0" w:color="auto"/>
            </w:tcBorders>
            <w:shd w:val="clear" w:color="auto" w:fill="auto"/>
            <w:noWrap/>
            <w:vAlign w:val="bottom"/>
          </w:tcPr>
          <w:p w14:paraId="01D518D4" w14:textId="75B3D35C" w:rsidR="00E52430" w:rsidRPr="00E52430" w:rsidRDefault="00E52430" w:rsidP="00E52430">
            <w:pPr>
              <w:jc w:val="center"/>
              <w:rPr>
                <w:ins w:id="2728" w:author="Bourque, Ethan" w:date="2024-04-23T10:35:00Z"/>
                <w:rFonts w:ascii="Garamond" w:hAnsi="Garamond" w:cs="Calibri"/>
                <w:color w:val="000000"/>
                <w:sz w:val="22"/>
                <w:szCs w:val="22"/>
                <w:rPrChange w:id="2729" w:author="Bourque, Ethan" w:date="2024-04-23T11:20:00Z">
                  <w:rPr>
                    <w:ins w:id="2730" w:author="Bourque, Ethan" w:date="2024-04-23T10:35:00Z"/>
                    <w:rFonts w:ascii="Calibri" w:hAnsi="Calibri" w:cs="Calibri"/>
                    <w:color w:val="000000"/>
                    <w:sz w:val="22"/>
                    <w:szCs w:val="22"/>
                  </w:rPr>
                </w:rPrChange>
              </w:rPr>
            </w:pPr>
            <w:ins w:id="2731" w:author="Bourque, Ethan" w:date="2024-04-23T10:35:00Z">
              <w:r w:rsidRPr="00E52430">
                <w:rPr>
                  <w:rFonts w:ascii="Garamond" w:hAnsi="Garamond" w:cs="Calibri"/>
                  <w:color w:val="000000"/>
                  <w:sz w:val="22"/>
                  <w:szCs w:val="22"/>
                  <w:rPrChange w:id="2732" w:author="Bourque, Ethan" w:date="2024-04-23T11:20:00Z">
                    <w:rPr>
                      <w:rFonts w:ascii="Calibri" w:hAnsi="Calibri" w:cs="Calibri"/>
                      <w:color w:val="000000"/>
                      <w:sz w:val="22"/>
                      <w:szCs w:val="22"/>
                    </w:rPr>
                  </w:rPrChange>
                </w:rPr>
                <w:t>11:15</w:t>
              </w:r>
            </w:ins>
          </w:p>
        </w:tc>
        <w:tc>
          <w:tcPr>
            <w:tcW w:w="1143" w:type="dxa"/>
            <w:tcBorders>
              <w:top w:val="nil"/>
              <w:left w:val="nil"/>
              <w:bottom w:val="single" w:sz="4" w:space="0" w:color="auto"/>
              <w:right w:val="single" w:sz="4" w:space="0" w:color="auto"/>
            </w:tcBorders>
            <w:shd w:val="clear" w:color="auto" w:fill="auto"/>
            <w:noWrap/>
            <w:vAlign w:val="bottom"/>
          </w:tcPr>
          <w:p w14:paraId="67263BCE" w14:textId="014A90B3" w:rsidR="00E52430" w:rsidRPr="00E52430" w:rsidRDefault="00E52430" w:rsidP="00E52430">
            <w:pPr>
              <w:jc w:val="center"/>
              <w:rPr>
                <w:ins w:id="2733" w:author="Bourque, Ethan" w:date="2024-04-23T10:35:00Z"/>
                <w:rFonts w:ascii="Garamond" w:hAnsi="Garamond" w:cs="Calibri"/>
                <w:color w:val="000000"/>
                <w:sz w:val="22"/>
                <w:szCs w:val="22"/>
                <w:rPrChange w:id="2734" w:author="Bourque, Ethan" w:date="2024-04-23T11:20:00Z">
                  <w:rPr>
                    <w:ins w:id="2735" w:author="Bourque, Ethan" w:date="2024-04-23T10:35:00Z"/>
                    <w:rFonts w:ascii="Calibri" w:hAnsi="Calibri" w:cs="Calibri"/>
                    <w:color w:val="000000"/>
                    <w:sz w:val="22"/>
                    <w:szCs w:val="22"/>
                  </w:rPr>
                </w:rPrChange>
              </w:rPr>
            </w:pPr>
            <w:proofErr w:type="spellStart"/>
            <w:ins w:id="2736"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40D146EA" w14:textId="6316AE3F" w:rsidR="00E52430" w:rsidRPr="00E52430" w:rsidRDefault="00E52430" w:rsidP="00E52430">
            <w:pPr>
              <w:jc w:val="center"/>
              <w:rPr>
                <w:ins w:id="2737" w:author="Bourque, Ethan" w:date="2024-04-23T10:35:00Z"/>
                <w:rFonts w:ascii="Garamond" w:hAnsi="Garamond" w:cs="Calibri"/>
                <w:color w:val="000000"/>
                <w:sz w:val="22"/>
                <w:szCs w:val="22"/>
                <w:rPrChange w:id="2738" w:author="Bourque, Ethan" w:date="2024-04-23T11:20:00Z">
                  <w:rPr>
                    <w:ins w:id="2739" w:author="Bourque, Ethan" w:date="2024-04-23T10:35:00Z"/>
                    <w:rFonts w:ascii="Calibri" w:hAnsi="Calibri" w:cs="Calibri"/>
                    <w:color w:val="000000"/>
                    <w:sz w:val="22"/>
                    <w:szCs w:val="22"/>
                  </w:rPr>
                </w:rPrChange>
              </w:rPr>
            </w:pPr>
            <w:ins w:id="2740" w:author="Bourque, Ethan" w:date="2024-04-23T10:35:00Z">
              <w:r w:rsidRPr="00E52430">
                <w:rPr>
                  <w:rFonts w:ascii="Garamond" w:hAnsi="Garamond" w:cs="Calibri"/>
                  <w:color w:val="000000"/>
                  <w:sz w:val="22"/>
                  <w:szCs w:val="22"/>
                  <w:rPrChange w:id="2741" w:author="Bourque, Ethan" w:date="2024-04-23T11:20:00Z">
                    <w:rPr>
                      <w:rFonts w:ascii="Calibri" w:hAnsi="Calibri" w:cs="Calibri"/>
                      <w:color w:val="000000"/>
                      <w:sz w:val="22"/>
                      <w:szCs w:val="22"/>
                    </w:rPr>
                  </w:rPrChange>
                </w:rPr>
                <w:t>5/23/2023</w:t>
              </w:r>
            </w:ins>
          </w:p>
        </w:tc>
        <w:tc>
          <w:tcPr>
            <w:tcW w:w="774" w:type="dxa"/>
            <w:tcBorders>
              <w:top w:val="nil"/>
              <w:left w:val="nil"/>
              <w:bottom w:val="single" w:sz="4" w:space="0" w:color="auto"/>
              <w:right w:val="single" w:sz="4" w:space="0" w:color="auto"/>
            </w:tcBorders>
            <w:shd w:val="clear" w:color="auto" w:fill="auto"/>
            <w:noWrap/>
            <w:vAlign w:val="bottom"/>
          </w:tcPr>
          <w:p w14:paraId="379A6596" w14:textId="21D7EAD6" w:rsidR="00E52430" w:rsidRPr="00E52430" w:rsidRDefault="00E52430" w:rsidP="00E52430">
            <w:pPr>
              <w:jc w:val="center"/>
              <w:rPr>
                <w:ins w:id="2742" w:author="Bourque, Ethan" w:date="2024-04-23T10:35:00Z"/>
                <w:rFonts w:ascii="Garamond" w:hAnsi="Garamond" w:cs="Calibri"/>
                <w:color w:val="000000"/>
                <w:sz w:val="22"/>
                <w:szCs w:val="22"/>
                <w:rPrChange w:id="2743" w:author="Bourque, Ethan" w:date="2024-04-23T11:20:00Z">
                  <w:rPr>
                    <w:ins w:id="2744" w:author="Bourque, Ethan" w:date="2024-04-23T10:35:00Z"/>
                    <w:rFonts w:ascii="Calibri" w:hAnsi="Calibri" w:cs="Calibri"/>
                    <w:color w:val="000000"/>
                    <w:sz w:val="22"/>
                    <w:szCs w:val="22"/>
                  </w:rPr>
                </w:rPrChange>
              </w:rPr>
            </w:pPr>
            <w:ins w:id="2745" w:author="Bourque, Ethan" w:date="2024-04-23T10:35:00Z">
              <w:r w:rsidRPr="00E52430">
                <w:rPr>
                  <w:rFonts w:ascii="Garamond" w:hAnsi="Garamond" w:cs="Calibri"/>
                  <w:color w:val="000000"/>
                  <w:sz w:val="22"/>
                  <w:szCs w:val="22"/>
                  <w:rPrChange w:id="2746" w:author="Bourque, Ethan" w:date="2024-04-23T11:20:00Z">
                    <w:rPr>
                      <w:rFonts w:ascii="Calibri" w:hAnsi="Calibri" w:cs="Calibri"/>
                      <w:color w:val="000000"/>
                      <w:sz w:val="22"/>
                      <w:szCs w:val="22"/>
                    </w:rPr>
                  </w:rPrChange>
                </w:rPr>
                <w:t>8:36</w:t>
              </w:r>
            </w:ins>
          </w:p>
        </w:tc>
        <w:tc>
          <w:tcPr>
            <w:tcW w:w="1248" w:type="dxa"/>
            <w:tcBorders>
              <w:top w:val="nil"/>
              <w:left w:val="nil"/>
              <w:bottom w:val="single" w:sz="4" w:space="0" w:color="auto"/>
              <w:right w:val="single" w:sz="4" w:space="0" w:color="auto"/>
            </w:tcBorders>
            <w:shd w:val="clear" w:color="auto" w:fill="auto"/>
            <w:noWrap/>
            <w:vAlign w:val="bottom"/>
          </w:tcPr>
          <w:p w14:paraId="3937F885" w14:textId="65392BB2" w:rsidR="00E52430" w:rsidRPr="00E52430" w:rsidRDefault="00E52430" w:rsidP="00E52430">
            <w:pPr>
              <w:jc w:val="center"/>
              <w:rPr>
                <w:ins w:id="2747" w:author="Bourque, Ethan" w:date="2024-04-23T10:35:00Z"/>
                <w:rFonts w:ascii="Garamond" w:hAnsi="Garamond" w:cs="Calibri"/>
                <w:color w:val="000000"/>
                <w:sz w:val="22"/>
                <w:szCs w:val="22"/>
                <w:rPrChange w:id="2748" w:author="Bourque, Ethan" w:date="2024-04-23T11:20:00Z">
                  <w:rPr>
                    <w:ins w:id="2749" w:author="Bourque, Ethan" w:date="2024-04-23T10:35:00Z"/>
                    <w:rFonts w:ascii="Calibri" w:hAnsi="Calibri" w:cs="Calibri"/>
                    <w:color w:val="000000"/>
                    <w:sz w:val="22"/>
                    <w:szCs w:val="22"/>
                  </w:rPr>
                </w:rPrChange>
              </w:rPr>
            </w:pPr>
            <w:proofErr w:type="spellStart"/>
            <w:ins w:id="2750" w:author="Bourque, Ethan" w:date="2024-04-23T11:19:00Z">
              <w:r w:rsidRPr="00E52430">
                <w:rPr>
                  <w:rFonts w:ascii="Garamond" w:hAnsi="Garamond"/>
                  <w:color w:val="000000"/>
                  <w:sz w:val="22"/>
                  <w:szCs w:val="22"/>
                </w:rPr>
                <w:t>aparvnut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3345D5AB" w14:textId="56D8685B" w:rsidR="00E52430" w:rsidRPr="00E52430" w:rsidRDefault="00E52430" w:rsidP="00E52430">
            <w:pPr>
              <w:jc w:val="center"/>
              <w:rPr>
                <w:ins w:id="2751" w:author="Bourque, Ethan" w:date="2024-04-23T10:35:00Z"/>
                <w:rFonts w:ascii="Garamond" w:hAnsi="Garamond" w:cs="Calibri"/>
                <w:color w:val="000000"/>
                <w:sz w:val="22"/>
                <w:szCs w:val="22"/>
                <w:rPrChange w:id="2752" w:author="Bourque, Ethan" w:date="2024-04-23T11:20:00Z">
                  <w:rPr>
                    <w:ins w:id="2753" w:author="Bourque, Ethan" w:date="2024-04-23T10:35:00Z"/>
                    <w:rFonts w:ascii="Calibri" w:hAnsi="Calibri" w:cs="Calibri"/>
                    <w:color w:val="000000"/>
                    <w:sz w:val="22"/>
                    <w:szCs w:val="22"/>
                  </w:rPr>
                </w:rPrChange>
              </w:rPr>
            </w:pPr>
            <w:ins w:id="2754" w:author="Bourque, Ethan" w:date="2024-04-23T10:35:00Z">
              <w:r w:rsidRPr="00E52430">
                <w:rPr>
                  <w:rFonts w:ascii="Garamond" w:hAnsi="Garamond" w:cs="Calibri"/>
                  <w:color w:val="000000"/>
                  <w:sz w:val="22"/>
                  <w:szCs w:val="22"/>
                  <w:rPrChange w:id="2755" w:author="Bourque, Ethan" w:date="2024-04-23T11:20:00Z">
                    <w:rPr>
                      <w:rFonts w:ascii="Calibri" w:hAnsi="Calibri" w:cs="Calibri"/>
                      <w:color w:val="000000"/>
                      <w:sz w:val="22"/>
                      <w:szCs w:val="22"/>
                    </w:rPr>
                  </w:rPrChange>
                </w:rPr>
                <w:t>5/1/2023</w:t>
              </w:r>
            </w:ins>
          </w:p>
        </w:tc>
        <w:tc>
          <w:tcPr>
            <w:tcW w:w="748" w:type="dxa"/>
            <w:tcBorders>
              <w:top w:val="nil"/>
              <w:left w:val="nil"/>
              <w:bottom w:val="single" w:sz="4" w:space="0" w:color="auto"/>
              <w:right w:val="single" w:sz="4" w:space="0" w:color="auto"/>
            </w:tcBorders>
            <w:shd w:val="clear" w:color="auto" w:fill="auto"/>
            <w:noWrap/>
            <w:vAlign w:val="bottom"/>
          </w:tcPr>
          <w:p w14:paraId="1922C250" w14:textId="7115A422" w:rsidR="00E52430" w:rsidRPr="00E52430" w:rsidRDefault="00E52430" w:rsidP="00E52430">
            <w:pPr>
              <w:jc w:val="center"/>
              <w:rPr>
                <w:ins w:id="2756" w:author="Bourque, Ethan" w:date="2024-04-23T10:35:00Z"/>
                <w:rFonts w:ascii="Garamond" w:hAnsi="Garamond" w:cs="Calibri"/>
                <w:color w:val="000000"/>
                <w:sz w:val="22"/>
                <w:szCs w:val="22"/>
                <w:rPrChange w:id="2757" w:author="Bourque, Ethan" w:date="2024-04-23T11:20:00Z">
                  <w:rPr>
                    <w:ins w:id="2758" w:author="Bourque, Ethan" w:date="2024-04-23T10:35:00Z"/>
                    <w:rFonts w:ascii="Calibri" w:hAnsi="Calibri" w:cs="Calibri"/>
                    <w:color w:val="000000"/>
                    <w:sz w:val="22"/>
                    <w:szCs w:val="22"/>
                  </w:rPr>
                </w:rPrChange>
              </w:rPr>
            </w:pPr>
            <w:ins w:id="2759" w:author="Bourque, Ethan" w:date="2024-04-23T10:35:00Z">
              <w:r w:rsidRPr="00E52430">
                <w:rPr>
                  <w:rFonts w:ascii="Garamond" w:hAnsi="Garamond" w:cs="Calibri"/>
                  <w:color w:val="000000"/>
                  <w:sz w:val="22"/>
                  <w:szCs w:val="22"/>
                  <w:rPrChange w:id="2760" w:author="Bourque, Ethan" w:date="2024-04-23T11:20:00Z">
                    <w:rPr>
                      <w:rFonts w:ascii="Calibri" w:hAnsi="Calibri" w:cs="Calibri"/>
                      <w:color w:val="000000"/>
                      <w:sz w:val="22"/>
                      <w:szCs w:val="22"/>
                    </w:rPr>
                  </w:rPrChange>
                </w:rPr>
                <w:t>13:15</w:t>
              </w:r>
            </w:ins>
          </w:p>
        </w:tc>
      </w:tr>
      <w:tr w:rsidR="00E52430" w14:paraId="74619985" w14:textId="77777777" w:rsidTr="00E52430">
        <w:trPr>
          <w:trHeight w:val="300"/>
          <w:jc w:val="center"/>
          <w:ins w:id="2761"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40E5FFFF" w14:textId="455FE6DF" w:rsidR="00E52430" w:rsidRPr="00E52430" w:rsidRDefault="00E52430" w:rsidP="00E52430">
            <w:pPr>
              <w:jc w:val="center"/>
              <w:rPr>
                <w:ins w:id="2762" w:author="Bourque, Ethan" w:date="2024-04-23T10:35:00Z"/>
                <w:rFonts w:ascii="Garamond" w:hAnsi="Garamond" w:cs="Calibri"/>
                <w:color w:val="000000"/>
                <w:sz w:val="22"/>
                <w:szCs w:val="22"/>
                <w:rPrChange w:id="2763" w:author="Bourque, Ethan" w:date="2024-04-23T11:20:00Z">
                  <w:rPr>
                    <w:ins w:id="2764" w:author="Bourque, Ethan" w:date="2024-04-23T10:35:00Z"/>
                    <w:rFonts w:ascii="Calibri" w:hAnsi="Calibri" w:cs="Calibri"/>
                    <w:color w:val="000000"/>
                    <w:sz w:val="22"/>
                    <w:szCs w:val="22"/>
                  </w:rPr>
                </w:rPrChange>
              </w:rPr>
            </w:pPr>
            <w:proofErr w:type="spellStart"/>
            <w:ins w:id="2765"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529A9FB2" w14:textId="5655C3AC" w:rsidR="00E52430" w:rsidRPr="00E52430" w:rsidRDefault="00E52430" w:rsidP="00E52430">
            <w:pPr>
              <w:jc w:val="center"/>
              <w:rPr>
                <w:ins w:id="2766" w:author="Bourque, Ethan" w:date="2024-04-23T10:35:00Z"/>
                <w:rFonts w:ascii="Garamond" w:hAnsi="Garamond" w:cs="Calibri"/>
                <w:color w:val="000000"/>
                <w:sz w:val="22"/>
                <w:szCs w:val="22"/>
                <w:rPrChange w:id="2767" w:author="Bourque, Ethan" w:date="2024-04-23T11:20:00Z">
                  <w:rPr>
                    <w:ins w:id="2768" w:author="Bourque, Ethan" w:date="2024-04-23T10:35:00Z"/>
                    <w:rFonts w:ascii="Calibri" w:hAnsi="Calibri" w:cs="Calibri"/>
                    <w:color w:val="000000"/>
                    <w:sz w:val="22"/>
                    <w:szCs w:val="22"/>
                  </w:rPr>
                </w:rPrChange>
              </w:rPr>
            </w:pPr>
            <w:ins w:id="2769" w:author="Bourque, Ethan" w:date="2024-04-23T10:35:00Z">
              <w:r w:rsidRPr="00E52430">
                <w:rPr>
                  <w:rFonts w:ascii="Garamond" w:hAnsi="Garamond" w:cs="Calibri"/>
                  <w:color w:val="000000"/>
                  <w:sz w:val="22"/>
                  <w:szCs w:val="22"/>
                  <w:rPrChange w:id="2770" w:author="Bourque, Ethan" w:date="2024-04-23T11:20:00Z">
                    <w:rPr>
                      <w:rFonts w:ascii="Calibri" w:hAnsi="Calibri" w:cs="Calibri"/>
                      <w:color w:val="000000"/>
                      <w:sz w:val="22"/>
                      <w:szCs w:val="22"/>
                    </w:rPr>
                  </w:rPrChange>
                </w:rPr>
                <w:t>5/30/2023</w:t>
              </w:r>
            </w:ins>
          </w:p>
        </w:tc>
        <w:tc>
          <w:tcPr>
            <w:tcW w:w="734" w:type="dxa"/>
            <w:tcBorders>
              <w:top w:val="nil"/>
              <w:left w:val="nil"/>
              <w:bottom w:val="single" w:sz="4" w:space="0" w:color="auto"/>
              <w:right w:val="single" w:sz="4" w:space="0" w:color="auto"/>
            </w:tcBorders>
            <w:shd w:val="clear" w:color="auto" w:fill="auto"/>
            <w:noWrap/>
            <w:vAlign w:val="bottom"/>
          </w:tcPr>
          <w:p w14:paraId="10ED4323" w14:textId="4F02B0B9" w:rsidR="00E52430" w:rsidRPr="00E52430" w:rsidRDefault="00E52430" w:rsidP="00E52430">
            <w:pPr>
              <w:jc w:val="center"/>
              <w:rPr>
                <w:ins w:id="2771" w:author="Bourque, Ethan" w:date="2024-04-23T10:35:00Z"/>
                <w:rFonts w:ascii="Garamond" w:hAnsi="Garamond" w:cs="Calibri"/>
                <w:color w:val="000000"/>
                <w:sz w:val="22"/>
                <w:szCs w:val="22"/>
                <w:rPrChange w:id="2772" w:author="Bourque, Ethan" w:date="2024-04-23T11:20:00Z">
                  <w:rPr>
                    <w:ins w:id="2773" w:author="Bourque, Ethan" w:date="2024-04-23T10:35:00Z"/>
                    <w:rFonts w:ascii="Calibri" w:hAnsi="Calibri" w:cs="Calibri"/>
                    <w:color w:val="000000"/>
                    <w:sz w:val="22"/>
                    <w:szCs w:val="22"/>
                  </w:rPr>
                </w:rPrChange>
              </w:rPr>
            </w:pPr>
            <w:ins w:id="2774" w:author="Bourque, Ethan" w:date="2024-04-23T10:35:00Z">
              <w:r w:rsidRPr="00E52430">
                <w:rPr>
                  <w:rFonts w:ascii="Garamond" w:hAnsi="Garamond" w:cs="Calibri"/>
                  <w:color w:val="000000"/>
                  <w:sz w:val="22"/>
                  <w:szCs w:val="22"/>
                  <w:rPrChange w:id="2775" w:author="Bourque, Ethan" w:date="2024-04-23T11:20:00Z">
                    <w:rPr>
                      <w:rFonts w:ascii="Calibri" w:hAnsi="Calibri" w:cs="Calibri"/>
                      <w:color w:val="000000"/>
                      <w:sz w:val="22"/>
                      <w:szCs w:val="22"/>
                    </w:rPr>
                  </w:rPrChange>
                </w:rPr>
                <w:t>9:32</w:t>
              </w:r>
            </w:ins>
          </w:p>
        </w:tc>
        <w:tc>
          <w:tcPr>
            <w:tcW w:w="1143" w:type="dxa"/>
            <w:tcBorders>
              <w:top w:val="nil"/>
              <w:left w:val="nil"/>
              <w:bottom w:val="single" w:sz="4" w:space="0" w:color="auto"/>
              <w:right w:val="single" w:sz="4" w:space="0" w:color="auto"/>
            </w:tcBorders>
            <w:shd w:val="clear" w:color="auto" w:fill="auto"/>
            <w:noWrap/>
            <w:vAlign w:val="bottom"/>
          </w:tcPr>
          <w:p w14:paraId="79355686" w14:textId="538EC351" w:rsidR="00E52430" w:rsidRPr="00E52430" w:rsidRDefault="00E52430" w:rsidP="00E52430">
            <w:pPr>
              <w:jc w:val="center"/>
              <w:rPr>
                <w:ins w:id="2776" w:author="Bourque, Ethan" w:date="2024-04-23T10:35:00Z"/>
                <w:rFonts w:ascii="Garamond" w:hAnsi="Garamond" w:cs="Calibri"/>
                <w:color w:val="000000"/>
                <w:sz w:val="22"/>
                <w:szCs w:val="22"/>
                <w:rPrChange w:id="2777" w:author="Bourque, Ethan" w:date="2024-04-23T11:20:00Z">
                  <w:rPr>
                    <w:ins w:id="2778" w:author="Bourque, Ethan" w:date="2024-04-23T10:35:00Z"/>
                    <w:rFonts w:ascii="Calibri" w:hAnsi="Calibri" w:cs="Calibri"/>
                    <w:color w:val="000000"/>
                    <w:sz w:val="22"/>
                    <w:szCs w:val="22"/>
                  </w:rPr>
                </w:rPrChange>
              </w:rPr>
            </w:pPr>
            <w:proofErr w:type="spellStart"/>
            <w:ins w:id="2779"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0E455775" w14:textId="454C7FF1" w:rsidR="00E52430" w:rsidRPr="00E52430" w:rsidRDefault="00E52430" w:rsidP="00E52430">
            <w:pPr>
              <w:jc w:val="center"/>
              <w:rPr>
                <w:ins w:id="2780" w:author="Bourque, Ethan" w:date="2024-04-23T10:35:00Z"/>
                <w:rFonts w:ascii="Garamond" w:hAnsi="Garamond" w:cs="Calibri"/>
                <w:color w:val="000000"/>
                <w:sz w:val="22"/>
                <w:szCs w:val="22"/>
                <w:rPrChange w:id="2781" w:author="Bourque, Ethan" w:date="2024-04-23T11:20:00Z">
                  <w:rPr>
                    <w:ins w:id="2782" w:author="Bourque, Ethan" w:date="2024-04-23T10:35:00Z"/>
                    <w:rFonts w:ascii="Calibri" w:hAnsi="Calibri" w:cs="Calibri"/>
                    <w:color w:val="000000"/>
                    <w:sz w:val="22"/>
                    <w:szCs w:val="22"/>
                  </w:rPr>
                </w:rPrChange>
              </w:rPr>
            </w:pPr>
            <w:ins w:id="2783" w:author="Bourque, Ethan" w:date="2024-04-23T10:35:00Z">
              <w:r w:rsidRPr="00E52430">
                <w:rPr>
                  <w:rFonts w:ascii="Garamond" w:hAnsi="Garamond" w:cs="Calibri"/>
                  <w:color w:val="000000"/>
                  <w:sz w:val="22"/>
                  <w:szCs w:val="22"/>
                  <w:rPrChange w:id="2784" w:author="Bourque, Ethan" w:date="2024-04-23T11:20:00Z">
                    <w:rPr>
                      <w:rFonts w:ascii="Calibri" w:hAnsi="Calibri" w:cs="Calibri"/>
                      <w:color w:val="000000"/>
                      <w:sz w:val="22"/>
                      <w:szCs w:val="22"/>
                    </w:rPr>
                  </w:rPrChange>
                </w:rPr>
                <w:t>5/30/2023</w:t>
              </w:r>
            </w:ins>
          </w:p>
        </w:tc>
        <w:tc>
          <w:tcPr>
            <w:tcW w:w="774" w:type="dxa"/>
            <w:tcBorders>
              <w:top w:val="nil"/>
              <w:left w:val="nil"/>
              <w:bottom w:val="single" w:sz="4" w:space="0" w:color="auto"/>
              <w:right w:val="single" w:sz="4" w:space="0" w:color="auto"/>
            </w:tcBorders>
            <w:shd w:val="clear" w:color="auto" w:fill="auto"/>
            <w:noWrap/>
            <w:vAlign w:val="bottom"/>
          </w:tcPr>
          <w:p w14:paraId="1538D1E3" w14:textId="636DEAFE" w:rsidR="00E52430" w:rsidRPr="00E52430" w:rsidRDefault="00E52430" w:rsidP="00E52430">
            <w:pPr>
              <w:jc w:val="center"/>
              <w:rPr>
                <w:ins w:id="2785" w:author="Bourque, Ethan" w:date="2024-04-23T10:35:00Z"/>
                <w:rFonts w:ascii="Garamond" w:hAnsi="Garamond" w:cs="Calibri"/>
                <w:color w:val="000000"/>
                <w:sz w:val="22"/>
                <w:szCs w:val="22"/>
                <w:rPrChange w:id="2786" w:author="Bourque, Ethan" w:date="2024-04-23T11:20:00Z">
                  <w:rPr>
                    <w:ins w:id="2787" w:author="Bourque, Ethan" w:date="2024-04-23T10:35:00Z"/>
                    <w:rFonts w:ascii="Calibri" w:hAnsi="Calibri" w:cs="Calibri"/>
                    <w:color w:val="000000"/>
                    <w:sz w:val="22"/>
                    <w:szCs w:val="22"/>
                  </w:rPr>
                </w:rPrChange>
              </w:rPr>
            </w:pPr>
            <w:ins w:id="2788" w:author="Bourque, Ethan" w:date="2024-04-23T10:35:00Z">
              <w:r w:rsidRPr="00E52430">
                <w:rPr>
                  <w:rFonts w:ascii="Garamond" w:hAnsi="Garamond" w:cs="Calibri"/>
                  <w:color w:val="000000"/>
                  <w:sz w:val="22"/>
                  <w:szCs w:val="22"/>
                  <w:rPrChange w:id="2789" w:author="Bourque, Ethan" w:date="2024-04-23T11:20:00Z">
                    <w:rPr>
                      <w:rFonts w:ascii="Calibri" w:hAnsi="Calibri" w:cs="Calibri"/>
                      <w:color w:val="000000"/>
                      <w:sz w:val="22"/>
                      <w:szCs w:val="22"/>
                    </w:rPr>
                  </w:rPrChange>
                </w:rPr>
                <w:t>10:24</w:t>
              </w:r>
            </w:ins>
          </w:p>
        </w:tc>
        <w:tc>
          <w:tcPr>
            <w:tcW w:w="1248" w:type="dxa"/>
            <w:tcBorders>
              <w:top w:val="nil"/>
              <w:left w:val="nil"/>
              <w:bottom w:val="single" w:sz="4" w:space="0" w:color="auto"/>
              <w:right w:val="single" w:sz="4" w:space="0" w:color="auto"/>
            </w:tcBorders>
            <w:shd w:val="clear" w:color="auto" w:fill="auto"/>
            <w:noWrap/>
            <w:vAlign w:val="bottom"/>
          </w:tcPr>
          <w:p w14:paraId="3FD8B5A6" w14:textId="1B57BF27" w:rsidR="00E52430" w:rsidRPr="00E52430" w:rsidRDefault="00E52430" w:rsidP="00E52430">
            <w:pPr>
              <w:jc w:val="center"/>
              <w:rPr>
                <w:ins w:id="2790" w:author="Bourque, Ethan" w:date="2024-04-23T10:35:00Z"/>
                <w:rFonts w:ascii="Garamond" w:hAnsi="Garamond" w:cs="Calibri"/>
                <w:color w:val="000000"/>
                <w:sz w:val="22"/>
                <w:szCs w:val="22"/>
                <w:rPrChange w:id="2791" w:author="Bourque, Ethan" w:date="2024-04-23T11:20:00Z">
                  <w:rPr>
                    <w:ins w:id="2792" w:author="Bourque, Ethan" w:date="2024-04-23T10:35:00Z"/>
                    <w:rFonts w:ascii="Calibri" w:hAnsi="Calibri" w:cs="Calibri"/>
                    <w:color w:val="000000"/>
                    <w:sz w:val="22"/>
                    <w:szCs w:val="22"/>
                  </w:rPr>
                </w:rPrChange>
              </w:rPr>
            </w:pPr>
            <w:proofErr w:type="spellStart"/>
            <w:ins w:id="2793"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77BD8661" w14:textId="660A9C89" w:rsidR="00E52430" w:rsidRPr="00E52430" w:rsidRDefault="00E52430" w:rsidP="00E52430">
            <w:pPr>
              <w:jc w:val="center"/>
              <w:rPr>
                <w:ins w:id="2794" w:author="Bourque, Ethan" w:date="2024-04-23T10:35:00Z"/>
                <w:rFonts w:ascii="Garamond" w:hAnsi="Garamond" w:cs="Calibri"/>
                <w:color w:val="000000"/>
                <w:sz w:val="22"/>
                <w:szCs w:val="22"/>
                <w:rPrChange w:id="2795" w:author="Bourque, Ethan" w:date="2024-04-23T11:20:00Z">
                  <w:rPr>
                    <w:ins w:id="2796" w:author="Bourque, Ethan" w:date="2024-04-23T10:35:00Z"/>
                    <w:rFonts w:ascii="Calibri" w:hAnsi="Calibri" w:cs="Calibri"/>
                    <w:color w:val="000000"/>
                    <w:sz w:val="22"/>
                    <w:szCs w:val="22"/>
                  </w:rPr>
                </w:rPrChange>
              </w:rPr>
            </w:pPr>
            <w:ins w:id="2797" w:author="Bourque, Ethan" w:date="2024-04-23T10:35:00Z">
              <w:r w:rsidRPr="00E52430">
                <w:rPr>
                  <w:rFonts w:ascii="Garamond" w:hAnsi="Garamond" w:cs="Calibri"/>
                  <w:color w:val="000000"/>
                  <w:sz w:val="22"/>
                  <w:szCs w:val="22"/>
                  <w:rPrChange w:id="2798" w:author="Bourque, Ethan" w:date="2024-04-23T11:20:00Z">
                    <w:rPr>
                      <w:rFonts w:ascii="Calibri" w:hAnsi="Calibri" w:cs="Calibri"/>
                      <w:color w:val="000000"/>
                      <w:sz w:val="22"/>
                      <w:szCs w:val="22"/>
                    </w:rPr>
                  </w:rPrChange>
                </w:rPr>
                <w:t>5/30/2023</w:t>
              </w:r>
            </w:ins>
          </w:p>
        </w:tc>
        <w:tc>
          <w:tcPr>
            <w:tcW w:w="748" w:type="dxa"/>
            <w:tcBorders>
              <w:top w:val="nil"/>
              <w:left w:val="nil"/>
              <w:bottom w:val="single" w:sz="4" w:space="0" w:color="auto"/>
              <w:right w:val="single" w:sz="4" w:space="0" w:color="auto"/>
            </w:tcBorders>
            <w:shd w:val="clear" w:color="auto" w:fill="auto"/>
            <w:noWrap/>
            <w:vAlign w:val="bottom"/>
          </w:tcPr>
          <w:p w14:paraId="3CD938B7" w14:textId="425EA904" w:rsidR="00E52430" w:rsidRPr="00E52430" w:rsidRDefault="00E52430" w:rsidP="00E52430">
            <w:pPr>
              <w:jc w:val="center"/>
              <w:rPr>
                <w:ins w:id="2799" w:author="Bourque, Ethan" w:date="2024-04-23T10:35:00Z"/>
                <w:rFonts w:ascii="Garamond" w:hAnsi="Garamond" w:cs="Calibri"/>
                <w:color w:val="000000"/>
                <w:sz w:val="22"/>
                <w:szCs w:val="22"/>
                <w:rPrChange w:id="2800" w:author="Bourque, Ethan" w:date="2024-04-23T11:20:00Z">
                  <w:rPr>
                    <w:ins w:id="2801" w:author="Bourque, Ethan" w:date="2024-04-23T10:35:00Z"/>
                    <w:rFonts w:ascii="Calibri" w:hAnsi="Calibri" w:cs="Calibri"/>
                    <w:color w:val="000000"/>
                    <w:sz w:val="22"/>
                    <w:szCs w:val="22"/>
                  </w:rPr>
                </w:rPrChange>
              </w:rPr>
            </w:pPr>
            <w:ins w:id="2802" w:author="Bourque, Ethan" w:date="2024-04-23T10:35:00Z">
              <w:r w:rsidRPr="00E52430">
                <w:rPr>
                  <w:rFonts w:ascii="Garamond" w:hAnsi="Garamond" w:cs="Calibri"/>
                  <w:color w:val="000000"/>
                  <w:sz w:val="22"/>
                  <w:szCs w:val="22"/>
                  <w:rPrChange w:id="2803" w:author="Bourque, Ethan" w:date="2024-04-23T11:20:00Z">
                    <w:rPr>
                      <w:rFonts w:ascii="Calibri" w:hAnsi="Calibri" w:cs="Calibri"/>
                      <w:color w:val="000000"/>
                      <w:sz w:val="22"/>
                      <w:szCs w:val="22"/>
                    </w:rPr>
                  </w:rPrChange>
                </w:rPr>
                <w:t>12:30</w:t>
              </w:r>
            </w:ins>
          </w:p>
        </w:tc>
      </w:tr>
      <w:tr w:rsidR="00E52430" w14:paraId="3AB21BFB" w14:textId="77777777" w:rsidTr="00E52430">
        <w:trPr>
          <w:trHeight w:val="300"/>
          <w:jc w:val="center"/>
          <w:ins w:id="2804"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F4B89BC" w14:textId="383BCA36" w:rsidR="00E52430" w:rsidRPr="00E52430" w:rsidRDefault="00E52430" w:rsidP="00E52430">
            <w:pPr>
              <w:jc w:val="center"/>
              <w:rPr>
                <w:ins w:id="2805" w:author="Bourque, Ethan" w:date="2024-04-23T10:35:00Z"/>
                <w:rFonts w:ascii="Garamond" w:hAnsi="Garamond" w:cs="Calibri"/>
                <w:color w:val="000000"/>
                <w:sz w:val="22"/>
                <w:szCs w:val="22"/>
                <w:rPrChange w:id="2806" w:author="Bourque, Ethan" w:date="2024-04-23T11:20:00Z">
                  <w:rPr>
                    <w:ins w:id="2807" w:author="Bourque, Ethan" w:date="2024-04-23T10:35:00Z"/>
                    <w:rFonts w:ascii="Calibri" w:hAnsi="Calibri" w:cs="Calibri"/>
                    <w:color w:val="000000"/>
                    <w:sz w:val="22"/>
                    <w:szCs w:val="22"/>
                  </w:rPr>
                </w:rPrChange>
              </w:rPr>
            </w:pPr>
            <w:proofErr w:type="spellStart"/>
            <w:ins w:id="2808"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6FEFEC67" w14:textId="2BF3D2BE" w:rsidR="00E52430" w:rsidRPr="00E52430" w:rsidRDefault="00E52430" w:rsidP="00E52430">
            <w:pPr>
              <w:jc w:val="center"/>
              <w:rPr>
                <w:ins w:id="2809" w:author="Bourque, Ethan" w:date="2024-04-23T10:35:00Z"/>
                <w:rFonts w:ascii="Garamond" w:hAnsi="Garamond" w:cs="Calibri"/>
                <w:color w:val="000000"/>
                <w:sz w:val="22"/>
                <w:szCs w:val="22"/>
                <w:rPrChange w:id="2810" w:author="Bourque, Ethan" w:date="2024-04-23T11:20:00Z">
                  <w:rPr>
                    <w:ins w:id="2811" w:author="Bourque, Ethan" w:date="2024-04-23T10:35:00Z"/>
                    <w:rFonts w:ascii="Calibri" w:hAnsi="Calibri" w:cs="Calibri"/>
                    <w:color w:val="000000"/>
                    <w:sz w:val="22"/>
                    <w:szCs w:val="22"/>
                  </w:rPr>
                </w:rPrChange>
              </w:rPr>
            </w:pPr>
            <w:ins w:id="2812" w:author="Bourque, Ethan" w:date="2024-04-23T10:35:00Z">
              <w:r w:rsidRPr="00E52430">
                <w:rPr>
                  <w:rFonts w:ascii="Garamond" w:hAnsi="Garamond" w:cs="Calibri"/>
                  <w:color w:val="000000"/>
                  <w:sz w:val="22"/>
                  <w:szCs w:val="22"/>
                  <w:rPrChange w:id="2813" w:author="Bourque, Ethan" w:date="2024-04-23T11:20:00Z">
                    <w:rPr>
                      <w:rFonts w:ascii="Calibri" w:hAnsi="Calibri" w:cs="Calibri"/>
                      <w:color w:val="000000"/>
                      <w:sz w:val="22"/>
                      <w:szCs w:val="22"/>
                    </w:rPr>
                  </w:rPrChange>
                </w:rPr>
                <w:t>6/20/2023</w:t>
              </w:r>
            </w:ins>
          </w:p>
        </w:tc>
        <w:tc>
          <w:tcPr>
            <w:tcW w:w="734" w:type="dxa"/>
            <w:tcBorders>
              <w:top w:val="nil"/>
              <w:left w:val="nil"/>
              <w:bottom w:val="single" w:sz="4" w:space="0" w:color="auto"/>
              <w:right w:val="single" w:sz="4" w:space="0" w:color="auto"/>
            </w:tcBorders>
            <w:shd w:val="clear" w:color="auto" w:fill="auto"/>
            <w:noWrap/>
            <w:vAlign w:val="bottom"/>
          </w:tcPr>
          <w:p w14:paraId="624D15F7" w14:textId="4E3297D1" w:rsidR="00E52430" w:rsidRPr="00E52430" w:rsidRDefault="00E52430" w:rsidP="00E52430">
            <w:pPr>
              <w:jc w:val="center"/>
              <w:rPr>
                <w:ins w:id="2814" w:author="Bourque, Ethan" w:date="2024-04-23T10:35:00Z"/>
                <w:rFonts w:ascii="Garamond" w:hAnsi="Garamond" w:cs="Calibri"/>
                <w:color w:val="000000"/>
                <w:sz w:val="22"/>
                <w:szCs w:val="22"/>
                <w:rPrChange w:id="2815" w:author="Bourque, Ethan" w:date="2024-04-23T11:20:00Z">
                  <w:rPr>
                    <w:ins w:id="2816" w:author="Bourque, Ethan" w:date="2024-04-23T10:35:00Z"/>
                    <w:rFonts w:ascii="Calibri" w:hAnsi="Calibri" w:cs="Calibri"/>
                    <w:color w:val="000000"/>
                    <w:sz w:val="22"/>
                    <w:szCs w:val="22"/>
                  </w:rPr>
                </w:rPrChange>
              </w:rPr>
            </w:pPr>
            <w:ins w:id="2817" w:author="Bourque, Ethan" w:date="2024-04-23T10:35:00Z">
              <w:r w:rsidRPr="00E52430">
                <w:rPr>
                  <w:rFonts w:ascii="Garamond" w:hAnsi="Garamond" w:cs="Calibri"/>
                  <w:color w:val="000000"/>
                  <w:sz w:val="22"/>
                  <w:szCs w:val="22"/>
                  <w:rPrChange w:id="2818" w:author="Bourque, Ethan" w:date="2024-04-23T11:20:00Z">
                    <w:rPr>
                      <w:rFonts w:ascii="Calibri" w:hAnsi="Calibri" w:cs="Calibri"/>
                      <w:color w:val="000000"/>
                      <w:sz w:val="22"/>
                      <w:szCs w:val="22"/>
                    </w:rPr>
                  </w:rPrChange>
                </w:rPr>
                <w:t>8:26</w:t>
              </w:r>
            </w:ins>
          </w:p>
        </w:tc>
        <w:tc>
          <w:tcPr>
            <w:tcW w:w="1143" w:type="dxa"/>
            <w:tcBorders>
              <w:top w:val="nil"/>
              <w:left w:val="nil"/>
              <w:bottom w:val="single" w:sz="4" w:space="0" w:color="auto"/>
              <w:right w:val="single" w:sz="4" w:space="0" w:color="auto"/>
            </w:tcBorders>
            <w:shd w:val="clear" w:color="auto" w:fill="auto"/>
            <w:noWrap/>
            <w:vAlign w:val="bottom"/>
          </w:tcPr>
          <w:p w14:paraId="425089F5" w14:textId="25F0E00D" w:rsidR="00E52430" w:rsidRPr="00E52430" w:rsidRDefault="00E52430" w:rsidP="00E52430">
            <w:pPr>
              <w:jc w:val="center"/>
              <w:rPr>
                <w:ins w:id="2819" w:author="Bourque, Ethan" w:date="2024-04-23T10:35:00Z"/>
                <w:rFonts w:ascii="Garamond" w:hAnsi="Garamond" w:cs="Calibri"/>
                <w:color w:val="000000"/>
                <w:sz w:val="22"/>
                <w:szCs w:val="22"/>
                <w:rPrChange w:id="2820" w:author="Bourque, Ethan" w:date="2024-04-23T11:20:00Z">
                  <w:rPr>
                    <w:ins w:id="2821" w:author="Bourque, Ethan" w:date="2024-04-23T10:35:00Z"/>
                    <w:rFonts w:ascii="Calibri" w:hAnsi="Calibri" w:cs="Calibri"/>
                    <w:color w:val="000000"/>
                    <w:sz w:val="22"/>
                    <w:szCs w:val="22"/>
                  </w:rPr>
                </w:rPrChange>
              </w:rPr>
            </w:pPr>
            <w:proofErr w:type="spellStart"/>
            <w:ins w:id="2822"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6C9650E" w14:textId="56E5D6AF" w:rsidR="00E52430" w:rsidRPr="00E52430" w:rsidRDefault="00E52430" w:rsidP="00E52430">
            <w:pPr>
              <w:jc w:val="center"/>
              <w:rPr>
                <w:ins w:id="2823" w:author="Bourque, Ethan" w:date="2024-04-23T10:35:00Z"/>
                <w:rFonts w:ascii="Garamond" w:hAnsi="Garamond" w:cs="Calibri"/>
                <w:color w:val="000000"/>
                <w:sz w:val="22"/>
                <w:szCs w:val="22"/>
                <w:rPrChange w:id="2824" w:author="Bourque, Ethan" w:date="2024-04-23T11:20:00Z">
                  <w:rPr>
                    <w:ins w:id="2825" w:author="Bourque, Ethan" w:date="2024-04-23T10:35:00Z"/>
                    <w:rFonts w:ascii="Calibri" w:hAnsi="Calibri" w:cs="Calibri"/>
                    <w:color w:val="000000"/>
                    <w:sz w:val="22"/>
                    <w:szCs w:val="22"/>
                  </w:rPr>
                </w:rPrChange>
              </w:rPr>
            </w:pPr>
            <w:ins w:id="2826" w:author="Bourque, Ethan" w:date="2024-04-23T10:35:00Z">
              <w:r w:rsidRPr="00E52430">
                <w:rPr>
                  <w:rFonts w:ascii="Garamond" w:hAnsi="Garamond" w:cs="Calibri"/>
                  <w:color w:val="000000"/>
                  <w:sz w:val="22"/>
                  <w:szCs w:val="22"/>
                  <w:rPrChange w:id="2827" w:author="Bourque, Ethan" w:date="2024-04-23T11:20:00Z">
                    <w:rPr>
                      <w:rFonts w:ascii="Calibri" w:hAnsi="Calibri" w:cs="Calibri"/>
                      <w:color w:val="000000"/>
                      <w:sz w:val="22"/>
                      <w:szCs w:val="22"/>
                    </w:rPr>
                  </w:rPrChange>
                </w:rPr>
                <w:t>6/20/2023</w:t>
              </w:r>
            </w:ins>
          </w:p>
        </w:tc>
        <w:tc>
          <w:tcPr>
            <w:tcW w:w="774" w:type="dxa"/>
            <w:tcBorders>
              <w:top w:val="nil"/>
              <w:left w:val="nil"/>
              <w:bottom w:val="single" w:sz="4" w:space="0" w:color="auto"/>
              <w:right w:val="single" w:sz="4" w:space="0" w:color="auto"/>
            </w:tcBorders>
            <w:shd w:val="clear" w:color="auto" w:fill="auto"/>
            <w:noWrap/>
            <w:vAlign w:val="bottom"/>
          </w:tcPr>
          <w:p w14:paraId="173696E4" w14:textId="582945F7" w:rsidR="00E52430" w:rsidRPr="00E52430" w:rsidRDefault="00E52430" w:rsidP="00E52430">
            <w:pPr>
              <w:jc w:val="center"/>
              <w:rPr>
                <w:ins w:id="2828" w:author="Bourque, Ethan" w:date="2024-04-23T10:35:00Z"/>
                <w:rFonts w:ascii="Garamond" w:hAnsi="Garamond" w:cs="Calibri"/>
                <w:color w:val="000000"/>
                <w:sz w:val="22"/>
                <w:szCs w:val="22"/>
                <w:rPrChange w:id="2829" w:author="Bourque, Ethan" w:date="2024-04-23T11:20:00Z">
                  <w:rPr>
                    <w:ins w:id="2830" w:author="Bourque, Ethan" w:date="2024-04-23T10:35:00Z"/>
                    <w:rFonts w:ascii="Calibri" w:hAnsi="Calibri" w:cs="Calibri"/>
                    <w:color w:val="000000"/>
                    <w:sz w:val="22"/>
                    <w:szCs w:val="22"/>
                  </w:rPr>
                </w:rPrChange>
              </w:rPr>
            </w:pPr>
            <w:ins w:id="2831" w:author="Bourque, Ethan" w:date="2024-04-23T10:35:00Z">
              <w:r w:rsidRPr="00E52430">
                <w:rPr>
                  <w:rFonts w:ascii="Garamond" w:hAnsi="Garamond" w:cs="Calibri"/>
                  <w:color w:val="000000"/>
                  <w:sz w:val="22"/>
                  <w:szCs w:val="22"/>
                  <w:rPrChange w:id="2832" w:author="Bourque, Ethan" w:date="2024-04-23T11:20:00Z">
                    <w:rPr>
                      <w:rFonts w:ascii="Calibri" w:hAnsi="Calibri" w:cs="Calibri"/>
                      <w:color w:val="000000"/>
                      <w:sz w:val="22"/>
                      <w:szCs w:val="22"/>
                    </w:rPr>
                  </w:rPrChange>
                </w:rPr>
                <w:t>8:51</w:t>
              </w:r>
            </w:ins>
          </w:p>
        </w:tc>
        <w:tc>
          <w:tcPr>
            <w:tcW w:w="1248" w:type="dxa"/>
            <w:tcBorders>
              <w:top w:val="nil"/>
              <w:left w:val="nil"/>
              <w:bottom w:val="single" w:sz="4" w:space="0" w:color="auto"/>
              <w:right w:val="single" w:sz="4" w:space="0" w:color="auto"/>
            </w:tcBorders>
            <w:shd w:val="clear" w:color="auto" w:fill="auto"/>
            <w:noWrap/>
            <w:vAlign w:val="bottom"/>
          </w:tcPr>
          <w:p w14:paraId="24476346" w14:textId="723E03AE" w:rsidR="00E52430" w:rsidRPr="00E52430" w:rsidRDefault="00E52430" w:rsidP="00E52430">
            <w:pPr>
              <w:jc w:val="center"/>
              <w:rPr>
                <w:ins w:id="2833" w:author="Bourque, Ethan" w:date="2024-04-23T10:35:00Z"/>
                <w:rFonts w:ascii="Garamond" w:hAnsi="Garamond" w:cs="Calibri"/>
                <w:color w:val="000000"/>
                <w:sz w:val="22"/>
                <w:szCs w:val="22"/>
                <w:rPrChange w:id="2834" w:author="Bourque, Ethan" w:date="2024-04-23T11:20:00Z">
                  <w:rPr>
                    <w:ins w:id="2835" w:author="Bourque, Ethan" w:date="2024-04-23T10:35:00Z"/>
                    <w:rFonts w:ascii="Calibri" w:hAnsi="Calibri" w:cs="Calibri"/>
                    <w:color w:val="000000"/>
                    <w:sz w:val="22"/>
                    <w:szCs w:val="22"/>
                  </w:rPr>
                </w:rPrChange>
              </w:rPr>
            </w:pPr>
            <w:proofErr w:type="spellStart"/>
            <w:ins w:id="2836"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1B841FB" w14:textId="40610099" w:rsidR="00E52430" w:rsidRPr="00E52430" w:rsidRDefault="00E52430" w:rsidP="00E52430">
            <w:pPr>
              <w:jc w:val="center"/>
              <w:rPr>
                <w:ins w:id="2837" w:author="Bourque, Ethan" w:date="2024-04-23T10:35:00Z"/>
                <w:rFonts w:ascii="Garamond" w:hAnsi="Garamond" w:cs="Calibri"/>
                <w:color w:val="000000"/>
                <w:sz w:val="22"/>
                <w:szCs w:val="22"/>
                <w:rPrChange w:id="2838" w:author="Bourque, Ethan" w:date="2024-04-23T11:20:00Z">
                  <w:rPr>
                    <w:ins w:id="2839" w:author="Bourque, Ethan" w:date="2024-04-23T10:35:00Z"/>
                    <w:rFonts w:ascii="Calibri" w:hAnsi="Calibri" w:cs="Calibri"/>
                    <w:color w:val="000000"/>
                    <w:sz w:val="22"/>
                    <w:szCs w:val="22"/>
                  </w:rPr>
                </w:rPrChange>
              </w:rPr>
            </w:pPr>
            <w:ins w:id="2840" w:author="Bourque, Ethan" w:date="2024-04-23T10:35:00Z">
              <w:r w:rsidRPr="00E52430">
                <w:rPr>
                  <w:rFonts w:ascii="Garamond" w:hAnsi="Garamond" w:cs="Calibri"/>
                  <w:color w:val="000000"/>
                  <w:sz w:val="22"/>
                  <w:szCs w:val="22"/>
                  <w:rPrChange w:id="2841" w:author="Bourque, Ethan" w:date="2024-04-23T11:20:00Z">
                    <w:rPr>
                      <w:rFonts w:ascii="Calibri" w:hAnsi="Calibri" w:cs="Calibri"/>
                      <w:color w:val="000000"/>
                      <w:sz w:val="22"/>
                      <w:szCs w:val="22"/>
                    </w:rPr>
                  </w:rPrChange>
                </w:rPr>
                <w:t>6/20/2023</w:t>
              </w:r>
            </w:ins>
          </w:p>
        </w:tc>
        <w:tc>
          <w:tcPr>
            <w:tcW w:w="748" w:type="dxa"/>
            <w:tcBorders>
              <w:top w:val="nil"/>
              <w:left w:val="nil"/>
              <w:bottom w:val="single" w:sz="4" w:space="0" w:color="auto"/>
              <w:right w:val="single" w:sz="4" w:space="0" w:color="auto"/>
            </w:tcBorders>
            <w:shd w:val="clear" w:color="auto" w:fill="auto"/>
            <w:noWrap/>
            <w:vAlign w:val="bottom"/>
          </w:tcPr>
          <w:p w14:paraId="74C813F2" w14:textId="71FA12F2" w:rsidR="00E52430" w:rsidRPr="00E52430" w:rsidRDefault="00E52430" w:rsidP="00E52430">
            <w:pPr>
              <w:jc w:val="center"/>
              <w:rPr>
                <w:ins w:id="2842" w:author="Bourque, Ethan" w:date="2024-04-23T10:35:00Z"/>
                <w:rFonts w:ascii="Garamond" w:hAnsi="Garamond" w:cs="Calibri"/>
                <w:color w:val="000000"/>
                <w:sz w:val="22"/>
                <w:szCs w:val="22"/>
                <w:rPrChange w:id="2843" w:author="Bourque, Ethan" w:date="2024-04-23T11:20:00Z">
                  <w:rPr>
                    <w:ins w:id="2844" w:author="Bourque, Ethan" w:date="2024-04-23T10:35:00Z"/>
                    <w:rFonts w:ascii="Calibri" w:hAnsi="Calibri" w:cs="Calibri"/>
                    <w:color w:val="000000"/>
                    <w:sz w:val="22"/>
                    <w:szCs w:val="22"/>
                  </w:rPr>
                </w:rPrChange>
              </w:rPr>
            </w:pPr>
            <w:ins w:id="2845" w:author="Bourque, Ethan" w:date="2024-04-23T10:35:00Z">
              <w:r w:rsidRPr="00E52430">
                <w:rPr>
                  <w:rFonts w:ascii="Garamond" w:hAnsi="Garamond" w:cs="Calibri"/>
                  <w:color w:val="000000"/>
                  <w:sz w:val="22"/>
                  <w:szCs w:val="22"/>
                  <w:rPrChange w:id="2846" w:author="Bourque, Ethan" w:date="2024-04-23T11:20:00Z">
                    <w:rPr>
                      <w:rFonts w:ascii="Calibri" w:hAnsi="Calibri" w:cs="Calibri"/>
                      <w:color w:val="000000"/>
                      <w:sz w:val="22"/>
                      <w:szCs w:val="22"/>
                    </w:rPr>
                  </w:rPrChange>
                </w:rPr>
                <w:t>10:49</w:t>
              </w:r>
            </w:ins>
          </w:p>
        </w:tc>
      </w:tr>
      <w:tr w:rsidR="00E52430" w14:paraId="60988B30" w14:textId="77777777" w:rsidTr="00E52430">
        <w:trPr>
          <w:trHeight w:val="300"/>
          <w:jc w:val="center"/>
          <w:ins w:id="2847"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DE849C4" w14:textId="0B1B4924" w:rsidR="00E52430" w:rsidRPr="00E52430" w:rsidRDefault="00E52430" w:rsidP="00E52430">
            <w:pPr>
              <w:jc w:val="center"/>
              <w:rPr>
                <w:ins w:id="2848" w:author="Bourque, Ethan" w:date="2024-04-23T10:35:00Z"/>
                <w:rFonts w:ascii="Garamond" w:hAnsi="Garamond" w:cs="Calibri"/>
                <w:color w:val="000000"/>
                <w:sz w:val="22"/>
                <w:szCs w:val="22"/>
                <w:rPrChange w:id="2849" w:author="Bourque, Ethan" w:date="2024-04-23T11:20:00Z">
                  <w:rPr>
                    <w:ins w:id="2850" w:author="Bourque, Ethan" w:date="2024-04-23T10:35:00Z"/>
                    <w:rFonts w:ascii="Calibri" w:hAnsi="Calibri" w:cs="Calibri"/>
                    <w:color w:val="000000"/>
                    <w:sz w:val="22"/>
                    <w:szCs w:val="22"/>
                  </w:rPr>
                </w:rPrChange>
              </w:rPr>
            </w:pPr>
            <w:proofErr w:type="spellStart"/>
            <w:ins w:id="2851"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3362DF63" w14:textId="467528B7" w:rsidR="00E52430" w:rsidRPr="00E52430" w:rsidRDefault="00E52430" w:rsidP="00E52430">
            <w:pPr>
              <w:jc w:val="center"/>
              <w:rPr>
                <w:ins w:id="2852" w:author="Bourque, Ethan" w:date="2024-04-23T10:35:00Z"/>
                <w:rFonts w:ascii="Garamond" w:hAnsi="Garamond" w:cs="Calibri"/>
                <w:color w:val="000000"/>
                <w:sz w:val="22"/>
                <w:szCs w:val="22"/>
                <w:rPrChange w:id="2853" w:author="Bourque, Ethan" w:date="2024-04-23T11:20:00Z">
                  <w:rPr>
                    <w:ins w:id="2854" w:author="Bourque, Ethan" w:date="2024-04-23T10:35:00Z"/>
                    <w:rFonts w:ascii="Calibri" w:hAnsi="Calibri" w:cs="Calibri"/>
                    <w:color w:val="000000"/>
                    <w:sz w:val="22"/>
                    <w:szCs w:val="22"/>
                  </w:rPr>
                </w:rPrChange>
              </w:rPr>
            </w:pPr>
            <w:ins w:id="2855" w:author="Bourque, Ethan" w:date="2024-04-23T10:35:00Z">
              <w:r w:rsidRPr="00E52430">
                <w:rPr>
                  <w:rFonts w:ascii="Garamond" w:hAnsi="Garamond" w:cs="Calibri"/>
                  <w:color w:val="000000"/>
                  <w:sz w:val="22"/>
                  <w:szCs w:val="22"/>
                  <w:rPrChange w:id="2856" w:author="Bourque, Ethan" w:date="2024-04-23T11:20:00Z">
                    <w:rPr>
                      <w:rFonts w:ascii="Calibri" w:hAnsi="Calibri" w:cs="Calibri"/>
                      <w:color w:val="000000"/>
                      <w:sz w:val="22"/>
                      <w:szCs w:val="22"/>
                    </w:rPr>
                  </w:rPrChange>
                </w:rPr>
                <w:t>8/1/2023</w:t>
              </w:r>
            </w:ins>
          </w:p>
        </w:tc>
        <w:tc>
          <w:tcPr>
            <w:tcW w:w="734" w:type="dxa"/>
            <w:tcBorders>
              <w:top w:val="nil"/>
              <w:left w:val="nil"/>
              <w:bottom w:val="single" w:sz="4" w:space="0" w:color="auto"/>
              <w:right w:val="single" w:sz="4" w:space="0" w:color="auto"/>
            </w:tcBorders>
            <w:shd w:val="clear" w:color="auto" w:fill="auto"/>
            <w:noWrap/>
            <w:vAlign w:val="bottom"/>
          </w:tcPr>
          <w:p w14:paraId="7320A41D" w14:textId="197DEA2A" w:rsidR="00E52430" w:rsidRPr="00E52430" w:rsidRDefault="00E52430" w:rsidP="00E52430">
            <w:pPr>
              <w:jc w:val="center"/>
              <w:rPr>
                <w:ins w:id="2857" w:author="Bourque, Ethan" w:date="2024-04-23T10:35:00Z"/>
                <w:rFonts w:ascii="Garamond" w:hAnsi="Garamond" w:cs="Calibri"/>
                <w:color w:val="000000"/>
                <w:sz w:val="22"/>
                <w:szCs w:val="22"/>
                <w:rPrChange w:id="2858" w:author="Bourque, Ethan" w:date="2024-04-23T11:20:00Z">
                  <w:rPr>
                    <w:ins w:id="2859" w:author="Bourque, Ethan" w:date="2024-04-23T10:35:00Z"/>
                    <w:rFonts w:ascii="Calibri" w:hAnsi="Calibri" w:cs="Calibri"/>
                    <w:color w:val="000000"/>
                    <w:sz w:val="22"/>
                    <w:szCs w:val="22"/>
                  </w:rPr>
                </w:rPrChange>
              </w:rPr>
            </w:pPr>
            <w:ins w:id="2860" w:author="Bourque, Ethan" w:date="2024-04-23T10:35:00Z">
              <w:r w:rsidRPr="00E52430">
                <w:rPr>
                  <w:rFonts w:ascii="Garamond" w:hAnsi="Garamond" w:cs="Calibri"/>
                  <w:color w:val="000000"/>
                  <w:sz w:val="22"/>
                  <w:szCs w:val="22"/>
                  <w:rPrChange w:id="2861" w:author="Bourque, Ethan" w:date="2024-04-23T11:20:00Z">
                    <w:rPr>
                      <w:rFonts w:ascii="Calibri" w:hAnsi="Calibri" w:cs="Calibri"/>
                      <w:color w:val="000000"/>
                      <w:sz w:val="22"/>
                      <w:szCs w:val="22"/>
                    </w:rPr>
                  </w:rPrChange>
                </w:rPr>
                <w:t>8:41</w:t>
              </w:r>
            </w:ins>
          </w:p>
        </w:tc>
        <w:tc>
          <w:tcPr>
            <w:tcW w:w="1143" w:type="dxa"/>
            <w:tcBorders>
              <w:top w:val="nil"/>
              <w:left w:val="nil"/>
              <w:bottom w:val="single" w:sz="4" w:space="0" w:color="auto"/>
              <w:right w:val="single" w:sz="4" w:space="0" w:color="auto"/>
            </w:tcBorders>
            <w:shd w:val="clear" w:color="auto" w:fill="auto"/>
            <w:noWrap/>
            <w:vAlign w:val="bottom"/>
          </w:tcPr>
          <w:p w14:paraId="4644F3DB" w14:textId="5C035EC4" w:rsidR="00E52430" w:rsidRPr="00E52430" w:rsidRDefault="00E52430" w:rsidP="00E52430">
            <w:pPr>
              <w:jc w:val="center"/>
              <w:rPr>
                <w:ins w:id="2862" w:author="Bourque, Ethan" w:date="2024-04-23T10:35:00Z"/>
                <w:rFonts w:ascii="Garamond" w:hAnsi="Garamond" w:cs="Calibri"/>
                <w:color w:val="000000"/>
                <w:sz w:val="22"/>
                <w:szCs w:val="22"/>
                <w:rPrChange w:id="2863" w:author="Bourque, Ethan" w:date="2024-04-23T11:20:00Z">
                  <w:rPr>
                    <w:ins w:id="2864" w:author="Bourque, Ethan" w:date="2024-04-23T10:35:00Z"/>
                    <w:rFonts w:ascii="Calibri" w:hAnsi="Calibri" w:cs="Calibri"/>
                    <w:color w:val="000000"/>
                    <w:sz w:val="22"/>
                    <w:szCs w:val="22"/>
                  </w:rPr>
                </w:rPrChange>
              </w:rPr>
            </w:pPr>
            <w:proofErr w:type="spellStart"/>
            <w:ins w:id="2865"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5E4BF432" w14:textId="08AA43CB" w:rsidR="00E52430" w:rsidRPr="00E52430" w:rsidRDefault="00E52430" w:rsidP="00E52430">
            <w:pPr>
              <w:jc w:val="center"/>
              <w:rPr>
                <w:ins w:id="2866" w:author="Bourque, Ethan" w:date="2024-04-23T10:35:00Z"/>
                <w:rFonts w:ascii="Garamond" w:hAnsi="Garamond" w:cs="Calibri"/>
                <w:color w:val="000000"/>
                <w:sz w:val="22"/>
                <w:szCs w:val="22"/>
                <w:rPrChange w:id="2867" w:author="Bourque, Ethan" w:date="2024-04-23T11:20:00Z">
                  <w:rPr>
                    <w:ins w:id="2868" w:author="Bourque, Ethan" w:date="2024-04-23T10:35:00Z"/>
                    <w:rFonts w:ascii="Calibri" w:hAnsi="Calibri" w:cs="Calibri"/>
                    <w:color w:val="000000"/>
                    <w:sz w:val="22"/>
                    <w:szCs w:val="22"/>
                  </w:rPr>
                </w:rPrChange>
              </w:rPr>
            </w:pPr>
            <w:ins w:id="2869" w:author="Bourque, Ethan" w:date="2024-04-23T10:35:00Z">
              <w:r w:rsidRPr="00E52430">
                <w:rPr>
                  <w:rFonts w:ascii="Garamond" w:hAnsi="Garamond" w:cs="Calibri"/>
                  <w:color w:val="000000"/>
                  <w:sz w:val="22"/>
                  <w:szCs w:val="22"/>
                  <w:rPrChange w:id="2870" w:author="Bourque, Ethan" w:date="2024-04-23T11:20:00Z">
                    <w:rPr>
                      <w:rFonts w:ascii="Calibri" w:hAnsi="Calibri" w:cs="Calibri"/>
                      <w:color w:val="000000"/>
                      <w:sz w:val="22"/>
                      <w:szCs w:val="22"/>
                    </w:rPr>
                  </w:rPrChange>
                </w:rPr>
                <w:t>8/1/2023</w:t>
              </w:r>
            </w:ins>
          </w:p>
        </w:tc>
        <w:tc>
          <w:tcPr>
            <w:tcW w:w="774" w:type="dxa"/>
            <w:tcBorders>
              <w:top w:val="nil"/>
              <w:left w:val="nil"/>
              <w:bottom w:val="single" w:sz="4" w:space="0" w:color="auto"/>
              <w:right w:val="single" w:sz="4" w:space="0" w:color="auto"/>
            </w:tcBorders>
            <w:shd w:val="clear" w:color="auto" w:fill="auto"/>
            <w:noWrap/>
            <w:vAlign w:val="bottom"/>
          </w:tcPr>
          <w:p w14:paraId="22E401A0" w14:textId="5DAD63D1" w:rsidR="00E52430" w:rsidRPr="00E52430" w:rsidRDefault="00E52430" w:rsidP="00E52430">
            <w:pPr>
              <w:jc w:val="center"/>
              <w:rPr>
                <w:ins w:id="2871" w:author="Bourque, Ethan" w:date="2024-04-23T10:35:00Z"/>
                <w:rFonts w:ascii="Garamond" w:hAnsi="Garamond" w:cs="Calibri"/>
                <w:color w:val="000000"/>
                <w:sz w:val="22"/>
                <w:szCs w:val="22"/>
                <w:rPrChange w:id="2872" w:author="Bourque, Ethan" w:date="2024-04-23T11:20:00Z">
                  <w:rPr>
                    <w:ins w:id="2873" w:author="Bourque, Ethan" w:date="2024-04-23T10:35:00Z"/>
                    <w:rFonts w:ascii="Calibri" w:hAnsi="Calibri" w:cs="Calibri"/>
                    <w:color w:val="000000"/>
                    <w:sz w:val="22"/>
                    <w:szCs w:val="22"/>
                  </w:rPr>
                </w:rPrChange>
              </w:rPr>
            </w:pPr>
            <w:ins w:id="2874" w:author="Bourque, Ethan" w:date="2024-04-23T10:35:00Z">
              <w:r w:rsidRPr="00E52430">
                <w:rPr>
                  <w:rFonts w:ascii="Garamond" w:hAnsi="Garamond" w:cs="Calibri"/>
                  <w:color w:val="000000"/>
                  <w:sz w:val="22"/>
                  <w:szCs w:val="22"/>
                  <w:rPrChange w:id="2875" w:author="Bourque, Ethan" w:date="2024-04-23T11:20:00Z">
                    <w:rPr>
                      <w:rFonts w:ascii="Calibri" w:hAnsi="Calibri" w:cs="Calibri"/>
                      <w:color w:val="000000"/>
                      <w:sz w:val="22"/>
                      <w:szCs w:val="22"/>
                    </w:rPr>
                  </w:rPrChange>
                </w:rPr>
                <w:t>9:28</w:t>
              </w:r>
            </w:ins>
          </w:p>
        </w:tc>
        <w:tc>
          <w:tcPr>
            <w:tcW w:w="1248" w:type="dxa"/>
            <w:tcBorders>
              <w:top w:val="nil"/>
              <w:left w:val="nil"/>
              <w:bottom w:val="single" w:sz="4" w:space="0" w:color="auto"/>
              <w:right w:val="single" w:sz="4" w:space="0" w:color="auto"/>
            </w:tcBorders>
            <w:shd w:val="clear" w:color="auto" w:fill="auto"/>
            <w:noWrap/>
            <w:vAlign w:val="bottom"/>
          </w:tcPr>
          <w:p w14:paraId="201F1A57" w14:textId="7B58C9A6" w:rsidR="00E52430" w:rsidRPr="00E52430" w:rsidRDefault="00E52430" w:rsidP="00E52430">
            <w:pPr>
              <w:jc w:val="center"/>
              <w:rPr>
                <w:ins w:id="2876" w:author="Bourque, Ethan" w:date="2024-04-23T10:35:00Z"/>
                <w:rFonts w:ascii="Garamond" w:hAnsi="Garamond" w:cs="Calibri"/>
                <w:color w:val="000000"/>
                <w:sz w:val="22"/>
                <w:szCs w:val="22"/>
                <w:rPrChange w:id="2877" w:author="Bourque, Ethan" w:date="2024-04-23T11:20:00Z">
                  <w:rPr>
                    <w:ins w:id="2878" w:author="Bourque, Ethan" w:date="2024-04-23T10:35:00Z"/>
                    <w:rFonts w:ascii="Calibri" w:hAnsi="Calibri" w:cs="Calibri"/>
                    <w:color w:val="000000"/>
                    <w:sz w:val="22"/>
                    <w:szCs w:val="22"/>
                  </w:rPr>
                </w:rPrChange>
              </w:rPr>
            </w:pPr>
            <w:proofErr w:type="spellStart"/>
            <w:ins w:id="2879"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4422C75" w14:textId="39DB2FC1" w:rsidR="00E52430" w:rsidRPr="00E52430" w:rsidRDefault="00E52430" w:rsidP="00E52430">
            <w:pPr>
              <w:jc w:val="center"/>
              <w:rPr>
                <w:ins w:id="2880" w:author="Bourque, Ethan" w:date="2024-04-23T10:35:00Z"/>
                <w:rFonts w:ascii="Garamond" w:hAnsi="Garamond" w:cs="Calibri"/>
                <w:color w:val="000000"/>
                <w:sz w:val="22"/>
                <w:szCs w:val="22"/>
                <w:rPrChange w:id="2881" w:author="Bourque, Ethan" w:date="2024-04-23T11:20:00Z">
                  <w:rPr>
                    <w:ins w:id="2882" w:author="Bourque, Ethan" w:date="2024-04-23T10:35:00Z"/>
                    <w:rFonts w:ascii="Calibri" w:hAnsi="Calibri" w:cs="Calibri"/>
                    <w:color w:val="000000"/>
                    <w:sz w:val="22"/>
                    <w:szCs w:val="22"/>
                  </w:rPr>
                </w:rPrChange>
              </w:rPr>
            </w:pPr>
            <w:ins w:id="2883" w:author="Bourque, Ethan" w:date="2024-04-23T10:35:00Z">
              <w:r w:rsidRPr="00E52430">
                <w:rPr>
                  <w:rFonts w:ascii="Garamond" w:hAnsi="Garamond" w:cs="Calibri"/>
                  <w:color w:val="000000"/>
                  <w:sz w:val="22"/>
                  <w:szCs w:val="22"/>
                  <w:rPrChange w:id="2884" w:author="Bourque, Ethan" w:date="2024-04-23T11:20:00Z">
                    <w:rPr>
                      <w:rFonts w:ascii="Calibri" w:hAnsi="Calibri" w:cs="Calibri"/>
                      <w:color w:val="000000"/>
                      <w:sz w:val="22"/>
                      <w:szCs w:val="22"/>
                    </w:rPr>
                  </w:rPrChange>
                </w:rPr>
                <w:t>8/1/2023</w:t>
              </w:r>
            </w:ins>
          </w:p>
        </w:tc>
        <w:tc>
          <w:tcPr>
            <w:tcW w:w="748" w:type="dxa"/>
            <w:tcBorders>
              <w:top w:val="nil"/>
              <w:left w:val="nil"/>
              <w:bottom w:val="single" w:sz="4" w:space="0" w:color="auto"/>
              <w:right w:val="single" w:sz="4" w:space="0" w:color="auto"/>
            </w:tcBorders>
            <w:shd w:val="clear" w:color="auto" w:fill="auto"/>
            <w:noWrap/>
            <w:vAlign w:val="bottom"/>
          </w:tcPr>
          <w:p w14:paraId="59B06ED3" w14:textId="7C4CFB79" w:rsidR="00E52430" w:rsidRPr="00E52430" w:rsidRDefault="00E52430" w:rsidP="00E52430">
            <w:pPr>
              <w:jc w:val="center"/>
              <w:rPr>
                <w:ins w:id="2885" w:author="Bourque, Ethan" w:date="2024-04-23T10:35:00Z"/>
                <w:rFonts w:ascii="Garamond" w:hAnsi="Garamond" w:cs="Calibri"/>
                <w:color w:val="000000"/>
                <w:sz w:val="22"/>
                <w:szCs w:val="22"/>
                <w:rPrChange w:id="2886" w:author="Bourque, Ethan" w:date="2024-04-23T11:20:00Z">
                  <w:rPr>
                    <w:ins w:id="2887" w:author="Bourque, Ethan" w:date="2024-04-23T10:35:00Z"/>
                    <w:rFonts w:ascii="Calibri" w:hAnsi="Calibri" w:cs="Calibri"/>
                    <w:color w:val="000000"/>
                    <w:sz w:val="22"/>
                    <w:szCs w:val="22"/>
                  </w:rPr>
                </w:rPrChange>
              </w:rPr>
            </w:pPr>
            <w:ins w:id="2888" w:author="Bourque, Ethan" w:date="2024-04-23T10:35:00Z">
              <w:r w:rsidRPr="00E52430">
                <w:rPr>
                  <w:rFonts w:ascii="Garamond" w:hAnsi="Garamond" w:cs="Calibri"/>
                  <w:color w:val="000000"/>
                  <w:sz w:val="22"/>
                  <w:szCs w:val="22"/>
                  <w:rPrChange w:id="2889" w:author="Bourque, Ethan" w:date="2024-04-23T11:20:00Z">
                    <w:rPr>
                      <w:rFonts w:ascii="Calibri" w:hAnsi="Calibri" w:cs="Calibri"/>
                      <w:color w:val="000000"/>
                      <w:sz w:val="22"/>
                      <w:szCs w:val="22"/>
                    </w:rPr>
                  </w:rPrChange>
                </w:rPr>
                <w:t>11:03</w:t>
              </w:r>
            </w:ins>
          </w:p>
        </w:tc>
      </w:tr>
      <w:tr w:rsidR="00E52430" w14:paraId="7EAC5FDD" w14:textId="77777777" w:rsidTr="00E52430">
        <w:trPr>
          <w:trHeight w:val="300"/>
          <w:jc w:val="center"/>
          <w:ins w:id="2890"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572097EA" w14:textId="75A1763A" w:rsidR="00E52430" w:rsidRPr="00E52430" w:rsidRDefault="00E52430" w:rsidP="00E52430">
            <w:pPr>
              <w:jc w:val="center"/>
              <w:rPr>
                <w:ins w:id="2891" w:author="Bourque, Ethan" w:date="2024-04-23T10:35:00Z"/>
                <w:rFonts w:ascii="Garamond" w:hAnsi="Garamond" w:cs="Calibri"/>
                <w:color w:val="000000"/>
                <w:sz w:val="22"/>
                <w:szCs w:val="22"/>
                <w:rPrChange w:id="2892" w:author="Bourque, Ethan" w:date="2024-04-23T11:20:00Z">
                  <w:rPr>
                    <w:ins w:id="2893" w:author="Bourque, Ethan" w:date="2024-04-23T10:35:00Z"/>
                    <w:rFonts w:ascii="Calibri" w:hAnsi="Calibri" w:cs="Calibri"/>
                    <w:color w:val="000000"/>
                    <w:sz w:val="22"/>
                    <w:szCs w:val="22"/>
                  </w:rPr>
                </w:rPrChange>
              </w:rPr>
            </w:pPr>
            <w:proofErr w:type="spellStart"/>
            <w:ins w:id="2894"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1870BFEE" w14:textId="4C3EA4BD" w:rsidR="00E52430" w:rsidRPr="00E52430" w:rsidRDefault="00E52430" w:rsidP="00E52430">
            <w:pPr>
              <w:jc w:val="center"/>
              <w:rPr>
                <w:ins w:id="2895" w:author="Bourque, Ethan" w:date="2024-04-23T10:35:00Z"/>
                <w:rFonts w:ascii="Garamond" w:hAnsi="Garamond" w:cs="Calibri"/>
                <w:color w:val="000000"/>
                <w:sz w:val="22"/>
                <w:szCs w:val="22"/>
                <w:rPrChange w:id="2896" w:author="Bourque, Ethan" w:date="2024-04-23T11:20:00Z">
                  <w:rPr>
                    <w:ins w:id="2897" w:author="Bourque, Ethan" w:date="2024-04-23T10:35:00Z"/>
                    <w:rFonts w:ascii="Calibri" w:hAnsi="Calibri" w:cs="Calibri"/>
                    <w:color w:val="000000"/>
                    <w:sz w:val="22"/>
                    <w:szCs w:val="22"/>
                  </w:rPr>
                </w:rPrChange>
              </w:rPr>
            </w:pPr>
            <w:ins w:id="2898" w:author="Bourque, Ethan" w:date="2024-04-23T10:35:00Z">
              <w:r w:rsidRPr="00E52430">
                <w:rPr>
                  <w:rFonts w:ascii="Garamond" w:hAnsi="Garamond" w:cs="Calibri"/>
                  <w:color w:val="000000"/>
                  <w:sz w:val="22"/>
                  <w:szCs w:val="22"/>
                  <w:rPrChange w:id="2899" w:author="Bourque, Ethan" w:date="2024-04-23T11:20:00Z">
                    <w:rPr>
                      <w:rFonts w:ascii="Calibri" w:hAnsi="Calibri" w:cs="Calibri"/>
                      <w:color w:val="000000"/>
                      <w:sz w:val="22"/>
                      <w:szCs w:val="22"/>
                    </w:rPr>
                  </w:rPrChange>
                </w:rPr>
                <w:t>9/11/2023</w:t>
              </w:r>
            </w:ins>
          </w:p>
        </w:tc>
        <w:tc>
          <w:tcPr>
            <w:tcW w:w="734" w:type="dxa"/>
            <w:tcBorders>
              <w:top w:val="nil"/>
              <w:left w:val="nil"/>
              <w:bottom w:val="single" w:sz="4" w:space="0" w:color="auto"/>
              <w:right w:val="single" w:sz="4" w:space="0" w:color="auto"/>
            </w:tcBorders>
            <w:shd w:val="clear" w:color="auto" w:fill="auto"/>
            <w:noWrap/>
            <w:vAlign w:val="bottom"/>
          </w:tcPr>
          <w:p w14:paraId="387FD1B9" w14:textId="0C6A10FD" w:rsidR="00E52430" w:rsidRPr="00E52430" w:rsidRDefault="00E52430" w:rsidP="00E52430">
            <w:pPr>
              <w:jc w:val="center"/>
              <w:rPr>
                <w:ins w:id="2900" w:author="Bourque, Ethan" w:date="2024-04-23T10:35:00Z"/>
                <w:rFonts w:ascii="Garamond" w:hAnsi="Garamond" w:cs="Calibri"/>
                <w:color w:val="000000"/>
                <w:sz w:val="22"/>
                <w:szCs w:val="22"/>
                <w:rPrChange w:id="2901" w:author="Bourque, Ethan" w:date="2024-04-23T11:20:00Z">
                  <w:rPr>
                    <w:ins w:id="2902" w:author="Bourque, Ethan" w:date="2024-04-23T10:35:00Z"/>
                    <w:rFonts w:ascii="Calibri" w:hAnsi="Calibri" w:cs="Calibri"/>
                    <w:color w:val="000000"/>
                    <w:sz w:val="22"/>
                    <w:szCs w:val="22"/>
                  </w:rPr>
                </w:rPrChange>
              </w:rPr>
            </w:pPr>
            <w:ins w:id="2903" w:author="Bourque, Ethan" w:date="2024-04-23T10:35:00Z">
              <w:r w:rsidRPr="00E52430">
                <w:rPr>
                  <w:rFonts w:ascii="Garamond" w:hAnsi="Garamond" w:cs="Calibri"/>
                  <w:color w:val="000000"/>
                  <w:sz w:val="22"/>
                  <w:szCs w:val="22"/>
                  <w:rPrChange w:id="2904" w:author="Bourque, Ethan" w:date="2024-04-23T11:20:00Z">
                    <w:rPr>
                      <w:rFonts w:ascii="Calibri" w:hAnsi="Calibri" w:cs="Calibri"/>
                      <w:color w:val="000000"/>
                      <w:sz w:val="22"/>
                      <w:szCs w:val="22"/>
                    </w:rPr>
                  </w:rPrChange>
                </w:rPr>
                <w:t>9:38</w:t>
              </w:r>
            </w:ins>
          </w:p>
        </w:tc>
        <w:tc>
          <w:tcPr>
            <w:tcW w:w="1143" w:type="dxa"/>
            <w:tcBorders>
              <w:top w:val="nil"/>
              <w:left w:val="nil"/>
              <w:bottom w:val="single" w:sz="4" w:space="0" w:color="auto"/>
              <w:right w:val="single" w:sz="4" w:space="0" w:color="auto"/>
            </w:tcBorders>
            <w:shd w:val="clear" w:color="auto" w:fill="auto"/>
            <w:noWrap/>
            <w:vAlign w:val="bottom"/>
          </w:tcPr>
          <w:p w14:paraId="1A9D6BE5" w14:textId="1DA35B1D" w:rsidR="00E52430" w:rsidRPr="00E52430" w:rsidRDefault="00E52430" w:rsidP="00E52430">
            <w:pPr>
              <w:jc w:val="center"/>
              <w:rPr>
                <w:ins w:id="2905" w:author="Bourque, Ethan" w:date="2024-04-23T10:35:00Z"/>
                <w:rFonts w:ascii="Garamond" w:hAnsi="Garamond" w:cs="Calibri"/>
                <w:color w:val="000000"/>
                <w:sz w:val="22"/>
                <w:szCs w:val="22"/>
                <w:rPrChange w:id="2906" w:author="Bourque, Ethan" w:date="2024-04-23T11:20:00Z">
                  <w:rPr>
                    <w:ins w:id="2907" w:author="Bourque, Ethan" w:date="2024-04-23T10:35:00Z"/>
                    <w:rFonts w:ascii="Calibri" w:hAnsi="Calibri" w:cs="Calibri"/>
                    <w:color w:val="000000"/>
                    <w:sz w:val="22"/>
                    <w:szCs w:val="22"/>
                  </w:rPr>
                </w:rPrChange>
              </w:rPr>
            </w:pPr>
            <w:proofErr w:type="spellStart"/>
            <w:ins w:id="2908"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2440E0D2" w14:textId="459831BE" w:rsidR="00E52430" w:rsidRPr="00E52430" w:rsidRDefault="00E52430" w:rsidP="00E52430">
            <w:pPr>
              <w:jc w:val="center"/>
              <w:rPr>
                <w:ins w:id="2909" w:author="Bourque, Ethan" w:date="2024-04-23T10:35:00Z"/>
                <w:rFonts w:ascii="Garamond" w:hAnsi="Garamond" w:cs="Calibri"/>
                <w:color w:val="000000"/>
                <w:sz w:val="22"/>
                <w:szCs w:val="22"/>
                <w:rPrChange w:id="2910" w:author="Bourque, Ethan" w:date="2024-04-23T11:20:00Z">
                  <w:rPr>
                    <w:ins w:id="2911" w:author="Bourque, Ethan" w:date="2024-04-23T10:35:00Z"/>
                    <w:rFonts w:ascii="Calibri" w:hAnsi="Calibri" w:cs="Calibri"/>
                    <w:color w:val="000000"/>
                    <w:sz w:val="22"/>
                    <w:szCs w:val="22"/>
                  </w:rPr>
                </w:rPrChange>
              </w:rPr>
            </w:pPr>
            <w:ins w:id="2912" w:author="Bourque, Ethan" w:date="2024-04-23T10:35:00Z">
              <w:r w:rsidRPr="00E52430">
                <w:rPr>
                  <w:rFonts w:ascii="Garamond" w:hAnsi="Garamond" w:cs="Calibri"/>
                  <w:color w:val="000000"/>
                  <w:sz w:val="22"/>
                  <w:szCs w:val="22"/>
                  <w:rPrChange w:id="2913" w:author="Bourque, Ethan" w:date="2024-04-23T11:20:00Z">
                    <w:rPr>
                      <w:rFonts w:ascii="Calibri" w:hAnsi="Calibri" w:cs="Calibri"/>
                      <w:color w:val="000000"/>
                      <w:sz w:val="22"/>
                      <w:szCs w:val="22"/>
                    </w:rPr>
                  </w:rPrChange>
                </w:rPr>
                <w:t>9/11/2023</w:t>
              </w:r>
            </w:ins>
          </w:p>
        </w:tc>
        <w:tc>
          <w:tcPr>
            <w:tcW w:w="774" w:type="dxa"/>
            <w:tcBorders>
              <w:top w:val="nil"/>
              <w:left w:val="nil"/>
              <w:bottom w:val="single" w:sz="4" w:space="0" w:color="auto"/>
              <w:right w:val="single" w:sz="4" w:space="0" w:color="auto"/>
            </w:tcBorders>
            <w:shd w:val="clear" w:color="auto" w:fill="auto"/>
            <w:noWrap/>
            <w:vAlign w:val="bottom"/>
          </w:tcPr>
          <w:p w14:paraId="67FDADB5" w14:textId="2B2211CB" w:rsidR="00E52430" w:rsidRPr="00E52430" w:rsidRDefault="00E52430" w:rsidP="00E52430">
            <w:pPr>
              <w:jc w:val="center"/>
              <w:rPr>
                <w:ins w:id="2914" w:author="Bourque, Ethan" w:date="2024-04-23T10:35:00Z"/>
                <w:rFonts w:ascii="Garamond" w:hAnsi="Garamond" w:cs="Calibri"/>
                <w:color w:val="000000"/>
                <w:sz w:val="22"/>
                <w:szCs w:val="22"/>
                <w:rPrChange w:id="2915" w:author="Bourque, Ethan" w:date="2024-04-23T11:20:00Z">
                  <w:rPr>
                    <w:ins w:id="2916" w:author="Bourque, Ethan" w:date="2024-04-23T10:35:00Z"/>
                    <w:rFonts w:ascii="Calibri" w:hAnsi="Calibri" w:cs="Calibri"/>
                    <w:color w:val="000000"/>
                    <w:sz w:val="22"/>
                    <w:szCs w:val="22"/>
                  </w:rPr>
                </w:rPrChange>
              </w:rPr>
            </w:pPr>
            <w:ins w:id="2917" w:author="Bourque, Ethan" w:date="2024-04-23T10:35:00Z">
              <w:r w:rsidRPr="00E52430">
                <w:rPr>
                  <w:rFonts w:ascii="Garamond" w:hAnsi="Garamond" w:cs="Calibri"/>
                  <w:color w:val="000000"/>
                  <w:sz w:val="22"/>
                  <w:szCs w:val="22"/>
                  <w:rPrChange w:id="2918" w:author="Bourque, Ethan" w:date="2024-04-23T11:20:00Z">
                    <w:rPr>
                      <w:rFonts w:ascii="Calibri" w:hAnsi="Calibri" w:cs="Calibri"/>
                      <w:color w:val="000000"/>
                      <w:sz w:val="22"/>
                      <w:szCs w:val="22"/>
                    </w:rPr>
                  </w:rPrChange>
                </w:rPr>
                <w:t>10:17</w:t>
              </w:r>
            </w:ins>
          </w:p>
        </w:tc>
        <w:tc>
          <w:tcPr>
            <w:tcW w:w="1248" w:type="dxa"/>
            <w:tcBorders>
              <w:top w:val="nil"/>
              <w:left w:val="nil"/>
              <w:bottom w:val="single" w:sz="4" w:space="0" w:color="auto"/>
              <w:right w:val="single" w:sz="4" w:space="0" w:color="auto"/>
            </w:tcBorders>
            <w:shd w:val="clear" w:color="auto" w:fill="auto"/>
            <w:noWrap/>
            <w:vAlign w:val="bottom"/>
          </w:tcPr>
          <w:p w14:paraId="09FDD54B" w14:textId="74DE4B25" w:rsidR="00E52430" w:rsidRPr="00E52430" w:rsidRDefault="00E52430" w:rsidP="00E52430">
            <w:pPr>
              <w:jc w:val="center"/>
              <w:rPr>
                <w:ins w:id="2919" w:author="Bourque, Ethan" w:date="2024-04-23T10:35:00Z"/>
                <w:rFonts w:ascii="Garamond" w:hAnsi="Garamond" w:cs="Calibri"/>
                <w:color w:val="000000"/>
                <w:sz w:val="22"/>
                <w:szCs w:val="22"/>
                <w:rPrChange w:id="2920" w:author="Bourque, Ethan" w:date="2024-04-23T11:20:00Z">
                  <w:rPr>
                    <w:ins w:id="2921" w:author="Bourque, Ethan" w:date="2024-04-23T10:35:00Z"/>
                    <w:rFonts w:ascii="Calibri" w:hAnsi="Calibri" w:cs="Calibri"/>
                    <w:color w:val="000000"/>
                    <w:sz w:val="22"/>
                    <w:szCs w:val="22"/>
                  </w:rPr>
                </w:rPrChange>
              </w:rPr>
            </w:pPr>
            <w:proofErr w:type="spellStart"/>
            <w:ins w:id="2922"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9EC5E3C" w14:textId="423F6AF7" w:rsidR="00E52430" w:rsidRPr="00E52430" w:rsidRDefault="00E52430" w:rsidP="00E52430">
            <w:pPr>
              <w:jc w:val="center"/>
              <w:rPr>
                <w:ins w:id="2923" w:author="Bourque, Ethan" w:date="2024-04-23T10:35:00Z"/>
                <w:rFonts w:ascii="Garamond" w:hAnsi="Garamond" w:cs="Calibri"/>
                <w:color w:val="000000"/>
                <w:sz w:val="22"/>
                <w:szCs w:val="22"/>
                <w:rPrChange w:id="2924" w:author="Bourque, Ethan" w:date="2024-04-23T11:20:00Z">
                  <w:rPr>
                    <w:ins w:id="2925" w:author="Bourque, Ethan" w:date="2024-04-23T10:35:00Z"/>
                    <w:rFonts w:ascii="Calibri" w:hAnsi="Calibri" w:cs="Calibri"/>
                    <w:color w:val="000000"/>
                    <w:sz w:val="22"/>
                    <w:szCs w:val="22"/>
                  </w:rPr>
                </w:rPrChange>
              </w:rPr>
            </w:pPr>
            <w:ins w:id="2926" w:author="Bourque, Ethan" w:date="2024-04-23T10:35:00Z">
              <w:r w:rsidRPr="00E52430">
                <w:rPr>
                  <w:rFonts w:ascii="Garamond" w:hAnsi="Garamond" w:cs="Calibri"/>
                  <w:color w:val="000000"/>
                  <w:sz w:val="22"/>
                  <w:szCs w:val="22"/>
                  <w:rPrChange w:id="2927" w:author="Bourque, Ethan" w:date="2024-04-23T11:20:00Z">
                    <w:rPr>
                      <w:rFonts w:ascii="Calibri" w:hAnsi="Calibri" w:cs="Calibri"/>
                      <w:color w:val="000000"/>
                      <w:sz w:val="22"/>
                      <w:szCs w:val="22"/>
                    </w:rPr>
                  </w:rPrChange>
                </w:rPr>
                <w:t>9/11/2023</w:t>
              </w:r>
            </w:ins>
          </w:p>
        </w:tc>
        <w:tc>
          <w:tcPr>
            <w:tcW w:w="748" w:type="dxa"/>
            <w:tcBorders>
              <w:top w:val="nil"/>
              <w:left w:val="nil"/>
              <w:bottom w:val="single" w:sz="4" w:space="0" w:color="auto"/>
              <w:right w:val="single" w:sz="4" w:space="0" w:color="auto"/>
            </w:tcBorders>
            <w:shd w:val="clear" w:color="auto" w:fill="auto"/>
            <w:noWrap/>
            <w:vAlign w:val="bottom"/>
          </w:tcPr>
          <w:p w14:paraId="2BE80248" w14:textId="4B6854C0" w:rsidR="00E52430" w:rsidRPr="00E52430" w:rsidRDefault="00E52430" w:rsidP="00E52430">
            <w:pPr>
              <w:jc w:val="center"/>
              <w:rPr>
                <w:ins w:id="2928" w:author="Bourque, Ethan" w:date="2024-04-23T10:35:00Z"/>
                <w:rFonts w:ascii="Garamond" w:hAnsi="Garamond" w:cs="Calibri"/>
                <w:color w:val="000000"/>
                <w:sz w:val="22"/>
                <w:szCs w:val="22"/>
                <w:rPrChange w:id="2929" w:author="Bourque, Ethan" w:date="2024-04-23T11:20:00Z">
                  <w:rPr>
                    <w:ins w:id="2930" w:author="Bourque, Ethan" w:date="2024-04-23T10:35:00Z"/>
                    <w:rFonts w:ascii="Calibri" w:hAnsi="Calibri" w:cs="Calibri"/>
                    <w:color w:val="000000"/>
                    <w:sz w:val="22"/>
                    <w:szCs w:val="22"/>
                  </w:rPr>
                </w:rPrChange>
              </w:rPr>
            </w:pPr>
            <w:ins w:id="2931" w:author="Bourque, Ethan" w:date="2024-04-23T10:35:00Z">
              <w:r w:rsidRPr="00E52430">
                <w:rPr>
                  <w:rFonts w:ascii="Garamond" w:hAnsi="Garamond" w:cs="Calibri"/>
                  <w:color w:val="000000"/>
                  <w:sz w:val="22"/>
                  <w:szCs w:val="22"/>
                  <w:rPrChange w:id="2932" w:author="Bourque, Ethan" w:date="2024-04-23T11:20:00Z">
                    <w:rPr>
                      <w:rFonts w:ascii="Calibri" w:hAnsi="Calibri" w:cs="Calibri"/>
                      <w:color w:val="000000"/>
                      <w:sz w:val="22"/>
                      <w:szCs w:val="22"/>
                    </w:rPr>
                  </w:rPrChange>
                </w:rPr>
                <w:t>12:33</w:t>
              </w:r>
            </w:ins>
          </w:p>
        </w:tc>
      </w:tr>
      <w:tr w:rsidR="00E52430" w14:paraId="6CCD4CF6" w14:textId="77777777" w:rsidTr="00E52430">
        <w:trPr>
          <w:trHeight w:val="300"/>
          <w:jc w:val="center"/>
          <w:ins w:id="2933"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35E6AE14" w14:textId="441F6261" w:rsidR="00E52430" w:rsidRPr="00E52430" w:rsidRDefault="00E52430" w:rsidP="00E52430">
            <w:pPr>
              <w:jc w:val="center"/>
              <w:rPr>
                <w:ins w:id="2934" w:author="Bourque, Ethan" w:date="2024-04-23T10:35:00Z"/>
                <w:rFonts w:ascii="Garamond" w:hAnsi="Garamond" w:cs="Calibri"/>
                <w:color w:val="000000"/>
                <w:sz w:val="22"/>
                <w:szCs w:val="22"/>
                <w:rPrChange w:id="2935" w:author="Bourque, Ethan" w:date="2024-04-23T11:20:00Z">
                  <w:rPr>
                    <w:ins w:id="2936" w:author="Bourque, Ethan" w:date="2024-04-23T10:35:00Z"/>
                    <w:rFonts w:ascii="Calibri" w:hAnsi="Calibri" w:cs="Calibri"/>
                    <w:color w:val="000000"/>
                    <w:sz w:val="22"/>
                    <w:szCs w:val="22"/>
                  </w:rPr>
                </w:rPrChange>
              </w:rPr>
            </w:pPr>
            <w:proofErr w:type="spellStart"/>
            <w:ins w:id="2937" w:author="Bourque, Ethan" w:date="2024-04-23T11:19:00Z">
              <w:r w:rsidRPr="00E52430">
                <w:rPr>
                  <w:rFonts w:ascii="Garamond" w:hAnsi="Garamond"/>
                  <w:color w:val="000000"/>
                  <w:sz w:val="22"/>
                  <w:szCs w:val="22"/>
                </w:rPr>
                <w:t>apanhnut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6DB0F46D" w14:textId="04EBEDA0" w:rsidR="00E52430" w:rsidRPr="00E52430" w:rsidRDefault="00E52430" w:rsidP="00E52430">
            <w:pPr>
              <w:jc w:val="center"/>
              <w:rPr>
                <w:ins w:id="2938" w:author="Bourque, Ethan" w:date="2024-04-23T10:35:00Z"/>
                <w:rFonts w:ascii="Garamond" w:hAnsi="Garamond" w:cs="Calibri"/>
                <w:color w:val="000000"/>
                <w:sz w:val="22"/>
                <w:szCs w:val="22"/>
                <w:rPrChange w:id="2939" w:author="Bourque, Ethan" w:date="2024-04-23T11:20:00Z">
                  <w:rPr>
                    <w:ins w:id="2940" w:author="Bourque, Ethan" w:date="2024-04-23T10:35:00Z"/>
                    <w:rFonts w:ascii="Calibri" w:hAnsi="Calibri" w:cs="Calibri"/>
                    <w:color w:val="000000"/>
                    <w:sz w:val="22"/>
                    <w:szCs w:val="22"/>
                  </w:rPr>
                </w:rPrChange>
              </w:rPr>
            </w:pPr>
            <w:ins w:id="2941" w:author="Bourque, Ethan" w:date="2024-04-23T10:35:00Z">
              <w:r w:rsidRPr="00E52430">
                <w:rPr>
                  <w:rFonts w:ascii="Garamond" w:hAnsi="Garamond" w:cs="Calibri"/>
                  <w:color w:val="000000"/>
                  <w:sz w:val="22"/>
                  <w:szCs w:val="22"/>
                  <w:rPrChange w:id="2942" w:author="Bourque, Ethan" w:date="2024-04-23T11:20:00Z">
                    <w:rPr>
                      <w:rFonts w:ascii="Calibri" w:hAnsi="Calibri" w:cs="Calibri"/>
                      <w:color w:val="000000"/>
                      <w:sz w:val="22"/>
                      <w:szCs w:val="22"/>
                    </w:rPr>
                  </w:rPrChange>
                </w:rPr>
                <w:t>10/6/2023</w:t>
              </w:r>
            </w:ins>
          </w:p>
        </w:tc>
        <w:tc>
          <w:tcPr>
            <w:tcW w:w="734" w:type="dxa"/>
            <w:tcBorders>
              <w:top w:val="nil"/>
              <w:left w:val="nil"/>
              <w:bottom w:val="single" w:sz="4" w:space="0" w:color="auto"/>
              <w:right w:val="single" w:sz="4" w:space="0" w:color="auto"/>
            </w:tcBorders>
            <w:shd w:val="clear" w:color="auto" w:fill="auto"/>
            <w:noWrap/>
            <w:vAlign w:val="bottom"/>
          </w:tcPr>
          <w:p w14:paraId="389DFE85" w14:textId="4A06F4D6" w:rsidR="00E52430" w:rsidRPr="00E52430" w:rsidRDefault="00E52430" w:rsidP="00E52430">
            <w:pPr>
              <w:jc w:val="center"/>
              <w:rPr>
                <w:ins w:id="2943" w:author="Bourque, Ethan" w:date="2024-04-23T10:35:00Z"/>
                <w:rFonts w:ascii="Garamond" w:hAnsi="Garamond" w:cs="Calibri"/>
                <w:color w:val="000000"/>
                <w:sz w:val="22"/>
                <w:szCs w:val="22"/>
                <w:rPrChange w:id="2944" w:author="Bourque, Ethan" w:date="2024-04-23T11:20:00Z">
                  <w:rPr>
                    <w:ins w:id="2945" w:author="Bourque, Ethan" w:date="2024-04-23T10:35:00Z"/>
                    <w:rFonts w:ascii="Calibri" w:hAnsi="Calibri" w:cs="Calibri"/>
                    <w:color w:val="000000"/>
                    <w:sz w:val="22"/>
                    <w:szCs w:val="22"/>
                  </w:rPr>
                </w:rPrChange>
              </w:rPr>
            </w:pPr>
            <w:ins w:id="2946" w:author="Bourque, Ethan" w:date="2024-04-23T10:35:00Z">
              <w:r w:rsidRPr="00E52430">
                <w:rPr>
                  <w:rFonts w:ascii="Garamond" w:hAnsi="Garamond" w:cs="Calibri"/>
                  <w:color w:val="000000"/>
                  <w:sz w:val="22"/>
                  <w:szCs w:val="22"/>
                  <w:rPrChange w:id="2947" w:author="Bourque, Ethan" w:date="2024-04-23T11:20:00Z">
                    <w:rPr>
                      <w:rFonts w:ascii="Calibri" w:hAnsi="Calibri" w:cs="Calibri"/>
                      <w:color w:val="000000"/>
                      <w:sz w:val="22"/>
                      <w:szCs w:val="22"/>
                    </w:rPr>
                  </w:rPrChange>
                </w:rPr>
                <w:t>8:46</w:t>
              </w:r>
            </w:ins>
          </w:p>
        </w:tc>
        <w:tc>
          <w:tcPr>
            <w:tcW w:w="1143" w:type="dxa"/>
            <w:tcBorders>
              <w:top w:val="nil"/>
              <w:left w:val="nil"/>
              <w:bottom w:val="single" w:sz="4" w:space="0" w:color="auto"/>
              <w:right w:val="single" w:sz="4" w:space="0" w:color="auto"/>
            </w:tcBorders>
            <w:shd w:val="clear" w:color="auto" w:fill="auto"/>
            <w:noWrap/>
            <w:vAlign w:val="bottom"/>
          </w:tcPr>
          <w:p w14:paraId="203A1726" w14:textId="40F0204A" w:rsidR="00E52430" w:rsidRPr="00E52430" w:rsidRDefault="00E52430" w:rsidP="00E52430">
            <w:pPr>
              <w:jc w:val="center"/>
              <w:rPr>
                <w:ins w:id="2948" w:author="Bourque, Ethan" w:date="2024-04-23T10:35:00Z"/>
                <w:rFonts w:ascii="Garamond" w:hAnsi="Garamond" w:cs="Calibri"/>
                <w:color w:val="000000"/>
                <w:sz w:val="22"/>
                <w:szCs w:val="22"/>
                <w:rPrChange w:id="2949" w:author="Bourque, Ethan" w:date="2024-04-23T11:20:00Z">
                  <w:rPr>
                    <w:ins w:id="2950" w:author="Bourque, Ethan" w:date="2024-04-23T10:35:00Z"/>
                    <w:rFonts w:ascii="Calibri" w:hAnsi="Calibri" w:cs="Calibri"/>
                    <w:color w:val="000000"/>
                    <w:sz w:val="22"/>
                    <w:szCs w:val="22"/>
                  </w:rPr>
                </w:rPrChange>
              </w:rPr>
            </w:pPr>
            <w:proofErr w:type="spellStart"/>
            <w:ins w:id="2951"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6F96D6AE" w14:textId="22261D63" w:rsidR="00E52430" w:rsidRPr="00E52430" w:rsidRDefault="00E52430" w:rsidP="00E52430">
            <w:pPr>
              <w:jc w:val="center"/>
              <w:rPr>
                <w:ins w:id="2952" w:author="Bourque, Ethan" w:date="2024-04-23T10:35:00Z"/>
                <w:rFonts w:ascii="Garamond" w:hAnsi="Garamond" w:cs="Calibri"/>
                <w:color w:val="000000"/>
                <w:sz w:val="22"/>
                <w:szCs w:val="22"/>
                <w:rPrChange w:id="2953" w:author="Bourque, Ethan" w:date="2024-04-23T11:20:00Z">
                  <w:rPr>
                    <w:ins w:id="2954" w:author="Bourque, Ethan" w:date="2024-04-23T10:35:00Z"/>
                    <w:rFonts w:ascii="Calibri" w:hAnsi="Calibri" w:cs="Calibri"/>
                    <w:color w:val="000000"/>
                    <w:sz w:val="22"/>
                    <w:szCs w:val="22"/>
                  </w:rPr>
                </w:rPrChange>
              </w:rPr>
            </w:pPr>
            <w:ins w:id="2955" w:author="Bourque, Ethan" w:date="2024-04-23T10:35:00Z">
              <w:r w:rsidRPr="00E52430">
                <w:rPr>
                  <w:rFonts w:ascii="Garamond" w:hAnsi="Garamond" w:cs="Calibri"/>
                  <w:color w:val="000000"/>
                  <w:sz w:val="22"/>
                  <w:szCs w:val="22"/>
                  <w:rPrChange w:id="2956" w:author="Bourque, Ethan" w:date="2024-04-23T11:20:00Z">
                    <w:rPr>
                      <w:rFonts w:ascii="Calibri" w:hAnsi="Calibri" w:cs="Calibri"/>
                      <w:color w:val="000000"/>
                      <w:sz w:val="22"/>
                      <w:szCs w:val="22"/>
                    </w:rPr>
                  </w:rPrChange>
                </w:rPr>
                <w:t>10/6/2023</w:t>
              </w:r>
            </w:ins>
          </w:p>
        </w:tc>
        <w:tc>
          <w:tcPr>
            <w:tcW w:w="774" w:type="dxa"/>
            <w:tcBorders>
              <w:top w:val="nil"/>
              <w:left w:val="nil"/>
              <w:bottom w:val="single" w:sz="4" w:space="0" w:color="auto"/>
              <w:right w:val="single" w:sz="4" w:space="0" w:color="auto"/>
            </w:tcBorders>
            <w:shd w:val="clear" w:color="auto" w:fill="auto"/>
            <w:noWrap/>
            <w:vAlign w:val="bottom"/>
          </w:tcPr>
          <w:p w14:paraId="08B6D52A" w14:textId="20B62BA1" w:rsidR="00E52430" w:rsidRPr="00E52430" w:rsidRDefault="00E52430" w:rsidP="00E52430">
            <w:pPr>
              <w:jc w:val="center"/>
              <w:rPr>
                <w:ins w:id="2957" w:author="Bourque, Ethan" w:date="2024-04-23T10:35:00Z"/>
                <w:rFonts w:ascii="Garamond" w:hAnsi="Garamond" w:cs="Calibri"/>
                <w:color w:val="000000"/>
                <w:sz w:val="22"/>
                <w:szCs w:val="22"/>
                <w:rPrChange w:id="2958" w:author="Bourque, Ethan" w:date="2024-04-23T11:20:00Z">
                  <w:rPr>
                    <w:ins w:id="2959" w:author="Bourque, Ethan" w:date="2024-04-23T10:35:00Z"/>
                    <w:rFonts w:ascii="Calibri" w:hAnsi="Calibri" w:cs="Calibri"/>
                    <w:color w:val="000000"/>
                    <w:sz w:val="22"/>
                    <w:szCs w:val="22"/>
                  </w:rPr>
                </w:rPrChange>
              </w:rPr>
            </w:pPr>
            <w:ins w:id="2960" w:author="Bourque, Ethan" w:date="2024-04-23T10:35:00Z">
              <w:r w:rsidRPr="00E52430">
                <w:rPr>
                  <w:rFonts w:ascii="Garamond" w:hAnsi="Garamond" w:cs="Calibri"/>
                  <w:color w:val="000000"/>
                  <w:sz w:val="22"/>
                  <w:szCs w:val="22"/>
                  <w:rPrChange w:id="2961" w:author="Bourque, Ethan" w:date="2024-04-23T11:20:00Z">
                    <w:rPr>
                      <w:rFonts w:ascii="Calibri" w:hAnsi="Calibri" w:cs="Calibri"/>
                      <w:color w:val="000000"/>
                      <w:sz w:val="22"/>
                      <w:szCs w:val="22"/>
                    </w:rPr>
                  </w:rPrChange>
                </w:rPr>
                <w:t>8:16</w:t>
              </w:r>
            </w:ins>
          </w:p>
        </w:tc>
        <w:tc>
          <w:tcPr>
            <w:tcW w:w="1248" w:type="dxa"/>
            <w:tcBorders>
              <w:top w:val="nil"/>
              <w:left w:val="nil"/>
              <w:bottom w:val="single" w:sz="4" w:space="0" w:color="auto"/>
              <w:right w:val="single" w:sz="4" w:space="0" w:color="auto"/>
            </w:tcBorders>
            <w:shd w:val="clear" w:color="auto" w:fill="auto"/>
            <w:noWrap/>
            <w:vAlign w:val="bottom"/>
          </w:tcPr>
          <w:p w14:paraId="691C5AC9" w14:textId="030AB4B2" w:rsidR="00E52430" w:rsidRPr="00E52430" w:rsidRDefault="00E52430" w:rsidP="00E52430">
            <w:pPr>
              <w:jc w:val="center"/>
              <w:rPr>
                <w:ins w:id="2962" w:author="Bourque, Ethan" w:date="2024-04-23T10:35:00Z"/>
                <w:rFonts w:ascii="Garamond" w:hAnsi="Garamond" w:cs="Calibri"/>
                <w:color w:val="000000"/>
                <w:sz w:val="22"/>
                <w:szCs w:val="22"/>
                <w:rPrChange w:id="2963" w:author="Bourque, Ethan" w:date="2024-04-23T11:20:00Z">
                  <w:rPr>
                    <w:ins w:id="2964" w:author="Bourque, Ethan" w:date="2024-04-23T10:35:00Z"/>
                    <w:rFonts w:ascii="Calibri" w:hAnsi="Calibri" w:cs="Calibri"/>
                    <w:color w:val="000000"/>
                    <w:sz w:val="22"/>
                    <w:szCs w:val="22"/>
                  </w:rPr>
                </w:rPrChange>
              </w:rPr>
            </w:pPr>
            <w:proofErr w:type="spellStart"/>
            <w:ins w:id="2965" w:author="Bourque, Ethan" w:date="2024-04-23T11:19:00Z">
              <w:r w:rsidRPr="00E52430">
                <w:rPr>
                  <w:rFonts w:ascii="Garamond" w:hAnsi="Garamond"/>
                  <w:color w:val="000000"/>
                  <w:sz w:val="22"/>
                  <w:szCs w:val="22"/>
                </w:rPr>
                <w:t>aparvnut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7FD3C980" w14:textId="2E142F46" w:rsidR="00E52430" w:rsidRPr="00E52430" w:rsidRDefault="00E52430" w:rsidP="00E52430">
            <w:pPr>
              <w:jc w:val="center"/>
              <w:rPr>
                <w:ins w:id="2966" w:author="Bourque, Ethan" w:date="2024-04-23T10:35:00Z"/>
                <w:rFonts w:ascii="Garamond" w:hAnsi="Garamond" w:cs="Calibri"/>
                <w:color w:val="000000"/>
                <w:sz w:val="22"/>
                <w:szCs w:val="22"/>
                <w:rPrChange w:id="2967" w:author="Bourque, Ethan" w:date="2024-04-23T11:20:00Z">
                  <w:rPr>
                    <w:ins w:id="2968" w:author="Bourque, Ethan" w:date="2024-04-23T10:35:00Z"/>
                    <w:rFonts w:ascii="Calibri" w:hAnsi="Calibri" w:cs="Calibri"/>
                    <w:color w:val="000000"/>
                    <w:sz w:val="22"/>
                    <w:szCs w:val="22"/>
                  </w:rPr>
                </w:rPrChange>
              </w:rPr>
            </w:pPr>
            <w:ins w:id="2969" w:author="Bourque, Ethan" w:date="2024-04-23T10:35:00Z">
              <w:r w:rsidRPr="00E52430">
                <w:rPr>
                  <w:rFonts w:ascii="Garamond" w:hAnsi="Garamond" w:cs="Calibri"/>
                  <w:color w:val="000000"/>
                  <w:sz w:val="22"/>
                  <w:szCs w:val="22"/>
                  <w:rPrChange w:id="2970" w:author="Bourque, Ethan" w:date="2024-04-23T11:20:00Z">
                    <w:rPr>
                      <w:rFonts w:ascii="Calibri" w:hAnsi="Calibri" w:cs="Calibri"/>
                      <w:color w:val="000000"/>
                      <w:sz w:val="22"/>
                      <w:szCs w:val="22"/>
                    </w:rPr>
                  </w:rPrChange>
                </w:rPr>
                <w:t>10/6/2023</w:t>
              </w:r>
            </w:ins>
          </w:p>
        </w:tc>
        <w:tc>
          <w:tcPr>
            <w:tcW w:w="748" w:type="dxa"/>
            <w:tcBorders>
              <w:top w:val="nil"/>
              <w:left w:val="nil"/>
              <w:bottom w:val="single" w:sz="4" w:space="0" w:color="auto"/>
              <w:right w:val="single" w:sz="4" w:space="0" w:color="auto"/>
            </w:tcBorders>
            <w:shd w:val="clear" w:color="auto" w:fill="auto"/>
            <w:noWrap/>
            <w:vAlign w:val="bottom"/>
          </w:tcPr>
          <w:p w14:paraId="7AE636B2" w14:textId="0E21B516" w:rsidR="00E52430" w:rsidRPr="00E52430" w:rsidRDefault="00E52430" w:rsidP="00E52430">
            <w:pPr>
              <w:jc w:val="center"/>
              <w:rPr>
                <w:ins w:id="2971" w:author="Bourque, Ethan" w:date="2024-04-23T10:35:00Z"/>
                <w:rFonts w:ascii="Garamond" w:hAnsi="Garamond" w:cs="Calibri"/>
                <w:color w:val="000000"/>
                <w:sz w:val="22"/>
                <w:szCs w:val="22"/>
                <w:rPrChange w:id="2972" w:author="Bourque, Ethan" w:date="2024-04-23T11:20:00Z">
                  <w:rPr>
                    <w:ins w:id="2973" w:author="Bourque, Ethan" w:date="2024-04-23T10:35:00Z"/>
                    <w:rFonts w:ascii="Calibri" w:hAnsi="Calibri" w:cs="Calibri"/>
                    <w:color w:val="000000"/>
                    <w:sz w:val="22"/>
                    <w:szCs w:val="22"/>
                  </w:rPr>
                </w:rPrChange>
              </w:rPr>
            </w:pPr>
            <w:ins w:id="2974" w:author="Bourque, Ethan" w:date="2024-04-23T10:35:00Z">
              <w:r w:rsidRPr="00E52430">
                <w:rPr>
                  <w:rFonts w:ascii="Garamond" w:hAnsi="Garamond" w:cs="Calibri"/>
                  <w:color w:val="000000"/>
                  <w:sz w:val="22"/>
                  <w:szCs w:val="22"/>
                  <w:rPrChange w:id="2975" w:author="Bourque, Ethan" w:date="2024-04-23T11:20:00Z">
                    <w:rPr>
                      <w:rFonts w:ascii="Calibri" w:hAnsi="Calibri" w:cs="Calibri"/>
                      <w:color w:val="000000"/>
                      <w:sz w:val="22"/>
                      <w:szCs w:val="22"/>
                    </w:rPr>
                  </w:rPrChange>
                </w:rPr>
                <w:t>10:48</w:t>
              </w:r>
            </w:ins>
          </w:p>
        </w:tc>
      </w:tr>
      <w:tr w:rsidR="00E52430" w14:paraId="068E2857" w14:textId="77777777" w:rsidTr="00E52430">
        <w:trPr>
          <w:trHeight w:val="300"/>
          <w:jc w:val="center"/>
          <w:ins w:id="2976"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1B0E74C7" w14:textId="4D563B8C" w:rsidR="00E52430" w:rsidRPr="00E52430" w:rsidRDefault="00E52430" w:rsidP="00E52430">
            <w:pPr>
              <w:jc w:val="center"/>
              <w:rPr>
                <w:ins w:id="2977" w:author="Bourque, Ethan" w:date="2024-04-23T10:35:00Z"/>
                <w:rFonts w:ascii="Garamond" w:hAnsi="Garamond" w:cs="Calibri"/>
                <w:color w:val="000000"/>
                <w:sz w:val="22"/>
                <w:szCs w:val="22"/>
                <w:rPrChange w:id="2978" w:author="Bourque, Ethan" w:date="2024-04-23T11:20:00Z">
                  <w:rPr>
                    <w:ins w:id="2979" w:author="Bourque, Ethan" w:date="2024-04-23T10:35:00Z"/>
                    <w:rFonts w:ascii="Calibri" w:hAnsi="Calibri" w:cs="Calibri"/>
                    <w:color w:val="000000"/>
                    <w:sz w:val="22"/>
                    <w:szCs w:val="22"/>
                  </w:rPr>
                </w:rPrChange>
              </w:rPr>
            </w:pPr>
            <w:proofErr w:type="spellStart"/>
            <w:ins w:id="2980" w:author="Bourque, Ethan" w:date="2024-04-23T11:19:00Z">
              <w:r w:rsidRPr="00E52430">
                <w:rPr>
                  <w:rFonts w:ascii="Garamond" w:hAnsi="Garamond"/>
                  <w:color w:val="000000"/>
                  <w:sz w:val="22"/>
                  <w:szCs w:val="22"/>
                </w:rPr>
                <w:t>apanhnut</w:t>
              </w:r>
            </w:ins>
            <w:proofErr w:type="spellEnd"/>
          </w:p>
        </w:tc>
        <w:tc>
          <w:tcPr>
            <w:tcW w:w="1382" w:type="dxa"/>
            <w:tcBorders>
              <w:top w:val="nil"/>
              <w:left w:val="nil"/>
              <w:bottom w:val="single" w:sz="4" w:space="0" w:color="auto"/>
              <w:right w:val="single" w:sz="4" w:space="0" w:color="auto"/>
            </w:tcBorders>
            <w:shd w:val="clear" w:color="auto" w:fill="auto"/>
            <w:noWrap/>
            <w:vAlign w:val="bottom"/>
          </w:tcPr>
          <w:p w14:paraId="14A2B011" w14:textId="1D281A5F" w:rsidR="00E52430" w:rsidRPr="00E52430" w:rsidRDefault="00E52430" w:rsidP="00E52430">
            <w:pPr>
              <w:jc w:val="center"/>
              <w:rPr>
                <w:ins w:id="2981" w:author="Bourque, Ethan" w:date="2024-04-23T10:35:00Z"/>
                <w:rFonts w:ascii="Garamond" w:hAnsi="Garamond" w:cs="Calibri"/>
                <w:color w:val="000000"/>
                <w:sz w:val="22"/>
                <w:szCs w:val="22"/>
                <w:rPrChange w:id="2982" w:author="Bourque, Ethan" w:date="2024-04-23T11:20:00Z">
                  <w:rPr>
                    <w:ins w:id="2983" w:author="Bourque, Ethan" w:date="2024-04-23T10:35:00Z"/>
                    <w:rFonts w:ascii="Calibri" w:hAnsi="Calibri" w:cs="Calibri"/>
                    <w:color w:val="000000"/>
                    <w:sz w:val="22"/>
                    <w:szCs w:val="22"/>
                  </w:rPr>
                </w:rPrChange>
              </w:rPr>
            </w:pPr>
            <w:ins w:id="2984" w:author="Bourque, Ethan" w:date="2024-04-23T10:35:00Z">
              <w:r w:rsidRPr="00E52430">
                <w:rPr>
                  <w:rFonts w:ascii="Garamond" w:hAnsi="Garamond" w:cs="Calibri"/>
                  <w:color w:val="000000"/>
                  <w:sz w:val="22"/>
                  <w:szCs w:val="22"/>
                  <w:rPrChange w:id="2985" w:author="Bourque, Ethan" w:date="2024-04-23T11:20:00Z">
                    <w:rPr>
                      <w:rFonts w:ascii="Calibri" w:hAnsi="Calibri" w:cs="Calibri"/>
                      <w:color w:val="000000"/>
                      <w:sz w:val="22"/>
                      <w:szCs w:val="22"/>
                    </w:rPr>
                  </w:rPrChange>
                </w:rPr>
                <w:t>11/7/2023</w:t>
              </w:r>
            </w:ins>
          </w:p>
        </w:tc>
        <w:tc>
          <w:tcPr>
            <w:tcW w:w="734" w:type="dxa"/>
            <w:tcBorders>
              <w:top w:val="nil"/>
              <w:left w:val="nil"/>
              <w:bottom w:val="single" w:sz="4" w:space="0" w:color="auto"/>
              <w:right w:val="single" w:sz="4" w:space="0" w:color="auto"/>
            </w:tcBorders>
            <w:shd w:val="clear" w:color="auto" w:fill="auto"/>
            <w:noWrap/>
            <w:vAlign w:val="bottom"/>
          </w:tcPr>
          <w:p w14:paraId="40493160" w14:textId="5ABC31B8" w:rsidR="00E52430" w:rsidRPr="00E52430" w:rsidRDefault="00E52430" w:rsidP="00E52430">
            <w:pPr>
              <w:jc w:val="center"/>
              <w:rPr>
                <w:ins w:id="2986" w:author="Bourque, Ethan" w:date="2024-04-23T10:35:00Z"/>
                <w:rFonts w:ascii="Garamond" w:hAnsi="Garamond" w:cs="Calibri"/>
                <w:color w:val="000000"/>
                <w:sz w:val="22"/>
                <w:szCs w:val="22"/>
                <w:rPrChange w:id="2987" w:author="Bourque, Ethan" w:date="2024-04-23T11:20:00Z">
                  <w:rPr>
                    <w:ins w:id="2988" w:author="Bourque, Ethan" w:date="2024-04-23T10:35:00Z"/>
                    <w:rFonts w:ascii="Calibri" w:hAnsi="Calibri" w:cs="Calibri"/>
                    <w:color w:val="000000"/>
                    <w:sz w:val="22"/>
                    <w:szCs w:val="22"/>
                  </w:rPr>
                </w:rPrChange>
              </w:rPr>
            </w:pPr>
            <w:ins w:id="2989" w:author="Bourque, Ethan" w:date="2024-04-23T10:35:00Z">
              <w:r w:rsidRPr="00E52430">
                <w:rPr>
                  <w:rFonts w:ascii="Garamond" w:hAnsi="Garamond" w:cs="Calibri"/>
                  <w:color w:val="000000"/>
                  <w:sz w:val="22"/>
                  <w:szCs w:val="22"/>
                  <w:rPrChange w:id="2990" w:author="Bourque, Ethan" w:date="2024-04-23T11:20:00Z">
                    <w:rPr>
                      <w:rFonts w:ascii="Calibri" w:hAnsi="Calibri" w:cs="Calibri"/>
                      <w:color w:val="000000"/>
                      <w:sz w:val="22"/>
                      <w:szCs w:val="22"/>
                    </w:rPr>
                  </w:rPrChange>
                </w:rPr>
                <w:t>10:09</w:t>
              </w:r>
            </w:ins>
          </w:p>
        </w:tc>
        <w:tc>
          <w:tcPr>
            <w:tcW w:w="1143" w:type="dxa"/>
            <w:tcBorders>
              <w:top w:val="nil"/>
              <w:left w:val="nil"/>
              <w:bottom w:val="single" w:sz="4" w:space="0" w:color="auto"/>
              <w:right w:val="single" w:sz="4" w:space="0" w:color="auto"/>
            </w:tcBorders>
            <w:shd w:val="clear" w:color="auto" w:fill="auto"/>
            <w:noWrap/>
            <w:vAlign w:val="bottom"/>
          </w:tcPr>
          <w:p w14:paraId="52F8085D" w14:textId="25FCCB5D" w:rsidR="00E52430" w:rsidRPr="00E52430" w:rsidRDefault="00E52430" w:rsidP="00E52430">
            <w:pPr>
              <w:jc w:val="center"/>
              <w:rPr>
                <w:ins w:id="2991" w:author="Bourque, Ethan" w:date="2024-04-23T10:35:00Z"/>
                <w:rFonts w:ascii="Garamond" w:hAnsi="Garamond" w:cs="Calibri"/>
                <w:color w:val="000000"/>
                <w:sz w:val="22"/>
                <w:szCs w:val="22"/>
                <w:rPrChange w:id="2992" w:author="Bourque, Ethan" w:date="2024-04-23T11:20:00Z">
                  <w:rPr>
                    <w:ins w:id="2993" w:author="Bourque, Ethan" w:date="2024-04-23T10:35:00Z"/>
                    <w:rFonts w:ascii="Calibri" w:hAnsi="Calibri" w:cs="Calibri"/>
                    <w:color w:val="000000"/>
                    <w:sz w:val="22"/>
                    <w:szCs w:val="22"/>
                  </w:rPr>
                </w:rPrChange>
              </w:rPr>
            </w:pPr>
            <w:proofErr w:type="spellStart"/>
            <w:ins w:id="2994" w:author="Bourque, Ethan" w:date="2024-04-23T11:19:00Z">
              <w:r w:rsidRPr="00E52430">
                <w:rPr>
                  <w:rFonts w:ascii="Garamond" w:hAnsi="Garamond"/>
                  <w:color w:val="000000"/>
                  <w:sz w:val="22"/>
                  <w:szCs w:val="22"/>
                </w:rPr>
                <w:t>apapcnut</w:t>
              </w:r>
            </w:ins>
            <w:proofErr w:type="spellEnd"/>
          </w:p>
        </w:tc>
        <w:tc>
          <w:tcPr>
            <w:tcW w:w="1387" w:type="dxa"/>
            <w:tcBorders>
              <w:top w:val="nil"/>
              <w:left w:val="nil"/>
              <w:bottom w:val="single" w:sz="4" w:space="0" w:color="auto"/>
              <w:right w:val="single" w:sz="4" w:space="0" w:color="auto"/>
            </w:tcBorders>
            <w:shd w:val="clear" w:color="auto" w:fill="auto"/>
            <w:noWrap/>
            <w:vAlign w:val="bottom"/>
          </w:tcPr>
          <w:p w14:paraId="1065C57C" w14:textId="61D7F87E" w:rsidR="00E52430" w:rsidRPr="00E52430" w:rsidRDefault="00E52430" w:rsidP="00E52430">
            <w:pPr>
              <w:jc w:val="center"/>
              <w:rPr>
                <w:ins w:id="2995" w:author="Bourque, Ethan" w:date="2024-04-23T10:35:00Z"/>
                <w:rFonts w:ascii="Garamond" w:hAnsi="Garamond" w:cs="Calibri"/>
                <w:color w:val="000000"/>
                <w:sz w:val="22"/>
                <w:szCs w:val="22"/>
                <w:rPrChange w:id="2996" w:author="Bourque, Ethan" w:date="2024-04-23T11:20:00Z">
                  <w:rPr>
                    <w:ins w:id="2997" w:author="Bourque, Ethan" w:date="2024-04-23T10:35:00Z"/>
                    <w:rFonts w:ascii="Calibri" w:hAnsi="Calibri" w:cs="Calibri"/>
                    <w:color w:val="000000"/>
                    <w:sz w:val="22"/>
                    <w:szCs w:val="22"/>
                  </w:rPr>
                </w:rPrChange>
              </w:rPr>
            </w:pPr>
            <w:ins w:id="2998" w:author="Bourque, Ethan" w:date="2024-04-23T10:35:00Z">
              <w:r w:rsidRPr="00E52430">
                <w:rPr>
                  <w:rFonts w:ascii="Garamond" w:hAnsi="Garamond" w:cs="Calibri"/>
                  <w:color w:val="000000"/>
                  <w:sz w:val="22"/>
                  <w:szCs w:val="22"/>
                  <w:rPrChange w:id="2999" w:author="Bourque, Ethan" w:date="2024-04-23T11:20:00Z">
                    <w:rPr>
                      <w:rFonts w:ascii="Calibri" w:hAnsi="Calibri" w:cs="Calibri"/>
                      <w:color w:val="000000"/>
                      <w:sz w:val="22"/>
                      <w:szCs w:val="22"/>
                    </w:rPr>
                  </w:rPrChange>
                </w:rPr>
                <w:t>11/7/2023</w:t>
              </w:r>
            </w:ins>
          </w:p>
        </w:tc>
        <w:tc>
          <w:tcPr>
            <w:tcW w:w="774" w:type="dxa"/>
            <w:tcBorders>
              <w:top w:val="nil"/>
              <w:left w:val="nil"/>
              <w:bottom w:val="single" w:sz="4" w:space="0" w:color="auto"/>
              <w:right w:val="single" w:sz="4" w:space="0" w:color="auto"/>
            </w:tcBorders>
            <w:shd w:val="clear" w:color="auto" w:fill="auto"/>
            <w:noWrap/>
            <w:vAlign w:val="bottom"/>
          </w:tcPr>
          <w:p w14:paraId="2B55D687" w14:textId="77E621E7" w:rsidR="00E52430" w:rsidRPr="00E52430" w:rsidRDefault="00E52430" w:rsidP="00E52430">
            <w:pPr>
              <w:jc w:val="center"/>
              <w:rPr>
                <w:ins w:id="3000" w:author="Bourque, Ethan" w:date="2024-04-23T10:35:00Z"/>
                <w:rFonts w:ascii="Garamond" w:hAnsi="Garamond" w:cs="Calibri"/>
                <w:color w:val="000000"/>
                <w:sz w:val="22"/>
                <w:szCs w:val="22"/>
                <w:rPrChange w:id="3001" w:author="Bourque, Ethan" w:date="2024-04-23T11:20:00Z">
                  <w:rPr>
                    <w:ins w:id="3002" w:author="Bourque, Ethan" w:date="2024-04-23T10:35:00Z"/>
                    <w:rFonts w:ascii="Calibri" w:hAnsi="Calibri" w:cs="Calibri"/>
                    <w:color w:val="000000"/>
                    <w:sz w:val="22"/>
                    <w:szCs w:val="22"/>
                  </w:rPr>
                </w:rPrChange>
              </w:rPr>
            </w:pPr>
            <w:ins w:id="3003" w:author="Bourque, Ethan" w:date="2024-04-23T10:35:00Z">
              <w:r w:rsidRPr="00E52430">
                <w:rPr>
                  <w:rFonts w:ascii="Garamond" w:hAnsi="Garamond" w:cs="Calibri"/>
                  <w:color w:val="000000"/>
                  <w:sz w:val="22"/>
                  <w:szCs w:val="22"/>
                  <w:rPrChange w:id="3004" w:author="Bourque, Ethan" w:date="2024-04-23T11:20:00Z">
                    <w:rPr>
                      <w:rFonts w:ascii="Calibri" w:hAnsi="Calibri" w:cs="Calibri"/>
                      <w:color w:val="000000"/>
                      <w:sz w:val="22"/>
                      <w:szCs w:val="22"/>
                    </w:rPr>
                  </w:rPrChange>
                </w:rPr>
                <w:t>10:53</w:t>
              </w:r>
            </w:ins>
          </w:p>
        </w:tc>
        <w:tc>
          <w:tcPr>
            <w:tcW w:w="1248" w:type="dxa"/>
            <w:tcBorders>
              <w:top w:val="nil"/>
              <w:left w:val="nil"/>
              <w:bottom w:val="single" w:sz="4" w:space="0" w:color="auto"/>
              <w:right w:val="single" w:sz="4" w:space="0" w:color="auto"/>
            </w:tcBorders>
            <w:shd w:val="clear" w:color="auto" w:fill="auto"/>
            <w:noWrap/>
            <w:vAlign w:val="bottom"/>
          </w:tcPr>
          <w:p w14:paraId="1713C087" w14:textId="651C9F92" w:rsidR="00E52430" w:rsidRPr="00E52430" w:rsidRDefault="00E52430" w:rsidP="00E52430">
            <w:pPr>
              <w:jc w:val="center"/>
              <w:rPr>
                <w:ins w:id="3005" w:author="Bourque, Ethan" w:date="2024-04-23T10:35:00Z"/>
                <w:rFonts w:ascii="Garamond" w:hAnsi="Garamond" w:cs="Calibri"/>
                <w:color w:val="000000"/>
                <w:sz w:val="22"/>
                <w:szCs w:val="22"/>
                <w:rPrChange w:id="3006" w:author="Bourque, Ethan" w:date="2024-04-23T11:20:00Z">
                  <w:rPr>
                    <w:ins w:id="3007" w:author="Bourque, Ethan" w:date="2024-04-23T10:35:00Z"/>
                    <w:rFonts w:ascii="Calibri" w:hAnsi="Calibri" w:cs="Calibri"/>
                    <w:color w:val="000000"/>
                    <w:sz w:val="22"/>
                    <w:szCs w:val="22"/>
                  </w:rPr>
                </w:rPrChange>
              </w:rPr>
            </w:pPr>
            <w:proofErr w:type="spellStart"/>
            <w:ins w:id="3008" w:author="Bourque, Ethan" w:date="2024-04-23T11:19:00Z">
              <w:r w:rsidRPr="00E52430">
                <w:rPr>
                  <w:rFonts w:ascii="Garamond" w:hAnsi="Garamond"/>
                  <w:color w:val="000000"/>
                  <w:sz w:val="22"/>
                  <w:szCs w:val="22"/>
                </w:rPr>
                <w:t>aparvnut</w:t>
              </w:r>
            </w:ins>
            <w:proofErr w:type="spellEnd"/>
          </w:p>
        </w:tc>
        <w:tc>
          <w:tcPr>
            <w:tcW w:w="1400" w:type="dxa"/>
            <w:tcBorders>
              <w:top w:val="nil"/>
              <w:left w:val="nil"/>
              <w:bottom w:val="single" w:sz="4" w:space="0" w:color="auto"/>
              <w:right w:val="single" w:sz="4" w:space="0" w:color="auto"/>
            </w:tcBorders>
            <w:shd w:val="clear" w:color="auto" w:fill="auto"/>
            <w:noWrap/>
            <w:vAlign w:val="bottom"/>
          </w:tcPr>
          <w:p w14:paraId="6BCDB975" w14:textId="3A06B7F2" w:rsidR="00E52430" w:rsidRPr="00E52430" w:rsidRDefault="00E52430" w:rsidP="00E52430">
            <w:pPr>
              <w:jc w:val="center"/>
              <w:rPr>
                <w:ins w:id="3009" w:author="Bourque, Ethan" w:date="2024-04-23T10:35:00Z"/>
                <w:rFonts w:ascii="Garamond" w:hAnsi="Garamond" w:cs="Calibri"/>
                <w:color w:val="000000"/>
                <w:sz w:val="22"/>
                <w:szCs w:val="22"/>
                <w:rPrChange w:id="3010" w:author="Bourque, Ethan" w:date="2024-04-23T11:20:00Z">
                  <w:rPr>
                    <w:ins w:id="3011" w:author="Bourque, Ethan" w:date="2024-04-23T10:35:00Z"/>
                    <w:rFonts w:ascii="Calibri" w:hAnsi="Calibri" w:cs="Calibri"/>
                    <w:color w:val="000000"/>
                    <w:sz w:val="22"/>
                    <w:szCs w:val="22"/>
                  </w:rPr>
                </w:rPrChange>
              </w:rPr>
            </w:pPr>
            <w:ins w:id="3012" w:author="Bourque, Ethan" w:date="2024-04-23T10:35:00Z">
              <w:r w:rsidRPr="00E52430">
                <w:rPr>
                  <w:rFonts w:ascii="Garamond" w:hAnsi="Garamond" w:cs="Calibri"/>
                  <w:color w:val="000000"/>
                  <w:sz w:val="22"/>
                  <w:szCs w:val="22"/>
                  <w:rPrChange w:id="3013" w:author="Bourque, Ethan" w:date="2024-04-23T11:20:00Z">
                    <w:rPr>
                      <w:rFonts w:ascii="Calibri" w:hAnsi="Calibri" w:cs="Calibri"/>
                      <w:color w:val="000000"/>
                      <w:sz w:val="22"/>
                      <w:szCs w:val="22"/>
                    </w:rPr>
                  </w:rPrChange>
                </w:rPr>
                <w:t>11/7/2023</w:t>
              </w:r>
            </w:ins>
          </w:p>
        </w:tc>
        <w:tc>
          <w:tcPr>
            <w:tcW w:w="748" w:type="dxa"/>
            <w:tcBorders>
              <w:top w:val="nil"/>
              <w:left w:val="nil"/>
              <w:bottom w:val="single" w:sz="4" w:space="0" w:color="auto"/>
              <w:right w:val="single" w:sz="4" w:space="0" w:color="auto"/>
            </w:tcBorders>
            <w:shd w:val="clear" w:color="auto" w:fill="auto"/>
            <w:noWrap/>
            <w:vAlign w:val="bottom"/>
          </w:tcPr>
          <w:p w14:paraId="4E50A31B" w14:textId="4FF88097" w:rsidR="00E52430" w:rsidRPr="00E52430" w:rsidRDefault="00E52430" w:rsidP="00E52430">
            <w:pPr>
              <w:jc w:val="center"/>
              <w:rPr>
                <w:ins w:id="3014" w:author="Bourque, Ethan" w:date="2024-04-23T10:35:00Z"/>
                <w:rFonts w:ascii="Garamond" w:hAnsi="Garamond" w:cs="Calibri"/>
                <w:color w:val="000000"/>
                <w:sz w:val="22"/>
                <w:szCs w:val="22"/>
                <w:rPrChange w:id="3015" w:author="Bourque, Ethan" w:date="2024-04-23T11:20:00Z">
                  <w:rPr>
                    <w:ins w:id="3016" w:author="Bourque, Ethan" w:date="2024-04-23T10:35:00Z"/>
                    <w:rFonts w:ascii="Calibri" w:hAnsi="Calibri" w:cs="Calibri"/>
                    <w:color w:val="000000"/>
                    <w:sz w:val="22"/>
                    <w:szCs w:val="22"/>
                  </w:rPr>
                </w:rPrChange>
              </w:rPr>
            </w:pPr>
            <w:ins w:id="3017" w:author="Bourque, Ethan" w:date="2024-04-23T10:35:00Z">
              <w:r w:rsidRPr="00E52430">
                <w:rPr>
                  <w:rFonts w:ascii="Garamond" w:hAnsi="Garamond" w:cs="Calibri"/>
                  <w:color w:val="000000"/>
                  <w:sz w:val="22"/>
                  <w:szCs w:val="22"/>
                  <w:rPrChange w:id="3018" w:author="Bourque, Ethan" w:date="2024-04-23T11:20:00Z">
                    <w:rPr>
                      <w:rFonts w:ascii="Calibri" w:hAnsi="Calibri" w:cs="Calibri"/>
                      <w:color w:val="000000"/>
                      <w:sz w:val="22"/>
                      <w:szCs w:val="22"/>
                    </w:rPr>
                  </w:rPrChange>
                </w:rPr>
                <w:t>13:05</w:t>
              </w:r>
            </w:ins>
          </w:p>
        </w:tc>
      </w:tr>
      <w:tr w:rsidR="00E52430" w14:paraId="01F8D9E2" w14:textId="77777777" w:rsidTr="00E52430">
        <w:trPr>
          <w:trHeight w:val="300"/>
          <w:jc w:val="center"/>
          <w:ins w:id="3019" w:author="Bourque, Ethan" w:date="2024-04-23T10:35:00Z"/>
        </w:trPr>
        <w:tc>
          <w:tcPr>
            <w:tcW w:w="1110" w:type="dxa"/>
            <w:tcBorders>
              <w:top w:val="nil"/>
              <w:left w:val="single" w:sz="4" w:space="0" w:color="auto"/>
              <w:bottom w:val="single" w:sz="4" w:space="0" w:color="auto"/>
              <w:right w:val="single" w:sz="4" w:space="0" w:color="auto"/>
            </w:tcBorders>
            <w:shd w:val="clear" w:color="auto" w:fill="auto"/>
            <w:noWrap/>
            <w:vAlign w:val="bottom"/>
          </w:tcPr>
          <w:p w14:paraId="16AE49CE" w14:textId="61B483A4" w:rsidR="00E52430" w:rsidRPr="00E52430" w:rsidRDefault="00E52430" w:rsidP="00E52430">
            <w:pPr>
              <w:jc w:val="center"/>
              <w:rPr>
                <w:ins w:id="3020" w:author="Bourque, Ethan" w:date="2024-04-23T10:35:00Z"/>
                <w:rFonts w:ascii="Garamond" w:hAnsi="Garamond" w:cs="Calibri"/>
                <w:color w:val="000000"/>
                <w:sz w:val="22"/>
                <w:szCs w:val="22"/>
                <w:rPrChange w:id="3021" w:author="Bourque, Ethan" w:date="2024-04-23T11:20:00Z">
                  <w:rPr>
                    <w:ins w:id="3022" w:author="Bourque, Ethan" w:date="2024-04-23T10:35:00Z"/>
                    <w:rFonts w:ascii="Calibri" w:hAnsi="Calibri" w:cs="Calibri"/>
                    <w:color w:val="000000"/>
                    <w:sz w:val="22"/>
                    <w:szCs w:val="22"/>
                  </w:rPr>
                </w:rPrChange>
              </w:rPr>
            </w:pPr>
            <w:proofErr w:type="spellStart"/>
            <w:ins w:id="3023" w:author="Bourque, Ethan" w:date="2024-04-23T11:19:00Z">
              <w:r w:rsidRPr="00E52430">
                <w:rPr>
                  <w:rFonts w:ascii="Garamond" w:hAnsi="Garamond"/>
                  <w:color w:val="000000"/>
                  <w:sz w:val="22"/>
                  <w:szCs w:val="22"/>
                </w:rPr>
                <w:t>apanhnut</w:t>
              </w:r>
              <w:proofErr w:type="spellEnd"/>
              <w:r w:rsidRPr="00E52430">
                <w:rPr>
                  <w:rFonts w:ascii="Garamond" w:hAnsi="Garamond"/>
                  <w:color w:val="000000"/>
                  <w:sz w:val="22"/>
                  <w:szCs w:val="22"/>
                </w:rPr>
                <w:t>*</w:t>
              </w:r>
            </w:ins>
          </w:p>
        </w:tc>
        <w:tc>
          <w:tcPr>
            <w:tcW w:w="1382" w:type="dxa"/>
            <w:tcBorders>
              <w:top w:val="nil"/>
              <w:left w:val="nil"/>
              <w:bottom w:val="single" w:sz="4" w:space="0" w:color="auto"/>
              <w:right w:val="single" w:sz="4" w:space="0" w:color="auto"/>
            </w:tcBorders>
            <w:shd w:val="clear" w:color="auto" w:fill="auto"/>
            <w:noWrap/>
            <w:vAlign w:val="bottom"/>
          </w:tcPr>
          <w:p w14:paraId="37522027" w14:textId="6BFB99A5" w:rsidR="00E52430" w:rsidRPr="00E52430" w:rsidRDefault="00E52430" w:rsidP="00E52430">
            <w:pPr>
              <w:jc w:val="center"/>
              <w:rPr>
                <w:ins w:id="3024" w:author="Bourque, Ethan" w:date="2024-04-23T10:35:00Z"/>
                <w:rFonts w:ascii="Garamond" w:hAnsi="Garamond" w:cs="Calibri"/>
                <w:color w:val="000000"/>
                <w:sz w:val="22"/>
                <w:szCs w:val="22"/>
                <w:rPrChange w:id="3025" w:author="Bourque, Ethan" w:date="2024-04-23T11:20:00Z">
                  <w:rPr>
                    <w:ins w:id="3026" w:author="Bourque, Ethan" w:date="2024-04-23T10:35:00Z"/>
                    <w:rFonts w:ascii="Calibri" w:hAnsi="Calibri" w:cs="Calibri"/>
                    <w:color w:val="000000"/>
                    <w:sz w:val="22"/>
                    <w:szCs w:val="22"/>
                  </w:rPr>
                </w:rPrChange>
              </w:rPr>
            </w:pPr>
            <w:ins w:id="3027" w:author="Bourque, Ethan" w:date="2024-04-23T10:35:00Z">
              <w:r w:rsidRPr="00E52430">
                <w:rPr>
                  <w:rFonts w:ascii="Garamond" w:hAnsi="Garamond" w:cs="Calibri"/>
                  <w:color w:val="000000"/>
                  <w:sz w:val="22"/>
                  <w:szCs w:val="22"/>
                  <w:rPrChange w:id="3028" w:author="Bourque, Ethan" w:date="2024-04-23T11:20:00Z">
                    <w:rPr>
                      <w:rFonts w:ascii="Calibri" w:hAnsi="Calibri" w:cs="Calibri"/>
                      <w:color w:val="000000"/>
                      <w:sz w:val="22"/>
                      <w:szCs w:val="22"/>
                    </w:rPr>
                  </w:rPrChange>
                </w:rPr>
                <w:t>12/18/2023</w:t>
              </w:r>
            </w:ins>
          </w:p>
        </w:tc>
        <w:tc>
          <w:tcPr>
            <w:tcW w:w="734" w:type="dxa"/>
            <w:tcBorders>
              <w:top w:val="nil"/>
              <w:left w:val="nil"/>
              <w:bottom w:val="single" w:sz="4" w:space="0" w:color="auto"/>
              <w:right w:val="single" w:sz="4" w:space="0" w:color="auto"/>
            </w:tcBorders>
            <w:shd w:val="clear" w:color="auto" w:fill="auto"/>
            <w:noWrap/>
            <w:vAlign w:val="bottom"/>
          </w:tcPr>
          <w:p w14:paraId="64A85A79" w14:textId="4102AED7" w:rsidR="00E52430" w:rsidRPr="00E52430" w:rsidRDefault="00E52430" w:rsidP="00E52430">
            <w:pPr>
              <w:jc w:val="center"/>
              <w:rPr>
                <w:ins w:id="3029" w:author="Bourque, Ethan" w:date="2024-04-23T10:35:00Z"/>
                <w:rFonts w:ascii="Garamond" w:hAnsi="Garamond" w:cs="Calibri"/>
                <w:color w:val="000000"/>
                <w:sz w:val="22"/>
                <w:szCs w:val="22"/>
                <w:rPrChange w:id="3030" w:author="Bourque, Ethan" w:date="2024-04-23T11:20:00Z">
                  <w:rPr>
                    <w:ins w:id="3031" w:author="Bourque, Ethan" w:date="2024-04-23T10:35:00Z"/>
                    <w:rFonts w:ascii="Calibri" w:hAnsi="Calibri" w:cs="Calibri"/>
                    <w:color w:val="000000"/>
                    <w:sz w:val="22"/>
                    <w:szCs w:val="22"/>
                  </w:rPr>
                </w:rPrChange>
              </w:rPr>
            </w:pPr>
            <w:ins w:id="3032" w:author="Bourque, Ethan" w:date="2024-04-23T10:35:00Z">
              <w:r w:rsidRPr="00E52430">
                <w:rPr>
                  <w:rFonts w:ascii="Garamond" w:hAnsi="Garamond" w:cs="Calibri"/>
                  <w:color w:val="000000"/>
                  <w:sz w:val="22"/>
                  <w:szCs w:val="22"/>
                  <w:rPrChange w:id="3033" w:author="Bourque, Ethan" w:date="2024-04-23T11:20:00Z">
                    <w:rPr>
                      <w:rFonts w:ascii="Calibri" w:hAnsi="Calibri" w:cs="Calibri"/>
                      <w:color w:val="000000"/>
                      <w:sz w:val="22"/>
                      <w:szCs w:val="22"/>
                    </w:rPr>
                  </w:rPrChange>
                </w:rPr>
                <w:t>10:40</w:t>
              </w:r>
            </w:ins>
          </w:p>
        </w:tc>
        <w:tc>
          <w:tcPr>
            <w:tcW w:w="1143" w:type="dxa"/>
            <w:tcBorders>
              <w:top w:val="nil"/>
              <w:left w:val="nil"/>
              <w:bottom w:val="single" w:sz="4" w:space="0" w:color="auto"/>
              <w:right w:val="single" w:sz="4" w:space="0" w:color="auto"/>
            </w:tcBorders>
            <w:shd w:val="clear" w:color="auto" w:fill="auto"/>
            <w:noWrap/>
            <w:vAlign w:val="bottom"/>
          </w:tcPr>
          <w:p w14:paraId="29A3B9C9" w14:textId="52E02F8B" w:rsidR="00E52430" w:rsidRPr="00E52430" w:rsidRDefault="00E52430" w:rsidP="00E52430">
            <w:pPr>
              <w:jc w:val="center"/>
              <w:rPr>
                <w:ins w:id="3034" w:author="Bourque, Ethan" w:date="2024-04-23T10:35:00Z"/>
                <w:rFonts w:ascii="Garamond" w:hAnsi="Garamond" w:cs="Calibri"/>
                <w:color w:val="000000"/>
                <w:sz w:val="22"/>
                <w:szCs w:val="22"/>
                <w:rPrChange w:id="3035" w:author="Bourque, Ethan" w:date="2024-04-23T11:20:00Z">
                  <w:rPr>
                    <w:ins w:id="3036" w:author="Bourque, Ethan" w:date="2024-04-23T10:35:00Z"/>
                    <w:rFonts w:ascii="Calibri" w:hAnsi="Calibri" w:cs="Calibri"/>
                    <w:color w:val="000000"/>
                    <w:sz w:val="22"/>
                    <w:szCs w:val="22"/>
                  </w:rPr>
                </w:rPrChange>
              </w:rPr>
            </w:pPr>
            <w:proofErr w:type="spellStart"/>
            <w:ins w:id="3037" w:author="Bourque, Ethan" w:date="2024-04-23T11:19:00Z">
              <w:r w:rsidRPr="00E52430">
                <w:rPr>
                  <w:rFonts w:ascii="Garamond" w:hAnsi="Garamond"/>
                  <w:color w:val="000000"/>
                  <w:sz w:val="22"/>
                  <w:szCs w:val="22"/>
                </w:rPr>
                <w:t>apapcnut</w:t>
              </w:r>
              <w:proofErr w:type="spellEnd"/>
              <w:r w:rsidRPr="00E52430">
                <w:rPr>
                  <w:rFonts w:ascii="Garamond" w:hAnsi="Garamond"/>
                  <w:color w:val="000000"/>
                  <w:sz w:val="22"/>
                  <w:szCs w:val="22"/>
                </w:rPr>
                <w:t>*</w:t>
              </w:r>
            </w:ins>
          </w:p>
        </w:tc>
        <w:tc>
          <w:tcPr>
            <w:tcW w:w="1387" w:type="dxa"/>
            <w:tcBorders>
              <w:top w:val="nil"/>
              <w:left w:val="nil"/>
              <w:bottom w:val="single" w:sz="4" w:space="0" w:color="auto"/>
              <w:right w:val="single" w:sz="4" w:space="0" w:color="auto"/>
            </w:tcBorders>
            <w:shd w:val="clear" w:color="auto" w:fill="auto"/>
            <w:noWrap/>
            <w:vAlign w:val="bottom"/>
          </w:tcPr>
          <w:p w14:paraId="091B2818" w14:textId="3CAAF4F8" w:rsidR="00E52430" w:rsidRPr="00E52430" w:rsidRDefault="00E52430" w:rsidP="00E52430">
            <w:pPr>
              <w:jc w:val="center"/>
              <w:rPr>
                <w:ins w:id="3038" w:author="Bourque, Ethan" w:date="2024-04-23T10:35:00Z"/>
                <w:rFonts w:ascii="Garamond" w:hAnsi="Garamond" w:cs="Calibri"/>
                <w:color w:val="000000"/>
                <w:sz w:val="22"/>
                <w:szCs w:val="22"/>
                <w:rPrChange w:id="3039" w:author="Bourque, Ethan" w:date="2024-04-23T11:20:00Z">
                  <w:rPr>
                    <w:ins w:id="3040" w:author="Bourque, Ethan" w:date="2024-04-23T10:35:00Z"/>
                    <w:rFonts w:ascii="Calibri" w:hAnsi="Calibri" w:cs="Calibri"/>
                    <w:color w:val="000000"/>
                    <w:sz w:val="22"/>
                    <w:szCs w:val="22"/>
                  </w:rPr>
                </w:rPrChange>
              </w:rPr>
            </w:pPr>
            <w:ins w:id="3041" w:author="Bourque, Ethan" w:date="2024-04-23T10:35:00Z">
              <w:r w:rsidRPr="00E52430">
                <w:rPr>
                  <w:rFonts w:ascii="Garamond" w:hAnsi="Garamond" w:cs="Calibri"/>
                  <w:color w:val="000000"/>
                  <w:sz w:val="22"/>
                  <w:szCs w:val="22"/>
                  <w:rPrChange w:id="3042" w:author="Bourque, Ethan" w:date="2024-04-23T11:20:00Z">
                    <w:rPr>
                      <w:rFonts w:ascii="Calibri" w:hAnsi="Calibri" w:cs="Calibri"/>
                      <w:color w:val="000000"/>
                      <w:sz w:val="22"/>
                      <w:szCs w:val="22"/>
                    </w:rPr>
                  </w:rPrChange>
                </w:rPr>
                <w:t>12/18/2023</w:t>
              </w:r>
            </w:ins>
          </w:p>
        </w:tc>
        <w:tc>
          <w:tcPr>
            <w:tcW w:w="774" w:type="dxa"/>
            <w:tcBorders>
              <w:top w:val="nil"/>
              <w:left w:val="nil"/>
              <w:bottom w:val="single" w:sz="4" w:space="0" w:color="auto"/>
              <w:right w:val="single" w:sz="4" w:space="0" w:color="auto"/>
            </w:tcBorders>
            <w:shd w:val="clear" w:color="auto" w:fill="auto"/>
            <w:noWrap/>
            <w:vAlign w:val="bottom"/>
          </w:tcPr>
          <w:p w14:paraId="71DDCC8D" w14:textId="4B2304E7" w:rsidR="00E52430" w:rsidRPr="00E52430" w:rsidRDefault="00E52430" w:rsidP="00E52430">
            <w:pPr>
              <w:jc w:val="center"/>
              <w:rPr>
                <w:ins w:id="3043" w:author="Bourque, Ethan" w:date="2024-04-23T10:35:00Z"/>
                <w:rFonts w:ascii="Garamond" w:hAnsi="Garamond" w:cs="Calibri"/>
                <w:color w:val="000000"/>
                <w:sz w:val="22"/>
                <w:szCs w:val="22"/>
                <w:rPrChange w:id="3044" w:author="Bourque, Ethan" w:date="2024-04-23T11:20:00Z">
                  <w:rPr>
                    <w:ins w:id="3045" w:author="Bourque, Ethan" w:date="2024-04-23T10:35:00Z"/>
                    <w:rFonts w:ascii="Calibri" w:hAnsi="Calibri" w:cs="Calibri"/>
                    <w:color w:val="000000"/>
                    <w:sz w:val="22"/>
                    <w:szCs w:val="22"/>
                  </w:rPr>
                </w:rPrChange>
              </w:rPr>
            </w:pPr>
            <w:ins w:id="3046" w:author="Bourque, Ethan" w:date="2024-04-23T10:35:00Z">
              <w:r w:rsidRPr="00E52430">
                <w:rPr>
                  <w:rFonts w:ascii="Garamond" w:hAnsi="Garamond" w:cs="Calibri"/>
                  <w:color w:val="000000"/>
                  <w:sz w:val="22"/>
                  <w:szCs w:val="22"/>
                  <w:rPrChange w:id="3047" w:author="Bourque, Ethan" w:date="2024-04-23T11:20:00Z">
                    <w:rPr>
                      <w:rFonts w:ascii="Calibri" w:hAnsi="Calibri" w:cs="Calibri"/>
                      <w:color w:val="000000"/>
                      <w:sz w:val="22"/>
                      <w:szCs w:val="22"/>
                    </w:rPr>
                  </w:rPrChange>
                </w:rPr>
                <w:t>10:32</w:t>
              </w:r>
            </w:ins>
          </w:p>
        </w:tc>
        <w:tc>
          <w:tcPr>
            <w:tcW w:w="1248" w:type="dxa"/>
            <w:tcBorders>
              <w:top w:val="nil"/>
              <w:left w:val="nil"/>
              <w:bottom w:val="single" w:sz="4" w:space="0" w:color="auto"/>
              <w:right w:val="single" w:sz="4" w:space="0" w:color="auto"/>
            </w:tcBorders>
            <w:shd w:val="clear" w:color="auto" w:fill="auto"/>
            <w:noWrap/>
            <w:vAlign w:val="bottom"/>
          </w:tcPr>
          <w:p w14:paraId="64FD2106" w14:textId="495737F4" w:rsidR="00E52430" w:rsidRPr="00E52430" w:rsidRDefault="00E52430" w:rsidP="00E52430">
            <w:pPr>
              <w:jc w:val="center"/>
              <w:rPr>
                <w:ins w:id="3048" w:author="Bourque, Ethan" w:date="2024-04-23T10:35:00Z"/>
                <w:rFonts w:ascii="Garamond" w:hAnsi="Garamond" w:cs="Calibri"/>
                <w:color w:val="000000"/>
                <w:sz w:val="22"/>
                <w:szCs w:val="22"/>
                <w:rPrChange w:id="3049" w:author="Bourque, Ethan" w:date="2024-04-23T11:20:00Z">
                  <w:rPr>
                    <w:ins w:id="3050" w:author="Bourque, Ethan" w:date="2024-04-23T10:35:00Z"/>
                    <w:rFonts w:ascii="Calibri" w:hAnsi="Calibri" w:cs="Calibri"/>
                    <w:color w:val="000000"/>
                    <w:sz w:val="22"/>
                    <w:szCs w:val="22"/>
                  </w:rPr>
                </w:rPrChange>
              </w:rPr>
            </w:pPr>
            <w:proofErr w:type="spellStart"/>
            <w:ins w:id="3051" w:author="Bourque, Ethan" w:date="2024-04-23T11:19:00Z">
              <w:r w:rsidRPr="00E52430">
                <w:rPr>
                  <w:rFonts w:ascii="Garamond" w:hAnsi="Garamond"/>
                  <w:color w:val="000000"/>
                  <w:sz w:val="22"/>
                  <w:szCs w:val="22"/>
                </w:rPr>
                <w:t>aparvnut</w:t>
              </w:r>
              <w:proofErr w:type="spellEnd"/>
              <w:r w:rsidRPr="00E52430">
                <w:rPr>
                  <w:rFonts w:ascii="Garamond" w:hAnsi="Garamond"/>
                  <w:color w:val="000000"/>
                  <w:sz w:val="22"/>
                  <w:szCs w:val="22"/>
                </w:rPr>
                <w:t>*</w:t>
              </w:r>
            </w:ins>
          </w:p>
        </w:tc>
        <w:tc>
          <w:tcPr>
            <w:tcW w:w="1400" w:type="dxa"/>
            <w:tcBorders>
              <w:top w:val="nil"/>
              <w:left w:val="nil"/>
              <w:bottom w:val="single" w:sz="4" w:space="0" w:color="auto"/>
              <w:right w:val="single" w:sz="4" w:space="0" w:color="auto"/>
            </w:tcBorders>
            <w:shd w:val="clear" w:color="auto" w:fill="auto"/>
            <w:noWrap/>
            <w:vAlign w:val="bottom"/>
          </w:tcPr>
          <w:p w14:paraId="5DE8E148" w14:textId="07A3A334" w:rsidR="00E52430" w:rsidRPr="00E52430" w:rsidRDefault="00E52430" w:rsidP="00E52430">
            <w:pPr>
              <w:jc w:val="center"/>
              <w:rPr>
                <w:ins w:id="3052" w:author="Bourque, Ethan" w:date="2024-04-23T10:35:00Z"/>
                <w:rFonts w:ascii="Garamond" w:hAnsi="Garamond" w:cs="Calibri"/>
                <w:color w:val="000000"/>
                <w:sz w:val="22"/>
                <w:szCs w:val="22"/>
                <w:rPrChange w:id="3053" w:author="Bourque, Ethan" w:date="2024-04-23T11:20:00Z">
                  <w:rPr>
                    <w:ins w:id="3054" w:author="Bourque, Ethan" w:date="2024-04-23T10:35:00Z"/>
                    <w:rFonts w:ascii="Calibri" w:hAnsi="Calibri" w:cs="Calibri"/>
                    <w:color w:val="000000"/>
                    <w:sz w:val="22"/>
                    <w:szCs w:val="22"/>
                  </w:rPr>
                </w:rPrChange>
              </w:rPr>
            </w:pPr>
            <w:ins w:id="3055" w:author="Bourque, Ethan" w:date="2024-04-23T10:35:00Z">
              <w:r w:rsidRPr="00E52430">
                <w:rPr>
                  <w:rFonts w:ascii="Garamond" w:hAnsi="Garamond" w:cs="Calibri"/>
                  <w:color w:val="000000"/>
                  <w:sz w:val="22"/>
                  <w:szCs w:val="22"/>
                  <w:rPrChange w:id="3056" w:author="Bourque, Ethan" w:date="2024-04-23T11:20:00Z">
                    <w:rPr>
                      <w:rFonts w:ascii="Calibri" w:hAnsi="Calibri" w:cs="Calibri"/>
                      <w:color w:val="000000"/>
                      <w:sz w:val="22"/>
                      <w:szCs w:val="22"/>
                    </w:rPr>
                  </w:rPrChange>
                </w:rPr>
                <w:t>12/18/2023</w:t>
              </w:r>
            </w:ins>
          </w:p>
        </w:tc>
        <w:tc>
          <w:tcPr>
            <w:tcW w:w="748" w:type="dxa"/>
            <w:tcBorders>
              <w:top w:val="nil"/>
              <w:left w:val="nil"/>
              <w:bottom w:val="single" w:sz="4" w:space="0" w:color="auto"/>
              <w:right w:val="single" w:sz="4" w:space="0" w:color="auto"/>
            </w:tcBorders>
            <w:shd w:val="clear" w:color="auto" w:fill="auto"/>
            <w:noWrap/>
            <w:vAlign w:val="bottom"/>
          </w:tcPr>
          <w:p w14:paraId="4A177BE5" w14:textId="6A0F71ED" w:rsidR="00E52430" w:rsidRPr="00E52430" w:rsidRDefault="00E52430" w:rsidP="00E52430">
            <w:pPr>
              <w:jc w:val="center"/>
              <w:rPr>
                <w:ins w:id="3057" w:author="Bourque, Ethan" w:date="2024-04-23T10:35:00Z"/>
                <w:rFonts w:ascii="Garamond" w:hAnsi="Garamond" w:cs="Calibri"/>
                <w:color w:val="000000"/>
                <w:sz w:val="22"/>
                <w:szCs w:val="22"/>
                <w:rPrChange w:id="3058" w:author="Bourque, Ethan" w:date="2024-04-23T11:20:00Z">
                  <w:rPr>
                    <w:ins w:id="3059" w:author="Bourque, Ethan" w:date="2024-04-23T10:35:00Z"/>
                    <w:rFonts w:ascii="Calibri" w:hAnsi="Calibri" w:cs="Calibri"/>
                    <w:color w:val="000000"/>
                    <w:sz w:val="22"/>
                    <w:szCs w:val="22"/>
                  </w:rPr>
                </w:rPrChange>
              </w:rPr>
            </w:pPr>
            <w:ins w:id="3060" w:author="Bourque, Ethan" w:date="2024-04-23T10:35:00Z">
              <w:r w:rsidRPr="00E52430">
                <w:rPr>
                  <w:rFonts w:ascii="Garamond" w:hAnsi="Garamond" w:cs="Calibri"/>
                  <w:color w:val="000000"/>
                  <w:sz w:val="22"/>
                  <w:szCs w:val="22"/>
                  <w:rPrChange w:id="3061" w:author="Bourque, Ethan" w:date="2024-04-23T11:20:00Z">
                    <w:rPr>
                      <w:rFonts w:ascii="Calibri" w:hAnsi="Calibri" w:cs="Calibri"/>
                      <w:color w:val="000000"/>
                      <w:sz w:val="22"/>
                      <w:szCs w:val="22"/>
                    </w:rPr>
                  </w:rPrChange>
                </w:rPr>
                <w:t>12:18</w:t>
              </w:r>
            </w:ins>
          </w:p>
        </w:tc>
      </w:tr>
    </w:tbl>
    <w:p w14:paraId="1D146A3C" w14:textId="77777777" w:rsidR="003E440C" w:rsidRDefault="003E440C" w:rsidP="009E11B0">
      <w:pPr>
        <w:ind w:left="720" w:right="720"/>
        <w:jc w:val="both"/>
        <w:rPr>
          <w:ins w:id="3062" w:author="Bourque, Ethan" w:date="2024-04-23T10:36:00Z"/>
          <w:rFonts w:ascii="Garamond" w:hAnsi="Garamond"/>
          <w:sz w:val="22"/>
          <w:szCs w:val="22"/>
        </w:rPr>
      </w:pPr>
    </w:p>
    <w:tbl>
      <w:tblPr>
        <w:tblW w:w="6775" w:type="dxa"/>
        <w:jc w:val="center"/>
        <w:tblLook w:val="04A0" w:firstRow="1" w:lastRow="0" w:firstColumn="1" w:lastColumn="0" w:noHBand="0" w:noVBand="1"/>
      </w:tblPr>
      <w:tblGrid>
        <w:gridCol w:w="1136"/>
        <w:gridCol w:w="1320"/>
        <w:gridCol w:w="960"/>
        <w:gridCol w:w="1145"/>
        <w:gridCol w:w="1278"/>
        <w:gridCol w:w="960"/>
      </w:tblGrid>
      <w:tr w:rsidR="003E440C" w:rsidRPr="003E440C" w14:paraId="2F39828A" w14:textId="77777777" w:rsidTr="003E440C">
        <w:trPr>
          <w:trHeight w:val="300"/>
          <w:jc w:val="center"/>
          <w:ins w:id="3063" w:author="Bourque, Ethan" w:date="2024-04-23T10:37:00Z"/>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9180F" w14:textId="77777777" w:rsidR="003E440C" w:rsidRPr="003E440C" w:rsidRDefault="003E440C" w:rsidP="003E440C">
            <w:pPr>
              <w:jc w:val="center"/>
              <w:rPr>
                <w:ins w:id="3064" w:author="Bourque, Ethan" w:date="2024-04-23T10:37:00Z"/>
                <w:rFonts w:ascii="Garamond" w:hAnsi="Garamond" w:cs="Calibri"/>
                <w:b/>
                <w:bCs/>
                <w:color w:val="000000"/>
                <w:sz w:val="22"/>
                <w:szCs w:val="22"/>
              </w:rPr>
            </w:pPr>
            <w:ins w:id="3065" w:author="Bourque, Ethan" w:date="2024-04-23T10:37:00Z">
              <w:r w:rsidRPr="003E440C">
                <w:rPr>
                  <w:rFonts w:ascii="Garamond" w:hAnsi="Garamond" w:cs="Calibri"/>
                  <w:b/>
                  <w:bCs/>
                  <w:color w:val="000000"/>
                  <w:sz w:val="22"/>
                  <w:szCs w:val="22"/>
                </w:rPr>
                <w:t>Site</w:t>
              </w:r>
            </w:ins>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E6CDAE2" w14:textId="77777777" w:rsidR="003E440C" w:rsidRPr="003E440C" w:rsidRDefault="003E440C" w:rsidP="003E440C">
            <w:pPr>
              <w:jc w:val="center"/>
              <w:rPr>
                <w:ins w:id="3066" w:author="Bourque, Ethan" w:date="2024-04-23T10:37:00Z"/>
                <w:rFonts w:ascii="Garamond" w:hAnsi="Garamond" w:cs="Calibri"/>
                <w:b/>
                <w:bCs/>
                <w:color w:val="000000"/>
                <w:sz w:val="22"/>
                <w:szCs w:val="22"/>
              </w:rPr>
            </w:pPr>
            <w:ins w:id="3067" w:author="Bourque, Ethan" w:date="2024-04-23T10:37:00Z">
              <w:r w:rsidRPr="003E440C">
                <w:rPr>
                  <w:rFonts w:ascii="Garamond" w:hAnsi="Garamond" w:cs="Calibri"/>
                  <w:b/>
                  <w:bCs/>
                  <w:color w:val="000000"/>
                  <w:sz w:val="22"/>
                  <w:szCs w:val="22"/>
                </w:rPr>
                <w:t>Date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15C500" w14:textId="77777777" w:rsidR="003E440C" w:rsidRPr="003E440C" w:rsidRDefault="003E440C" w:rsidP="003E440C">
            <w:pPr>
              <w:jc w:val="center"/>
              <w:rPr>
                <w:ins w:id="3068" w:author="Bourque, Ethan" w:date="2024-04-23T10:37:00Z"/>
                <w:rFonts w:ascii="Garamond" w:hAnsi="Garamond" w:cs="Calibri"/>
                <w:b/>
                <w:bCs/>
                <w:color w:val="000000"/>
                <w:sz w:val="22"/>
                <w:szCs w:val="22"/>
              </w:rPr>
            </w:pPr>
            <w:ins w:id="3069" w:author="Bourque, Ethan" w:date="2024-04-23T10:37:00Z">
              <w:r w:rsidRPr="003E440C">
                <w:rPr>
                  <w:rFonts w:ascii="Garamond" w:hAnsi="Garamond" w:cs="Calibri"/>
                  <w:b/>
                  <w:bCs/>
                  <w:color w:val="000000"/>
                  <w:sz w:val="22"/>
                  <w:szCs w:val="22"/>
                </w:rPr>
                <w:t>Time</w:t>
              </w:r>
            </w:ins>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4B3373FB" w14:textId="77777777" w:rsidR="003E440C" w:rsidRPr="003E440C" w:rsidRDefault="003E440C" w:rsidP="003E440C">
            <w:pPr>
              <w:jc w:val="center"/>
              <w:rPr>
                <w:ins w:id="3070" w:author="Bourque, Ethan" w:date="2024-04-23T10:37:00Z"/>
                <w:rFonts w:ascii="Garamond" w:hAnsi="Garamond" w:cs="Calibri"/>
                <w:b/>
                <w:bCs/>
                <w:color w:val="000000"/>
                <w:sz w:val="22"/>
                <w:szCs w:val="22"/>
              </w:rPr>
            </w:pPr>
            <w:ins w:id="3071" w:author="Bourque, Ethan" w:date="2024-04-23T10:37:00Z">
              <w:r w:rsidRPr="003E440C">
                <w:rPr>
                  <w:rFonts w:ascii="Garamond" w:hAnsi="Garamond" w:cs="Calibri"/>
                  <w:b/>
                  <w:bCs/>
                  <w:color w:val="000000"/>
                  <w:sz w:val="22"/>
                  <w:szCs w:val="22"/>
                </w:rPr>
                <w:t>Site</w:t>
              </w:r>
            </w:ins>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0FF53C01" w14:textId="77777777" w:rsidR="003E440C" w:rsidRPr="003E440C" w:rsidRDefault="003E440C" w:rsidP="003E440C">
            <w:pPr>
              <w:jc w:val="center"/>
              <w:rPr>
                <w:ins w:id="3072" w:author="Bourque, Ethan" w:date="2024-04-23T10:37:00Z"/>
                <w:rFonts w:ascii="Garamond" w:hAnsi="Garamond" w:cs="Calibri"/>
                <w:b/>
                <w:bCs/>
                <w:color w:val="000000"/>
                <w:sz w:val="22"/>
                <w:szCs w:val="22"/>
              </w:rPr>
            </w:pPr>
            <w:ins w:id="3073" w:author="Bourque, Ethan" w:date="2024-04-23T10:37:00Z">
              <w:r w:rsidRPr="003E440C">
                <w:rPr>
                  <w:rFonts w:ascii="Garamond" w:hAnsi="Garamond" w:cs="Calibri"/>
                  <w:b/>
                  <w:bCs/>
                  <w:color w:val="000000"/>
                  <w:sz w:val="22"/>
                  <w:szCs w:val="22"/>
                </w:rPr>
                <w:t>Date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0BA158" w14:textId="77777777" w:rsidR="003E440C" w:rsidRPr="003E440C" w:rsidRDefault="003E440C" w:rsidP="003E440C">
            <w:pPr>
              <w:jc w:val="center"/>
              <w:rPr>
                <w:ins w:id="3074" w:author="Bourque, Ethan" w:date="2024-04-23T10:37:00Z"/>
                <w:rFonts w:ascii="Garamond" w:hAnsi="Garamond" w:cs="Calibri"/>
                <w:b/>
                <w:bCs/>
                <w:color w:val="000000"/>
                <w:sz w:val="22"/>
                <w:szCs w:val="22"/>
              </w:rPr>
            </w:pPr>
            <w:ins w:id="3075" w:author="Bourque, Ethan" w:date="2024-04-23T10:37:00Z">
              <w:r w:rsidRPr="003E440C">
                <w:rPr>
                  <w:rFonts w:ascii="Garamond" w:hAnsi="Garamond" w:cs="Calibri"/>
                  <w:b/>
                  <w:bCs/>
                  <w:color w:val="000000"/>
                  <w:sz w:val="22"/>
                  <w:szCs w:val="22"/>
                </w:rPr>
                <w:t>Time</w:t>
              </w:r>
            </w:ins>
          </w:p>
        </w:tc>
      </w:tr>
      <w:tr w:rsidR="00E52430" w14:paraId="182DD2EF" w14:textId="77777777" w:rsidTr="003E440C">
        <w:trPr>
          <w:trHeight w:val="300"/>
          <w:jc w:val="center"/>
          <w:ins w:id="3076"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5DFD131" w14:textId="3C70F32E" w:rsidR="00E52430" w:rsidRPr="003E440C" w:rsidRDefault="00E52430" w:rsidP="00E52430">
            <w:pPr>
              <w:jc w:val="center"/>
              <w:rPr>
                <w:ins w:id="3077" w:author="Bourque, Ethan" w:date="2024-04-23T10:39:00Z"/>
                <w:rFonts w:ascii="Calibri" w:hAnsi="Calibri" w:cs="Calibri"/>
                <w:color w:val="000000"/>
                <w:sz w:val="22"/>
                <w:szCs w:val="22"/>
              </w:rPr>
            </w:pPr>
            <w:proofErr w:type="spellStart"/>
            <w:ins w:id="3078"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266947B4" w14:textId="77777777" w:rsidR="00E52430" w:rsidRPr="003E440C" w:rsidRDefault="00E52430" w:rsidP="00E52430">
            <w:pPr>
              <w:jc w:val="center"/>
              <w:rPr>
                <w:ins w:id="3079" w:author="Bourque, Ethan" w:date="2024-04-23T10:39:00Z"/>
                <w:rFonts w:ascii="Calibri" w:hAnsi="Calibri" w:cs="Calibri"/>
                <w:color w:val="000000"/>
                <w:sz w:val="22"/>
                <w:szCs w:val="22"/>
              </w:rPr>
            </w:pPr>
            <w:ins w:id="3080" w:author="Bourque, Ethan" w:date="2024-04-23T10:39:00Z">
              <w:r w:rsidRPr="003E440C">
                <w:rPr>
                  <w:rFonts w:ascii="Calibri" w:hAnsi="Calibri" w:cs="Calibri"/>
                  <w:color w:val="000000"/>
                  <w:sz w:val="22"/>
                  <w:szCs w:val="22"/>
                </w:rPr>
                <w:t>1/10/2023</w:t>
              </w:r>
            </w:ins>
          </w:p>
        </w:tc>
        <w:tc>
          <w:tcPr>
            <w:tcW w:w="960" w:type="dxa"/>
            <w:tcBorders>
              <w:top w:val="nil"/>
              <w:left w:val="nil"/>
              <w:bottom w:val="single" w:sz="4" w:space="0" w:color="auto"/>
              <w:right w:val="single" w:sz="4" w:space="0" w:color="auto"/>
            </w:tcBorders>
            <w:shd w:val="clear" w:color="auto" w:fill="auto"/>
            <w:noWrap/>
            <w:vAlign w:val="bottom"/>
            <w:hideMark/>
          </w:tcPr>
          <w:p w14:paraId="2FF08475" w14:textId="77777777" w:rsidR="00E52430" w:rsidRPr="003E440C" w:rsidRDefault="00E52430" w:rsidP="00E52430">
            <w:pPr>
              <w:jc w:val="center"/>
              <w:rPr>
                <w:ins w:id="3081" w:author="Bourque, Ethan" w:date="2024-04-23T10:39:00Z"/>
                <w:rFonts w:ascii="Calibri" w:hAnsi="Calibri" w:cs="Calibri"/>
                <w:color w:val="000000"/>
                <w:sz w:val="22"/>
                <w:szCs w:val="22"/>
              </w:rPr>
            </w:pPr>
            <w:ins w:id="3082" w:author="Bourque, Ethan" w:date="2024-04-23T10:39:00Z">
              <w:r w:rsidRPr="003E440C">
                <w:rPr>
                  <w:rFonts w:ascii="Calibri" w:hAnsi="Calibri" w:cs="Calibri"/>
                  <w:color w:val="000000"/>
                  <w:sz w:val="22"/>
                  <w:szCs w:val="22"/>
                </w:rPr>
                <w:t>11:12</w:t>
              </w:r>
            </w:ins>
          </w:p>
        </w:tc>
        <w:tc>
          <w:tcPr>
            <w:tcW w:w="1121" w:type="dxa"/>
            <w:tcBorders>
              <w:top w:val="nil"/>
              <w:left w:val="nil"/>
              <w:bottom w:val="single" w:sz="4" w:space="0" w:color="auto"/>
              <w:right w:val="single" w:sz="4" w:space="0" w:color="auto"/>
            </w:tcBorders>
            <w:shd w:val="clear" w:color="auto" w:fill="auto"/>
            <w:noWrap/>
            <w:vAlign w:val="bottom"/>
            <w:hideMark/>
          </w:tcPr>
          <w:p w14:paraId="39163B98" w14:textId="05EB65A7" w:rsidR="00E52430" w:rsidRPr="003E440C" w:rsidRDefault="00E52430" w:rsidP="00E52430">
            <w:pPr>
              <w:jc w:val="center"/>
              <w:rPr>
                <w:ins w:id="3083" w:author="Bourque, Ethan" w:date="2024-04-23T10:39:00Z"/>
                <w:rFonts w:ascii="Calibri" w:hAnsi="Calibri" w:cs="Calibri"/>
                <w:color w:val="000000"/>
                <w:sz w:val="22"/>
                <w:szCs w:val="22"/>
              </w:rPr>
            </w:pPr>
            <w:proofErr w:type="spellStart"/>
            <w:ins w:id="3084"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24F90DD0" w14:textId="77777777" w:rsidR="00E52430" w:rsidRPr="003E440C" w:rsidRDefault="00E52430" w:rsidP="00E52430">
            <w:pPr>
              <w:jc w:val="center"/>
              <w:rPr>
                <w:ins w:id="3085" w:author="Bourque, Ethan" w:date="2024-04-23T10:39:00Z"/>
                <w:rFonts w:ascii="Calibri" w:hAnsi="Calibri" w:cs="Calibri"/>
                <w:color w:val="000000"/>
                <w:sz w:val="22"/>
                <w:szCs w:val="22"/>
              </w:rPr>
            </w:pPr>
            <w:ins w:id="3086" w:author="Bourque, Ethan" w:date="2024-04-23T10:39:00Z">
              <w:r w:rsidRPr="003E440C">
                <w:rPr>
                  <w:rFonts w:ascii="Calibri" w:hAnsi="Calibri" w:cs="Calibri"/>
                  <w:color w:val="000000"/>
                  <w:sz w:val="22"/>
                  <w:szCs w:val="22"/>
                </w:rPr>
                <w:t>1/10/2023</w:t>
              </w:r>
            </w:ins>
          </w:p>
        </w:tc>
        <w:tc>
          <w:tcPr>
            <w:tcW w:w="960" w:type="dxa"/>
            <w:tcBorders>
              <w:top w:val="nil"/>
              <w:left w:val="nil"/>
              <w:bottom w:val="single" w:sz="4" w:space="0" w:color="auto"/>
              <w:right w:val="single" w:sz="4" w:space="0" w:color="auto"/>
            </w:tcBorders>
            <w:shd w:val="clear" w:color="auto" w:fill="auto"/>
            <w:noWrap/>
            <w:vAlign w:val="bottom"/>
            <w:hideMark/>
          </w:tcPr>
          <w:p w14:paraId="0193A501" w14:textId="77777777" w:rsidR="00E52430" w:rsidRPr="003E440C" w:rsidRDefault="00E52430" w:rsidP="00E52430">
            <w:pPr>
              <w:jc w:val="center"/>
              <w:rPr>
                <w:ins w:id="3087" w:author="Bourque, Ethan" w:date="2024-04-23T10:39:00Z"/>
                <w:rFonts w:ascii="Calibri" w:hAnsi="Calibri" w:cs="Calibri"/>
                <w:color w:val="000000"/>
                <w:sz w:val="22"/>
                <w:szCs w:val="22"/>
              </w:rPr>
            </w:pPr>
            <w:ins w:id="3088" w:author="Bourque, Ethan" w:date="2024-04-23T10:39:00Z">
              <w:r w:rsidRPr="003E440C">
                <w:rPr>
                  <w:rFonts w:ascii="Calibri" w:hAnsi="Calibri" w:cs="Calibri"/>
                  <w:color w:val="000000"/>
                  <w:sz w:val="22"/>
                  <w:szCs w:val="22"/>
                </w:rPr>
                <w:t>10:36</w:t>
              </w:r>
            </w:ins>
          </w:p>
        </w:tc>
      </w:tr>
      <w:tr w:rsidR="00E52430" w14:paraId="1CDB70D3" w14:textId="77777777" w:rsidTr="003E440C">
        <w:trPr>
          <w:trHeight w:val="300"/>
          <w:jc w:val="center"/>
          <w:ins w:id="3089"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101DDD0" w14:textId="022ADFD5" w:rsidR="00E52430" w:rsidRPr="003E440C" w:rsidRDefault="00E52430" w:rsidP="00E52430">
            <w:pPr>
              <w:jc w:val="center"/>
              <w:rPr>
                <w:ins w:id="3090" w:author="Bourque, Ethan" w:date="2024-04-23T10:39:00Z"/>
                <w:rFonts w:ascii="Calibri" w:hAnsi="Calibri" w:cs="Calibri"/>
                <w:color w:val="000000"/>
                <w:sz w:val="22"/>
                <w:szCs w:val="22"/>
              </w:rPr>
            </w:pPr>
            <w:proofErr w:type="spellStart"/>
            <w:ins w:id="3091"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2FA74260" w14:textId="77777777" w:rsidR="00E52430" w:rsidRPr="003E440C" w:rsidRDefault="00E52430" w:rsidP="00E52430">
            <w:pPr>
              <w:jc w:val="center"/>
              <w:rPr>
                <w:ins w:id="3092" w:author="Bourque, Ethan" w:date="2024-04-23T10:39:00Z"/>
                <w:rFonts w:ascii="Calibri" w:hAnsi="Calibri" w:cs="Calibri"/>
                <w:color w:val="000000"/>
                <w:sz w:val="22"/>
                <w:szCs w:val="22"/>
              </w:rPr>
            </w:pPr>
            <w:ins w:id="3093" w:author="Bourque, Ethan" w:date="2024-04-23T10:39:00Z">
              <w:r w:rsidRPr="003E440C">
                <w:rPr>
                  <w:rFonts w:ascii="Calibri" w:hAnsi="Calibri" w:cs="Calibri"/>
                  <w:color w:val="000000"/>
                  <w:sz w:val="22"/>
                  <w:szCs w:val="22"/>
                </w:rPr>
                <w:t>2/8/2023</w:t>
              </w:r>
            </w:ins>
          </w:p>
        </w:tc>
        <w:tc>
          <w:tcPr>
            <w:tcW w:w="960" w:type="dxa"/>
            <w:tcBorders>
              <w:top w:val="nil"/>
              <w:left w:val="nil"/>
              <w:bottom w:val="single" w:sz="4" w:space="0" w:color="auto"/>
              <w:right w:val="single" w:sz="4" w:space="0" w:color="auto"/>
            </w:tcBorders>
            <w:shd w:val="clear" w:color="auto" w:fill="auto"/>
            <w:noWrap/>
            <w:vAlign w:val="bottom"/>
            <w:hideMark/>
          </w:tcPr>
          <w:p w14:paraId="3EAA3BD9" w14:textId="77777777" w:rsidR="00E52430" w:rsidRPr="003E440C" w:rsidRDefault="00E52430" w:rsidP="00E52430">
            <w:pPr>
              <w:jc w:val="center"/>
              <w:rPr>
                <w:ins w:id="3094" w:author="Bourque, Ethan" w:date="2024-04-23T10:39:00Z"/>
                <w:rFonts w:ascii="Calibri" w:hAnsi="Calibri" w:cs="Calibri"/>
                <w:color w:val="000000"/>
                <w:sz w:val="22"/>
                <w:szCs w:val="22"/>
              </w:rPr>
            </w:pPr>
            <w:ins w:id="3095" w:author="Bourque, Ethan" w:date="2024-04-23T10:39:00Z">
              <w:r w:rsidRPr="003E440C">
                <w:rPr>
                  <w:rFonts w:ascii="Calibri" w:hAnsi="Calibri" w:cs="Calibri"/>
                  <w:color w:val="000000"/>
                  <w:sz w:val="22"/>
                  <w:szCs w:val="22"/>
                </w:rPr>
                <w:t>10:00</w:t>
              </w:r>
            </w:ins>
          </w:p>
        </w:tc>
        <w:tc>
          <w:tcPr>
            <w:tcW w:w="1121" w:type="dxa"/>
            <w:tcBorders>
              <w:top w:val="nil"/>
              <w:left w:val="nil"/>
              <w:bottom w:val="single" w:sz="4" w:space="0" w:color="auto"/>
              <w:right w:val="single" w:sz="4" w:space="0" w:color="auto"/>
            </w:tcBorders>
            <w:shd w:val="clear" w:color="auto" w:fill="auto"/>
            <w:noWrap/>
            <w:vAlign w:val="bottom"/>
            <w:hideMark/>
          </w:tcPr>
          <w:p w14:paraId="23C6C34C" w14:textId="5922BA81" w:rsidR="00E52430" w:rsidRPr="003E440C" w:rsidRDefault="00E52430" w:rsidP="00E52430">
            <w:pPr>
              <w:jc w:val="center"/>
              <w:rPr>
                <w:ins w:id="3096" w:author="Bourque, Ethan" w:date="2024-04-23T10:39:00Z"/>
                <w:rFonts w:ascii="Calibri" w:hAnsi="Calibri" w:cs="Calibri"/>
                <w:color w:val="000000"/>
                <w:sz w:val="22"/>
                <w:szCs w:val="22"/>
              </w:rPr>
            </w:pPr>
            <w:proofErr w:type="spellStart"/>
            <w:ins w:id="3097" w:author="Bourque, Ethan" w:date="2024-04-23T11:20:00Z">
              <w:r>
                <w:rPr>
                  <w:rFonts w:ascii="Garamond" w:hAnsi="Garamond"/>
                  <w:color w:val="000000"/>
                  <w:sz w:val="22"/>
                  <w:szCs w:val="22"/>
                </w:rPr>
                <w:t>apawpnut</w:t>
              </w:r>
              <w:proofErr w:type="spellEnd"/>
              <w:r>
                <w:rPr>
                  <w:rFonts w:ascii="Garamond" w:hAnsi="Garamond"/>
                  <w:color w:val="000000"/>
                  <w:sz w:val="22"/>
                  <w:szCs w:val="22"/>
                </w:rPr>
                <w:t>*</w:t>
              </w:r>
            </w:ins>
          </w:p>
        </w:tc>
        <w:tc>
          <w:tcPr>
            <w:tcW w:w="1278" w:type="dxa"/>
            <w:tcBorders>
              <w:top w:val="nil"/>
              <w:left w:val="nil"/>
              <w:bottom w:val="single" w:sz="4" w:space="0" w:color="auto"/>
              <w:right w:val="single" w:sz="4" w:space="0" w:color="auto"/>
            </w:tcBorders>
            <w:shd w:val="clear" w:color="auto" w:fill="auto"/>
            <w:noWrap/>
            <w:vAlign w:val="bottom"/>
            <w:hideMark/>
          </w:tcPr>
          <w:p w14:paraId="1B3EF31C" w14:textId="77777777" w:rsidR="00E52430" w:rsidRPr="003E440C" w:rsidRDefault="00E52430" w:rsidP="00E52430">
            <w:pPr>
              <w:jc w:val="center"/>
              <w:rPr>
                <w:ins w:id="3098" w:author="Bourque, Ethan" w:date="2024-04-23T10:39:00Z"/>
                <w:rFonts w:ascii="Calibri" w:hAnsi="Calibri" w:cs="Calibri"/>
                <w:color w:val="000000"/>
                <w:sz w:val="22"/>
                <w:szCs w:val="22"/>
              </w:rPr>
            </w:pPr>
            <w:ins w:id="3099" w:author="Bourque, Ethan" w:date="2024-04-23T10:39:00Z">
              <w:r w:rsidRPr="003E440C">
                <w:rPr>
                  <w:rFonts w:ascii="Calibri" w:hAnsi="Calibri" w:cs="Calibri"/>
                  <w:color w:val="000000"/>
                  <w:sz w:val="22"/>
                  <w:szCs w:val="22"/>
                </w:rPr>
                <w:t>2/8/2023</w:t>
              </w:r>
            </w:ins>
          </w:p>
        </w:tc>
        <w:tc>
          <w:tcPr>
            <w:tcW w:w="960" w:type="dxa"/>
            <w:tcBorders>
              <w:top w:val="nil"/>
              <w:left w:val="nil"/>
              <w:bottom w:val="single" w:sz="4" w:space="0" w:color="auto"/>
              <w:right w:val="single" w:sz="4" w:space="0" w:color="auto"/>
            </w:tcBorders>
            <w:shd w:val="clear" w:color="auto" w:fill="auto"/>
            <w:noWrap/>
            <w:vAlign w:val="bottom"/>
            <w:hideMark/>
          </w:tcPr>
          <w:p w14:paraId="59012AFF" w14:textId="77777777" w:rsidR="00E52430" w:rsidRPr="003E440C" w:rsidRDefault="00E52430" w:rsidP="00E52430">
            <w:pPr>
              <w:jc w:val="center"/>
              <w:rPr>
                <w:ins w:id="3100" w:author="Bourque, Ethan" w:date="2024-04-23T10:39:00Z"/>
                <w:rFonts w:ascii="Calibri" w:hAnsi="Calibri" w:cs="Calibri"/>
                <w:color w:val="000000"/>
                <w:sz w:val="22"/>
                <w:szCs w:val="22"/>
              </w:rPr>
            </w:pPr>
            <w:ins w:id="3101" w:author="Bourque, Ethan" w:date="2024-04-23T10:39:00Z">
              <w:r w:rsidRPr="003E440C">
                <w:rPr>
                  <w:rFonts w:ascii="Calibri" w:hAnsi="Calibri" w:cs="Calibri"/>
                  <w:color w:val="000000"/>
                  <w:sz w:val="22"/>
                  <w:szCs w:val="22"/>
                </w:rPr>
                <w:t>10:23</w:t>
              </w:r>
            </w:ins>
          </w:p>
        </w:tc>
      </w:tr>
      <w:tr w:rsidR="00E52430" w14:paraId="6D2E2945" w14:textId="77777777" w:rsidTr="003E440C">
        <w:trPr>
          <w:trHeight w:val="300"/>
          <w:jc w:val="center"/>
          <w:ins w:id="3102"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9840F9E" w14:textId="563CD38F" w:rsidR="00E52430" w:rsidRPr="003E440C" w:rsidRDefault="00E52430" w:rsidP="00E52430">
            <w:pPr>
              <w:jc w:val="center"/>
              <w:rPr>
                <w:ins w:id="3103" w:author="Bourque, Ethan" w:date="2024-04-23T10:39:00Z"/>
                <w:rFonts w:ascii="Calibri" w:hAnsi="Calibri" w:cs="Calibri"/>
                <w:color w:val="000000"/>
                <w:sz w:val="22"/>
                <w:szCs w:val="22"/>
              </w:rPr>
            </w:pPr>
            <w:proofErr w:type="spellStart"/>
            <w:ins w:id="3104"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4A57E662" w14:textId="77777777" w:rsidR="00E52430" w:rsidRPr="003E440C" w:rsidRDefault="00E52430" w:rsidP="00E52430">
            <w:pPr>
              <w:jc w:val="center"/>
              <w:rPr>
                <w:ins w:id="3105" w:author="Bourque, Ethan" w:date="2024-04-23T10:39:00Z"/>
                <w:rFonts w:ascii="Calibri" w:hAnsi="Calibri" w:cs="Calibri"/>
                <w:color w:val="000000"/>
                <w:sz w:val="22"/>
                <w:szCs w:val="22"/>
              </w:rPr>
            </w:pPr>
            <w:ins w:id="3106" w:author="Bourque, Ethan" w:date="2024-04-23T10:39:00Z">
              <w:r w:rsidRPr="003E440C">
                <w:rPr>
                  <w:rFonts w:ascii="Calibri" w:hAnsi="Calibri" w:cs="Calibri"/>
                  <w:color w:val="000000"/>
                  <w:sz w:val="22"/>
                  <w:szCs w:val="22"/>
                </w:rPr>
                <w:t>2/28/2023</w:t>
              </w:r>
            </w:ins>
          </w:p>
        </w:tc>
        <w:tc>
          <w:tcPr>
            <w:tcW w:w="960" w:type="dxa"/>
            <w:tcBorders>
              <w:top w:val="nil"/>
              <w:left w:val="nil"/>
              <w:bottom w:val="single" w:sz="4" w:space="0" w:color="auto"/>
              <w:right w:val="single" w:sz="4" w:space="0" w:color="auto"/>
            </w:tcBorders>
            <w:shd w:val="clear" w:color="auto" w:fill="auto"/>
            <w:noWrap/>
            <w:vAlign w:val="bottom"/>
            <w:hideMark/>
          </w:tcPr>
          <w:p w14:paraId="292E0A1B" w14:textId="77777777" w:rsidR="00E52430" w:rsidRPr="003E440C" w:rsidRDefault="00E52430" w:rsidP="00E52430">
            <w:pPr>
              <w:jc w:val="center"/>
              <w:rPr>
                <w:ins w:id="3107" w:author="Bourque, Ethan" w:date="2024-04-23T10:39:00Z"/>
                <w:rFonts w:ascii="Calibri" w:hAnsi="Calibri" w:cs="Calibri"/>
                <w:color w:val="000000"/>
                <w:sz w:val="22"/>
                <w:szCs w:val="22"/>
              </w:rPr>
            </w:pPr>
            <w:ins w:id="3108" w:author="Bourque, Ethan" w:date="2024-04-23T10:39:00Z">
              <w:r w:rsidRPr="003E440C">
                <w:rPr>
                  <w:rFonts w:ascii="Calibri" w:hAnsi="Calibri" w:cs="Calibri"/>
                  <w:color w:val="000000"/>
                  <w:sz w:val="22"/>
                  <w:szCs w:val="22"/>
                </w:rPr>
                <w:t>10:56</w:t>
              </w:r>
            </w:ins>
          </w:p>
        </w:tc>
        <w:tc>
          <w:tcPr>
            <w:tcW w:w="1121" w:type="dxa"/>
            <w:tcBorders>
              <w:top w:val="nil"/>
              <w:left w:val="nil"/>
              <w:bottom w:val="single" w:sz="4" w:space="0" w:color="auto"/>
              <w:right w:val="single" w:sz="4" w:space="0" w:color="auto"/>
            </w:tcBorders>
            <w:shd w:val="clear" w:color="auto" w:fill="auto"/>
            <w:noWrap/>
            <w:vAlign w:val="bottom"/>
            <w:hideMark/>
          </w:tcPr>
          <w:p w14:paraId="664672BE" w14:textId="23989BAD" w:rsidR="00E52430" w:rsidRPr="003E440C" w:rsidRDefault="00E52430" w:rsidP="00E52430">
            <w:pPr>
              <w:jc w:val="center"/>
              <w:rPr>
                <w:ins w:id="3109" w:author="Bourque, Ethan" w:date="2024-04-23T10:39:00Z"/>
                <w:rFonts w:ascii="Calibri" w:hAnsi="Calibri" w:cs="Calibri"/>
                <w:color w:val="000000"/>
                <w:sz w:val="22"/>
                <w:szCs w:val="22"/>
              </w:rPr>
            </w:pPr>
            <w:proofErr w:type="spellStart"/>
            <w:ins w:id="3110"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37ACC10F" w14:textId="77777777" w:rsidR="00E52430" w:rsidRPr="003E440C" w:rsidRDefault="00E52430" w:rsidP="00E52430">
            <w:pPr>
              <w:jc w:val="center"/>
              <w:rPr>
                <w:ins w:id="3111" w:author="Bourque, Ethan" w:date="2024-04-23T10:39:00Z"/>
                <w:rFonts w:ascii="Calibri" w:hAnsi="Calibri" w:cs="Calibri"/>
                <w:color w:val="000000"/>
                <w:sz w:val="22"/>
                <w:szCs w:val="22"/>
              </w:rPr>
            </w:pPr>
            <w:ins w:id="3112" w:author="Bourque, Ethan" w:date="2024-04-23T10:39:00Z">
              <w:r w:rsidRPr="003E440C">
                <w:rPr>
                  <w:rFonts w:ascii="Calibri" w:hAnsi="Calibri" w:cs="Calibri"/>
                  <w:color w:val="000000"/>
                  <w:sz w:val="22"/>
                  <w:szCs w:val="22"/>
                </w:rPr>
                <w:t>2/28/2023</w:t>
              </w:r>
            </w:ins>
          </w:p>
        </w:tc>
        <w:tc>
          <w:tcPr>
            <w:tcW w:w="960" w:type="dxa"/>
            <w:tcBorders>
              <w:top w:val="nil"/>
              <w:left w:val="nil"/>
              <w:bottom w:val="single" w:sz="4" w:space="0" w:color="auto"/>
              <w:right w:val="single" w:sz="4" w:space="0" w:color="auto"/>
            </w:tcBorders>
            <w:shd w:val="clear" w:color="auto" w:fill="auto"/>
            <w:noWrap/>
            <w:vAlign w:val="bottom"/>
            <w:hideMark/>
          </w:tcPr>
          <w:p w14:paraId="797734B6" w14:textId="77777777" w:rsidR="00E52430" w:rsidRPr="003E440C" w:rsidRDefault="00E52430" w:rsidP="00E52430">
            <w:pPr>
              <w:jc w:val="center"/>
              <w:rPr>
                <w:ins w:id="3113" w:author="Bourque, Ethan" w:date="2024-04-23T10:39:00Z"/>
                <w:rFonts w:ascii="Calibri" w:hAnsi="Calibri" w:cs="Calibri"/>
                <w:color w:val="000000"/>
                <w:sz w:val="22"/>
                <w:szCs w:val="22"/>
              </w:rPr>
            </w:pPr>
            <w:ins w:id="3114" w:author="Bourque, Ethan" w:date="2024-04-23T10:39:00Z">
              <w:r w:rsidRPr="003E440C">
                <w:rPr>
                  <w:rFonts w:ascii="Calibri" w:hAnsi="Calibri" w:cs="Calibri"/>
                  <w:color w:val="000000"/>
                  <w:sz w:val="22"/>
                  <w:szCs w:val="22"/>
                </w:rPr>
                <w:t>12:00</w:t>
              </w:r>
            </w:ins>
          </w:p>
        </w:tc>
      </w:tr>
      <w:tr w:rsidR="00E52430" w14:paraId="04DAFA93" w14:textId="77777777" w:rsidTr="003E440C">
        <w:trPr>
          <w:trHeight w:val="300"/>
          <w:jc w:val="center"/>
          <w:ins w:id="3115"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F21F59" w14:textId="180AA90C" w:rsidR="00E52430" w:rsidRPr="003E440C" w:rsidRDefault="00E52430" w:rsidP="00E52430">
            <w:pPr>
              <w:jc w:val="center"/>
              <w:rPr>
                <w:ins w:id="3116" w:author="Bourque, Ethan" w:date="2024-04-23T10:39:00Z"/>
                <w:rFonts w:ascii="Calibri" w:hAnsi="Calibri" w:cs="Calibri"/>
                <w:color w:val="000000"/>
                <w:sz w:val="22"/>
                <w:szCs w:val="22"/>
              </w:rPr>
            </w:pPr>
            <w:proofErr w:type="spellStart"/>
            <w:ins w:id="3117"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49A966BC" w14:textId="77777777" w:rsidR="00E52430" w:rsidRPr="003E440C" w:rsidRDefault="00E52430" w:rsidP="00E52430">
            <w:pPr>
              <w:jc w:val="center"/>
              <w:rPr>
                <w:ins w:id="3118" w:author="Bourque, Ethan" w:date="2024-04-23T10:39:00Z"/>
                <w:rFonts w:ascii="Calibri" w:hAnsi="Calibri" w:cs="Calibri"/>
                <w:color w:val="000000"/>
                <w:sz w:val="22"/>
                <w:szCs w:val="22"/>
              </w:rPr>
            </w:pPr>
            <w:ins w:id="3119" w:author="Bourque, Ethan" w:date="2024-04-23T10:39:00Z">
              <w:r w:rsidRPr="003E440C">
                <w:rPr>
                  <w:rFonts w:ascii="Calibri" w:hAnsi="Calibri" w:cs="Calibri"/>
                  <w:color w:val="000000"/>
                  <w:sz w:val="22"/>
                  <w:szCs w:val="22"/>
                </w:rPr>
                <w:t>4/4/2023</w:t>
              </w:r>
            </w:ins>
          </w:p>
        </w:tc>
        <w:tc>
          <w:tcPr>
            <w:tcW w:w="960" w:type="dxa"/>
            <w:tcBorders>
              <w:top w:val="nil"/>
              <w:left w:val="nil"/>
              <w:bottom w:val="single" w:sz="4" w:space="0" w:color="auto"/>
              <w:right w:val="single" w:sz="4" w:space="0" w:color="auto"/>
            </w:tcBorders>
            <w:shd w:val="clear" w:color="auto" w:fill="auto"/>
            <w:noWrap/>
            <w:vAlign w:val="bottom"/>
            <w:hideMark/>
          </w:tcPr>
          <w:p w14:paraId="02D70621" w14:textId="77777777" w:rsidR="00E52430" w:rsidRPr="003E440C" w:rsidRDefault="00E52430" w:rsidP="00E52430">
            <w:pPr>
              <w:jc w:val="center"/>
              <w:rPr>
                <w:ins w:id="3120" w:author="Bourque, Ethan" w:date="2024-04-23T10:39:00Z"/>
                <w:rFonts w:ascii="Calibri" w:hAnsi="Calibri" w:cs="Calibri"/>
                <w:color w:val="000000"/>
                <w:sz w:val="22"/>
                <w:szCs w:val="22"/>
              </w:rPr>
            </w:pPr>
            <w:ins w:id="3121" w:author="Bourque, Ethan" w:date="2024-04-23T10:39:00Z">
              <w:r w:rsidRPr="003E440C">
                <w:rPr>
                  <w:rFonts w:ascii="Calibri" w:hAnsi="Calibri" w:cs="Calibri"/>
                  <w:color w:val="000000"/>
                  <w:sz w:val="22"/>
                  <w:szCs w:val="22"/>
                </w:rPr>
                <w:t>7:45</w:t>
              </w:r>
            </w:ins>
          </w:p>
        </w:tc>
        <w:tc>
          <w:tcPr>
            <w:tcW w:w="1121" w:type="dxa"/>
            <w:tcBorders>
              <w:top w:val="nil"/>
              <w:left w:val="nil"/>
              <w:bottom w:val="single" w:sz="4" w:space="0" w:color="auto"/>
              <w:right w:val="single" w:sz="4" w:space="0" w:color="auto"/>
            </w:tcBorders>
            <w:shd w:val="clear" w:color="auto" w:fill="auto"/>
            <w:noWrap/>
            <w:vAlign w:val="bottom"/>
            <w:hideMark/>
          </w:tcPr>
          <w:p w14:paraId="0E12CC93" w14:textId="774FE73E" w:rsidR="00E52430" w:rsidRPr="003E440C" w:rsidRDefault="00E52430" w:rsidP="00E52430">
            <w:pPr>
              <w:jc w:val="center"/>
              <w:rPr>
                <w:ins w:id="3122" w:author="Bourque, Ethan" w:date="2024-04-23T10:39:00Z"/>
                <w:rFonts w:ascii="Calibri" w:hAnsi="Calibri" w:cs="Calibri"/>
                <w:color w:val="000000"/>
                <w:sz w:val="22"/>
                <w:szCs w:val="22"/>
              </w:rPr>
            </w:pPr>
            <w:proofErr w:type="spellStart"/>
            <w:ins w:id="3123" w:author="Bourque, Ethan" w:date="2024-04-23T11:20:00Z">
              <w:r>
                <w:rPr>
                  <w:rFonts w:ascii="Garamond" w:hAnsi="Garamond"/>
                  <w:color w:val="000000"/>
                  <w:sz w:val="22"/>
                  <w:szCs w:val="22"/>
                </w:rPr>
                <w:t>apawpnut</w:t>
              </w:r>
              <w:proofErr w:type="spellEnd"/>
              <w:r>
                <w:rPr>
                  <w:rFonts w:ascii="Garamond" w:hAnsi="Garamond"/>
                  <w:color w:val="000000"/>
                  <w:sz w:val="22"/>
                  <w:szCs w:val="22"/>
                </w:rPr>
                <w:t>*</w:t>
              </w:r>
            </w:ins>
          </w:p>
        </w:tc>
        <w:tc>
          <w:tcPr>
            <w:tcW w:w="1278" w:type="dxa"/>
            <w:tcBorders>
              <w:top w:val="nil"/>
              <w:left w:val="nil"/>
              <w:bottom w:val="single" w:sz="4" w:space="0" w:color="auto"/>
              <w:right w:val="single" w:sz="4" w:space="0" w:color="auto"/>
            </w:tcBorders>
            <w:shd w:val="clear" w:color="auto" w:fill="auto"/>
            <w:noWrap/>
            <w:vAlign w:val="bottom"/>
            <w:hideMark/>
          </w:tcPr>
          <w:p w14:paraId="023ED9CF" w14:textId="77777777" w:rsidR="00E52430" w:rsidRPr="003E440C" w:rsidRDefault="00E52430" w:rsidP="00E52430">
            <w:pPr>
              <w:jc w:val="center"/>
              <w:rPr>
                <w:ins w:id="3124" w:author="Bourque, Ethan" w:date="2024-04-23T10:39:00Z"/>
                <w:rFonts w:ascii="Calibri" w:hAnsi="Calibri" w:cs="Calibri"/>
                <w:color w:val="000000"/>
                <w:sz w:val="22"/>
                <w:szCs w:val="22"/>
              </w:rPr>
            </w:pPr>
            <w:ins w:id="3125" w:author="Bourque, Ethan" w:date="2024-04-23T10:39:00Z">
              <w:r w:rsidRPr="003E440C">
                <w:rPr>
                  <w:rFonts w:ascii="Calibri" w:hAnsi="Calibri" w:cs="Calibri"/>
                  <w:color w:val="000000"/>
                  <w:sz w:val="22"/>
                  <w:szCs w:val="22"/>
                </w:rPr>
                <w:t>4/4/2023</w:t>
              </w:r>
            </w:ins>
          </w:p>
        </w:tc>
        <w:tc>
          <w:tcPr>
            <w:tcW w:w="960" w:type="dxa"/>
            <w:tcBorders>
              <w:top w:val="nil"/>
              <w:left w:val="nil"/>
              <w:bottom w:val="single" w:sz="4" w:space="0" w:color="auto"/>
              <w:right w:val="single" w:sz="4" w:space="0" w:color="auto"/>
            </w:tcBorders>
            <w:shd w:val="clear" w:color="auto" w:fill="auto"/>
            <w:noWrap/>
            <w:vAlign w:val="bottom"/>
            <w:hideMark/>
          </w:tcPr>
          <w:p w14:paraId="4036795F" w14:textId="77777777" w:rsidR="00E52430" w:rsidRPr="003E440C" w:rsidRDefault="00E52430" w:rsidP="00E52430">
            <w:pPr>
              <w:jc w:val="center"/>
              <w:rPr>
                <w:ins w:id="3126" w:author="Bourque, Ethan" w:date="2024-04-23T10:39:00Z"/>
                <w:rFonts w:ascii="Calibri" w:hAnsi="Calibri" w:cs="Calibri"/>
                <w:color w:val="000000"/>
                <w:sz w:val="22"/>
                <w:szCs w:val="22"/>
              </w:rPr>
            </w:pPr>
            <w:ins w:id="3127" w:author="Bourque, Ethan" w:date="2024-04-23T10:39:00Z">
              <w:r w:rsidRPr="003E440C">
                <w:rPr>
                  <w:rFonts w:ascii="Calibri" w:hAnsi="Calibri" w:cs="Calibri"/>
                  <w:color w:val="000000"/>
                  <w:sz w:val="22"/>
                  <w:szCs w:val="22"/>
                </w:rPr>
                <w:t>8:20</w:t>
              </w:r>
            </w:ins>
          </w:p>
        </w:tc>
      </w:tr>
      <w:tr w:rsidR="00E52430" w14:paraId="3820D637" w14:textId="77777777" w:rsidTr="003E440C">
        <w:trPr>
          <w:trHeight w:val="300"/>
          <w:jc w:val="center"/>
          <w:ins w:id="3128"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FCB8156" w14:textId="703A4BB3" w:rsidR="00E52430" w:rsidRPr="003E440C" w:rsidRDefault="00E52430" w:rsidP="00E52430">
            <w:pPr>
              <w:jc w:val="center"/>
              <w:rPr>
                <w:ins w:id="3129" w:author="Bourque, Ethan" w:date="2024-04-23T10:39:00Z"/>
                <w:rFonts w:ascii="Calibri" w:hAnsi="Calibri" w:cs="Calibri"/>
                <w:color w:val="000000"/>
                <w:sz w:val="22"/>
                <w:szCs w:val="22"/>
              </w:rPr>
            </w:pPr>
            <w:proofErr w:type="spellStart"/>
            <w:ins w:id="3130"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1D2DB954" w14:textId="77777777" w:rsidR="00E52430" w:rsidRPr="003E440C" w:rsidRDefault="00E52430" w:rsidP="00E52430">
            <w:pPr>
              <w:jc w:val="center"/>
              <w:rPr>
                <w:ins w:id="3131" w:author="Bourque, Ethan" w:date="2024-04-23T10:39:00Z"/>
                <w:rFonts w:ascii="Calibri" w:hAnsi="Calibri" w:cs="Calibri"/>
                <w:color w:val="000000"/>
                <w:sz w:val="22"/>
                <w:szCs w:val="22"/>
              </w:rPr>
            </w:pPr>
            <w:ins w:id="3132" w:author="Bourque, Ethan" w:date="2024-04-23T10:39:00Z">
              <w:r w:rsidRPr="003E440C">
                <w:rPr>
                  <w:rFonts w:ascii="Calibri" w:hAnsi="Calibri" w:cs="Calibri"/>
                  <w:color w:val="000000"/>
                  <w:sz w:val="22"/>
                  <w:szCs w:val="22"/>
                </w:rPr>
                <w:t>5/1/2023</w:t>
              </w:r>
            </w:ins>
          </w:p>
        </w:tc>
        <w:tc>
          <w:tcPr>
            <w:tcW w:w="960" w:type="dxa"/>
            <w:tcBorders>
              <w:top w:val="nil"/>
              <w:left w:val="nil"/>
              <w:bottom w:val="single" w:sz="4" w:space="0" w:color="auto"/>
              <w:right w:val="single" w:sz="4" w:space="0" w:color="auto"/>
            </w:tcBorders>
            <w:shd w:val="clear" w:color="auto" w:fill="auto"/>
            <w:noWrap/>
            <w:vAlign w:val="bottom"/>
            <w:hideMark/>
          </w:tcPr>
          <w:p w14:paraId="7E2B935E" w14:textId="77777777" w:rsidR="00E52430" w:rsidRPr="003E440C" w:rsidRDefault="00E52430" w:rsidP="00E52430">
            <w:pPr>
              <w:jc w:val="center"/>
              <w:rPr>
                <w:ins w:id="3133" w:author="Bourque, Ethan" w:date="2024-04-23T10:39:00Z"/>
                <w:rFonts w:ascii="Calibri" w:hAnsi="Calibri" w:cs="Calibri"/>
                <w:color w:val="000000"/>
                <w:sz w:val="22"/>
                <w:szCs w:val="22"/>
              </w:rPr>
            </w:pPr>
            <w:ins w:id="3134" w:author="Bourque, Ethan" w:date="2024-04-23T10:39:00Z">
              <w:r w:rsidRPr="003E440C">
                <w:rPr>
                  <w:rFonts w:ascii="Calibri" w:hAnsi="Calibri" w:cs="Calibri"/>
                  <w:color w:val="000000"/>
                  <w:sz w:val="22"/>
                  <w:szCs w:val="22"/>
                </w:rPr>
                <w:t>11:30</w:t>
              </w:r>
            </w:ins>
          </w:p>
        </w:tc>
        <w:tc>
          <w:tcPr>
            <w:tcW w:w="1121" w:type="dxa"/>
            <w:tcBorders>
              <w:top w:val="nil"/>
              <w:left w:val="nil"/>
              <w:bottom w:val="single" w:sz="4" w:space="0" w:color="auto"/>
              <w:right w:val="single" w:sz="4" w:space="0" w:color="auto"/>
            </w:tcBorders>
            <w:shd w:val="clear" w:color="auto" w:fill="auto"/>
            <w:noWrap/>
            <w:vAlign w:val="bottom"/>
            <w:hideMark/>
          </w:tcPr>
          <w:p w14:paraId="68C184C4" w14:textId="43D8A5A9" w:rsidR="00E52430" w:rsidRPr="003E440C" w:rsidRDefault="00E52430" w:rsidP="00E52430">
            <w:pPr>
              <w:jc w:val="center"/>
              <w:rPr>
                <w:ins w:id="3135" w:author="Bourque, Ethan" w:date="2024-04-23T10:39:00Z"/>
                <w:rFonts w:ascii="Calibri" w:hAnsi="Calibri" w:cs="Calibri"/>
                <w:color w:val="000000"/>
                <w:sz w:val="22"/>
                <w:szCs w:val="22"/>
              </w:rPr>
            </w:pPr>
            <w:proofErr w:type="spellStart"/>
            <w:ins w:id="3136" w:author="Bourque, Ethan" w:date="2024-04-23T11:20:00Z">
              <w:r>
                <w:rPr>
                  <w:rFonts w:ascii="Garamond" w:hAnsi="Garamond"/>
                  <w:color w:val="000000"/>
                  <w:sz w:val="22"/>
                  <w:szCs w:val="22"/>
                </w:rPr>
                <w:t>apawpnut</w:t>
              </w:r>
              <w:proofErr w:type="spellEnd"/>
              <w:r>
                <w:rPr>
                  <w:rFonts w:ascii="Garamond" w:hAnsi="Garamond"/>
                  <w:color w:val="000000"/>
                  <w:sz w:val="22"/>
                  <w:szCs w:val="22"/>
                </w:rPr>
                <w:t>*</w:t>
              </w:r>
            </w:ins>
          </w:p>
        </w:tc>
        <w:tc>
          <w:tcPr>
            <w:tcW w:w="1278" w:type="dxa"/>
            <w:tcBorders>
              <w:top w:val="nil"/>
              <w:left w:val="nil"/>
              <w:bottom w:val="single" w:sz="4" w:space="0" w:color="auto"/>
              <w:right w:val="single" w:sz="4" w:space="0" w:color="auto"/>
            </w:tcBorders>
            <w:shd w:val="clear" w:color="auto" w:fill="auto"/>
            <w:noWrap/>
            <w:vAlign w:val="bottom"/>
            <w:hideMark/>
          </w:tcPr>
          <w:p w14:paraId="630F4AB6" w14:textId="77777777" w:rsidR="00E52430" w:rsidRPr="003E440C" w:rsidRDefault="00E52430" w:rsidP="00E52430">
            <w:pPr>
              <w:jc w:val="center"/>
              <w:rPr>
                <w:ins w:id="3137" w:author="Bourque, Ethan" w:date="2024-04-23T10:39:00Z"/>
                <w:rFonts w:ascii="Calibri" w:hAnsi="Calibri" w:cs="Calibri"/>
                <w:color w:val="000000"/>
                <w:sz w:val="22"/>
                <w:szCs w:val="22"/>
              </w:rPr>
            </w:pPr>
            <w:ins w:id="3138" w:author="Bourque, Ethan" w:date="2024-04-23T10:39:00Z">
              <w:r w:rsidRPr="003E440C">
                <w:rPr>
                  <w:rFonts w:ascii="Calibri" w:hAnsi="Calibri" w:cs="Calibri"/>
                  <w:color w:val="000000"/>
                  <w:sz w:val="22"/>
                  <w:szCs w:val="22"/>
                </w:rPr>
                <w:t>5/1/2023</w:t>
              </w:r>
            </w:ins>
          </w:p>
        </w:tc>
        <w:tc>
          <w:tcPr>
            <w:tcW w:w="960" w:type="dxa"/>
            <w:tcBorders>
              <w:top w:val="nil"/>
              <w:left w:val="nil"/>
              <w:bottom w:val="single" w:sz="4" w:space="0" w:color="auto"/>
              <w:right w:val="single" w:sz="4" w:space="0" w:color="auto"/>
            </w:tcBorders>
            <w:shd w:val="clear" w:color="auto" w:fill="auto"/>
            <w:noWrap/>
            <w:vAlign w:val="bottom"/>
            <w:hideMark/>
          </w:tcPr>
          <w:p w14:paraId="5CB21D74" w14:textId="77777777" w:rsidR="00E52430" w:rsidRPr="003E440C" w:rsidRDefault="00E52430" w:rsidP="00E52430">
            <w:pPr>
              <w:jc w:val="center"/>
              <w:rPr>
                <w:ins w:id="3139" w:author="Bourque, Ethan" w:date="2024-04-23T10:39:00Z"/>
                <w:rFonts w:ascii="Calibri" w:hAnsi="Calibri" w:cs="Calibri"/>
                <w:color w:val="000000"/>
                <w:sz w:val="22"/>
                <w:szCs w:val="22"/>
              </w:rPr>
            </w:pPr>
            <w:ins w:id="3140" w:author="Bourque, Ethan" w:date="2024-04-23T10:39:00Z">
              <w:r w:rsidRPr="003E440C">
                <w:rPr>
                  <w:rFonts w:ascii="Calibri" w:hAnsi="Calibri" w:cs="Calibri"/>
                  <w:color w:val="000000"/>
                  <w:sz w:val="22"/>
                  <w:szCs w:val="22"/>
                </w:rPr>
                <w:t>12:00</w:t>
              </w:r>
            </w:ins>
          </w:p>
        </w:tc>
      </w:tr>
      <w:tr w:rsidR="00E52430" w14:paraId="31FF2750" w14:textId="77777777" w:rsidTr="003E440C">
        <w:trPr>
          <w:trHeight w:val="300"/>
          <w:jc w:val="center"/>
          <w:ins w:id="3141"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EC6C51C" w14:textId="7C2BC863" w:rsidR="00E52430" w:rsidRPr="003E440C" w:rsidRDefault="00E52430" w:rsidP="00E52430">
            <w:pPr>
              <w:jc w:val="center"/>
              <w:rPr>
                <w:ins w:id="3142" w:author="Bourque, Ethan" w:date="2024-04-23T10:39:00Z"/>
                <w:rFonts w:ascii="Calibri" w:hAnsi="Calibri" w:cs="Calibri"/>
                <w:color w:val="000000"/>
                <w:sz w:val="22"/>
                <w:szCs w:val="22"/>
              </w:rPr>
            </w:pPr>
            <w:proofErr w:type="spellStart"/>
            <w:ins w:id="3143"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0A84A7CE" w14:textId="77777777" w:rsidR="00E52430" w:rsidRPr="003E440C" w:rsidRDefault="00E52430" w:rsidP="00E52430">
            <w:pPr>
              <w:jc w:val="center"/>
              <w:rPr>
                <w:ins w:id="3144" w:author="Bourque, Ethan" w:date="2024-04-23T10:39:00Z"/>
                <w:rFonts w:ascii="Calibri" w:hAnsi="Calibri" w:cs="Calibri"/>
                <w:color w:val="000000"/>
                <w:sz w:val="22"/>
                <w:szCs w:val="22"/>
              </w:rPr>
            </w:pPr>
            <w:ins w:id="3145" w:author="Bourque, Ethan" w:date="2024-04-23T10:39:00Z">
              <w:r w:rsidRPr="003E440C">
                <w:rPr>
                  <w:rFonts w:ascii="Calibri" w:hAnsi="Calibri" w:cs="Calibri"/>
                  <w:color w:val="000000"/>
                  <w:sz w:val="22"/>
                  <w:szCs w:val="22"/>
                </w:rPr>
                <w:t>5/30/2023</w:t>
              </w:r>
            </w:ins>
          </w:p>
        </w:tc>
        <w:tc>
          <w:tcPr>
            <w:tcW w:w="960" w:type="dxa"/>
            <w:tcBorders>
              <w:top w:val="nil"/>
              <w:left w:val="nil"/>
              <w:bottom w:val="single" w:sz="4" w:space="0" w:color="auto"/>
              <w:right w:val="single" w:sz="4" w:space="0" w:color="auto"/>
            </w:tcBorders>
            <w:shd w:val="clear" w:color="auto" w:fill="auto"/>
            <w:noWrap/>
            <w:vAlign w:val="bottom"/>
            <w:hideMark/>
          </w:tcPr>
          <w:p w14:paraId="1E263B24" w14:textId="77777777" w:rsidR="00E52430" w:rsidRPr="003E440C" w:rsidRDefault="00E52430" w:rsidP="00E52430">
            <w:pPr>
              <w:jc w:val="center"/>
              <w:rPr>
                <w:ins w:id="3146" w:author="Bourque, Ethan" w:date="2024-04-23T10:39:00Z"/>
                <w:rFonts w:ascii="Calibri" w:hAnsi="Calibri" w:cs="Calibri"/>
                <w:color w:val="000000"/>
                <w:sz w:val="22"/>
                <w:szCs w:val="22"/>
              </w:rPr>
            </w:pPr>
            <w:ins w:id="3147" w:author="Bourque, Ethan" w:date="2024-04-23T10:39:00Z">
              <w:r w:rsidRPr="003E440C">
                <w:rPr>
                  <w:rFonts w:ascii="Calibri" w:hAnsi="Calibri" w:cs="Calibri"/>
                  <w:color w:val="000000"/>
                  <w:sz w:val="22"/>
                  <w:szCs w:val="22"/>
                </w:rPr>
                <w:t>9:54</w:t>
              </w:r>
            </w:ins>
          </w:p>
        </w:tc>
        <w:tc>
          <w:tcPr>
            <w:tcW w:w="1121" w:type="dxa"/>
            <w:tcBorders>
              <w:top w:val="nil"/>
              <w:left w:val="nil"/>
              <w:bottom w:val="single" w:sz="4" w:space="0" w:color="auto"/>
              <w:right w:val="single" w:sz="4" w:space="0" w:color="auto"/>
            </w:tcBorders>
            <w:shd w:val="clear" w:color="auto" w:fill="auto"/>
            <w:noWrap/>
            <w:vAlign w:val="bottom"/>
            <w:hideMark/>
          </w:tcPr>
          <w:p w14:paraId="3BB79B7C" w14:textId="769ABDCD" w:rsidR="00E52430" w:rsidRPr="003E440C" w:rsidRDefault="00E52430" w:rsidP="00E52430">
            <w:pPr>
              <w:jc w:val="center"/>
              <w:rPr>
                <w:ins w:id="3148" w:author="Bourque, Ethan" w:date="2024-04-23T10:39:00Z"/>
                <w:rFonts w:ascii="Calibri" w:hAnsi="Calibri" w:cs="Calibri"/>
                <w:color w:val="000000"/>
                <w:sz w:val="22"/>
                <w:szCs w:val="22"/>
              </w:rPr>
            </w:pPr>
            <w:proofErr w:type="spellStart"/>
            <w:ins w:id="3149"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0DD4C1DC" w14:textId="77777777" w:rsidR="00E52430" w:rsidRPr="003E440C" w:rsidRDefault="00E52430" w:rsidP="00E52430">
            <w:pPr>
              <w:jc w:val="center"/>
              <w:rPr>
                <w:ins w:id="3150" w:author="Bourque, Ethan" w:date="2024-04-23T10:39:00Z"/>
                <w:rFonts w:ascii="Calibri" w:hAnsi="Calibri" w:cs="Calibri"/>
                <w:color w:val="000000"/>
                <w:sz w:val="22"/>
                <w:szCs w:val="22"/>
              </w:rPr>
            </w:pPr>
            <w:ins w:id="3151" w:author="Bourque, Ethan" w:date="2024-04-23T10:39:00Z">
              <w:r w:rsidRPr="003E440C">
                <w:rPr>
                  <w:rFonts w:ascii="Calibri" w:hAnsi="Calibri" w:cs="Calibri"/>
                  <w:color w:val="000000"/>
                  <w:sz w:val="22"/>
                  <w:szCs w:val="22"/>
                </w:rPr>
                <w:t>5/30/2023</w:t>
              </w:r>
            </w:ins>
          </w:p>
        </w:tc>
        <w:tc>
          <w:tcPr>
            <w:tcW w:w="960" w:type="dxa"/>
            <w:tcBorders>
              <w:top w:val="nil"/>
              <w:left w:val="nil"/>
              <w:bottom w:val="single" w:sz="4" w:space="0" w:color="auto"/>
              <w:right w:val="single" w:sz="4" w:space="0" w:color="auto"/>
            </w:tcBorders>
            <w:shd w:val="clear" w:color="auto" w:fill="auto"/>
            <w:noWrap/>
            <w:vAlign w:val="bottom"/>
            <w:hideMark/>
          </w:tcPr>
          <w:p w14:paraId="361DD849" w14:textId="77777777" w:rsidR="00E52430" w:rsidRPr="003E440C" w:rsidRDefault="00E52430" w:rsidP="00E52430">
            <w:pPr>
              <w:jc w:val="center"/>
              <w:rPr>
                <w:ins w:id="3152" w:author="Bourque, Ethan" w:date="2024-04-23T10:39:00Z"/>
                <w:rFonts w:ascii="Calibri" w:hAnsi="Calibri" w:cs="Calibri"/>
                <w:color w:val="000000"/>
                <w:sz w:val="22"/>
                <w:szCs w:val="22"/>
              </w:rPr>
            </w:pPr>
            <w:ins w:id="3153" w:author="Bourque, Ethan" w:date="2024-04-23T10:39:00Z">
              <w:r w:rsidRPr="003E440C">
                <w:rPr>
                  <w:rFonts w:ascii="Calibri" w:hAnsi="Calibri" w:cs="Calibri"/>
                  <w:color w:val="000000"/>
                  <w:sz w:val="22"/>
                  <w:szCs w:val="22"/>
                </w:rPr>
                <w:t>11:02</w:t>
              </w:r>
            </w:ins>
          </w:p>
        </w:tc>
      </w:tr>
      <w:tr w:rsidR="00E52430" w14:paraId="4A4029B6" w14:textId="77777777" w:rsidTr="003E440C">
        <w:trPr>
          <w:trHeight w:val="300"/>
          <w:jc w:val="center"/>
          <w:ins w:id="3154"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493E3C8" w14:textId="1DC2B78B" w:rsidR="00E52430" w:rsidRPr="003E440C" w:rsidRDefault="00E52430" w:rsidP="00E52430">
            <w:pPr>
              <w:jc w:val="center"/>
              <w:rPr>
                <w:ins w:id="3155" w:author="Bourque, Ethan" w:date="2024-04-23T10:39:00Z"/>
                <w:rFonts w:ascii="Calibri" w:hAnsi="Calibri" w:cs="Calibri"/>
                <w:color w:val="000000"/>
                <w:sz w:val="22"/>
                <w:szCs w:val="22"/>
              </w:rPr>
            </w:pPr>
            <w:proofErr w:type="spellStart"/>
            <w:ins w:id="3156"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58964094" w14:textId="77777777" w:rsidR="00E52430" w:rsidRPr="003E440C" w:rsidRDefault="00E52430" w:rsidP="00E52430">
            <w:pPr>
              <w:jc w:val="center"/>
              <w:rPr>
                <w:ins w:id="3157" w:author="Bourque, Ethan" w:date="2024-04-23T10:39:00Z"/>
                <w:rFonts w:ascii="Calibri" w:hAnsi="Calibri" w:cs="Calibri"/>
                <w:color w:val="000000"/>
                <w:sz w:val="22"/>
                <w:szCs w:val="22"/>
              </w:rPr>
            </w:pPr>
            <w:ins w:id="3158" w:author="Bourque, Ethan" w:date="2024-04-23T10:39:00Z">
              <w:r w:rsidRPr="003E440C">
                <w:rPr>
                  <w:rFonts w:ascii="Calibri" w:hAnsi="Calibri" w:cs="Calibri"/>
                  <w:color w:val="000000"/>
                  <w:sz w:val="22"/>
                  <w:szCs w:val="22"/>
                </w:rPr>
                <w:t>6/20/2023</w:t>
              </w:r>
            </w:ins>
          </w:p>
        </w:tc>
        <w:tc>
          <w:tcPr>
            <w:tcW w:w="960" w:type="dxa"/>
            <w:tcBorders>
              <w:top w:val="nil"/>
              <w:left w:val="nil"/>
              <w:bottom w:val="single" w:sz="4" w:space="0" w:color="auto"/>
              <w:right w:val="single" w:sz="4" w:space="0" w:color="auto"/>
            </w:tcBorders>
            <w:shd w:val="clear" w:color="auto" w:fill="auto"/>
            <w:noWrap/>
            <w:vAlign w:val="bottom"/>
            <w:hideMark/>
          </w:tcPr>
          <w:p w14:paraId="17384E33" w14:textId="77777777" w:rsidR="00E52430" w:rsidRPr="003E440C" w:rsidRDefault="00E52430" w:rsidP="00E52430">
            <w:pPr>
              <w:jc w:val="center"/>
              <w:rPr>
                <w:ins w:id="3159" w:author="Bourque, Ethan" w:date="2024-04-23T10:39:00Z"/>
                <w:rFonts w:ascii="Calibri" w:hAnsi="Calibri" w:cs="Calibri"/>
                <w:color w:val="000000"/>
                <w:sz w:val="22"/>
                <w:szCs w:val="22"/>
              </w:rPr>
            </w:pPr>
            <w:ins w:id="3160" w:author="Bourque, Ethan" w:date="2024-04-23T10:39:00Z">
              <w:r w:rsidRPr="003E440C">
                <w:rPr>
                  <w:rFonts w:ascii="Calibri" w:hAnsi="Calibri" w:cs="Calibri"/>
                  <w:color w:val="000000"/>
                  <w:sz w:val="22"/>
                  <w:szCs w:val="22"/>
                </w:rPr>
                <w:t>8:15</w:t>
              </w:r>
            </w:ins>
          </w:p>
        </w:tc>
        <w:tc>
          <w:tcPr>
            <w:tcW w:w="1121" w:type="dxa"/>
            <w:tcBorders>
              <w:top w:val="nil"/>
              <w:left w:val="nil"/>
              <w:bottom w:val="single" w:sz="4" w:space="0" w:color="auto"/>
              <w:right w:val="single" w:sz="4" w:space="0" w:color="auto"/>
            </w:tcBorders>
            <w:shd w:val="clear" w:color="auto" w:fill="auto"/>
            <w:noWrap/>
            <w:vAlign w:val="bottom"/>
            <w:hideMark/>
          </w:tcPr>
          <w:p w14:paraId="661CCB99" w14:textId="538607E1" w:rsidR="00E52430" w:rsidRPr="003E440C" w:rsidRDefault="00E52430" w:rsidP="00E52430">
            <w:pPr>
              <w:jc w:val="center"/>
              <w:rPr>
                <w:ins w:id="3161" w:author="Bourque, Ethan" w:date="2024-04-23T10:39:00Z"/>
                <w:rFonts w:ascii="Calibri" w:hAnsi="Calibri" w:cs="Calibri"/>
                <w:color w:val="000000"/>
                <w:sz w:val="22"/>
                <w:szCs w:val="22"/>
              </w:rPr>
            </w:pPr>
            <w:proofErr w:type="spellStart"/>
            <w:ins w:id="3162"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79BB9AF3" w14:textId="77777777" w:rsidR="00E52430" w:rsidRPr="003E440C" w:rsidRDefault="00E52430" w:rsidP="00E52430">
            <w:pPr>
              <w:jc w:val="center"/>
              <w:rPr>
                <w:ins w:id="3163" w:author="Bourque, Ethan" w:date="2024-04-23T10:39:00Z"/>
                <w:rFonts w:ascii="Calibri" w:hAnsi="Calibri" w:cs="Calibri"/>
                <w:color w:val="000000"/>
                <w:sz w:val="22"/>
                <w:szCs w:val="22"/>
              </w:rPr>
            </w:pPr>
            <w:ins w:id="3164" w:author="Bourque, Ethan" w:date="2024-04-23T10:39:00Z">
              <w:r w:rsidRPr="003E440C">
                <w:rPr>
                  <w:rFonts w:ascii="Calibri" w:hAnsi="Calibri" w:cs="Calibri"/>
                  <w:color w:val="000000"/>
                  <w:sz w:val="22"/>
                  <w:szCs w:val="22"/>
                </w:rPr>
                <w:t>6/20/2023</w:t>
              </w:r>
            </w:ins>
          </w:p>
        </w:tc>
        <w:tc>
          <w:tcPr>
            <w:tcW w:w="960" w:type="dxa"/>
            <w:tcBorders>
              <w:top w:val="nil"/>
              <w:left w:val="nil"/>
              <w:bottom w:val="single" w:sz="4" w:space="0" w:color="auto"/>
              <w:right w:val="single" w:sz="4" w:space="0" w:color="auto"/>
            </w:tcBorders>
            <w:shd w:val="clear" w:color="auto" w:fill="auto"/>
            <w:noWrap/>
            <w:vAlign w:val="bottom"/>
            <w:hideMark/>
          </w:tcPr>
          <w:p w14:paraId="2D344B79" w14:textId="77777777" w:rsidR="00E52430" w:rsidRPr="003E440C" w:rsidRDefault="00E52430" w:rsidP="00E52430">
            <w:pPr>
              <w:jc w:val="center"/>
              <w:rPr>
                <w:ins w:id="3165" w:author="Bourque, Ethan" w:date="2024-04-23T10:39:00Z"/>
                <w:rFonts w:ascii="Calibri" w:hAnsi="Calibri" w:cs="Calibri"/>
                <w:color w:val="000000"/>
                <w:sz w:val="22"/>
                <w:szCs w:val="22"/>
              </w:rPr>
            </w:pPr>
            <w:ins w:id="3166" w:author="Bourque, Ethan" w:date="2024-04-23T10:39:00Z">
              <w:r w:rsidRPr="003E440C">
                <w:rPr>
                  <w:rFonts w:ascii="Calibri" w:hAnsi="Calibri" w:cs="Calibri"/>
                  <w:color w:val="000000"/>
                  <w:sz w:val="22"/>
                  <w:szCs w:val="22"/>
                </w:rPr>
                <w:t>9:32</w:t>
              </w:r>
            </w:ins>
          </w:p>
        </w:tc>
      </w:tr>
      <w:tr w:rsidR="00E52430" w14:paraId="7B63F1AB" w14:textId="77777777" w:rsidTr="003E440C">
        <w:trPr>
          <w:trHeight w:val="300"/>
          <w:jc w:val="center"/>
          <w:ins w:id="3167"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A8D1345" w14:textId="18BFF81F" w:rsidR="00E52430" w:rsidRPr="003E440C" w:rsidRDefault="00E52430" w:rsidP="00E52430">
            <w:pPr>
              <w:jc w:val="center"/>
              <w:rPr>
                <w:ins w:id="3168" w:author="Bourque, Ethan" w:date="2024-04-23T10:39:00Z"/>
                <w:rFonts w:ascii="Calibri" w:hAnsi="Calibri" w:cs="Calibri"/>
                <w:color w:val="000000"/>
                <w:sz w:val="22"/>
                <w:szCs w:val="22"/>
              </w:rPr>
            </w:pPr>
            <w:proofErr w:type="spellStart"/>
            <w:ins w:id="3169"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312903FA" w14:textId="77777777" w:rsidR="00E52430" w:rsidRPr="003E440C" w:rsidRDefault="00E52430" w:rsidP="00E52430">
            <w:pPr>
              <w:jc w:val="center"/>
              <w:rPr>
                <w:ins w:id="3170" w:author="Bourque, Ethan" w:date="2024-04-23T10:39:00Z"/>
                <w:rFonts w:ascii="Calibri" w:hAnsi="Calibri" w:cs="Calibri"/>
                <w:color w:val="000000"/>
                <w:sz w:val="22"/>
                <w:szCs w:val="22"/>
              </w:rPr>
            </w:pPr>
            <w:ins w:id="3171" w:author="Bourque, Ethan" w:date="2024-04-23T10:39:00Z">
              <w:r w:rsidRPr="003E440C">
                <w:rPr>
                  <w:rFonts w:ascii="Calibri" w:hAnsi="Calibri" w:cs="Calibri"/>
                  <w:color w:val="000000"/>
                  <w:sz w:val="22"/>
                  <w:szCs w:val="22"/>
                </w:rPr>
                <w:t>8/1/2023</w:t>
              </w:r>
            </w:ins>
          </w:p>
        </w:tc>
        <w:tc>
          <w:tcPr>
            <w:tcW w:w="960" w:type="dxa"/>
            <w:tcBorders>
              <w:top w:val="nil"/>
              <w:left w:val="nil"/>
              <w:bottom w:val="single" w:sz="4" w:space="0" w:color="auto"/>
              <w:right w:val="single" w:sz="4" w:space="0" w:color="auto"/>
            </w:tcBorders>
            <w:shd w:val="clear" w:color="auto" w:fill="auto"/>
            <w:noWrap/>
            <w:vAlign w:val="bottom"/>
            <w:hideMark/>
          </w:tcPr>
          <w:p w14:paraId="0D8A535B" w14:textId="77777777" w:rsidR="00E52430" w:rsidRPr="003E440C" w:rsidRDefault="00E52430" w:rsidP="00E52430">
            <w:pPr>
              <w:jc w:val="center"/>
              <w:rPr>
                <w:ins w:id="3172" w:author="Bourque, Ethan" w:date="2024-04-23T10:39:00Z"/>
                <w:rFonts w:ascii="Calibri" w:hAnsi="Calibri" w:cs="Calibri"/>
                <w:color w:val="000000"/>
                <w:sz w:val="22"/>
                <w:szCs w:val="22"/>
              </w:rPr>
            </w:pPr>
            <w:ins w:id="3173" w:author="Bourque, Ethan" w:date="2024-04-23T10:39:00Z">
              <w:r w:rsidRPr="003E440C">
                <w:rPr>
                  <w:rFonts w:ascii="Calibri" w:hAnsi="Calibri" w:cs="Calibri"/>
                  <w:color w:val="000000"/>
                  <w:sz w:val="22"/>
                  <w:szCs w:val="22"/>
                </w:rPr>
                <w:t>9:01</w:t>
              </w:r>
            </w:ins>
          </w:p>
        </w:tc>
        <w:tc>
          <w:tcPr>
            <w:tcW w:w="1121" w:type="dxa"/>
            <w:tcBorders>
              <w:top w:val="nil"/>
              <w:left w:val="nil"/>
              <w:bottom w:val="single" w:sz="4" w:space="0" w:color="auto"/>
              <w:right w:val="single" w:sz="4" w:space="0" w:color="auto"/>
            </w:tcBorders>
            <w:shd w:val="clear" w:color="auto" w:fill="auto"/>
            <w:noWrap/>
            <w:vAlign w:val="bottom"/>
            <w:hideMark/>
          </w:tcPr>
          <w:p w14:paraId="0EAC931E" w14:textId="2405D66F" w:rsidR="00E52430" w:rsidRPr="003E440C" w:rsidRDefault="00E52430" w:rsidP="00E52430">
            <w:pPr>
              <w:jc w:val="center"/>
              <w:rPr>
                <w:ins w:id="3174" w:author="Bourque, Ethan" w:date="2024-04-23T10:39:00Z"/>
                <w:rFonts w:ascii="Calibri" w:hAnsi="Calibri" w:cs="Calibri"/>
                <w:color w:val="000000"/>
                <w:sz w:val="22"/>
                <w:szCs w:val="22"/>
              </w:rPr>
            </w:pPr>
            <w:proofErr w:type="spellStart"/>
            <w:ins w:id="3175"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0D949D33" w14:textId="77777777" w:rsidR="00E52430" w:rsidRPr="003E440C" w:rsidRDefault="00E52430" w:rsidP="00E52430">
            <w:pPr>
              <w:jc w:val="center"/>
              <w:rPr>
                <w:ins w:id="3176" w:author="Bourque, Ethan" w:date="2024-04-23T10:39:00Z"/>
                <w:rFonts w:ascii="Calibri" w:hAnsi="Calibri" w:cs="Calibri"/>
                <w:color w:val="000000"/>
                <w:sz w:val="22"/>
                <w:szCs w:val="22"/>
              </w:rPr>
            </w:pPr>
            <w:ins w:id="3177" w:author="Bourque, Ethan" w:date="2024-04-23T10:39:00Z">
              <w:r w:rsidRPr="003E440C">
                <w:rPr>
                  <w:rFonts w:ascii="Calibri" w:hAnsi="Calibri" w:cs="Calibri"/>
                  <w:color w:val="000000"/>
                  <w:sz w:val="22"/>
                  <w:szCs w:val="22"/>
                </w:rPr>
                <w:t>8/1/2023</w:t>
              </w:r>
            </w:ins>
          </w:p>
        </w:tc>
        <w:tc>
          <w:tcPr>
            <w:tcW w:w="960" w:type="dxa"/>
            <w:tcBorders>
              <w:top w:val="nil"/>
              <w:left w:val="nil"/>
              <w:bottom w:val="single" w:sz="4" w:space="0" w:color="auto"/>
              <w:right w:val="single" w:sz="4" w:space="0" w:color="auto"/>
            </w:tcBorders>
            <w:shd w:val="clear" w:color="auto" w:fill="auto"/>
            <w:noWrap/>
            <w:vAlign w:val="bottom"/>
            <w:hideMark/>
          </w:tcPr>
          <w:p w14:paraId="195F62F4" w14:textId="77777777" w:rsidR="00E52430" w:rsidRPr="003E440C" w:rsidRDefault="00E52430" w:rsidP="00E52430">
            <w:pPr>
              <w:jc w:val="center"/>
              <w:rPr>
                <w:ins w:id="3178" w:author="Bourque, Ethan" w:date="2024-04-23T10:39:00Z"/>
                <w:rFonts w:ascii="Calibri" w:hAnsi="Calibri" w:cs="Calibri"/>
                <w:color w:val="000000"/>
                <w:sz w:val="22"/>
                <w:szCs w:val="22"/>
              </w:rPr>
            </w:pPr>
            <w:ins w:id="3179" w:author="Bourque, Ethan" w:date="2024-04-23T10:39:00Z">
              <w:r w:rsidRPr="003E440C">
                <w:rPr>
                  <w:rFonts w:ascii="Calibri" w:hAnsi="Calibri" w:cs="Calibri"/>
                  <w:color w:val="000000"/>
                  <w:sz w:val="22"/>
                  <w:szCs w:val="22"/>
                </w:rPr>
                <w:t>9:47</w:t>
              </w:r>
            </w:ins>
          </w:p>
        </w:tc>
      </w:tr>
      <w:tr w:rsidR="00E52430" w14:paraId="770E37B3" w14:textId="77777777" w:rsidTr="003E440C">
        <w:trPr>
          <w:trHeight w:val="300"/>
          <w:jc w:val="center"/>
          <w:ins w:id="3180"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43B34D1" w14:textId="382088C0" w:rsidR="00E52430" w:rsidRPr="003E440C" w:rsidRDefault="00E52430" w:rsidP="00E52430">
            <w:pPr>
              <w:jc w:val="center"/>
              <w:rPr>
                <w:ins w:id="3181" w:author="Bourque, Ethan" w:date="2024-04-23T10:39:00Z"/>
                <w:rFonts w:ascii="Calibri" w:hAnsi="Calibri" w:cs="Calibri"/>
                <w:color w:val="000000"/>
                <w:sz w:val="22"/>
                <w:szCs w:val="22"/>
              </w:rPr>
            </w:pPr>
            <w:proofErr w:type="spellStart"/>
            <w:ins w:id="3182"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2E660DF8" w14:textId="77777777" w:rsidR="00E52430" w:rsidRPr="003E440C" w:rsidRDefault="00E52430" w:rsidP="00E52430">
            <w:pPr>
              <w:jc w:val="center"/>
              <w:rPr>
                <w:ins w:id="3183" w:author="Bourque, Ethan" w:date="2024-04-23T10:39:00Z"/>
                <w:rFonts w:ascii="Calibri" w:hAnsi="Calibri" w:cs="Calibri"/>
                <w:color w:val="000000"/>
                <w:sz w:val="22"/>
                <w:szCs w:val="22"/>
              </w:rPr>
            </w:pPr>
            <w:ins w:id="3184" w:author="Bourque, Ethan" w:date="2024-04-23T10:39:00Z">
              <w:r w:rsidRPr="003E440C">
                <w:rPr>
                  <w:rFonts w:ascii="Calibri" w:hAnsi="Calibri" w:cs="Calibri"/>
                  <w:color w:val="000000"/>
                  <w:sz w:val="22"/>
                  <w:szCs w:val="22"/>
                </w:rPr>
                <w:t>9/11/2023</w:t>
              </w:r>
            </w:ins>
          </w:p>
        </w:tc>
        <w:tc>
          <w:tcPr>
            <w:tcW w:w="960" w:type="dxa"/>
            <w:tcBorders>
              <w:top w:val="nil"/>
              <w:left w:val="nil"/>
              <w:bottom w:val="single" w:sz="4" w:space="0" w:color="auto"/>
              <w:right w:val="single" w:sz="4" w:space="0" w:color="auto"/>
            </w:tcBorders>
            <w:shd w:val="clear" w:color="auto" w:fill="auto"/>
            <w:noWrap/>
            <w:vAlign w:val="bottom"/>
            <w:hideMark/>
          </w:tcPr>
          <w:p w14:paraId="1C32A6FB" w14:textId="77777777" w:rsidR="00E52430" w:rsidRPr="003E440C" w:rsidRDefault="00E52430" w:rsidP="00E52430">
            <w:pPr>
              <w:jc w:val="center"/>
              <w:rPr>
                <w:ins w:id="3185" w:author="Bourque, Ethan" w:date="2024-04-23T10:39:00Z"/>
                <w:rFonts w:ascii="Calibri" w:hAnsi="Calibri" w:cs="Calibri"/>
                <w:color w:val="000000"/>
                <w:sz w:val="22"/>
                <w:szCs w:val="22"/>
              </w:rPr>
            </w:pPr>
            <w:ins w:id="3186" w:author="Bourque, Ethan" w:date="2024-04-23T10:39:00Z">
              <w:r w:rsidRPr="003E440C">
                <w:rPr>
                  <w:rFonts w:ascii="Calibri" w:hAnsi="Calibri" w:cs="Calibri"/>
                  <w:color w:val="000000"/>
                  <w:sz w:val="22"/>
                  <w:szCs w:val="22"/>
                </w:rPr>
                <w:t>9:56</w:t>
              </w:r>
            </w:ins>
          </w:p>
        </w:tc>
        <w:tc>
          <w:tcPr>
            <w:tcW w:w="1121" w:type="dxa"/>
            <w:tcBorders>
              <w:top w:val="nil"/>
              <w:left w:val="nil"/>
              <w:bottom w:val="single" w:sz="4" w:space="0" w:color="auto"/>
              <w:right w:val="single" w:sz="4" w:space="0" w:color="auto"/>
            </w:tcBorders>
            <w:shd w:val="clear" w:color="auto" w:fill="auto"/>
            <w:noWrap/>
            <w:vAlign w:val="bottom"/>
            <w:hideMark/>
          </w:tcPr>
          <w:p w14:paraId="5E3CB463" w14:textId="11B3C942" w:rsidR="00E52430" w:rsidRPr="003E440C" w:rsidRDefault="00E52430" w:rsidP="00E52430">
            <w:pPr>
              <w:jc w:val="center"/>
              <w:rPr>
                <w:ins w:id="3187" w:author="Bourque, Ethan" w:date="2024-04-23T10:39:00Z"/>
                <w:rFonts w:ascii="Calibri" w:hAnsi="Calibri" w:cs="Calibri"/>
                <w:color w:val="000000"/>
                <w:sz w:val="22"/>
                <w:szCs w:val="22"/>
              </w:rPr>
            </w:pPr>
            <w:proofErr w:type="spellStart"/>
            <w:ins w:id="3188"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59E12590" w14:textId="77777777" w:rsidR="00E52430" w:rsidRPr="003E440C" w:rsidRDefault="00E52430" w:rsidP="00E52430">
            <w:pPr>
              <w:jc w:val="center"/>
              <w:rPr>
                <w:ins w:id="3189" w:author="Bourque, Ethan" w:date="2024-04-23T10:39:00Z"/>
                <w:rFonts w:ascii="Calibri" w:hAnsi="Calibri" w:cs="Calibri"/>
                <w:color w:val="000000"/>
                <w:sz w:val="22"/>
                <w:szCs w:val="22"/>
              </w:rPr>
            </w:pPr>
            <w:ins w:id="3190" w:author="Bourque, Ethan" w:date="2024-04-23T10:39:00Z">
              <w:r w:rsidRPr="003E440C">
                <w:rPr>
                  <w:rFonts w:ascii="Calibri" w:hAnsi="Calibri" w:cs="Calibri"/>
                  <w:color w:val="000000"/>
                  <w:sz w:val="22"/>
                  <w:szCs w:val="22"/>
                </w:rPr>
                <w:t>9/11/2023</w:t>
              </w:r>
            </w:ins>
          </w:p>
        </w:tc>
        <w:tc>
          <w:tcPr>
            <w:tcW w:w="960" w:type="dxa"/>
            <w:tcBorders>
              <w:top w:val="nil"/>
              <w:left w:val="nil"/>
              <w:bottom w:val="single" w:sz="4" w:space="0" w:color="auto"/>
              <w:right w:val="single" w:sz="4" w:space="0" w:color="auto"/>
            </w:tcBorders>
            <w:shd w:val="clear" w:color="auto" w:fill="auto"/>
            <w:noWrap/>
            <w:vAlign w:val="bottom"/>
            <w:hideMark/>
          </w:tcPr>
          <w:p w14:paraId="2D6AD8DC" w14:textId="77777777" w:rsidR="00E52430" w:rsidRPr="003E440C" w:rsidRDefault="00E52430" w:rsidP="00E52430">
            <w:pPr>
              <w:jc w:val="center"/>
              <w:rPr>
                <w:ins w:id="3191" w:author="Bourque, Ethan" w:date="2024-04-23T10:39:00Z"/>
                <w:rFonts w:ascii="Calibri" w:hAnsi="Calibri" w:cs="Calibri"/>
                <w:color w:val="000000"/>
                <w:sz w:val="22"/>
                <w:szCs w:val="22"/>
              </w:rPr>
            </w:pPr>
            <w:ins w:id="3192" w:author="Bourque, Ethan" w:date="2024-04-23T10:39:00Z">
              <w:r w:rsidRPr="003E440C">
                <w:rPr>
                  <w:rFonts w:ascii="Calibri" w:hAnsi="Calibri" w:cs="Calibri"/>
                  <w:color w:val="000000"/>
                  <w:sz w:val="22"/>
                  <w:szCs w:val="22"/>
                </w:rPr>
                <w:t>11:03</w:t>
              </w:r>
            </w:ins>
          </w:p>
        </w:tc>
      </w:tr>
      <w:tr w:rsidR="00E52430" w14:paraId="48A4B736" w14:textId="77777777" w:rsidTr="003E440C">
        <w:trPr>
          <w:trHeight w:val="300"/>
          <w:jc w:val="center"/>
          <w:ins w:id="3193"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77BCEAD" w14:textId="3395ABA0" w:rsidR="00E52430" w:rsidRPr="003E440C" w:rsidRDefault="00E52430" w:rsidP="00E52430">
            <w:pPr>
              <w:jc w:val="center"/>
              <w:rPr>
                <w:ins w:id="3194" w:author="Bourque, Ethan" w:date="2024-04-23T10:39:00Z"/>
                <w:rFonts w:ascii="Calibri" w:hAnsi="Calibri" w:cs="Calibri"/>
                <w:color w:val="000000"/>
                <w:sz w:val="22"/>
                <w:szCs w:val="22"/>
              </w:rPr>
            </w:pPr>
            <w:proofErr w:type="spellStart"/>
            <w:ins w:id="3195"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63B4BE67" w14:textId="77777777" w:rsidR="00E52430" w:rsidRPr="003E440C" w:rsidRDefault="00E52430" w:rsidP="00E52430">
            <w:pPr>
              <w:jc w:val="center"/>
              <w:rPr>
                <w:ins w:id="3196" w:author="Bourque, Ethan" w:date="2024-04-23T10:39:00Z"/>
                <w:rFonts w:ascii="Calibri" w:hAnsi="Calibri" w:cs="Calibri"/>
                <w:color w:val="000000"/>
                <w:sz w:val="22"/>
                <w:szCs w:val="22"/>
              </w:rPr>
            </w:pPr>
            <w:ins w:id="3197" w:author="Bourque, Ethan" w:date="2024-04-23T10:39:00Z">
              <w:r w:rsidRPr="003E440C">
                <w:rPr>
                  <w:rFonts w:ascii="Calibri" w:hAnsi="Calibri" w:cs="Calibri"/>
                  <w:color w:val="000000"/>
                  <w:sz w:val="22"/>
                  <w:szCs w:val="22"/>
                </w:rPr>
                <w:t>10/6/2023</w:t>
              </w:r>
            </w:ins>
          </w:p>
        </w:tc>
        <w:tc>
          <w:tcPr>
            <w:tcW w:w="960" w:type="dxa"/>
            <w:tcBorders>
              <w:top w:val="nil"/>
              <w:left w:val="nil"/>
              <w:bottom w:val="single" w:sz="4" w:space="0" w:color="auto"/>
              <w:right w:val="single" w:sz="4" w:space="0" w:color="auto"/>
            </w:tcBorders>
            <w:shd w:val="clear" w:color="auto" w:fill="auto"/>
            <w:noWrap/>
            <w:vAlign w:val="bottom"/>
            <w:hideMark/>
          </w:tcPr>
          <w:p w14:paraId="27F9637D" w14:textId="77777777" w:rsidR="00E52430" w:rsidRPr="003E440C" w:rsidRDefault="00E52430" w:rsidP="00E52430">
            <w:pPr>
              <w:jc w:val="center"/>
              <w:rPr>
                <w:ins w:id="3198" w:author="Bourque, Ethan" w:date="2024-04-23T10:39:00Z"/>
                <w:rFonts w:ascii="Calibri" w:hAnsi="Calibri" w:cs="Calibri"/>
                <w:color w:val="000000"/>
                <w:sz w:val="22"/>
                <w:szCs w:val="22"/>
              </w:rPr>
            </w:pPr>
            <w:ins w:id="3199" w:author="Bourque, Ethan" w:date="2024-04-23T10:39:00Z">
              <w:r w:rsidRPr="003E440C">
                <w:rPr>
                  <w:rFonts w:ascii="Calibri" w:hAnsi="Calibri" w:cs="Calibri"/>
                  <w:color w:val="000000"/>
                  <w:sz w:val="22"/>
                  <w:szCs w:val="22"/>
                </w:rPr>
                <w:t>8:26</w:t>
              </w:r>
            </w:ins>
          </w:p>
        </w:tc>
        <w:tc>
          <w:tcPr>
            <w:tcW w:w="1121" w:type="dxa"/>
            <w:tcBorders>
              <w:top w:val="nil"/>
              <w:left w:val="nil"/>
              <w:bottom w:val="single" w:sz="4" w:space="0" w:color="auto"/>
              <w:right w:val="single" w:sz="4" w:space="0" w:color="auto"/>
            </w:tcBorders>
            <w:shd w:val="clear" w:color="auto" w:fill="auto"/>
            <w:noWrap/>
            <w:vAlign w:val="bottom"/>
            <w:hideMark/>
          </w:tcPr>
          <w:p w14:paraId="256A85BB" w14:textId="67CBE2F8" w:rsidR="00E52430" w:rsidRPr="003E440C" w:rsidRDefault="00E52430" w:rsidP="00E52430">
            <w:pPr>
              <w:jc w:val="center"/>
              <w:rPr>
                <w:ins w:id="3200" w:author="Bourque, Ethan" w:date="2024-04-23T10:39:00Z"/>
                <w:rFonts w:ascii="Calibri" w:hAnsi="Calibri" w:cs="Calibri"/>
                <w:color w:val="000000"/>
                <w:sz w:val="22"/>
                <w:szCs w:val="22"/>
              </w:rPr>
            </w:pPr>
            <w:proofErr w:type="spellStart"/>
            <w:ins w:id="3201" w:author="Bourque, Ethan" w:date="2024-04-23T11:20:00Z">
              <w:r>
                <w:rPr>
                  <w:rFonts w:ascii="Garamond" w:hAnsi="Garamond"/>
                  <w:color w:val="000000"/>
                  <w:sz w:val="22"/>
                  <w:szCs w:val="22"/>
                </w:rPr>
                <w:t>apawpnut</w:t>
              </w:r>
              <w:proofErr w:type="spellEnd"/>
              <w:r>
                <w:rPr>
                  <w:rFonts w:ascii="Garamond" w:hAnsi="Garamond"/>
                  <w:color w:val="000000"/>
                  <w:sz w:val="22"/>
                  <w:szCs w:val="22"/>
                </w:rPr>
                <w:t>*</w:t>
              </w:r>
            </w:ins>
          </w:p>
        </w:tc>
        <w:tc>
          <w:tcPr>
            <w:tcW w:w="1278" w:type="dxa"/>
            <w:tcBorders>
              <w:top w:val="nil"/>
              <w:left w:val="nil"/>
              <w:bottom w:val="single" w:sz="4" w:space="0" w:color="auto"/>
              <w:right w:val="single" w:sz="4" w:space="0" w:color="auto"/>
            </w:tcBorders>
            <w:shd w:val="clear" w:color="auto" w:fill="auto"/>
            <w:noWrap/>
            <w:vAlign w:val="bottom"/>
            <w:hideMark/>
          </w:tcPr>
          <w:p w14:paraId="0299302D" w14:textId="77777777" w:rsidR="00E52430" w:rsidRPr="003E440C" w:rsidRDefault="00E52430" w:rsidP="00E52430">
            <w:pPr>
              <w:jc w:val="center"/>
              <w:rPr>
                <w:ins w:id="3202" w:author="Bourque, Ethan" w:date="2024-04-23T10:39:00Z"/>
                <w:rFonts w:ascii="Calibri" w:hAnsi="Calibri" w:cs="Calibri"/>
                <w:color w:val="000000"/>
                <w:sz w:val="22"/>
                <w:szCs w:val="22"/>
              </w:rPr>
            </w:pPr>
            <w:ins w:id="3203" w:author="Bourque, Ethan" w:date="2024-04-23T10:39:00Z">
              <w:r w:rsidRPr="003E440C">
                <w:rPr>
                  <w:rFonts w:ascii="Calibri" w:hAnsi="Calibri" w:cs="Calibri"/>
                  <w:color w:val="000000"/>
                  <w:sz w:val="22"/>
                  <w:szCs w:val="22"/>
                </w:rPr>
                <w:t>10/6/2023</w:t>
              </w:r>
            </w:ins>
          </w:p>
        </w:tc>
        <w:tc>
          <w:tcPr>
            <w:tcW w:w="960" w:type="dxa"/>
            <w:tcBorders>
              <w:top w:val="nil"/>
              <w:left w:val="nil"/>
              <w:bottom w:val="single" w:sz="4" w:space="0" w:color="auto"/>
              <w:right w:val="single" w:sz="4" w:space="0" w:color="auto"/>
            </w:tcBorders>
            <w:shd w:val="clear" w:color="auto" w:fill="auto"/>
            <w:noWrap/>
            <w:vAlign w:val="bottom"/>
            <w:hideMark/>
          </w:tcPr>
          <w:p w14:paraId="49D9EEA3" w14:textId="77777777" w:rsidR="00E52430" w:rsidRPr="003E440C" w:rsidRDefault="00E52430" w:rsidP="00E52430">
            <w:pPr>
              <w:jc w:val="center"/>
              <w:rPr>
                <w:ins w:id="3204" w:author="Bourque, Ethan" w:date="2024-04-23T10:39:00Z"/>
                <w:rFonts w:ascii="Calibri" w:hAnsi="Calibri" w:cs="Calibri"/>
                <w:color w:val="000000"/>
                <w:sz w:val="22"/>
                <w:szCs w:val="22"/>
              </w:rPr>
            </w:pPr>
            <w:ins w:id="3205" w:author="Bourque, Ethan" w:date="2024-04-23T10:39:00Z">
              <w:r w:rsidRPr="003E440C">
                <w:rPr>
                  <w:rFonts w:ascii="Calibri" w:hAnsi="Calibri" w:cs="Calibri"/>
                  <w:color w:val="000000"/>
                  <w:sz w:val="22"/>
                  <w:szCs w:val="22"/>
                </w:rPr>
                <w:t>7:25</w:t>
              </w:r>
            </w:ins>
          </w:p>
        </w:tc>
      </w:tr>
      <w:tr w:rsidR="00E52430" w14:paraId="33286FB6" w14:textId="77777777" w:rsidTr="003E440C">
        <w:trPr>
          <w:trHeight w:val="300"/>
          <w:jc w:val="center"/>
          <w:ins w:id="3206"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21574D8" w14:textId="01E93374" w:rsidR="00E52430" w:rsidRPr="003E440C" w:rsidRDefault="00E52430" w:rsidP="00E52430">
            <w:pPr>
              <w:jc w:val="center"/>
              <w:rPr>
                <w:ins w:id="3207" w:author="Bourque, Ethan" w:date="2024-04-23T10:39:00Z"/>
                <w:rFonts w:ascii="Calibri" w:hAnsi="Calibri" w:cs="Calibri"/>
                <w:color w:val="000000"/>
                <w:sz w:val="22"/>
                <w:szCs w:val="22"/>
              </w:rPr>
            </w:pPr>
            <w:proofErr w:type="spellStart"/>
            <w:ins w:id="3208"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3C3087B1" w14:textId="77777777" w:rsidR="00E52430" w:rsidRPr="003E440C" w:rsidRDefault="00E52430" w:rsidP="00E52430">
            <w:pPr>
              <w:jc w:val="center"/>
              <w:rPr>
                <w:ins w:id="3209" w:author="Bourque, Ethan" w:date="2024-04-23T10:39:00Z"/>
                <w:rFonts w:ascii="Calibri" w:hAnsi="Calibri" w:cs="Calibri"/>
                <w:color w:val="000000"/>
                <w:sz w:val="22"/>
                <w:szCs w:val="22"/>
              </w:rPr>
            </w:pPr>
            <w:ins w:id="3210" w:author="Bourque, Ethan" w:date="2024-04-23T10:39:00Z">
              <w:r w:rsidRPr="003E440C">
                <w:rPr>
                  <w:rFonts w:ascii="Calibri" w:hAnsi="Calibri" w:cs="Calibri"/>
                  <w:color w:val="000000"/>
                  <w:sz w:val="22"/>
                  <w:szCs w:val="22"/>
                </w:rPr>
                <w:t>11/7/2023</w:t>
              </w:r>
            </w:ins>
          </w:p>
        </w:tc>
        <w:tc>
          <w:tcPr>
            <w:tcW w:w="960" w:type="dxa"/>
            <w:tcBorders>
              <w:top w:val="nil"/>
              <w:left w:val="nil"/>
              <w:bottom w:val="single" w:sz="4" w:space="0" w:color="auto"/>
              <w:right w:val="single" w:sz="4" w:space="0" w:color="auto"/>
            </w:tcBorders>
            <w:shd w:val="clear" w:color="auto" w:fill="auto"/>
            <w:noWrap/>
            <w:vAlign w:val="bottom"/>
            <w:hideMark/>
          </w:tcPr>
          <w:p w14:paraId="2CD269A5" w14:textId="77777777" w:rsidR="00E52430" w:rsidRPr="003E440C" w:rsidRDefault="00E52430" w:rsidP="00E52430">
            <w:pPr>
              <w:jc w:val="center"/>
              <w:rPr>
                <w:ins w:id="3211" w:author="Bourque, Ethan" w:date="2024-04-23T10:39:00Z"/>
                <w:rFonts w:ascii="Calibri" w:hAnsi="Calibri" w:cs="Calibri"/>
                <w:color w:val="000000"/>
                <w:sz w:val="22"/>
                <w:szCs w:val="22"/>
              </w:rPr>
            </w:pPr>
            <w:ins w:id="3212" w:author="Bourque, Ethan" w:date="2024-04-23T10:39:00Z">
              <w:r w:rsidRPr="003E440C">
                <w:rPr>
                  <w:rFonts w:ascii="Calibri" w:hAnsi="Calibri" w:cs="Calibri"/>
                  <w:color w:val="000000"/>
                  <w:sz w:val="22"/>
                  <w:szCs w:val="22"/>
                </w:rPr>
                <w:t>10:29</w:t>
              </w:r>
            </w:ins>
          </w:p>
        </w:tc>
        <w:tc>
          <w:tcPr>
            <w:tcW w:w="1121" w:type="dxa"/>
            <w:tcBorders>
              <w:top w:val="nil"/>
              <w:left w:val="nil"/>
              <w:bottom w:val="single" w:sz="4" w:space="0" w:color="auto"/>
              <w:right w:val="single" w:sz="4" w:space="0" w:color="auto"/>
            </w:tcBorders>
            <w:shd w:val="clear" w:color="auto" w:fill="auto"/>
            <w:noWrap/>
            <w:vAlign w:val="bottom"/>
            <w:hideMark/>
          </w:tcPr>
          <w:p w14:paraId="1F2B9857" w14:textId="11ACC716" w:rsidR="00E52430" w:rsidRPr="003E440C" w:rsidRDefault="00E52430" w:rsidP="00E52430">
            <w:pPr>
              <w:jc w:val="center"/>
              <w:rPr>
                <w:ins w:id="3213" w:author="Bourque, Ethan" w:date="2024-04-23T10:39:00Z"/>
                <w:rFonts w:ascii="Calibri" w:hAnsi="Calibri" w:cs="Calibri"/>
                <w:color w:val="000000"/>
                <w:sz w:val="22"/>
                <w:szCs w:val="22"/>
              </w:rPr>
            </w:pPr>
            <w:proofErr w:type="spellStart"/>
            <w:ins w:id="3214"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667FFA53" w14:textId="77777777" w:rsidR="00E52430" w:rsidRPr="003E440C" w:rsidRDefault="00E52430" w:rsidP="00E52430">
            <w:pPr>
              <w:jc w:val="center"/>
              <w:rPr>
                <w:ins w:id="3215" w:author="Bourque, Ethan" w:date="2024-04-23T10:39:00Z"/>
                <w:rFonts w:ascii="Calibri" w:hAnsi="Calibri" w:cs="Calibri"/>
                <w:color w:val="000000"/>
                <w:sz w:val="22"/>
                <w:szCs w:val="22"/>
              </w:rPr>
            </w:pPr>
            <w:ins w:id="3216" w:author="Bourque, Ethan" w:date="2024-04-23T10:39:00Z">
              <w:r w:rsidRPr="003E440C">
                <w:rPr>
                  <w:rFonts w:ascii="Calibri" w:hAnsi="Calibri" w:cs="Calibri"/>
                  <w:color w:val="000000"/>
                  <w:sz w:val="22"/>
                  <w:szCs w:val="22"/>
                </w:rPr>
                <w:t>11/7/2023</w:t>
              </w:r>
            </w:ins>
          </w:p>
        </w:tc>
        <w:tc>
          <w:tcPr>
            <w:tcW w:w="960" w:type="dxa"/>
            <w:tcBorders>
              <w:top w:val="nil"/>
              <w:left w:val="nil"/>
              <w:bottom w:val="single" w:sz="4" w:space="0" w:color="auto"/>
              <w:right w:val="single" w:sz="4" w:space="0" w:color="auto"/>
            </w:tcBorders>
            <w:shd w:val="clear" w:color="auto" w:fill="auto"/>
            <w:noWrap/>
            <w:vAlign w:val="bottom"/>
            <w:hideMark/>
          </w:tcPr>
          <w:p w14:paraId="56B32F3F" w14:textId="77777777" w:rsidR="00E52430" w:rsidRPr="003E440C" w:rsidRDefault="00E52430" w:rsidP="00E52430">
            <w:pPr>
              <w:jc w:val="center"/>
              <w:rPr>
                <w:ins w:id="3217" w:author="Bourque, Ethan" w:date="2024-04-23T10:39:00Z"/>
                <w:rFonts w:ascii="Calibri" w:hAnsi="Calibri" w:cs="Calibri"/>
                <w:color w:val="000000"/>
                <w:sz w:val="22"/>
                <w:szCs w:val="22"/>
              </w:rPr>
            </w:pPr>
            <w:ins w:id="3218" w:author="Bourque, Ethan" w:date="2024-04-23T10:39:00Z">
              <w:r w:rsidRPr="003E440C">
                <w:rPr>
                  <w:rFonts w:ascii="Calibri" w:hAnsi="Calibri" w:cs="Calibri"/>
                  <w:color w:val="000000"/>
                  <w:sz w:val="22"/>
                  <w:szCs w:val="22"/>
                </w:rPr>
                <w:t>11:25</w:t>
              </w:r>
            </w:ins>
          </w:p>
        </w:tc>
      </w:tr>
      <w:tr w:rsidR="00E52430" w14:paraId="7524CB19" w14:textId="77777777" w:rsidTr="003E440C">
        <w:trPr>
          <w:trHeight w:val="300"/>
          <w:jc w:val="center"/>
          <w:ins w:id="3219" w:author="Bourque, Ethan" w:date="2024-04-23T10:39: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1525B35" w14:textId="21DC6300" w:rsidR="00E52430" w:rsidRPr="003E440C" w:rsidRDefault="00E52430" w:rsidP="00E52430">
            <w:pPr>
              <w:jc w:val="center"/>
              <w:rPr>
                <w:ins w:id="3220" w:author="Bourque, Ethan" w:date="2024-04-23T10:39:00Z"/>
                <w:rFonts w:ascii="Calibri" w:hAnsi="Calibri" w:cs="Calibri"/>
                <w:color w:val="000000"/>
                <w:sz w:val="22"/>
                <w:szCs w:val="22"/>
              </w:rPr>
            </w:pPr>
            <w:proofErr w:type="spellStart"/>
            <w:ins w:id="3221" w:author="Bourque, Ethan" w:date="2024-04-23T11:19:00Z">
              <w:r>
                <w:rPr>
                  <w:rFonts w:ascii="Garamond" w:hAnsi="Garamond"/>
                  <w:color w:val="000000"/>
                  <w:sz w:val="22"/>
                  <w:szCs w:val="22"/>
                </w:rPr>
                <w:t>apascnut</w:t>
              </w:r>
              <w:proofErr w:type="spellEnd"/>
              <w:r>
                <w:rPr>
                  <w:rFonts w:ascii="Garamond" w:hAnsi="Garamond"/>
                  <w:color w:val="000000"/>
                  <w:sz w:val="22"/>
                  <w:szCs w:val="22"/>
                </w:rPr>
                <w:t>*</w:t>
              </w:r>
            </w:ins>
          </w:p>
        </w:tc>
        <w:tc>
          <w:tcPr>
            <w:tcW w:w="1320" w:type="dxa"/>
            <w:tcBorders>
              <w:top w:val="nil"/>
              <w:left w:val="nil"/>
              <w:bottom w:val="single" w:sz="4" w:space="0" w:color="auto"/>
              <w:right w:val="single" w:sz="4" w:space="0" w:color="auto"/>
            </w:tcBorders>
            <w:shd w:val="clear" w:color="auto" w:fill="auto"/>
            <w:noWrap/>
            <w:vAlign w:val="bottom"/>
            <w:hideMark/>
          </w:tcPr>
          <w:p w14:paraId="3F81BBAC" w14:textId="77777777" w:rsidR="00E52430" w:rsidRPr="003E440C" w:rsidRDefault="00E52430" w:rsidP="00E52430">
            <w:pPr>
              <w:jc w:val="center"/>
              <w:rPr>
                <w:ins w:id="3222" w:author="Bourque, Ethan" w:date="2024-04-23T10:39:00Z"/>
                <w:rFonts w:ascii="Calibri" w:hAnsi="Calibri" w:cs="Calibri"/>
                <w:color w:val="000000"/>
                <w:sz w:val="22"/>
                <w:szCs w:val="22"/>
              </w:rPr>
            </w:pPr>
            <w:ins w:id="3223" w:author="Bourque, Ethan" w:date="2024-04-23T10:39:00Z">
              <w:r w:rsidRPr="003E440C">
                <w:rPr>
                  <w:rFonts w:ascii="Calibri" w:hAnsi="Calibri" w:cs="Calibri"/>
                  <w:color w:val="000000"/>
                  <w:sz w:val="22"/>
                  <w:szCs w:val="22"/>
                </w:rPr>
                <w:t>12/18/2023</w:t>
              </w:r>
            </w:ins>
          </w:p>
        </w:tc>
        <w:tc>
          <w:tcPr>
            <w:tcW w:w="960" w:type="dxa"/>
            <w:tcBorders>
              <w:top w:val="nil"/>
              <w:left w:val="nil"/>
              <w:bottom w:val="single" w:sz="4" w:space="0" w:color="auto"/>
              <w:right w:val="single" w:sz="4" w:space="0" w:color="auto"/>
            </w:tcBorders>
            <w:shd w:val="clear" w:color="auto" w:fill="auto"/>
            <w:noWrap/>
            <w:vAlign w:val="bottom"/>
            <w:hideMark/>
          </w:tcPr>
          <w:p w14:paraId="6F0990E5" w14:textId="77777777" w:rsidR="00E52430" w:rsidRPr="003E440C" w:rsidRDefault="00E52430" w:rsidP="00E52430">
            <w:pPr>
              <w:jc w:val="center"/>
              <w:rPr>
                <w:ins w:id="3224" w:author="Bourque, Ethan" w:date="2024-04-23T10:39:00Z"/>
                <w:rFonts w:ascii="Calibri" w:hAnsi="Calibri" w:cs="Calibri"/>
                <w:color w:val="000000"/>
                <w:sz w:val="22"/>
                <w:szCs w:val="22"/>
              </w:rPr>
            </w:pPr>
            <w:ins w:id="3225" w:author="Bourque, Ethan" w:date="2024-04-23T10:39:00Z">
              <w:r w:rsidRPr="003E440C">
                <w:rPr>
                  <w:rFonts w:ascii="Calibri" w:hAnsi="Calibri" w:cs="Calibri"/>
                  <w:color w:val="000000"/>
                  <w:sz w:val="22"/>
                  <w:szCs w:val="22"/>
                </w:rPr>
                <w:t>10:36</w:t>
              </w:r>
            </w:ins>
          </w:p>
        </w:tc>
        <w:tc>
          <w:tcPr>
            <w:tcW w:w="1121" w:type="dxa"/>
            <w:tcBorders>
              <w:top w:val="nil"/>
              <w:left w:val="nil"/>
              <w:bottom w:val="single" w:sz="4" w:space="0" w:color="auto"/>
              <w:right w:val="single" w:sz="4" w:space="0" w:color="auto"/>
            </w:tcBorders>
            <w:shd w:val="clear" w:color="auto" w:fill="auto"/>
            <w:noWrap/>
            <w:vAlign w:val="bottom"/>
            <w:hideMark/>
          </w:tcPr>
          <w:p w14:paraId="5D08921B" w14:textId="394A4488" w:rsidR="00E52430" w:rsidRPr="003E440C" w:rsidRDefault="00E52430" w:rsidP="00E52430">
            <w:pPr>
              <w:jc w:val="center"/>
              <w:rPr>
                <w:ins w:id="3226" w:author="Bourque, Ethan" w:date="2024-04-23T10:39:00Z"/>
                <w:rFonts w:ascii="Calibri" w:hAnsi="Calibri" w:cs="Calibri"/>
                <w:color w:val="000000"/>
                <w:sz w:val="22"/>
                <w:szCs w:val="22"/>
              </w:rPr>
            </w:pPr>
            <w:proofErr w:type="spellStart"/>
            <w:ins w:id="3227" w:author="Bourque, Ethan" w:date="2024-04-23T11:20:00Z">
              <w:r>
                <w:rPr>
                  <w:rFonts w:ascii="Garamond" w:hAnsi="Garamond"/>
                  <w:color w:val="000000"/>
                  <w:sz w:val="22"/>
                  <w:szCs w:val="22"/>
                </w:rPr>
                <w:t>apawpnut</w:t>
              </w:r>
              <w:proofErr w:type="spellEnd"/>
              <w:r>
                <w:rPr>
                  <w:rFonts w:ascii="Garamond" w:hAnsi="Garamond"/>
                  <w:color w:val="000000"/>
                  <w:sz w:val="22"/>
                  <w:szCs w:val="22"/>
                </w:rPr>
                <w:t>*</w:t>
              </w:r>
            </w:ins>
          </w:p>
        </w:tc>
        <w:tc>
          <w:tcPr>
            <w:tcW w:w="1278" w:type="dxa"/>
            <w:tcBorders>
              <w:top w:val="nil"/>
              <w:left w:val="nil"/>
              <w:bottom w:val="single" w:sz="4" w:space="0" w:color="auto"/>
              <w:right w:val="single" w:sz="4" w:space="0" w:color="auto"/>
            </w:tcBorders>
            <w:shd w:val="clear" w:color="auto" w:fill="auto"/>
            <w:noWrap/>
            <w:vAlign w:val="bottom"/>
            <w:hideMark/>
          </w:tcPr>
          <w:p w14:paraId="2CDA0BD2" w14:textId="77777777" w:rsidR="00E52430" w:rsidRPr="003E440C" w:rsidRDefault="00E52430" w:rsidP="00E52430">
            <w:pPr>
              <w:jc w:val="center"/>
              <w:rPr>
                <w:ins w:id="3228" w:author="Bourque, Ethan" w:date="2024-04-23T10:39:00Z"/>
                <w:rFonts w:ascii="Calibri" w:hAnsi="Calibri" w:cs="Calibri"/>
                <w:color w:val="000000"/>
                <w:sz w:val="22"/>
                <w:szCs w:val="22"/>
              </w:rPr>
            </w:pPr>
            <w:ins w:id="3229" w:author="Bourque, Ethan" w:date="2024-04-23T10:39:00Z">
              <w:r w:rsidRPr="003E440C">
                <w:rPr>
                  <w:rFonts w:ascii="Calibri" w:hAnsi="Calibri" w:cs="Calibri"/>
                  <w:color w:val="000000"/>
                  <w:sz w:val="22"/>
                  <w:szCs w:val="22"/>
                </w:rPr>
                <w:t>12/18/2023</w:t>
              </w:r>
            </w:ins>
          </w:p>
        </w:tc>
        <w:tc>
          <w:tcPr>
            <w:tcW w:w="960" w:type="dxa"/>
            <w:tcBorders>
              <w:top w:val="nil"/>
              <w:left w:val="nil"/>
              <w:bottom w:val="single" w:sz="4" w:space="0" w:color="auto"/>
              <w:right w:val="single" w:sz="4" w:space="0" w:color="auto"/>
            </w:tcBorders>
            <w:shd w:val="clear" w:color="auto" w:fill="auto"/>
            <w:noWrap/>
            <w:vAlign w:val="bottom"/>
            <w:hideMark/>
          </w:tcPr>
          <w:p w14:paraId="4404545A" w14:textId="77777777" w:rsidR="00E52430" w:rsidRPr="003E440C" w:rsidRDefault="00E52430" w:rsidP="00E52430">
            <w:pPr>
              <w:jc w:val="center"/>
              <w:rPr>
                <w:ins w:id="3230" w:author="Bourque, Ethan" w:date="2024-04-23T10:39:00Z"/>
                <w:rFonts w:ascii="Calibri" w:hAnsi="Calibri" w:cs="Calibri"/>
                <w:color w:val="000000"/>
                <w:sz w:val="22"/>
                <w:szCs w:val="22"/>
              </w:rPr>
            </w:pPr>
            <w:ins w:id="3231" w:author="Bourque, Ethan" w:date="2024-04-23T10:39:00Z">
              <w:r w:rsidRPr="003E440C">
                <w:rPr>
                  <w:rFonts w:ascii="Calibri" w:hAnsi="Calibri" w:cs="Calibri"/>
                  <w:color w:val="000000"/>
                  <w:sz w:val="22"/>
                  <w:szCs w:val="22"/>
                </w:rPr>
                <w:t>10:22</w:t>
              </w:r>
            </w:ins>
          </w:p>
        </w:tc>
      </w:tr>
      <w:tr w:rsidR="00E52430" w:rsidRPr="003E440C" w14:paraId="33FA1185" w14:textId="77777777" w:rsidTr="003E440C">
        <w:trPr>
          <w:trHeight w:val="300"/>
          <w:jc w:val="center"/>
          <w:ins w:id="3232" w:author="Bourque, Ethan" w:date="2024-04-23T10:37:00Z"/>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11275C7" w14:textId="7C153D78" w:rsidR="00E52430" w:rsidRPr="003E440C" w:rsidRDefault="00E52430" w:rsidP="00E52430">
            <w:pPr>
              <w:jc w:val="center"/>
              <w:rPr>
                <w:ins w:id="3233" w:author="Bourque, Ethan" w:date="2024-04-23T10:37:00Z"/>
                <w:rFonts w:ascii="Calibri" w:hAnsi="Calibri" w:cs="Calibri"/>
                <w:color w:val="000000"/>
                <w:sz w:val="22"/>
                <w:szCs w:val="22"/>
              </w:rPr>
            </w:pPr>
            <w:proofErr w:type="spellStart"/>
            <w:ins w:id="3234" w:author="Bourque, Ethan" w:date="2024-04-23T11:19:00Z">
              <w:r>
                <w:rPr>
                  <w:rFonts w:ascii="Garamond" w:hAnsi="Garamond"/>
                  <w:color w:val="000000"/>
                  <w:sz w:val="22"/>
                  <w:szCs w:val="22"/>
                </w:rPr>
                <w:t>apascnut</w:t>
              </w:r>
            </w:ins>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3C3D0293" w14:textId="77777777" w:rsidR="00E52430" w:rsidRPr="003E440C" w:rsidRDefault="00E52430" w:rsidP="00E52430">
            <w:pPr>
              <w:jc w:val="center"/>
              <w:rPr>
                <w:ins w:id="3235" w:author="Bourque, Ethan" w:date="2024-04-23T10:37:00Z"/>
                <w:rFonts w:ascii="Calibri" w:hAnsi="Calibri" w:cs="Calibri"/>
                <w:color w:val="000000"/>
                <w:sz w:val="22"/>
                <w:szCs w:val="22"/>
              </w:rPr>
            </w:pPr>
            <w:ins w:id="3236" w:author="Bourque, Ethan" w:date="2024-04-23T10:37:00Z">
              <w:r w:rsidRPr="003E440C">
                <w:rPr>
                  <w:rFonts w:ascii="Calibri" w:hAnsi="Calibri" w:cs="Calibri"/>
                  <w:color w:val="000000"/>
                  <w:sz w:val="22"/>
                  <w:szCs w:val="22"/>
                </w:rPr>
                <w:t>11/1/2022</w:t>
              </w:r>
            </w:ins>
          </w:p>
        </w:tc>
        <w:tc>
          <w:tcPr>
            <w:tcW w:w="960" w:type="dxa"/>
            <w:tcBorders>
              <w:top w:val="nil"/>
              <w:left w:val="nil"/>
              <w:bottom w:val="single" w:sz="4" w:space="0" w:color="auto"/>
              <w:right w:val="single" w:sz="4" w:space="0" w:color="auto"/>
            </w:tcBorders>
            <w:shd w:val="clear" w:color="auto" w:fill="auto"/>
            <w:noWrap/>
            <w:vAlign w:val="bottom"/>
            <w:hideMark/>
          </w:tcPr>
          <w:p w14:paraId="0B988C7C" w14:textId="77777777" w:rsidR="00E52430" w:rsidRPr="003E440C" w:rsidRDefault="00E52430" w:rsidP="00E52430">
            <w:pPr>
              <w:jc w:val="center"/>
              <w:rPr>
                <w:ins w:id="3237" w:author="Bourque, Ethan" w:date="2024-04-23T10:37:00Z"/>
                <w:rFonts w:ascii="Calibri" w:hAnsi="Calibri" w:cs="Calibri"/>
                <w:color w:val="000000"/>
                <w:sz w:val="22"/>
                <w:szCs w:val="22"/>
              </w:rPr>
            </w:pPr>
            <w:ins w:id="3238" w:author="Bourque, Ethan" w:date="2024-04-23T10:37:00Z">
              <w:r w:rsidRPr="003E440C">
                <w:rPr>
                  <w:rFonts w:ascii="Calibri" w:hAnsi="Calibri" w:cs="Calibri"/>
                  <w:color w:val="000000"/>
                  <w:sz w:val="22"/>
                  <w:szCs w:val="22"/>
                </w:rPr>
                <w:t>9:13</w:t>
              </w:r>
            </w:ins>
          </w:p>
        </w:tc>
        <w:tc>
          <w:tcPr>
            <w:tcW w:w="1121" w:type="dxa"/>
            <w:tcBorders>
              <w:top w:val="nil"/>
              <w:left w:val="nil"/>
              <w:bottom w:val="single" w:sz="4" w:space="0" w:color="auto"/>
              <w:right w:val="single" w:sz="4" w:space="0" w:color="auto"/>
            </w:tcBorders>
            <w:shd w:val="clear" w:color="auto" w:fill="auto"/>
            <w:noWrap/>
            <w:vAlign w:val="bottom"/>
            <w:hideMark/>
          </w:tcPr>
          <w:p w14:paraId="76523022" w14:textId="70D870C5" w:rsidR="00E52430" w:rsidRPr="003E440C" w:rsidRDefault="00E52430" w:rsidP="00E52430">
            <w:pPr>
              <w:jc w:val="center"/>
              <w:rPr>
                <w:ins w:id="3239" w:author="Bourque, Ethan" w:date="2024-04-23T10:37:00Z"/>
                <w:rFonts w:ascii="Calibri" w:hAnsi="Calibri" w:cs="Calibri"/>
                <w:color w:val="000000"/>
                <w:sz w:val="22"/>
                <w:szCs w:val="22"/>
              </w:rPr>
            </w:pPr>
            <w:proofErr w:type="spellStart"/>
            <w:ins w:id="3240" w:author="Bourque, Ethan" w:date="2024-04-23T11:20:00Z">
              <w:r>
                <w:rPr>
                  <w:rFonts w:ascii="Garamond" w:hAnsi="Garamond"/>
                  <w:color w:val="000000"/>
                  <w:sz w:val="22"/>
                  <w:szCs w:val="22"/>
                </w:rPr>
                <w:t>apawpnut</w:t>
              </w:r>
            </w:ins>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4A0D864E" w14:textId="77777777" w:rsidR="00E52430" w:rsidRPr="003E440C" w:rsidRDefault="00E52430" w:rsidP="00E52430">
            <w:pPr>
              <w:jc w:val="center"/>
              <w:rPr>
                <w:ins w:id="3241" w:author="Bourque, Ethan" w:date="2024-04-23T10:37:00Z"/>
                <w:rFonts w:ascii="Calibri" w:hAnsi="Calibri" w:cs="Calibri"/>
                <w:color w:val="000000"/>
                <w:sz w:val="22"/>
                <w:szCs w:val="22"/>
              </w:rPr>
            </w:pPr>
            <w:ins w:id="3242" w:author="Bourque, Ethan" w:date="2024-04-23T10:37:00Z">
              <w:r w:rsidRPr="003E440C">
                <w:rPr>
                  <w:rFonts w:ascii="Calibri" w:hAnsi="Calibri" w:cs="Calibri"/>
                  <w:color w:val="000000"/>
                  <w:sz w:val="22"/>
                  <w:szCs w:val="22"/>
                </w:rPr>
                <w:t>11/1/2022</w:t>
              </w:r>
            </w:ins>
          </w:p>
        </w:tc>
        <w:tc>
          <w:tcPr>
            <w:tcW w:w="960" w:type="dxa"/>
            <w:tcBorders>
              <w:top w:val="nil"/>
              <w:left w:val="nil"/>
              <w:bottom w:val="single" w:sz="4" w:space="0" w:color="auto"/>
              <w:right w:val="single" w:sz="4" w:space="0" w:color="auto"/>
            </w:tcBorders>
            <w:shd w:val="clear" w:color="auto" w:fill="auto"/>
            <w:noWrap/>
            <w:vAlign w:val="bottom"/>
            <w:hideMark/>
          </w:tcPr>
          <w:p w14:paraId="03E64537" w14:textId="77777777" w:rsidR="00E52430" w:rsidRPr="003E440C" w:rsidRDefault="00E52430" w:rsidP="00E52430">
            <w:pPr>
              <w:jc w:val="center"/>
              <w:rPr>
                <w:ins w:id="3243" w:author="Bourque, Ethan" w:date="2024-04-23T10:37:00Z"/>
                <w:rFonts w:ascii="Calibri" w:hAnsi="Calibri" w:cs="Calibri"/>
                <w:color w:val="000000"/>
                <w:sz w:val="22"/>
                <w:szCs w:val="22"/>
              </w:rPr>
            </w:pPr>
            <w:ins w:id="3244" w:author="Bourque, Ethan" w:date="2024-04-23T10:37:00Z">
              <w:r w:rsidRPr="003E440C">
                <w:rPr>
                  <w:rFonts w:ascii="Calibri" w:hAnsi="Calibri" w:cs="Calibri"/>
                  <w:color w:val="000000"/>
                  <w:sz w:val="22"/>
                  <w:szCs w:val="22"/>
                </w:rPr>
                <w:t>10:13</w:t>
              </w:r>
            </w:ins>
          </w:p>
        </w:tc>
      </w:tr>
    </w:tbl>
    <w:p w14:paraId="381DCF34" w14:textId="77777777" w:rsidR="003E440C" w:rsidRDefault="003E440C" w:rsidP="009E11B0">
      <w:pPr>
        <w:ind w:left="720" w:right="720"/>
        <w:jc w:val="both"/>
        <w:rPr>
          <w:ins w:id="3245" w:author="Bourque, Ethan" w:date="2024-04-23T10:41:00Z"/>
          <w:rFonts w:ascii="Garamond" w:hAnsi="Garamond"/>
          <w:sz w:val="22"/>
          <w:szCs w:val="22"/>
        </w:rPr>
      </w:pPr>
    </w:p>
    <w:p w14:paraId="7A759EFE" w14:textId="77777777" w:rsidR="00F914BB" w:rsidRDefault="00F914BB" w:rsidP="00F914BB">
      <w:pPr>
        <w:ind w:left="720" w:firstLine="720"/>
        <w:rPr>
          <w:ins w:id="3246" w:author="Bourque, Ethan" w:date="2024-04-23T10:41:00Z"/>
          <w:rFonts w:ascii="Garamond" w:hAnsi="Garamond"/>
          <w:color w:val="000000"/>
          <w:sz w:val="22"/>
          <w:szCs w:val="22"/>
        </w:rPr>
      </w:pPr>
      <w:ins w:id="3247" w:author="Bourque, Ethan" w:date="2024-04-23T10:41:00Z">
        <w:r>
          <w:rPr>
            <w:rFonts w:ascii="Garamond" w:hAnsi="Garamond"/>
            <w:color w:val="000000"/>
            <w:sz w:val="22"/>
            <w:szCs w:val="22"/>
          </w:rPr>
          <w:t>*Samples marked with an * were not collected due to poor weather conditions.</w:t>
        </w:r>
      </w:ins>
    </w:p>
    <w:p w14:paraId="07ABF380" w14:textId="77777777" w:rsidR="00F914BB" w:rsidRDefault="00F914BB" w:rsidP="009E11B0">
      <w:pPr>
        <w:ind w:left="720" w:right="720"/>
        <w:jc w:val="both"/>
        <w:rPr>
          <w:ins w:id="3248" w:author="Bourque, Ethan" w:date="2024-04-23T10:36:00Z"/>
          <w:rFonts w:ascii="Garamond" w:hAnsi="Garamond"/>
          <w:sz w:val="22"/>
          <w:szCs w:val="22"/>
        </w:rPr>
      </w:pPr>
    </w:p>
    <w:p w14:paraId="419DF59D" w14:textId="77777777" w:rsidR="00E52430" w:rsidRDefault="00E52430" w:rsidP="00E52430">
      <w:pPr>
        <w:ind w:left="720" w:hanging="360"/>
        <w:rPr>
          <w:ins w:id="3249" w:author="Bourque, Ethan" w:date="2024-04-23T11:22:00Z"/>
          <w:rFonts w:ascii="Garamond" w:hAnsi="Garamond"/>
          <w:b/>
          <w:sz w:val="22"/>
          <w:szCs w:val="22"/>
        </w:rPr>
      </w:pPr>
      <w:ins w:id="3250" w:author="Bourque, Ethan" w:date="2024-04-23T11:22:00Z">
        <w:r w:rsidRPr="005869A7">
          <w:rPr>
            <w:rFonts w:ascii="Garamond" w:hAnsi="Garamond"/>
            <w:b/>
            <w:sz w:val="22"/>
            <w:szCs w:val="22"/>
          </w:rPr>
          <w:t>b) Start and End Date/Time for Monitoring Program 2 (Diel Sampling)</w:t>
        </w:r>
      </w:ins>
    </w:p>
    <w:p w14:paraId="63E469F7" w14:textId="77777777" w:rsidR="00E52430" w:rsidRDefault="00E52430" w:rsidP="00E52430">
      <w:pPr>
        <w:ind w:left="720" w:hanging="360"/>
        <w:rPr>
          <w:ins w:id="3251" w:author="Bourque, Ethan" w:date="2024-04-23T11:25:00Z"/>
          <w:rFonts w:ascii="Garamond" w:hAnsi="Garamond"/>
          <w:b/>
          <w:sz w:val="22"/>
          <w:szCs w:val="22"/>
        </w:rPr>
      </w:pPr>
    </w:p>
    <w:tbl>
      <w:tblPr>
        <w:tblW w:w="5654" w:type="dxa"/>
        <w:jc w:val="center"/>
        <w:tblLook w:val="04A0" w:firstRow="1" w:lastRow="0" w:firstColumn="1" w:lastColumn="0" w:noHBand="0" w:noVBand="1"/>
        <w:tblPrChange w:id="3252" w:author="Bourque, Ethan" w:date="2024-04-23T11:26:00Z">
          <w:tblPr>
            <w:tblW w:w="6799" w:type="dxa"/>
            <w:jc w:val="center"/>
            <w:tblLook w:val="04A0" w:firstRow="1" w:lastRow="0" w:firstColumn="1" w:lastColumn="0" w:noHBand="0" w:noVBand="1"/>
          </w:tblPr>
        </w:tblPrChange>
      </w:tblPr>
      <w:tblGrid>
        <w:gridCol w:w="1136"/>
        <w:gridCol w:w="1320"/>
        <w:gridCol w:w="960"/>
        <w:gridCol w:w="1278"/>
        <w:gridCol w:w="960"/>
        <w:tblGridChange w:id="3253">
          <w:tblGrid>
            <w:gridCol w:w="1136"/>
            <w:gridCol w:w="1320"/>
            <w:gridCol w:w="960"/>
            <w:gridCol w:w="1278"/>
            <w:gridCol w:w="960"/>
          </w:tblGrid>
        </w:tblGridChange>
      </w:tblGrid>
      <w:tr w:rsidR="00E52430" w:rsidRPr="003E440C" w14:paraId="4F24B527" w14:textId="77777777" w:rsidTr="00E52430">
        <w:trPr>
          <w:trHeight w:val="300"/>
          <w:jc w:val="center"/>
          <w:ins w:id="3254" w:author="Bourque, Ethan" w:date="2024-04-23T11:25:00Z"/>
          <w:trPrChange w:id="3255" w:author="Bourque, Ethan" w:date="2024-04-23T11:26:00Z">
            <w:trPr>
              <w:trHeight w:val="300"/>
              <w:jc w:val="center"/>
            </w:trPr>
          </w:trPrChange>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3256" w:author="Bourque, Ethan" w:date="2024-04-23T11:26:00Z">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301EB98" w14:textId="77777777" w:rsidR="00E52430" w:rsidRPr="003E440C" w:rsidRDefault="00E52430" w:rsidP="004E54B4">
            <w:pPr>
              <w:jc w:val="center"/>
              <w:rPr>
                <w:ins w:id="3257" w:author="Bourque, Ethan" w:date="2024-04-23T11:25:00Z"/>
                <w:rFonts w:ascii="Garamond" w:hAnsi="Garamond" w:cs="Calibri"/>
                <w:b/>
                <w:bCs/>
                <w:color w:val="000000"/>
                <w:sz w:val="22"/>
                <w:szCs w:val="22"/>
              </w:rPr>
            </w:pPr>
            <w:ins w:id="3258" w:author="Bourque, Ethan" w:date="2024-04-23T11:25:00Z">
              <w:r w:rsidRPr="003E440C">
                <w:rPr>
                  <w:rFonts w:ascii="Garamond" w:hAnsi="Garamond" w:cs="Calibri"/>
                  <w:b/>
                  <w:bCs/>
                  <w:color w:val="000000"/>
                  <w:sz w:val="22"/>
                  <w:szCs w:val="22"/>
                </w:rPr>
                <w:t>Site</w:t>
              </w:r>
            </w:ins>
          </w:p>
        </w:tc>
        <w:tc>
          <w:tcPr>
            <w:tcW w:w="1320" w:type="dxa"/>
            <w:tcBorders>
              <w:top w:val="single" w:sz="4" w:space="0" w:color="auto"/>
              <w:left w:val="nil"/>
              <w:bottom w:val="single" w:sz="4" w:space="0" w:color="auto"/>
              <w:right w:val="single" w:sz="4" w:space="0" w:color="auto"/>
            </w:tcBorders>
            <w:shd w:val="clear" w:color="auto" w:fill="auto"/>
            <w:noWrap/>
            <w:vAlign w:val="bottom"/>
            <w:hideMark/>
            <w:tcPrChange w:id="3259" w:author="Bourque, Ethan" w:date="2024-04-23T11:26:00Z">
              <w:tcPr>
                <w:tcW w:w="13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BB802E7" w14:textId="25125853" w:rsidR="00E52430" w:rsidRPr="003E440C" w:rsidRDefault="00E52430" w:rsidP="004E54B4">
            <w:pPr>
              <w:jc w:val="center"/>
              <w:rPr>
                <w:ins w:id="3260" w:author="Bourque, Ethan" w:date="2024-04-23T11:25:00Z"/>
                <w:rFonts w:ascii="Garamond" w:hAnsi="Garamond" w:cs="Calibri"/>
                <w:b/>
                <w:bCs/>
                <w:color w:val="000000"/>
                <w:sz w:val="22"/>
                <w:szCs w:val="22"/>
              </w:rPr>
            </w:pPr>
            <w:ins w:id="3261" w:author="Bourque, Ethan" w:date="2024-04-23T11:26:00Z">
              <w:r>
                <w:rPr>
                  <w:rFonts w:ascii="Garamond" w:hAnsi="Garamond" w:cs="Calibri"/>
                  <w:b/>
                  <w:bCs/>
                  <w:color w:val="000000"/>
                  <w:sz w:val="22"/>
                  <w:szCs w:val="22"/>
                </w:rPr>
                <w:t xml:space="preserve">Start </w:t>
              </w:r>
            </w:ins>
            <w:ins w:id="3262" w:author="Bourque, Ethan" w:date="2024-04-23T11:25:00Z">
              <w:r w:rsidRPr="003E440C">
                <w:rPr>
                  <w:rFonts w:ascii="Garamond" w:hAnsi="Garamond" w:cs="Calibri"/>
                  <w:b/>
                  <w:bCs/>
                  <w:color w:val="000000"/>
                  <w:sz w:val="22"/>
                  <w:szCs w:val="22"/>
                </w:rPr>
                <w:t>Date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Change w:id="3263" w:author="Bourque, Ethan" w:date="2024-04-23T11:26:00Z">
              <w:tcPr>
                <w:tcW w:w="9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D544C36" w14:textId="365F8AB8" w:rsidR="00E52430" w:rsidRPr="003E440C" w:rsidRDefault="00E52430" w:rsidP="004E54B4">
            <w:pPr>
              <w:jc w:val="center"/>
              <w:rPr>
                <w:ins w:id="3264" w:author="Bourque, Ethan" w:date="2024-04-23T11:25:00Z"/>
                <w:rFonts w:ascii="Garamond" w:hAnsi="Garamond" w:cs="Calibri"/>
                <w:b/>
                <w:bCs/>
                <w:color w:val="000000"/>
                <w:sz w:val="22"/>
                <w:szCs w:val="22"/>
              </w:rPr>
            </w:pPr>
            <w:ins w:id="3265" w:author="Bourque, Ethan" w:date="2024-04-23T11:26:00Z">
              <w:r>
                <w:rPr>
                  <w:rFonts w:ascii="Garamond" w:hAnsi="Garamond" w:cs="Calibri"/>
                  <w:b/>
                  <w:bCs/>
                  <w:color w:val="000000"/>
                  <w:sz w:val="22"/>
                  <w:szCs w:val="22"/>
                </w:rPr>
                <w:t>Start T</w:t>
              </w:r>
            </w:ins>
            <w:ins w:id="3266" w:author="Bourque, Ethan" w:date="2024-04-23T11:25:00Z">
              <w:r w:rsidRPr="003E440C">
                <w:rPr>
                  <w:rFonts w:ascii="Garamond" w:hAnsi="Garamond" w:cs="Calibri"/>
                  <w:b/>
                  <w:bCs/>
                  <w:color w:val="000000"/>
                  <w:sz w:val="22"/>
                  <w:szCs w:val="22"/>
                </w:rPr>
                <w:t>ime</w:t>
              </w:r>
            </w:ins>
          </w:p>
        </w:tc>
        <w:tc>
          <w:tcPr>
            <w:tcW w:w="1278" w:type="dxa"/>
            <w:tcBorders>
              <w:top w:val="single" w:sz="4" w:space="0" w:color="auto"/>
              <w:left w:val="nil"/>
              <w:bottom w:val="single" w:sz="4" w:space="0" w:color="auto"/>
              <w:right w:val="single" w:sz="4" w:space="0" w:color="auto"/>
            </w:tcBorders>
            <w:shd w:val="clear" w:color="auto" w:fill="auto"/>
            <w:noWrap/>
            <w:vAlign w:val="bottom"/>
            <w:hideMark/>
            <w:tcPrChange w:id="3267" w:author="Bourque, Ethan" w:date="2024-04-23T11:26:00Z">
              <w:tcPr>
                <w:tcW w:w="1278"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E81DB99" w14:textId="595737AF" w:rsidR="00E52430" w:rsidRPr="003E440C" w:rsidRDefault="00E52430" w:rsidP="004E54B4">
            <w:pPr>
              <w:jc w:val="center"/>
              <w:rPr>
                <w:ins w:id="3268" w:author="Bourque, Ethan" w:date="2024-04-23T11:25:00Z"/>
                <w:rFonts w:ascii="Garamond" w:hAnsi="Garamond" w:cs="Calibri"/>
                <w:b/>
                <w:bCs/>
                <w:color w:val="000000"/>
                <w:sz w:val="22"/>
                <w:szCs w:val="22"/>
              </w:rPr>
            </w:pPr>
            <w:ins w:id="3269" w:author="Bourque, Ethan" w:date="2024-04-23T11:26:00Z">
              <w:r>
                <w:rPr>
                  <w:rFonts w:ascii="Garamond" w:hAnsi="Garamond" w:cs="Calibri"/>
                  <w:b/>
                  <w:bCs/>
                  <w:color w:val="000000"/>
                  <w:sz w:val="22"/>
                  <w:szCs w:val="22"/>
                </w:rPr>
                <w:t xml:space="preserve">End </w:t>
              </w:r>
            </w:ins>
            <w:ins w:id="3270" w:author="Bourque, Ethan" w:date="2024-04-23T11:25:00Z">
              <w:r w:rsidRPr="003E440C">
                <w:rPr>
                  <w:rFonts w:ascii="Garamond" w:hAnsi="Garamond" w:cs="Calibri"/>
                  <w:b/>
                  <w:bCs/>
                  <w:color w:val="000000"/>
                  <w:sz w:val="22"/>
                  <w:szCs w:val="22"/>
                </w:rPr>
                <w:t>Date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Change w:id="3271" w:author="Bourque, Ethan" w:date="2024-04-23T11:26:00Z">
              <w:tcPr>
                <w:tcW w:w="9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6D25C1F" w14:textId="3E2BFE50" w:rsidR="00E52430" w:rsidRPr="003E440C" w:rsidRDefault="00E52430" w:rsidP="004E54B4">
            <w:pPr>
              <w:jc w:val="center"/>
              <w:rPr>
                <w:ins w:id="3272" w:author="Bourque, Ethan" w:date="2024-04-23T11:25:00Z"/>
                <w:rFonts w:ascii="Garamond" w:hAnsi="Garamond" w:cs="Calibri"/>
                <w:b/>
                <w:bCs/>
                <w:color w:val="000000"/>
                <w:sz w:val="22"/>
                <w:szCs w:val="22"/>
              </w:rPr>
            </w:pPr>
            <w:ins w:id="3273" w:author="Bourque, Ethan" w:date="2024-04-23T11:27:00Z">
              <w:r>
                <w:rPr>
                  <w:rFonts w:ascii="Garamond" w:hAnsi="Garamond" w:cs="Calibri"/>
                  <w:b/>
                  <w:bCs/>
                  <w:color w:val="000000"/>
                  <w:sz w:val="22"/>
                  <w:szCs w:val="22"/>
                </w:rPr>
                <w:t xml:space="preserve">End </w:t>
              </w:r>
            </w:ins>
            <w:ins w:id="3274" w:author="Bourque, Ethan" w:date="2024-04-23T11:25:00Z">
              <w:r w:rsidRPr="003E440C">
                <w:rPr>
                  <w:rFonts w:ascii="Garamond" w:hAnsi="Garamond" w:cs="Calibri"/>
                  <w:b/>
                  <w:bCs/>
                  <w:color w:val="000000"/>
                  <w:sz w:val="22"/>
                  <w:szCs w:val="22"/>
                </w:rPr>
                <w:t>Time</w:t>
              </w:r>
            </w:ins>
          </w:p>
        </w:tc>
      </w:tr>
      <w:tr w:rsidR="00E52430" w14:paraId="13C07B78" w14:textId="77777777" w:rsidTr="00E52430">
        <w:trPr>
          <w:trHeight w:val="300"/>
          <w:jc w:val="center"/>
          <w:ins w:id="3275" w:author="Bourque, Ethan" w:date="2024-04-23T11:25:00Z"/>
          <w:trPrChange w:id="3276"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277"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ECA32E" w14:textId="77777777" w:rsidR="00E52430" w:rsidRDefault="00E52430">
            <w:pPr>
              <w:jc w:val="center"/>
              <w:rPr>
                <w:ins w:id="3278" w:author="Bourque, Ethan" w:date="2024-04-23T11:25:00Z"/>
                <w:rFonts w:ascii="Garamond" w:hAnsi="Garamond"/>
                <w:color w:val="000000"/>
                <w:sz w:val="22"/>
                <w:szCs w:val="22"/>
              </w:rPr>
            </w:pPr>
            <w:proofErr w:type="spellStart"/>
            <w:ins w:id="3279"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280"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3B3CDA80" w14:textId="77777777" w:rsidR="00E52430" w:rsidRPr="00E52430" w:rsidRDefault="00E52430">
            <w:pPr>
              <w:jc w:val="center"/>
              <w:rPr>
                <w:ins w:id="3281" w:author="Bourque, Ethan" w:date="2024-04-23T11:25:00Z"/>
                <w:rFonts w:ascii="Calibri" w:hAnsi="Calibri" w:cs="Calibri"/>
                <w:color w:val="000000"/>
                <w:sz w:val="22"/>
                <w:szCs w:val="22"/>
              </w:rPr>
            </w:pPr>
            <w:ins w:id="3282" w:author="Bourque, Ethan" w:date="2024-04-23T11:25:00Z">
              <w:r w:rsidRPr="00E52430">
                <w:rPr>
                  <w:rFonts w:ascii="Calibri" w:hAnsi="Calibri" w:cs="Calibri"/>
                  <w:color w:val="000000"/>
                  <w:sz w:val="22"/>
                  <w:szCs w:val="22"/>
                </w:rPr>
                <w:t>1/10/2023</w:t>
              </w:r>
            </w:ins>
          </w:p>
        </w:tc>
        <w:tc>
          <w:tcPr>
            <w:tcW w:w="960" w:type="dxa"/>
            <w:tcBorders>
              <w:top w:val="nil"/>
              <w:left w:val="nil"/>
              <w:bottom w:val="single" w:sz="4" w:space="0" w:color="auto"/>
              <w:right w:val="single" w:sz="4" w:space="0" w:color="auto"/>
            </w:tcBorders>
            <w:shd w:val="clear" w:color="auto" w:fill="auto"/>
            <w:noWrap/>
            <w:vAlign w:val="bottom"/>
            <w:hideMark/>
            <w:tcPrChange w:id="3283"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28974295" w14:textId="77777777" w:rsidR="00E52430" w:rsidRPr="00E52430" w:rsidRDefault="00E52430">
            <w:pPr>
              <w:jc w:val="center"/>
              <w:rPr>
                <w:ins w:id="3284" w:author="Bourque, Ethan" w:date="2024-04-23T11:25:00Z"/>
                <w:rFonts w:ascii="Calibri" w:hAnsi="Calibri" w:cs="Calibri"/>
                <w:color w:val="000000"/>
                <w:sz w:val="22"/>
                <w:szCs w:val="22"/>
              </w:rPr>
            </w:pPr>
            <w:ins w:id="3285" w:author="Bourque, Ethan" w:date="2024-04-23T11:25:00Z">
              <w:r w:rsidRPr="00E52430">
                <w:rPr>
                  <w:rFonts w:ascii="Calibri" w:hAnsi="Calibri" w:cs="Calibri"/>
                  <w:color w:val="000000"/>
                  <w:sz w:val="22"/>
                  <w:szCs w:val="22"/>
                </w:rPr>
                <w:t>8:30</w:t>
              </w:r>
            </w:ins>
          </w:p>
        </w:tc>
        <w:tc>
          <w:tcPr>
            <w:tcW w:w="1278" w:type="dxa"/>
            <w:tcBorders>
              <w:top w:val="nil"/>
              <w:left w:val="nil"/>
              <w:bottom w:val="single" w:sz="4" w:space="0" w:color="auto"/>
              <w:right w:val="single" w:sz="4" w:space="0" w:color="auto"/>
            </w:tcBorders>
            <w:shd w:val="clear" w:color="auto" w:fill="auto"/>
            <w:noWrap/>
            <w:vAlign w:val="bottom"/>
            <w:hideMark/>
            <w:tcPrChange w:id="3286"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76CE1627" w14:textId="77777777" w:rsidR="00E52430" w:rsidRPr="00E52430" w:rsidRDefault="00E52430">
            <w:pPr>
              <w:jc w:val="center"/>
              <w:rPr>
                <w:ins w:id="3287" w:author="Bourque, Ethan" w:date="2024-04-23T11:25:00Z"/>
                <w:rFonts w:ascii="Calibri" w:hAnsi="Calibri" w:cs="Calibri"/>
                <w:color w:val="000000"/>
                <w:sz w:val="22"/>
                <w:szCs w:val="22"/>
              </w:rPr>
            </w:pPr>
            <w:ins w:id="3288" w:author="Bourque, Ethan" w:date="2024-04-23T11:25:00Z">
              <w:r w:rsidRPr="00E52430">
                <w:rPr>
                  <w:rFonts w:ascii="Calibri" w:hAnsi="Calibri" w:cs="Calibri"/>
                  <w:color w:val="000000"/>
                  <w:sz w:val="22"/>
                  <w:szCs w:val="22"/>
                </w:rPr>
                <w:t>1/11/2023</w:t>
              </w:r>
            </w:ins>
          </w:p>
        </w:tc>
        <w:tc>
          <w:tcPr>
            <w:tcW w:w="960" w:type="dxa"/>
            <w:tcBorders>
              <w:top w:val="nil"/>
              <w:left w:val="nil"/>
              <w:bottom w:val="single" w:sz="4" w:space="0" w:color="auto"/>
              <w:right w:val="single" w:sz="4" w:space="0" w:color="auto"/>
            </w:tcBorders>
            <w:shd w:val="clear" w:color="auto" w:fill="auto"/>
            <w:noWrap/>
            <w:vAlign w:val="bottom"/>
            <w:hideMark/>
            <w:tcPrChange w:id="3289"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5B34CD9A" w14:textId="77777777" w:rsidR="00E52430" w:rsidRPr="00E52430" w:rsidRDefault="00E52430">
            <w:pPr>
              <w:jc w:val="center"/>
              <w:rPr>
                <w:ins w:id="3290" w:author="Bourque, Ethan" w:date="2024-04-23T11:25:00Z"/>
                <w:rFonts w:ascii="Calibri" w:hAnsi="Calibri" w:cs="Calibri"/>
                <w:color w:val="000000"/>
                <w:sz w:val="22"/>
                <w:szCs w:val="22"/>
              </w:rPr>
            </w:pPr>
            <w:ins w:id="3291" w:author="Bourque, Ethan" w:date="2024-04-23T11:25:00Z">
              <w:r w:rsidRPr="00E52430">
                <w:rPr>
                  <w:rFonts w:ascii="Calibri" w:hAnsi="Calibri" w:cs="Calibri"/>
                  <w:color w:val="000000"/>
                  <w:sz w:val="22"/>
                  <w:szCs w:val="22"/>
                </w:rPr>
                <w:t>9:30</w:t>
              </w:r>
            </w:ins>
          </w:p>
        </w:tc>
      </w:tr>
      <w:tr w:rsidR="00E52430" w14:paraId="5AD711AB" w14:textId="77777777" w:rsidTr="00E52430">
        <w:trPr>
          <w:trHeight w:val="300"/>
          <w:jc w:val="center"/>
          <w:ins w:id="3292" w:author="Bourque, Ethan" w:date="2024-04-23T11:25:00Z"/>
          <w:trPrChange w:id="3293"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294"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4D5AFF" w14:textId="77777777" w:rsidR="00E52430" w:rsidRDefault="00E52430">
            <w:pPr>
              <w:jc w:val="center"/>
              <w:rPr>
                <w:ins w:id="3295" w:author="Bourque, Ethan" w:date="2024-04-23T11:25:00Z"/>
                <w:rFonts w:ascii="Garamond" w:hAnsi="Garamond"/>
                <w:color w:val="000000"/>
                <w:sz w:val="22"/>
                <w:szCs w:val="22"/>
              </w:rPr>
            </w:pPr>
            <w:proofErr w:type="spellStart"/>
            <w:ins w:id="3296"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297"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64A8CF83" w14:textId="77777777" w:rsidR="00E52430" w:rsidRPr="00E52430" w:rsidRDefault="00E52430">
            <w:pPr>
              <w:jc w:val="center"/>
              <w:rPr>
                <w:ins w:id="3298" w:author="Bourque, Ethan" w:date="2024-04-23T11:25:00Z"/>
                <w:rFonts w:ascii="Calibri" w:hAnsi="Calibri" w:cs="Calibri"/>
                <w:color w:val="000000"/>
                <w:sz w:val="22"/>
                <w:szCs w:val="22"/>
              </w:rPr>
            </w:pPr>
            <w:ins w:id="3299" w:author="Bourque, Ethan" w:date="2024-04-23T11:25:00Z">
              <w:r w:rsidRPr="00E52430">
                <w:rPr>
                  <w:rFonts w:ascii="Calibri" w:hAnsi="Calibri" w:cs="Calibri"/>
                  <w:color w:val="000000"/>
                  <w:sz w:val="22"/>
                  <w:szCs w:val="22"/>
                </w:rPr>
                <w:t>1/31/2023</w:t>
              </w:r>
            </w:ins>
          </w:p>
        </w:tc>
        <w:tc>
          <w:tcPr>
            <w:tcW w:w="960" w:type="dxa"/>
            <w:tcBorders>
              <w:top w:val="nil"/>
              <w:left w:val="nil"/>
              <w:bottom w:val="single" w:sz="4" w:space="0" w:color="auto"/>
              <w:right w:val="single" w:sz="4" w:space="0" w:color="auto"/>
            </w:tcBorders>
            <w:shd w:val="clear" w:color="auto" w:fill="auto"/>
            <w:noWrap/>
            <w:vAlign w:val="bottom"/>
            <w:hideMark/>
            <w:tcPrChange w:id="3300"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3B2DBD7D" w14:textId="77777777" w:rsidR="00E52430" w:rsidRPr="00E52430" w:rsidRDefault="00E52430">
            <w:pPr>
              <w:jc w:val="center"/>
              <w:rPr>
                <w:ins w:id="3301" w:author="Bourque, Ethan" w:date="2024-04-23T11:25:00Z"/>
                <w:rFonts w:ascii="Calibri" w:hAnsi="Calibri" w:cs="Calibri"/>
                <w:color w:val="000000"/>
                <w:sz w:val="22"/>
                <w:szCs w:val="22"/>
              </w:rPr>
            </w:pPr>
            <w:ins w:id="3302" w:author="Bourque, Ethan" w:date="2024-04-23T11:25:00Z">
              <w:r w:rsidRPr="00E52430">
                <w:rPr>
                  <w:rFonts w:ascii="Calibri" w:hAnsi="Calibri" w:cs="Calibri"/>
                  <w:color w:val="000000"/>
                  <w:sz w:val="22"/>
                  <w:szCs w:val="22"/>
                </w:rPr>
                <w:t>9:00</w:t>
              </w:r>
            </w:ins>
          </w:p>
        </w:tc>
        <w:tc>
          <w:tcPr>
            <w:tcW w:w="1278" w:type="dxa"/>
            <w:tcBorders>
              <w:top w:val="nil"/>
              <w:left w:val="nil"/>
              <w:bottom w:val="single" w:sz="4" w:space="0" w:color="auto"/>
              <w:right w:val="single" w:sz="4" w:space="0" w:color="auto"/>
            </w:tcBorders>
            <w:shd w:val="clear" w:color="auto" w:fill="auto"/>
            <w:noWrap/>
            <w:vAlign w:val="bottom"/>
            <w:hideMark/>
            <w:tcPrChange w:id="3303"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65D4DB43" w14:textId="77777777" w:rsidR="00E52430" w:rsidRPr="00E52430" w:rsidRDefault="00E52430">
            <w:pPr>
              <w:jc w:val="center"/>
              <w:rPr>
                <w:ins w:id="3304" w:author="Bourque, Ethan" w:date="2024-04-23T11:25:00Z"/>
                <w:rFonts w:ascii="Calibri" w:hAnsi="Calibri" w:cs="Calibri"/>
                <w:color w:val="000000"/>
                <w:sz w:val="22"/>
                <w:szCs w:val="22"/>
              </w:rPr>
            </w:pPr>
            <w:ins w:id="3305" w:author="Bourque, Ethan" w:date="2024-04-23T11:25:00Z">
              <w:r w:rsidRPr="00E52430">
                <w:rPr>
                  <w:rFonts w:ascii="Calibri" w:hAnsi="Calibri" w:cs="Calibri"/>
                  <w:color w:val="000000"/>
                  <w:sz w:val="22"/>
                  <w:szCs w:val="22"/>
                </w:rPr>
                <w:t>2/1/2023</w:t>
              </w:r>
            </w:ins>
          </w:p>
        </w:tc>
        <w:tc>
          <w:tcPr>
            <w:tcW w:w="960" w:type="dxa"/>
            <w:tcBorders>
              <w:top w:val="nil"/>
              <w:left w:val="nil"/>
              <w:bottom w:val="single" w:sz="4" w:space="0" w:color="auto"/>
              <w:right w:val="single" w:sz="4" w:space="0" w:color="auto"/>
            </w:tcBorders>
            <w:shd w:val="clear" w:color="auto" w:fill="auto"/>
            <w:noWrap/>
            <w:vAlign w:val="bottom"/>
            <w:hideMark/>
            <w:tcPrChange w:id="3306"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31EC8C81" w14:textId="77777777" w:rsidR="00E52430" w:rsidRPr="00E52430" w:rsidRDefault="00E52430">
            <w:pPr>
              <w:jc w:val="center"/>
              <w:rPr>
                <w:ins w:id="3307" w:author="Bourque, Ethan" w:date="2024-04-23T11:25:00Z"/>
                <w:rFonts w:ascii="Calibri" w:hAnsi="Calibri" w:cs="Calibri"/>
                <w:color w:val="000000"/>
                <w:sz w:val="22"/>
                <w:szCs w:val="22"/>
              </w:rPr>
            </w:pPr>
            <w:ins w:id="3308" w:author="Bourque, Ethan" w:date="2024-04-23T11:25:00Z">
              <w:r w:rsidRPr="00E52430">
                <w:rPr>
                  <w:rFonts w:ascii="Calibri" w:hAnsi="Calibri" w:cs="Calibri"/>
                  <w:color w:val="000000"/>
                  <w:sz w:val="22"/>
                  <w:szCs w:val="22"/>
                </w:rPr>
                <w:t>10:00</w:t>
              </w:r>
            </w:ins>
          </w:p>
        </w:tc>
      </w:tr>
      <w:tr w:rsidR="00E52430" w14:paraId="1FDFBC3A" w14:textId="77777777" w:rsidTr="00E52430">
        <w:trPr>
          <w:trHeight w:val="300"/>
          <w:jc w:val="center"/>
          <w:ins w:id="3309" w:author="Bourque, Ethan" w:date="2024-04-23T11:25:00Z"/>
          <w:trPrChange w:id="3310"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11"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CDC10A" w14:textId="77777777" w:rsidR="00E52430" w:rsidRDefault="00E52430">
            <w:pPr>
              <w:jc w:val="center"/>
              <w:rPr>
                <w:ins w:id="3312" w:author="Bourque, Ethan" w:date="2024-04-23T11:25:00Z"/>
                <w:rFonts w:ascii="Garamond" w:hAnsi="Garamond"/>
                <w:color w:val="000000"/>
                <w:sz w:val="22"/>
                <w:szCs w:val="22"/>
              </w:rPr>
            </w:pPr>
            <w:proofErr w:type="spellStart"/>
            <w:ins w:id="3313" w:author="Bourque, Ethan" w:date="2024-04-23T11:25:00Z">
              <w:r>
                <w:rPr>
                  <w:rFonts w:ascii="Garamond" w:hAnsi="Garamond"/>
                  <w:color w:val="000000"/>
                  <w:sz w:val="22"/>
                  <w:szCs w:val="22"/>
                </w:rPr>
                <w:lastRenderedPageBreak/>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14"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7B735008" w14:textId="77777777" w:rsidR="00E52430" w:rsidRPr="00E52430" w:rsidRDefault="00E52430">
            <w:pPr>
              <w:jc w:val="center"/>
              <w:rPr>
                <w:ins w:id="3315" w:author="Bourque, Ethan" w:date="2024-04-23T11:25:00Z"/>
                <w:rFonts w:ascii="Calibri" w:hAnsi="Calibri" w:cs="Calibri"/>
                <w:color w:val="000000"/>
                <w:sz w:val="22"/>
                <w:szCs w:val="22"/>
              </w:rPr>
            </w:pPr>
            <w:ins w:id="3316" w:author="Bourque, Ethan" w:date="2024-04-23T11:25:00Z">
              <w:r w:rsidRPr="00E52430">
                <w:rPr>
                  <w:rFonts w:ascii="Calibri" w:hAnsi="Calibri" w:cs="Calibri"/>
                  <w:color w:val="000000"/>
                  <w:sz w:val="22"/>
                  <w:szCs w:val="22"/>
                </w:rPr>
                <w:t>2/28/2023</w:t>
              </w:r>
            </w:ins>
          </w:p>
        </w:tc>
        <w:tc>
          <w:tcPr>
            <w:tcW w:w="960" w:type="dxa"/>
            <w:tcBorders>
              <w:top w:val="nil"/>
              <w:left w:val="nil"/>
              <w:bottom w:val="single" w:sz="4" w:space="0" w:color="auto"/>
              <w:right w:val="single" w:sz="4" w:space="0" w:color="auto"/>
            </w:tcBorders>
            <w:shd w:val="clear" w:color="auto" w:fill="auto"/>
            <w:noWrap/>
            <w:vAlign w:val="bottom"/>
            <w:hideMark/>
            <w:tcPrChange w:id="3317"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11D233FA" w14:textId="77777777" w:rsidR="00E52430" w:rsidRPr="00E52430" w:rsidRDefault="00E52430">
            <w:pPr>
              <w:jc w:val="center"/>
              <w:rPr>
                <w:ins w:id="3318" w:author="Bourque, Ethan" w:date="2024-04-23T11:25:00Z"/>
                <w:rFonts w:ascii="Calibri" w:hAnsi="Calibri" w:cs="Calibri"/>
                <w:color w:val="000000"/>
                <w:sz w:val="22"/>
                <w:szCs w:val="22"/>
              </w:rPr>
            </w:pPr>
            <w:ins w:id="3319" w:author="Bourque, Ethan" w:date="2024-04-23T11:25:00Z">
              <w:r w:rsidRPr="00E52430">
                <w:rPr>
                  <w:rFonts w:ascii="Calibri" w:hAnsi="Calibri" w:cs="Calibri"/>
                  <w:color w:val="000000"/>
                  <w:sz w:val="22"/>
                  <w:szCs w:val="22"/>
                </w:rPr>
                <w:t>8:45</w:t>
              </w:r>
            </w:ins>
          </w:p>
        </w:tc>
        <w:tc>
          <w:tcPr>
            <w:tcW w:w="1278" w:type="dxa"/>
            <w:tcBorders>
              <w:top w:val="nil"/>
              <w:left w:val="nil"/>
              <w:bottom w:val="single" w:sz="4" w:space="0" w:color="auto"/>
              <w:right w:val="single" w:sz="4" w:space="0" w:color="auto"/>
            </w:tcBorders>
            <w:shd w:val="clear" w:color="auto" w:fill="auto"/>
            <w:noWrap/>
            <w:vAlign w:val="bottom"/>
            <w:hideMark/>
            <w:tcPrChange w:id="3320"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29CE3BD1" w14:textId="77777777" w:rsidR="00E52430" w:rsidRPr="00E52430" w:rsidRDefault="00E52430">
            <w:pPr>
              <w:jc w:val="center"/>
              <w:rPr>
                <w:ins w:id="3321" w:author="Bourque, Ethan" w:date="2024-04-23T11:25:00Z"/>
                <w:rFonts w:ascii="Calibri" w:hAnsi="Calibri" w:cs="Calibri"/>
                <w:color w:val="000000"/>
                <w:sz w:val="22"/>
                <w:szCs w:val="22"/>
              </w:rPr>
            </w:pPr>
            <w:ins w:id="3322" w:author="Bourque, Ethan" w:date="2024-04-23T11:25:00Z">
              <w:r w:rsidRPr="00E52430">
                <w:rPr>
                  <w:rFonts w:ascii="Calibri" w:hAnsi="Calibri" w:cs="Calibri"/>
                  <w:color w:val="000000"/>
                  <w:sz w:val="22"/>
                  <w:szCs w:val="22"/>
                </w:rPr>
                <w:t>3/1/2023</w:t>
              </w:r>
            </w:ins>
          </w:p>
        </w:tc>
        <w:tc>
          <w:tcPr>
            <w:tcW w:w="960" w:type="dxa"/>
            <w:tcBorders>
              <w:top w:val="nil"/>
              <w:left w:val="nil"/>
              <w:bottom w:val="single" w:sz="4" w:space="0" w:color="auto"/>
              <w:right w:val="single" w:sz="4" w:space="0" w:color="auto"/>
            </w:tcBorders>
            <w:shd w:val="clear" w:color="auto" w:fill="auto"/>
            <w:noWrap/>
            <w:vAlign w:val="bottom"/>
            <w:hideMark/>
            <w:tcPrChange w:id="3323"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67D98C14" w14:textId="77777777" w:rsidR="00E52430" w:rsidRPr="00E52430" w:rsidRDefault="00E52430">
            <w:pPr>
              <w:jc w:val="center"/>
              <w:rPr>
                <w:ins w:id="3324" w:author="Bourque, Ethan" w:date="2024-04-23T11:25:00Z"/>
                <w:rFonts w:ascii="Calibri" w:hAnsi="Calibri" w:cs="Calibri"/>
                <w:color w:val="000000"/>
                <w:sz w:val="22"/>
                <w:szCs w:val="22"/>
              </w:rPr>
            </w:pPr>
            <w:ins w:id="3325" w:author="Bourque, Ethan" w:date="2024-04-23T11:25:00Z">
              <w:r w:rsidRPr="00E52430">
                <w:rPr>
                  <w:rFonts w:ascii="Calibri" w:hAnsi="Calibri" w:cs="Calibri"/>
                  <w:color w:val="000000"/>
                  <w:sz w:val="22"/>
                  <w:szCs w:val="22"/>
                </w:rPr>
                <w:t>9:45</w:t>
              </w:r>
            </w:ins>
          </w:p>
        </w:tc>
      </w:tr>
      <w:tr w:rsidR="00E52430" w14:paraId="180B5D40" w14:textId="77777777" w:rsidTr="00E52430">
        <w:trPr>
          <w:trHeight w:val="300"/>
          <w:jc w:val="center"/>
          <w:ins w:id="3326" w:author="Bourque, Ethan" w:date="2024-04-23T11:25:00Z"/>
          <w:trPrChange w:id="3327"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28"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44B231" w14:textId="77777777" w:rsidR="00E52430" w:rsidRDefault="00E52430">
            <w:pPr>
              <w:jc w:val="center"/>
              <w:rPr>
                <w:ins w:id="3329" w:author="Bourque, Ethan" w:date="2024-04-23T11:25:00Z"/>
                <w:rFonts w:ascii="Garamond" w:hAnsi="Garamond"/>
                <w:color w:val="000000"/>
                <w:sz w:val="22"/>
                <w:szCs w:val="22"/>
              </w:rPr>
            </w:pPr>
            <w:proofErr w:type="spellStart"/>
            <w:ins w:id="3330"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31"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1774F9B0" w14:textId="77777777" w:rsidR="00E52430" w:rsidRPr="00E52430" w:rsidRDefault="00E52430">
            <w:pPr>
              <w:jc w:val="center"/>
              <w:rPr>
                <w:ins w:id="3332" w:author="Bourque, Ethan" w:date="2024-04-23T11:25:00Z"/>
                <w:rFonts w:ascii="Calibri" w:hAnsi="Calibri" w:cs="Calibri"/>
                <w:color w:val="000000"/>
                <w:sz w:val="22"/>
                <w:szCs w:val="22"/>
              </w:rPr>
            </w:pPr>
            <w:ins w:id="3333" w:author="Bourque, Ethan" w:date="2024-04-23T11:25:00Z">
              <w:r w:rsidRPr="00E52430">
                <w:rPr>
                  <w:rFonts w:ascii="Calibri" w:hAnsi="Calibri" w:cs="Calibri"/>
                  <w:color w:val="000000"/>
                  <w:sz w:val="22"/>
                  <w:szCs w:val="22"/>
                </w:rPr>
                <w:t>4/4/2023</w:t>
              </w:r>
            </w:ins>
          </w:p>
        </w:tc>
        <w:tc>
          <w:tcPr>
            <w:tcW w:w="960" w:type="dxa"/>
            <w:tcBorders>
              <w:top w:val="nil"/>
              <w:left w:val="nil"/>
              <w:bottom w:val="single" w:sz="4" w:space="0" w:color="auto"/>
              <w:right w:val="single" w:sz="4" w:space="0" w:color="auto"/>
            </w:tcBorders>
            <w:shd w:val="clear" w:color="auto" w:fill="auto"/>
            <w:noWrap/>
            <w:vAlign w:val="bottom"/>
            <w:hideMark/>
            <w:tcPrChange w:id="3334"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7D9BA063" w14:textId="77777777" w:rsidR="00E52430" w:rsidRPr="00E52430" w:rsidRDefault="00E52430">
            <w:pPr>
              <w:jc w:val="center"/>
              <w:rPr>
                <w:ins w:id="3335" w:author="Bourque, Ethan" w:date="2024-04-23T11:25:00Z"/>
                <w:rFonts w:ascii="Calibri" w:hAnsi="Calibri" w:cs="Calibri"/>
                <w:color w:val="000000"/>
                <w:sz w:val="22"/>
                <w:szCs w:val="22"/>
              </w:rPr>
            </w:pPr>
            <w:ins w:id="3336" w:author="Bourque, Ethan" w:date="2024-04-23T11:25:00Z">
              <w:r w:rsidRPr="00E52430">
                <w:rPr>
                  <w:rFonts w:ascii="Calibri" w:hAnsi="Calibri" w:cs="Calibri"/>
                  <w:color w:val="000000"/>
                  <w:sz w:val="22"/>
                  <w:szCs w:val="22"/>
                </w:rPr>
                <w:t>6:45</w:t>
              </w:r>
            </w:ins>
          </w:p>
        </w:tc>
        <w:tc>
          <w:tcPr>
            <w:tcW w:w="1278" w:type="dxa"/>
            <w:tcBorders>
              <w:top w:val="nil"/>
              <w:left w:val="nil"/>
              <w:bottom w:val="single" w:sz="4" w:space="0" w:color="auto"/>
              <w:right w:val="single" w:sz="4" w:space="0" w:color="auto"/>
            </w:tcBorders>
            <w:shd w:val="clear" w:color="auto" w:fill="auto"/>
            <w:noWrap/>
            <w:vAlign w:val="bottom"/>
            <w:hideMark/>
            <w:tcPrChange w:id="3337"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79C34742" w14:textId="77777777" w:rsidR="00E52430" w:rsidRPr="00E52430" w:rsidRDefault="00E52430">
            <w:pPr>
              <w:jc w:val="center"/>
              <w:rPr>
                <w:ins w:id="3338" w:author="Bourque, Ethan" w:date="2024-04-23T11:25:00Z"/>
                <w:rFonts w:ascii="Calibri" w:hAnsi="Calibri" w:cs="Calibri"/>
                <w:color w:val="000000"/>
                <w:sz w:val="22"/>
                <w:szCs w:val="22"/>
              </w:rPr>
            </w:pPr>
            <w:ins w:id="3339" w:author="Bourque, Ethan" w:date="2024-04-23T11:25:00Z">
              <w:r w:rsidRPr="00E52430">
                <w:rPr>
                  <w:rFonts w:ascii="Calibri" w:hAnsi="Calibri" w:cs="Calibri"/>
                  <w:color w:val="000000"/>
                  <w:sz w:val="22"/>
                  <w:szCs w:val="22"/>
                </w:rPr>
                <w:t>4/5/2023</w:t>
              </w:r>
            </w:ins>
          </w:p>
        </w:tc>
        <w:tc>
          <w:tcPr>
            <w:tcW w:w="960" w:type="dxa"/>
            <w:tcBorders>
              <w:top w:val="nil"/>
              <w:left w:val="nil"/>
              <w:bottom w:val="single" w:sz="4" w:space="0" w:color="auto"/>
              <w:right w:val="single" w:sz="4" w:space="0" w:color="auto"/>
            </w:tcBorders>
            <w:shd w:val="clear" w:color="auto" w:fill="auto"/>
            <w:noWrap/>
            <w:vAlign w:val="bottom"/>
            <w:hideMark/>
            <w:tcPrChange w:id="3340"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5391B64C" w14:textId="77777777" w:rsidR="00E52430" w:rsidRPr="00E52430" w:rsidRDefault="00E52430">
            <w:pPr>
              <w:jc w:val="center"/>
              <w:rPr>
                <w:ins w:id="3341" w:author="Bourque, Ethan" w:date="2024-04-23T11:25:00Z"/>
                <w:rFonts w:ascii="Calibri" w:hAnsi="Calibri" w:cs="Calibri"/>
                <w:color w:val="000000"/>
                <w:sz w:val="22"/>
                <w:szCs w:val="22"/>
              </w:rPr>
            </w:pPr>
            <w:ins w:id="3342" w:author="Bourque, Ethan" w:date="2024-04-23T11:25:00Z">
              <w:r w:rsidRPr="00E52430">
                <w:rPr>
                  <w:rFonts w:ascii="Calibri" w:hAnsi="Calibri" w:cs="Calibri"/>
                  <w:color w:val="000000"/>
                  <w:sz w:val="22"/>
                  <w:szCs w:val="22"/>
                </w:rPr>
                <w:t>7:45</w:t>
              </w:r>
            </w:ins>
          </w:p>
        </w:tc>
      </w:tr>
      <w:tr w:rsidR="00E52430" w14:paraId="020F60FF" w14:textId="77777777" w:rsidTr="00E52430">
        <w:trPr>
          <w:trHeight w:val="300"/>
          <w:jc w:val="center"/>
          <w:ins w:id="3343" w:author="Bourque, Ethan" w:date="2024-04-23T11:25:00Z"/>
          <w:trPrChange w:id="3344"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45"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051959" w14:textId="77777777" w:rsidR="00E52430" w:rsidRDefault="00E52430">
            <w:pPr>
              <w:jc w:val="center"/>
              <w:rPr>
                <w:ins w:id="3346" w:author="Bourque, Ethan" w:date="2024-04-23T11:25:00Z"/>
                <w:rFonts w:ascii="Garamond" w:hAnsi="Garamond"/>
                <w:color w:val="000000"/>
                <w:sz w:val="22"/>
                <w:szCs w:val="22"/>
              </w:rPr>
            </w:pPr>
            <w:proofErr w:type="spellStart"/>
            <w:ins w:id="3347"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48"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69AA2E8A" w14:textId="77777777" w:rsidR="00E52430" w:rsidRPr="00E52430" w:rsidRDefault="00E52430">
            <w:pPr>
              <w:jc w:val="center"/>
              <w:rPr>
                <w:ins w:id="3349" w:author="Bourque, Ethan" w:date="2024-04-23T11:25:00Z"/>
                <w:rFonts w:ascii="Calibri" w:hAnsi="Calibri" w:cs="Calibri"/>
                <w:color w:val="000000"/>
                <w:sz w:val="22"/>
                <w:szCs w:val="22"/>
              </w:rPr>
            </w:pPr>
            <w:ins w:id="3350" w:author="Bourque, Ethan" w:date="2024-04-23T11:25:00Z">
              <w:r w:rsidRPr="00E52430">
                <w:rPr>
                  <w:rFonts w:ascii="Calibri" w:hAnsi="Calibri" w:cs="Calibri"/>
                  <w:color w:val="000000"/>
                  <w:sz w:val="22"/>
                  <w:szCs w:val="22"/>
                </w:rPr>
                <w:t>5/1/2023</w:t>
              </w:r>
            </w:ins>
          </w:p>
        </w:tc>
        <w:tc>
          <w:tcPr>
            <w:tcW w:w="960" w:type="dxa"/>
            <w:tcBorders>
              <w:top w:val="nil"/>
              <w:left w:val="nil"/>
              <w:bottom w:val="single" w:sz="4" w:space="0" w:color="auto"/>
              <w:right w:val="single" w:sz="4" w:space="0" w:color="auto"/>
            </w:tcBorders>
            <w:shd w:val="clear" w:color="auto" w:fill="auto"/>
            <w:noWrap/>
            <w:vAlign w:val="bottom"/>
            <w:hideMark/>
            <w:tcPrChange w:id="3351"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40C861B7" w14:textId="77777777" w:rsidR="00E52430" w:rsidRPr="00E52430" w:rsidRDefault="00E52430">
            <w:pPr>
              <w:jc w:val="center"/>
              <w:rPr>
                <w:ins w:id="3352" w:author="Bourque, Ethan" w:date="2024-04-23T11:25:00Z"/>
                <w:rFonts w:ascii="Calibri" w:hAnsi="Calibri" w:cs="Calibri"/>
                <w:color w:val="000000"/>
                <w:sz w:val="22"/>
                <w:szCs w:val="22"/>
              </w:rPr>
            </w:pPr>
            <w:ins w:id="3353" w:author="Bourque, Ethan" w:date="2024-04-23T11:25:00Z">
              <w:r w:rsidRPr="00E52430">
                <w:rPr>
                  <w:rFonts w:ascii="Calibri" w:hAnsi="Calibri" w:cs="Calibri"/>
                  <w:color w:val="000000"/>
                  <w:sz w:val="22"/>
                  <w:szCs w:val="22"/>
                </w:rPr>
                <w:t>8:30</w:t>
              </w:r>
            </w:ins>
          </w:p>
        </w:tc>
        <w:tc>
          <w:tcPr>
            <w:tcW w:w="1278" w:type="dxa"/>
            <w:tcBorders>
              <w:top w:val="nil"/>
              <w:left w:val="nil"/>
              <w:bottom w:val="single" w:sz="4" w:space="0" w:color="auto"/>
              <w:right w:val="single" w:sz="4" w:space="0" w:color="auto"/>
            </w:tcBorders>
            <w:shd w:val="clear" w:color="auto" w:fill="auto"/>
            <w:noWrap/>
            <w:vAlign w:val="bottom"/>
            <w:hideMark/>
            <w:tcPrChange w:id="3354"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1BC8583A" w14:textId="77777777" w:rsidR="00E52430" w:rsidRPr="00E52430" w:rsidRDefault="00E52430">
            <w:pPr>
              <w:jc w:val="center"/>
              <w:rPr>
                <w:ins w:id="3355" w:author="Bourque, Ethan" w:date="2024-04-23T11:25:00Z"/>
                <w:rFonts w:ascii="Calibri" w:hAnsi="Calibri" w:cs="Calibri"/>
                <w:color w:val="000000"/>
                <w:sz w:val="22"/>
                <w:szCs w:val="22"/>
              </w:rPr>
            </w:pPr>
            <w:ins w:id="3356" w:author="Bourque, Ethan" w:date="2024-04-23T11:25:00Z">
              <w:r w:rsidRPr="00E52430">
                <w:rPr>
                  <w:rFonts w:ascii="Calibri" w:hAnsi="Calibri" w:cs="Calibri"/>
                  <w:color w:val="000000"/>
                  <w:sz w:val="22"/>
                  <w:szCs w:val="22"/>
                </w:rPr>
                <w:t>5/2/2023</w:t>
              </w:r>
            </w:ins>
          </w:p>
        </w:tc>
        <w:tc>
          <w:tcPr>
            <w:tcW w:w="960" w:type="dxa"/>
            <w:tcBorders>
              <w:top w:val="nil"/>
              <w:left w:val="nil"/>
              <w:bottom w:val="single" w:sz="4" w:space="0" w:color="auto"/>
              <w:right w:val="single" w:sz="4" w:space="0" w:color="auto"/>
            </w:tcBorders>
            <w:shd w:val="clear" w:color="auto" w:fill="auto"/>
            <w:noWrap/>
            <w:vAlign w:val="bottom"/>
            <w:hideMark/>
            <w:tcPrChange w:id="3357"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6FED6A2E" w14:textId="77777777" w:rsidR="00E52430" w:rsidRPr="00E52430" w:rsidRDefault="00E52430">
            <w:pPr>
              <w:jc w:val="center"/>
              <w:rPr>
                <w:ins w:id="3358" w:author="Bourque, Ethan" w:date="2024-04-23T11:25:00Z"/>
                <w:rFonts w:ascii="Calibri" w:hAnsi="Calibri" w:cs="Calibri"/>
                <w:color w:val="000000"/>
                <w:sz w:val="22"/>
                <w:szCs w:val="22"/>
              </w:rPr>
            </w:pPr>
            <w:ins w:id="3359" w:author="Bourque, Ethan" w:date="2024-04-23T11:25:00Z">
              <w:r w:rsidRPr="00E52430">
                <w:rPr>
                  <w:rFonts w:ascii="Calibri" w:hAnsi="Calibri" w:cs="Calibri"/>
                  <w:color w:val="000000"/>
                  <w:sz w:val="22"/>
                  <w:szCs w:val="22"/>
                </w:rPr>
                <w:t>9:30</w:t>
              </w:r>
            </w:ins>
          </w:p>
        </w:tc>
      </w:tr>
      <w:tr w:rsidR="00E52430" w14:paraId="7E01BDF4" w14:textId="77777777" w:rsidTr="00E52430">
        <w:trPr>
          <w:trHeight w:val="300"/>
          <w:jc w:val="center"/>
          <w:ins w:id="3360" w:author="Bourque, Ethan" w:date="2024-04-23T11:25:00Z"/>
          <w:trPrChange w:id="3361"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62"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08DAE6" w14:textId="77777777" w:rsidR="00E52430" w:rsidRDefault="00E52430">
            <w:pPr>
              <w:jc w:val="center"/>
              <w:rPr>
                <w:ins w:id="3363" w:author="Bourque, Ethan" w:date="2024-04-23T11:25:00Z"/>
                <w:rFonts w:ascii="Garamond" w:hAnsi="Garamond"/>
                <w:color w:val="000000"/>
                <w:sz w:val="22"/>
                <w:szCs w:val="22"/>
              </w:rPr>
            </w:pPr>
            <w:proofErr w:type="spellStart"/>
            <w:ins w:id="3364"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65"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25C26F3E" w14:textId="77777777" w:rsidR="00E52430" w:rsidRPr="00E52430" w:rsidRDefault="00E52430">
            <w:pPr>
              <w:jc w:val="center"/>
              <w:rPr>
                <w:ins w:id="3366" w:author="Bourque, Ethan" w:date="2024-04-23T11:25:00Z"/>
                <w:rFonts w:ascii="Calibri" w:hAnsi="Calibri" w:cs="Calibri"/>
                <w:color w:val="000000"/>
                <w:sz w:val="22"/>
                <w:szCs w:val="22"/>
              </w:rPr>
            </w:pPr>
            <w:ins w:id="3367" w:author="Bourque, Ethan" w:date="2024-04-23T11:25:00Z">
              <w:r w:rsidRPr="00E52430">
                <w:rPr>
                  <w:rFonts w:ascii="Calibri" w:hAnsi="Calibri" w:cs="Calibri"/>
                  <w:color w:val="000000"/>
                  <w:sz w:val="22"/>
                  <w:szCs w:val="22"/>
                </w:rPr>
                <w:t>5/30/2023</w:t>
              </w:r>
            </w:ins>
          </w:p>
        </w:tc>
        <w:tc>
          <w:tcPr>
            <w:tcW w:w="960" w:type="dxa"/>
            <w:tcBorders>
              <w:top w:val="nil"/>
              <w:left w:val="nil"/>
              <w:bottom w:val="single" w:sz="4" w:space="0" w:color="auto"/>
              <w:right w:val="single" w:sz="4" w:space="0" w:color="auto"/>
            </w:tcBorders>
            <w:shd w:val="clear" w:color="auto" w:fill="auto"/>
            <w:noWrap/>
            <w:vAlign w:val="bottom"/>
            <w:hideMark/>
            <w:tcPrChange w:id="3368"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2F326528" w14:textId="77777777" w:rsidR="00E52430" w:rsidRPr="00E52430" w:rsidRDefault="00E52430">
            <w:pPr>
              <w:jc w:val="center"/>
              <w:rPr>
                <w:ins w:id="3369" w:author="Bourque, Ethan" w:date="2024-04-23T11:25:00Z"/>
                <w:rFonts w:ascii="Calibri" w:hAnsi="Calibri" w:cs="Calibri"/>
                <w:color w:val="000000"/>
                <w:sz w:val="22"/>
                <w:szCs w:val="22"/>
              </w:rPr>
            </w:pPr>
            <w:ins w:id="3370" w:author="Bourque, Ethan" w:date="2024-04-23T11:25:00Z">
              <w:r w:rsidRPr="00E52430">
                <w:rPr>
                  <w:rFonts w:ascii="Calibri" w:hAnsi="Calibri" w:cs="Calibri"/>
                  <w:color w:val="000000"/>
                  <w:sz w:val="22"/>
                  <w:szCs w:val="22"/>
                </w:rPr>
                <w:t>7:45</w:t>
              </w:r>
            </w:ins>
          </w:p>
        </w:tc>
        <w:tc>
          <w:tcPr>
            <w:tcW w:w="1278" w:type="dxa"/>
            <w:tcBorders>
              <w:top w:val="nil"/>
              <w:left w:val="nil"/>
              <w:bottom w:val="single" w:sz="4" w:space="0" w:color="auto"/>
              <w:right w:val="single" w:sz="4" w:space="0" w:color="auto"/>
            </w:tcBorders>
            <w:shd w:val="clear" w:color="auto" w:fill="auto"/>
            <w:noWrap/>
            <w:vAlign w:val="bottom"/>
            <w:hideMark/>
            <w:tcPrChange w:id="3371"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59206A76" w14:textId="77777777" w:rsidR="00E52430" w:rsidRPr="00E52430" w:rsidRDefault="00E52430">
            <w:pPr>
              <w:jc w:val="center"/>
              <w:rPr>
                <w:ins w:id="3372" w:author="Bourque, Ethan" w:date="2024-04-23T11:25:00Z"/>
                <w:rFonts w:ascii="Calibri" w:hAnsi="Calibri" w:cs="Calibri"/>
                <w:color w:val="000000"/>
                <w:sz w:val="22"/>
                <w:szCs w:val="22"/>
              </w:rPr>
            </w:pPr>
            <w:ins w:id="3373" w:author="Bourque, Ethan" w:date="2024-04-23T11:25:00Z">
              <w:r w:rsidRPr="00E52430">
                <w:rPr>
                  <w:rFonts w:ascii="Calibri" w:hAnsi="Calibri" w:cs="Calibri"/>
                  <w:color w:val="000000"/>
                  <w:sz w:val="22"/>
                  <w:szCs w:val="22"/>
                </w:rPr>
                <w:t>5/31/2023</w:t>
              </w:r>
            </w:ins>
          </w:p>
        </w:tc>
        <w:tc>
          <w:tcPr>
            <w:tcW w:w="960" w:type="dxa"/>
            <w:tcBorders>
              <w:top w:val="nil"/>
              <w:left w:val="nil"/>
              <w:bottom w:val="single" w:sz="4" w:space="0" w:color="auto"/>
              <w:right w:val="single" w:sz="4" w:space="0" w:color="auto"/>
            </w:tcBorders>
            <w:shd w:val="clear" w:color="auto" w:fill="auto"/>
            <w:noWrap/>
            <w:vAlign w:val="bottom"/>
            <w:hideMark/>
            <w:tcPrChange w:id="3374"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4BA11725" w14:textId="77777777" w:rsidR="00E52430" w:rsidRPr="00E52430" w:rsidRDefault="00E52430">
            <w:pPr>
              <w:jc w:val="center"/>
              <w:rPr>
                <w:ins w:id="3375" w:author="Bourque, Ethan" w:date="2024-04-23T11:25:00Z"/>
                <w:rFonts w:ascii="Calibri" w:hAnsi="Calibri" w:cs="Calibri"/>
                <w:color w:val="000000"/>
                <w:sz w:val="22"/>
                <w:szCs w:val="22"/>
              </w:rPr>
            </w:pPr>
            <w:ins w:id="3376" w:author="Bourque, Ethan" w:date="2024-04-23T11:25:00Z">
              <w:r w:rsidRPr="00E52430">
                <w:rPr>
                  <w:rFonts w:ascii="Calibri" w:hAnsi="Calibri" w:cs="Calibri"/>
                  <w:color w:val="000000"/>
                  <w:sz w:val="22"/>
                  <w:szCs w:val="22"/>
                </w:rPr>
                <w:t>8:45</w:t>
              </w:r>
            </w:ins>
          </w:p>
        </w:tc>
      </w:tr>
      <w:tr w:rsidR="00E52430" w14:paraId="17EB7D9B" w14:textId="77777777" w:rsidTr="00E52430">
        <w:trPr>
          <w:trHeight w:val="300"/>
          <w:jc w:val="center"/>
          <w:ins w:id="3377" w:author="Bourque, Ethan" w:date="2024-04-23T11:25:00Z"/>
          <w:trPrChange w:id="3378"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79"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E13FD7" w14:textId="77777777" w:rsidR="00E52430" w:rsidRDefault="00E52430">
            <w:pPr>
              <w:jc w:val="center"/>
              <w:rPr>
                <w:ins w:id="3380" w:author="Bourque, Ethan" w:date="2024-04-23T11:25:00Z"/>
                <w:rFonts w:ascii="Garamond" w:hAnsi="Garamond"/>
                <w:color w:val="000000"/>
                <w:sz w:val="22"/>
                <w:szCs w:val="22"/>
              </w:rPr>
            </w:pPr>
            <w:proofErr w:type="spellStart"/>
            <w:ins w:id="3381"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82"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135ADADF" w14:textId="77777777" w:rsidR="00E52430" w:rsidRPr="00E52430" w:rsidRDefault="00E52430">
            <w:pPr>
              <w:jc w:val="center"/>
              <w:rPr>
                <w:ins w:id="3383" w:author="Bourque, Ethan" w:date="2024-04-23T11:25:00Z"/>
                <w:rFonts w:ascii="Calibri" w:hAnsi="Calibri" w:cs="Calibri"/>
                <w:color w:val="000000"/>
                <w:sz w:val="22"/>
                <w:szCs w:val="22"/>
              </w:rPr>
            </w:pPr>
            <w:ins w:id="3384" w:author="Bourque, Ethan" w:date="2024-04-23T11:25:00Z">
              <w:r w:rsidRPr="00E52430">
                <w:rPr>
                  <w:rFonts w:ascii="Calibri" w:hAnsi="Calibri" w:cs="Calibri"/>
                  <w:color w:val="000000"/>
                  <w:sz w:val="22"/>
                  <w:szCs w:val="22"/>
                </w:rPr>
                <w:t>6/20/2023</w:t>
              </w:r>
            </w:ins>
          </w:p>
        </w:tc>
        <w:tc>
          <w:tcPr>
            <w:tcW w:w="960" w:type="dxa"/>
            <w:tcBorders>
              <w:top w:val="nil"/>
              <w:left w:val="nil"/>
              <w:bottom w:val="single" w:sz="4" w:space="0" w:color="auto"/>
              <w:right w:val="single" w:sz="4" w:space="0" w:color="auto"/>
            </w:tcBorders>
            <w:shd w:val="clear" w:color="auto" w:fill="auto"/>
            <w:noWrap/>
            <w:vAlign w:val="bottom"/>
            <w:hideMark/>
            <w:tcPrChange w:id="3385"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1F8B6698" w14:textId="77777777" w:rsidR="00E52430" w:rsidRPr="00E52430" w:rsidRDefault="00E52430">
            <w:pPr>
              <w:jc w:val="center"/>
              <w:rPr>
                <w:ins w:id="3386" w:author="Bourque, Ethan" w:date="2024-04-23T11:25:00Z"/>
                <w:rFonts w:ascii="Calibri" w:hAnsi="Calibri" w:cs="Calibri"/>
                <w:color w:val="000000"/>
                <w:sz w:val="22"/>
                <w:szCs w:val="22"/>
              </w:rPr>
            </w:pPr>
            <w:ins w:id="3387" w:author="Bourque, Ethan" w:date="2024-04-23T11:25:00Z">
              <w:r w:rsidRPr="00E52430">
                <w:rPr>
                  <w:rFonts w:ascii="Calibri" w:hAnsi="Calibri" w:cs="Calibri"/>
                  <w:color w:val="000000"/>
                  <w:sz w:val="22"/>
                  <w:szCs w:val="22"/>
                </w:rPr>
                <w:t>7:15</w:t>
              </w:r>
            </w:ins>
          </w:p>
        </w:tc>
        <w:tc>
          <w:tcPr>
            <w:tcW w:w="1278" w:type="dxa"/>
            <w:tcBorders>
              <w:top w:val="nil"/>
              <w:left w:val="nil"/>
              <w:bottom w:val="single" w:sz="4" w:space="0" w:color="auto"/>
              <w:right w:val="single" w:sz="4" w:space="0" w:color="auto"/>
            </w:tcBorders>
            <w:shd w:val="clear" w:color="auto" w:fill="auto"/>
            <w:noWrap/>
            <w:vAlign w:val="bottom"/>
            <w:hideMark/>
            <w:tcPrChange w:id="3388"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060A0DC5" w14:textId="77777777" w:rsidR="00E52430" w:rsidRPr="00E52430" w:rsidRDefault="00E52430">
            <w:pPr>
              <w:jc w:val="center"/>
              <w:rPr>
                <w:ins w:id="3389" w:author="Bourque, Ethan" w:date="2024-04-23T11:25:00Z"/>
                <w:rFonts w:ascii="Calibri" w:hAnsi="Calibri" w:cs="Calibri"/>
                <w:color w:val="000000"/>
                <w:sz w:val="22"/>
                <w:szCs w:val="22"/>
              </w:rPr>
            </w:pPr>
            <w:ins w:id="3390" w:author="Bourque, Ethan" w:date="2024-04-23T11:25:00Z">
              <w:r w:rsidRPr="00E52430">
                <w:rPr>
                  <w:rFonts w:ascii="Calibri" w:hAnsi="Calibri" w:cs="Calibri"/>
                  <w:color w:val="000000"/>
                  <w:sz w:val="22"/>
                  <w:szCs w:val="22"/>
                </w:rPr>
                <w:t>6/21/2023</w:t>
              </w:r>
            </w:ins>
          </w:p>
        </w:tc>
        <w:tc>
          <w:tcPr>
            <w:tcW w:w="960" w:type="dxa"/>
            <w:tcBorders>
              <w:top w:val="nil"/>
              <w:left w:val="nil"/>
              <w:bottom w:val="single" w:sz="4" w:space="0" w:color="auto"/>
              <w:right w:val="single" w:sz="4" w:space="0" w:color="auto"/>
            </w:tcBorders>
            <w:shd w:val="clear" w:color="auto" w:fill="auto"/>
            <w:noWrap/>
            <w:vAlign w:val="bottom"/>
            <w:hideMark/>
            <w:tcPrChange w:id="3391"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4ABEE1DB" w14:textId="77777777" w:rsidR="00E52430" w:rsidRPr="00E52430" w:rsidRDefault="00E52430">
            <w:pPr>
              <w:jc w:val="center"/>
              <w:rPr>
                <w:ins w:id="3392" w:author="Bourque, Ethan" w:date="2024-04-23T11:25:00Z"/>
                <w:rFonts w:ascii="Calibri" w:hAnsi="Calibri" w:cs="Calibri"/>
                <w:color w:val="000000"/>
                <w:sz w:val="22"/>
                <w:szCs w:val="22"/>
              </w:rPr>
            </w:pPr>
            <w:ins w:id="3393" w:author="Bourque, Ethan" w:date="2024-04-23T11:25:00Z">
              <w:r w:rsidRPr="00E52430">
                <w:rPr>
                  <w:rFonts w:ascii="Calibri" w:hAnsi="Calibri" w:cs="Calibri"/>
                  <w:color w:val="000000"/>
                  <w:sz w:val="22"/>
                  <w:szCs w:val="22"/>
                </w:rPr>
                <w:t>8:15</w:t>
              </w:r>
            </w:ins>
          </w:p>
        </w:tc>
      </w:tr>
      <w:tr w:rsidR="00E52430" w14:paraId="78CB7803" w14:textId="77777777" w:rsidTr="00E52430">
        <w:trPr>
          <w:trHeight w:val="300"/>
          <w:jc w:val="center"/>
          <w:ins w:id="3394" w:author="Bourque, Ethan" w:date="2024-04-23T11:25:00Z"/>
          <w:trPrChange w:id="3395"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396"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3E5E21" w14:textId="77777777" w:rsidR="00E52430" w:rsidRDefault="00E52430">
            <w:pPr>
              <w:jc w:val="center"/>
              <w:rPr>
                <w:ins w:id="3397" w:author="Bourque, Ethan" w:date="2024-04-23T11:25:00Z"/>
                <w:rFonts w:ascii="Garamond" w:hAnsi="Garamond"/>
                <w:color w:val="000000"/>
                <w:sz w:val="22"/>
                <w:szCs w:val="22"/>
              </w:rPr>
            </w:pPr>
            <w:proofErr w:type="spellStart"/>
            <w:ins w:id="3398"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399"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33ADE205" w14:textId="77777777" w:rsidR="00E52430" w:rsidRPr="00E52430" w:rsidRDefault="00E52430">
            <w:pPr>
              <w:jc w:val="center"/>
              <w:rPr>
                <w:ins w:id="3400" w:author="Bourque, Ethan" w:date="2024-04-23T11:25:00Z"/>
                <w:rFonts w:ascii="Calibri" w:hAnsi="Calibri" w:cs="Calibri"/>
                <w:color w:val="000000"/>
                <w:sz w:val="22"/>
                <w:szCs w:val="22"/>
              </w:rPr>
            </w:pPr>
            <w:ins w:id="3401" w:author="Bourque, Ethan" w:date="2024-04-23T11:25:00Z">
              <w:r w:rsidRPr="00E52430">
                <w:rPr>
                  <w:rFonts w:ascii="Calibri" w:hAnsi="Calibri" w:cs="Calibri"/>
                  <w:color w:val="000000"/>
                  <w:sz w:val="22"/>
                  <w:szCs w:val="22"/>
                </w:rPr>
                <w:t>8/1/2023</w:t>
              </w:r>
            </w:ins>
          </w:p>
        </w:tc>
        <w:tc>
          <w:tcPr>
            <w:tcW w:w="960" w:type="dxa"/>
            <w:tcBorders>
              <w:top w:val="nil"/>
              <w:left w:val="nil"/>
              <w:bottom w:val="single" w:sz="4" w:space="0" w:color="auto"/>
              <w:right w:val="single" w:sz="4" w:space="0" w:color="auto"/>
            </w:tcBorders>
            <w:shd w:val="clear" w:color="auto" w:fill="auto"/>
            <w:noWrap/>
            <w:vAlign w:val="bottom"/>
            <w:hideMark/>
            <w:tcPrChange w:id="3402"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30C49EFA" w14:textId="77777777" w:rsidR="00E52430" w:rsidRPr="00E52430" w:rsidRDefault="00E52430">
            <w:pPr>
              <w:jc w:val="center"/>
              <w:rPr>
                <w:ins w:id="3403" w:author="Bourque, Ethan" w:date="2024-04-23T11:25:00Z"/>
                <w:rFonts w:ascii="Calibri" w:hAnsi="Calibri" w:cs="Calibri"/>
                <w:color w:val="000000"/>
                <w:sz w:val="22"/>
                <w:szCs w:val="22"/>
              </w:rPr>
            </w:pPr>
            <w:ins w:id="3404" w:author="Bourque, Ethan" w:date="2024-04-23T11:25:00Z">
              <w:r w:rsidRPr="00E52430">
                <w:rPr>
                  <w:rFonts w:ascii="Calibri" w:hAnsi="Calibri" w:cs="Calibri"/>
                  <w:color w:val="000000"/>
                  <w:sz w:val="22"/>
                  <w:szCs w:val="22"/>
                </w:rPr>
                <w:t>7:45</w:t>
              </w:r>
            </w:ins>
          </w:p>
        </w:tc>
        <w:tc>
          <w:tcPr>
            <w:tcW w:w="1278" w:type="dxa"/>
            <w:tcBorders>
              <w:top w:val="nil"/>
              <w:left w:val="nil"/>
              <w:bottom w:val="single" w:sz="4" w:space="0" w:color="auto"/>
              <w:right w:val="single" w:sz="4" w:space="0" w:color="auto"/>
            </w:tcBorders>
            <w:shd w:val="clear" w:color="auto" w:fill="auto"/>
            <w:noWrap/>
            <w:vAlign w:val="bottom"/>
            <w:hideMark/>
            <w:tcPrChange w:id="3405"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475679F5" w14:textId="77777777" w:rsidR="00E52430" w:rsidRPr="00E52430" w:rsidRDefault="00E52430">
            <w:pPr>
              <w:jc w:val="center"/>
              <w:rPr>
                <w:ins w:id="3406" w:author="Bourque, Ethan" w:date="2024-04-23T11:25:00Z"/>
                <w:rFonts w:ascii="Calibri" w:hAnsi="Calibri" w:cs="Calibri"/>
                <w:color w:val="000000"/>
                <w:sz w:val="22"/>
                <w:szCs w:val="22"/>
              </w:rPr>
            </w:pPr>
            <w:ins w:id="3407" w:author="Bourque, Ethan" w:date="2024-04-23T11:25:00Z">
              <w:r w:rsidRPr="00E52430">
                <w:rPr>
                  <w:rFonts w:ascii="Calibri" w:hAnsi="Calibri" w:cs="Calibri"/>
                  <w:color w:val="000000"/>
                  <w:sz w:val="22"/>
                  <w:szCs w:val="22"/>
                </w:rPr>
                <w:t>8/2/2023</w:t>
              </w:r>
            </w:ins>
          </w:p>
        </w:tc>
        <w:tc>
          <w:tcPr>
            <w:tcW w:w="960" w:type="dxa"/>
            <w:tcBorders>
              <w:top w:val="nil"/>
              <w:left w:val="nil"/>
              <w:bottom w:val="single" w:sz="4" w:space="0" w:color="auto"/>
              <w:right w:val="single" w:sz="4" w:space="0" w:color="auto"/>
            </w:tcBorders>
            <w:shd w:val="clear" w:color="auto" w:fill="auto"/>
            <w:noWrap/>
            <w:vAlign w:val="bottom"/>
            <w:hideMark/>
            <w:tcPrChange w:id="3408"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5B9185EB" w14:textId="77777777" w:rsidR="00E52430" w:rsidRPr="00E52430" w:rsidRDefault="00E52430">
            <w:pPr>
              <w:jc w:val="center"/>
              <w:rPr>
                <w:ins w:id="3409" w:author="Bourque, Ethan" w:date="2024-04-23T11:25:00Z"/>
                <w:rFonts w:ascii="Calibri" w:hAnsi="Calibri" w:cs="Calibri"/>
                <w:color w:val="000000"/>
                <w:sz w:val="22"/>
                <w:szCs w:val="22"/>
              </w:rPr>
            </w:pPr>
            <w:ins w:id="3410" w:author="Bourque, Ethan" w:date="2024-04-23T11:25:00Z">
              <w:r w:rsidRPr="00E52430">
                <w:rPr>
                  <w:rFonts w:ascii="Calibri" w:hAnsi="Calibri" w:cs="Calibri"/>
                  <w:color w:val="000000"/>
                  <w:sz w:val="22"/>
                  <w:szCs w:val="22"/>
                </w:rPr>
                <w:t>8:45</w:t>
              </w:r>
            </w:ins>
          </w:p>
        </w:tc>
      </w:tr>
      <w:tr w:rsidR="00E52430" w14:paraId="622B791B" w14:textId="77777777" w:rsidTr="00E52430">
        <w:trPr>
          <w:trHeight w:val="300"/>
          <w:jc w:val="center"/>
          <w:ins w:id="3411" w:author="Bourque, Ethan" w:date="2024-04-23T11:25:00Z"/>
          <w:trPrChange w:id="3412"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413"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C7FDA8" w14:textId="77777777" w:rsidR="00E52430" w:rsidRDefault="00E52430">
            <w:pPr>
              <w:jc w:val="center"/>
              <w:rPr>
                <w:ins w:id="3414" w:author="Bourque, Ethan" w:date="2024-04-23T11:25:00Z"/>
                <w:rFonts w:ascii="Garamond" w:hAnsi="Garamond"/>
                <w:color w:val="000000"/>
                <w:sz w:val="22"/>
                <w:szCs w:val="22"/>
              </w:rPr>
            </w:pPr>
            <w:proofErr w:type="spellStart"/>
            <w:ins w:id="3415"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416"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035AE589" w14:textId="77777777" w:rsidR="00E52430" w:rsidRPr="00E52430" w:rsidRDefault="00E52430">
            <w:pPr>
              <w:jc w:val="center"/>
              <w:rPr>
                <w:ins w:id="3417" w:author="Bourque, Ethan" w:date="2024-04-23T11:25:00Z"/>
                <w:rFonts w:ascii="Calibri" w:hAnsi="Calibri" w:cs="Calibri"/>
                <w:color w:val="000000"/>
                <w:sz w:val="22"/>
                <w:szCs w:val="22"/>
              </w:rPr>
            </w:pPr>
            <w:ins w:id="3418" w:author="Bourque, Ethan" w:date="2024-04-23T11:25:00Z">
              <w:r w:rsidRPr="00E52430">
                <w:rPr>
                  <w:rFonts w:ascii="Calibri" w:hAnsi="Calibri" w:cs="Calibri"/>
                  <w:color w:val="000000"/>
                  <w:sz w:val="22"/>
                  <w:szCs w:val="22"/>
                </w:rPr>
                <w:t>9/11/2023</w:t>
              </w:r>
            </w:ins>
          </w:p>
        </w:tc>
        <w:tc>
          <w:tcPr>
            <w:tcW w:w="960" w:type="dxa"/>
            <w:tcBorders>
              <w:top w:val="nil"/>
              <w:left w:val="nil"/>
              <w:bottom w:val="single" w:sz="4" w:space="0" w:color="auto"/>
              <w:right w:val="single" w:sz="4" w:space="0" w:color="auto"/>
            </w:tcBorders>
            <w:shd w:val="clear" w:color="auto" w:fill="auto"/>
            <w:noWrap/>
            <w:vAlign w:val="bottom"/>
            <w:hideMark/>
            <w:tcPrChange w:id="3419"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51246188" w14:textId="77777777" w:rsidR="00E52430" w:rsidRPr="00E52430" w:rsidRDefault="00E52430">
            <w:pPr>
              <w:jc w:val="center"/>
              <w:rPr>
                <w:ins w:id="3420" w:author="Bourque, Ethan" w:date="2024-04-23T11:25:00Z"/>
                <w:rFonts w:ascii="Calibri" w:hAnsi="Calibri" w:cs="Calibri"/>
                <w:color w:val="000000"/>
                <w:sz w:val="22"/>
                <w:szCs w:val="22"/>
              </w:rPr>
            </w:pPr>
            <w:ins w:id="3421" w:author="Bourque, Ethan" w:date="2024-04-23T11:25:00Z">
              <w:r w:rsidRPr="00E52430">
                <w:rPr>
                  <w:rFonts w:ascii="Calibri" w:hAnsi="Calibri" w:cs="Calibri"/>
                  <w:color w:val="000000"/>
                  <w:sz w:val="22"/>
                  <w:szCs w:val="22"/>
                </w:rPr>
                <w:t>8:00</w:t>
              </w:r>
            </w:ins>
          </w:p>
        </w:tc>
        <w:tc>
          <w:tcPr>
            <w:tcW w:w="1278" w:type="dxa"/>
            <w:tcBorders>
              <w:top w:val="nil"/>
              <w:left w:val="nil"/>
              <w:bottom w:val="single" w:sz="4" w:space="0" w:color="auto"/>
              <w:right w:val="single" w:sz="4" w:space="0" w:color="auto"/>
            </w:tcBorders>
            <w:shd w:val="clear" w:color="auto" w:fill="auto"/>
            <w:noWrap/>
            <w:vAlign w:val="bottom"/>
            <w:hideMark/>
            <w:tcPrChange w:id="3422"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5403E6F9" w14:textId="77777777" w:rsidR="00E52430" w:rsidRPr="00E52430" w:rsidRDefault="00E52430">
            <w:pPr>
              <w:jc w:val="center"/>
              <w:rPr>
                <w:ins w:id="3423" w:author="Bourque, Ethan" w:date="2024-04-23T11:25:00Z"/>
                <w:rFonts w:ascii="Calibri" w:hAnsi="Calibri" w:cs="Calibri"/>
                <w:color w:val="000000"/>
                <w:sz w:val="22"/>
                <w:szCs w:val="22"/>
              </w:rPr>
            </w:pPr>
            <w:ins w:id="3424" w:author="Bourque, Ethan" w:date="2024-04-23T11:25:00Z">
              <w:r w:rsidRPr="00E52430">
                <w:rPr>
                  <w:rFonts w:ascii="Calibri" w:hAnsi="Calibri" w:cs="Calibri"/>
                  <w:color w:val="000000"/>
                  <w:sz w:val="22"/>
                  <w:szCs w:val="22"/>
                </w:rPr>
                <w:t>9/12/2023</w:t>
              </w:r>
            </w:ins>
          </w:p>
        </w:tc>
        <w:tc>
          <w:tcPr>
            <w:tcW w:w="960" w:type="dxa"/>
            <w:tcBorders>
              <w:top w:val="nil"/>
              <w:left w:val="nil"/>
              <w:bottom w:val="single" w:sz="4" w:space="0" w:color="auto"/>
              <w:right w:val="single" w:sz="4" w:space="0" w:color="auto"/>
            </w:tcBorders>
            <w:shd w:val="clear" w:color="auto" w:fill="auto"/>
            <w:noWrap/>
            <w:vAlign w:val="bottom"/>
            <w:hideMark/>
            <w:tcPrChange w:id="3425"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34C0C3FC" w14:textId="77777777" w:rsidR="00E52430" w:rsidRPr="00E52430" w:rsidRDefault="00E52430">
            <w:pPr>
              <w:jc w:val="center"/>
              <w:rPr>
                <w:ins w:id="3426" w:author="Bourque, Ethan" w:date="2024-04-23T11:25:00Z"/>
                <w:rFonts w:ascii="Calibri" w:hAnsi="Calibri" w:cs="Calibri"/>
                <w:color w:val="000000"/>
                <w:sz w:val="22"/>
                <w:szCs w:val="22"/>
              </w:rPr>
            </w:pPr>
            <w:ins w:id="3427" w:author="Bourque, Ethan" w:date="2024-04-23T11:25:00Z">
              <w:r w:rsidRPr="00E52430">
                <w:rPr>
                  <w:rFonts w:ascii="Calibri" w:hAnsi="Calibri" w:cs="Calibri"/>
                  <w:color w:val="000000"/>
                  <w:sz w:val="22"/>
                  <w:szCs w:val="22"/>
                </w:rPr>
                <w:t>9:00</w:t>
              </w:r>
            </w:ins>
          </w:p>
        </w:tc>
      </w:tr>
      <w:tr w:rsidR="00E52430" w14:paraId="55C6D4AE" w14:textId="77777777" w:rsidTr="00E52430">
        <w:trPr>
          <w:trHeight w:val="300"/>
          <w:jc w:val="center"/>
          <w:ins w:id="3428" w:author="Bourque, Ethan" w:date="2024-04-23T11:25:00Z"/>
          <w:trPrChange w:id="3429"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430"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D1E37D" w14:textId="77777777" w:rsidR="00E52430" w:rsidRDefault="00E52430">
            <w:pPr>
              <w:jc w:val="center"/>
              <w:rPr>
                <w:ins w:id="3431" w:author="Bourque, Ethan" w:date="2024-04-23T11:25:00Z"/>
                <w:rFonts w:ascii="Garamond" w:hAnsi="Garamond"/>
                <w:color w:val="000000"/>
                <w:sz w:val="22"/>
                <w:szCs w:val="22"/>
              </w:rPr>
            </w:pPr>
            <w:proofErr w:type="spellStart"/>
            <w:ins w:id="3432"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433"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671114B7" w14:textId="77777777" w:rsidR="00E52430" w:rsidRPr="00E52430" w:rsidRDefault="00E52430">
            <w:pPr>
              <w:jc w:val="center"/>
              <w:rPr>
                <w:ins w:id="3434" w:author="Bourque, Ethan" w:date="2024-04-23T11:25:00Z"/>
                <w:rFonts w:ascii="Calibri" w:hAnsi="Calibri" w:cs="Calibri"/>
                <w:color w:val="000000"/>
                <w:sz w:val="22"/>
                <w:szCs w:val="22"/>
              </w:rPr>
            </w:pPr>
            <w:ins w:id="3435" w:author="Bourque, Ethan" w:date="2024-04-23T11:25:00Z">
              <w:r w:rsidRPr="00E52430">
                <w:rPr>
                  <w:rFonts w:ascii="Calibri" w:hAnsi="Calibri" w:cs="Calibri"/>
                  <w:color w:val="000000"/>
                  <w:sz w:val="22"/>
                  <w:szCs w:val="22"/>
                </w:rPr>
                <w:t>10/5/2023</w:t>
              </w:r>
            </w:ins>
          </w:p>
        </w:tc>
        <w:tc>
          <w:tcPr>
            <w:tcW w:w="960" w:type="dxa"/>
            <w:tcBorders>
              <w:top w:val="nil"/>
              <w:left w:val="nil"/>
              <w:bottom w:val="single" w:sz="4" w:space="0" w:color="auto"/>
              <w:right w:val="single" w:sz="4" w:space="0" w:color="auto"/>
            </w:tcBorders>
            <w:shd w:val="clear" w:color="auto" w:fill="auto"/>
            <w:noWrap/>
            <w:vAlign w:val="bottom"/>
            <w:hideMark/>
            <w:tcPrChange w:id="3436"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15549650" w14:textId="77777777" w:rsidR="00E52430" w:rsidRPr="00E52430" w:rsidRDefault="00E52430">
            <w:pPr>
              <w:jc w:val="center"/>
              <w:rPr>
                <w:ins w:id="3437" w:author="Bourque, Ethan" w:date="2024-04-23T11:25:00Z"/>
                <w:rFonts w:ascii="Calibri" w:hAnsi="Calibri" w:cs="Calibri"/>
                <w:color w:val="000000"/>
                <w:sz w:val="22"/>
                <w:szCs w:val="22"/>
              </w:rPr>
            </w:pPr>
            <w:ins w:id="3438" w:author="Bourque, Ethan" w:date="2024-04-23T11:25:00Z">
              <w:r w:rsidRPr="00E52430">
                <w:rPr>
                  <w:rFonts w:ascii="Calibri" w:hAnsi="Calibri" w:cs="Calibri"/>
                  <w:color w:val="000000"/>
                  <w:sz w:val="22"/>
                  <w:szCs w:val="22"/>
                </w:rPr>
                <w:t>6:45</w:t>
              </w:r>
            </w:ins>
          </w:p>
        </w:tc>
        <w:tc>
          <w:tcPr>
            <w:tcW w:w="1278" w:type="dxa"/>
            <w:tcBorders>
              <w:top w:val="nil"/>
              <w:left w:val="nil"/>
              <w:bottom w:val="single" w:sz="4" w:space="0" w:color="auto"/>
              <w:right w:val="single" w:sz="4" w:space="0" w:color="auto"/>
            </w:tcBorders>
            <w:shd w:val="clear" w:color="auto" w:fill="auto"/>
            <w:noWrap/>
            <w:vAlign w:val="bottom"/>
            <w:hideMark/>
            <w:tcPrChange w:id="3439"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3883DFC3" w14:textId="77777777" w:rsidR="00E52430" w:rsidRPr="00E52430" w:rsidRDefault="00E52430">
            <w:pPr>
              <w:jc w:val="center"/>
              <w:rPr>
                <w:ins w:id="3440" w:author="Bourque, Ethan" w:date="2024-04-23T11:25:00Z"/>
                <w:rFonts w:ascii="Calibri" w:hAnsi="Calibri" w:cs="Calibri"/>
                <w:color w:val="000000"/>
                <w:sz w:val="22"/>
                <w:szCs w:val="22"/>
              </w:rPr>
            </w:pPr>
            <w:ins w:id="3441" w:author="Bourque, Ethan" w:date="2024-04-23T11:25:00Z">
              <w:r w:rsidRPr="00E52430">
                <w:rPr>
                  <w:rFonts w:ascii="Calibri" w:hAnsi="Calibri" w:cs="Calibri"/>
                  <w:color w:val="000000"/>
                  <w:sz w:val="22"/>
                  <w:szCs w:val="22"/>
                </w:rPr>
                <w:t>10/6/2023</w:t>
              </w:r>
            </w:ins>
          </w:p>
        </w:tc>
        <w:tc>
          <w:tcPr>
            <w:tcW w:w="960" w:type="dxa"/>
            <w:tcBorders>
              <w:top w:val="nil"/>
              <w:left w:val="nil"/>
              <w:bottom w:val="single" w:sz="4" w:space="0" w:color="auto"/>
              <w:right w:val="single" w:sz="4" w:space="0" w:color="auto"/>
            </w:tcBorders>
            <w:shd w:val="clear" w:color="auto" w:fill="auto"/>
            <w:noWrap/>
            <w:vAlign w:val="bottom"/>
            <w:hideMark/>
            <w:tcPrChange w:id="3442"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362C1FA5" w14:textId="77777777" w:rsidR="00E52430" w:rsidRPr="00E52430" w:rsidRDefault="00E52430">
            <w:pPr>
              <w:jc w:val="center"/>
              <w:rPr>
                <w:ins w:id="3443" w:author="Bourque, Ethan" w:date="2024-04-23T11:25:00Z"/>
                <w:rFonts w:ascii="Calibri" w:hAnsi="Calibri" w:cs="Calibri"/>
                <w:color w:val="000000"/>
                <w:sz w:val="22"/>
                <w:szCs w:val="22"/>
              </w:rPr>
            </w:pPr>
            <w:ins w:id="3444" w:author="Bourque, Ethan" w:date="2024-04-23T11:25:00Z">
              <w:r w:rsidRPr="00E52430">
                <w:rPr>
                  <w:rFonts w:ascii="Calibri" w:hAnsi="Calibri" w:cs="Calibri"/>
                  <w:color w:val="000000"/>
                  <w:sz w:val="22"/>
                  <w:szCs w:val="22"/>
                </w:rPr>
                <w:t>7:45</w:t>
              </w:r>
            </w:ins>
          </w:p>
        </w:tc>
      </w:tr>
      <w:tr w:rsidR="00E52430" w14:paraId="75D659B4" w14:textId="77777777" w:rsidTr="00E52430">
        <w:trPr>
          <w:trHeight w:val="300"/>
          <w:jc w:val="center"/>
          <w:ins w:id="3445" w:author="Bourque, Ethan" w:date="2024-04-23T11:25:00Z"/>
          <w:trPrChange w:id="3446"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447"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DA0BF3" w14:textId="77777777" w:rsidR="00E52430" w:rsidRDefault="00E52430">
            <w:pPr>
              <w:jc w:val="center"/>
              <w:rPr>
                <w:ins w:id="3448" w:author="Bourque, Ethan" w:date="2024-04-23T11:25:00Z"/>
                <w:rFonts w:ascii="Garamond" w:hAnsi="Garamond"/>
                <w:color w:val="000000"/>
                <w:sz w:val="22"/>
                <w:szCs w:val="22"/>
              </w:rPr>
            </w:pPr>
            <w:proofErr w:type="spellStart"/>
            <w:ins w:id="3449"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450"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130942F8" w14:textId="77777777" w:rsidR="00E52430" w:rsidRPr="00E52430" w:rsidRDefault="00E52430">
            <w:pPr>
              <w:jc w:val="center"/>
              <w:rPr>
                <w:ins w:id="3451" w:author="Bourque, Ethan" w:date="2024-04-23T11:25:00Z"/>
                <w:rFonts w:ascii="Calibri" w:hAnsi="Calibri" w:cs="Calibri"/>
                <w:color w:val="000000"/>
                <w:sz w:val="22"/>
                <w:szCs w:val="22"/>
              </w:rPr>
            </w:pPr>
            <w:ins w:id="3452" w:author="Bourque, Ethan" w:date="2024-04-23T11:25:00Z">
              <w:r w:rsidRPr="00E52430">
                <w:rPr>
                  <w:rFonts w:ascii="Calibri" w:hAnsi="Calibri" w:cs="Calibri"/>
                  <w:color w:val="000000"/>
                  <w:sz w:val="22"/>
                  <w:szCs w:val="22"/>
                </w:rPr>
                <w:t>11/7/2023</w:t>
              </w:r>
            </w:ins>
          </w:p>
        </w:tc>
        <w:tc>
          <w:tcPr>
            <w:tcW w:w="960" w:type="dxa"/>
            <w:tcBorders>
              <w:top w:val="nil"/>
              <w:left w:val="nil"/>
              <w:bottom w:val="single" w:sz="4" w:space="0" w:color="auto"/>
              <w:right w:val="single" w:sz="4" w:space="0" w:color="auto"/>
            </w:tcBorders>
            <w:shd w:val="clear" w:color="auto" w:fill="auto"/>
            <w:noWrap/>
            <w:vAlign w:val="bottom"/>
            <w:hideMark/>
            <w:tcPrChange w:id="3453"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655AE7D4" w14:textId="77777777" w:rsidR="00E52430" w:rsidRPr="00E52430" w:rsidRDefault="00E52430">
            <w:pPr>
              <w:jc w:val="center"/>
              <w:rPr>
                <w:ins w:id="3454" w:author="Bourque, Ethan" w:date="2024-04-23T11:25:00Z"/>
                <w:rFonts w:ascii="Calibri" w:hAnsi="Calibri" w:cs="Calibri"/>
                <w:color w:val="000000"/>
                <w:sz w:val="22"/>
                <w:szCs w:val="22"/>
              </w:rPr>
            </w:pPr>
            <w:ins w:id="3455" w:author="Bourque, Ethan" w:date="2024-04-23T11:25:00Z">
              <w:r w:rsidRPr="00E52430">
                <w:rPr>
                  <w:rFonts w:ascii="Calibri" w:hAnsi="Calibri" w:cs="Calibri"/>
                  <w:color w:val="000000"/>
                  <w:sz w:val="22"/>
                  <w:szCs w:val="22"/>
                </w:rPr>
                <w:t>8:30</w:t>
              </w:r>
            </w:ins>
          </w:p>
        </w:tc>
        <w:tc>
          <w:tcPr>
            <w:tcW w:w="1278" w:type="dxa"/>
            <w:tcBorders>
              <w:top w:val="nil"/>
              <w:left w:val="nil"/>
              <w:bottom w:val="single" w:sz="4" w:space="0" w:color="auto"/>
              <w:right w:val="single" w:sz="4" w:space="0" w:color="auto"/>
            </w:tcBorders>
            <w:shd w:val="clear" w:color="auto" w:fill="auto"/>
            <w:noWrap/>
            <w:vAlign w:val="bottom"/>
            <w:hideMark/>
            <w:tcPrChange w:id="3456"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24EC5AC8" w14:textId="77777777" w:rsidR="00E52430" w:rsidRPr="00E52430" w:rsidRDefault="00E52430">
            <w:pPr>
              <w:jc w:val="center"/>
              <w:rPr>
                <w:ins w:id="3457" w:author="Bourque, Ethan" w:date="2024-04-23T11:25:00Z"/>
                <w:rFonts w:ascii="Calibri" w:hAnsi="Calibri" w:cs="Calibri"/>
                <w:color w:val="000000"/>
                <w:sz w:val="22"/>
                <w:szCs w:val="22"/>
              </w:rPr>
            </w:pPr>
            <w:ins w:id="3458" w:author="Bourque, Ethan" w:date="2024-04-23T11:25:00Z">
              <w:r w:rsidRPr="00E52430">
                <w:rPr>
                  <w:rFonts w:ascii="Calibri" w:hAnsi="Calibri" w:cs="Calibri"/>
                  <w:color w:val="000000"/>
                  <w:sz w:val="22"/>
                  <w:szCs w:val="22"/>
                </w:rPr>
                <w:t>11/8/2023</w:t>
              </w:r>
            </w:ins>
          </w:p>
        </w:tc>
        <w:tc>
          <w:tcPr>
            <w:tcW w:w="960" w:type="dxa"/>
            <w:tcBorders>
              <w:top w:val="nil"/>
              <w:left w:val="nil"/>
              <w:bottom w:val="single" w:sz="4" w:space="0" w:color="auto"/>
              <w:right w:val="single" w:sz="4" w:space="0" w:color="auto"/>
            </w:tcBorders>
            <w:shd w:val="clear" w:color="auto" w:fill="auto"/>
            <w:noWrap/>
            <w:vAlign w:val="bottom"/>
            <w:hideMark/>
            <w:tcPrChange w:id="3459"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1A637D9B" w14:textId="77777777" w:rsidR="00E52430" w:rsidRPr="00E52430" w:rsidRDefault="00E52430">
            <w:pPr>
              <w:jc w:val="center"/>
              <w:rPr>
                <w:ins w:id="3460" w:author="Bourque, Ethan" w:date="2024-04-23T11:25:00Z"/>
                <w:rFonts w:ascii="Calibri" w:hAnsi="Calibri" w:cs="Calibri"/>
                <w:color w:val="000000"/>
                <w:sz w:val="22"/>
                <w:szCs w:val="22"/>
              </w:rPr>
            </w:pPr>
            <w:ins w:id="3461" w:author="Bourque, Ethan" w:date="2024-04-23T11:25:00Z">
              <w:r w:rsidRPr="00E52430">
                <w:rPr>
                  <w:rFonts w:ascii="Calibri" w:hAnsi="Calibri" w:cs="Calibri"/>
                  <w:color w:val="000000"/>
                  <w:sz w:val="22"/>
                  <w:szCs w:val="22"/>
                </w:rPr>
                <w:t>9:30</w:t>
              </w:r>
            </w:ins>
          </w:p>
        </w:tc>
      </w:tr>
      <w:tr w:rsidR="00E52430" w14:paraId="7696EDE0" w14:textId="77777777" w:rsidTr="00E52430">
        <w:trPr>
          <w:trHeight w:val="300"/>
          <w:jc w:val="center"/>
          <w:ins w:id="3462" w:author="Bourque, Ethan" w:date="2024-04-23T11:25:00Z"/>
          <w:trPrChange w:id="3463" w:author="Bourque, Ethan" w:date="2024-04-23T11:26:00Z">
            <w:trPr>
              <w:trHeight w:val="300"/>
              <w:jc w:val="center"/>
            </w:trPr>
          </w:trPrChange>
        </w:trPr>
        <w:tc>
          <w:tcPr>
            <w:tcW w:w="1136" w:type="dxa"/>
            <w:tcBorders>
              <w:top w:val="nil"/>
              <w:left w:val="single" w:sz="4" w:space="0" w:color="auto"/>
              <w:bottom w:val="single" w:sz="4" w:space="0" w:color="auto"/>
              <w:right w:val="single" w:sz="4" w:space="0" w:color="auto"/>
            </w:tcBorders>
            <w:shd w:val="clear" w:color="auto" w:fill="auto"/>
            <w:noWrap/>
            <w:vAlign w:val="bottom"/>
            <w:hideMark/>
            <w:tcPrChange w:id="3464" w:author="Bourque, Ethan" w:date="2024-04-23T11:26:00Z">
              <w:tcPr>
                <w:tcW w:w="1136"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3C49A6" w14:textId="77777777" w:rsidR="00E52430" w:rsidRDefault="00E52430">
            <w:pPr>
              <w:jc w:val="center"/>
              <w:rPr>
                <w:ins w:id="3465" w:author="Bourque, Ethan" w:date="2024-04-23T11:25:00Z"/>
                <w:rFonts w:ascii="Garamond" w:hAnsi="Garamond"/>
                <w:color w:val="000000"/>
                <w:sz w:val="22"/>
                <w:szCs w:val="22"/>
              </w:rPr>
            </w:pPr>
            <w:proofErr w:type="spellStart"/>
            <w:ins w:id="3466" w:author="Bourque, Ethan" w:date="2024-04-23T11:25:00Z">
              <w:r>
                <w:rPr>
                  <w:rFonts w:ascii="Garamond" w:hAnsi="Garamond"/>
                  <w:color w:val="000000"/>
                  <w:sz w:val="22"/>
                  <w:szCs w:val="22"/>
                </w:rPr>
                <w:t>apaesnut</w:t>
              </w:r>
              <w:proofErr w:type="spellEnd"/>
            </w:ins>
          </w:p>
        </w:tc>
        <w:tc>
          <w:tcPr>
            <w:tcW w:w="1320" w:type="dxa"/>
            <w:tcBorders>
              <w:top w:val="nil"/>
              <w:left w:val="nil"/>
              <w:bottom w:val="single" w:sz="4" w:space="0" w:color="auto"/>
              <w:right w:val="single" w:sz="4" w:space="0" w:color="auto"/>
            </w:tcBorders>
            <w:shd w:val="clear" w:color="auto" w:fill="auto"/>
            <w:noWrap/>
            <w:vAlign w:val="bottom"/>
            <w:hideMark/>
            <w:tcPrChange w:id="3467" w:author="Bourque, Ethan" w:date="2024-04-23T11:26:00Z">
              <w:tcPr>
                <w:tcW w:w="1320" w:type="dxa"/>
                <w:tcBorders>
                  <w:top w:val="nil"/>
                  <w:left w:val="nil"/>
                  <w:bottom w:val="single" w:sz="4" w:space="0" w:color="auto"/>
                  <w:right w:val="single" w:sz="4" w:space="0" w:color="auto"/>
                </w:tcBorders>
                <w:shd w:val="clear" w:color="auto" w:fill="auto"/>
                <w:noWrap/>
                <w:vAlign w:val="bottom"/>
                <w:hideMark/>
              </w:tcPr>
            </w:tcPrChange>
          </w:tcPr>
          <w:p w14:paraId="12E23781" w14:textId="77777777" w:rsidR="00E52430" w:rsidRPr="00E52430" w:rsidRDefault="00E52430">
            <w:pPr>
              <w:jc w:val="center"/>
              <w:rPr>
                <w:ins w:id="3468" w:author="Bourque, Ethan" w:date="2024-04-23T11:25:00Z"/>
                <w:rFonts w:ascii="Calibri" w:hAnsi="Calibri" w:cs="Calibri"/>
                <w:color w:val="000000"/>
                <w:sz w:val="22"/>
                <w:szCs w:val="22"/>
              </w:rPr>
            </w:pPr>
            <w:ins w:id="3469" w:author="Bourque, Ethan" w:date="2024-04-23T11:25:00Z">
              <w:r w:rsidRPr="00E52430">
                <w:rPr>
                  <w:rFonts w:ascii="Calibri" w:hAnsi="Calibri" w:cs="Calibri"/>
                  <w:color w:val="000000"/>
                  <w:sz w:val="22"/>
                  <w:szCs w:val="22"/>
                </w:rPr>
                <w:t>12/12/2023</w:t>
              </w:r>
            </w:ins>
          </w:p>
        </w:tc>
        <w:tc>
          <w:tcPr>
            <w:tcW w:w="960" w:type="dxa"/>
            <w:tcBorders>
              <w:top w:val="nil"/>
              <w:left w:val="nil"/>
              <w:bottom w:val="single" w:sz="4" w:space="0" w:color="auto"/>
              <w:right w:val="single" w:sz="4" w:space="0" w:color="auto"/>
            </w:tcBorders>
            <w:shd w:val="clear" w:color="auto" w:fill="auto"/>
            <w:noWrap/>
            <w:vAlign w:val="bottom"/>
            <w:hideMark/>
            <w:tcPrChange w:id="3470"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0B780D4F" w14:textId="77777777" w:rsidR="00E52430" w:rsidRPr="00E52430" w:rsidRDefault="00E52430">
            <w:pPr>
              <w:jc w:val="center"/>
              <w:rPr>
                <w:ins w:id="3471" w:author="Bourque, Ethan" w:date="2024-04-23T11:25:00Z"/>
                <w:rFonts w:ascii="Calibri" w:hAnsi="Calibri" w:cs="Calibri"/>
                <w:color w:val="000000"/>
                <w:sz w:val="22"/>
                <w:szCs w:val="22"/>
              </w:rPr>
            </w:pPr>
            <w:ins w:id="3472" w:author="Bourque, Ethan" w:date="2024-04-23T11:25:00Z">
              <w:r w:rsidRPr="00E52430">
                <w:rPr>
                  <w:rFonts w:ascii="Calibri" w:hAnsi="Calibri" w:cs="Calibri"/>
                  <w:color w:val="000000"/>
                  <w:sz w:val="22"/>
                  <w:szCs w:val="22"/>
                </w:rPr>
                <w:t>8:30</w:t>
              </w:r>
            </w:ins>
          </w:p>
        </w:tc>
        <w:tc>
          <w:tcPr>
            <w:tcW w:w="1278" w:type="dxa"/>
            <w:tcBorders>
              <w:top w:val="nil"/>
              <w:left w:val="nil"/>
              <w:bottom w:val="single" w:sz="4" w:space="0" w:color="auto"/>
              <w:right w:val="single" w:sz="4" w:space="0" w:color="auto"/>
            </w:tcBorders>
            <w:shd w:val="clear" w:color="auto" w:fill="auto"/>
            <w:noWrap/>
            <w:vAlign w:val="bottom"/>
            <w:hideMark/>
            <w:tcPrChange w:id="3473" w:author="Bourque, Ethan" w:date="2024-04-23T11:26:00Z">
              <w:tcPr>
                <w:tcW w:w="1278" w:type="dxa"/>
                <w:tcBorders>
                  <w:top w:val="nil"/>
                  <w:left w:val="nil"/>
                  <w:bottom w:val="single" w:sz="4" w:space="0" w:color="auto"/>
                  <w:right w:val="single" w:sz="4" w:space="0" w:color="auto"/>
                </w:tcBorders>
                <w:shd w:val="clear" w:color="auto" w:fill="auto"/>
                <w:noWrap/>
                <w:vAlign w:val="bottom"/>
                <w:hideMark/>
              </w:tcPr>
            </w:tcPrChange>
          </w:tcPr>
          <w:p w14:paraId="6D046AA3" w14:textId="77777777" w:rsidR="00E52430" w:rsidRPr="00E52430" w:rsidRDefault="00E52430">
            <w:pPr>
              <w:jc w:val="center"/>
              <w:rPr>
                <w:ins w:id="3474" w:author="Bourque, Ethan" w:date="2024-04-23T11:25:00Z"/>
                <w:rFonts w:ascii="Calibri" w:hAnsi="Calibri" w:cs="Calibri"/>
                <w:color w:val="000000"/>
                <w:sz w:val="22"/>
                <w:szCs w:val="22"/>
              </w:rPr>
            </w:pPr>
            <w:ins w:id="3475" w:author="Bourque, Ethan" w:date="2024-04-23T11:25:00Z">
              <w:r w:rsidRPr="00E52430">
                <w:rPr>
                  <w:rFonts w:ascii="Calibri" w:hAnsi="Calibri" w:cs="Calibri"/>
                  <w:color w:val="000000"/>
                  <w:sz w:val="22"/>
                  <w:szCs w:val="22"/>
                </w:rPr>
                <w:t>12/13/2023</w:t>
              </w:r>
            </w:ins>
          </w:p>
        </w:tc>
        <w:tc>
          <w:tcPr>
            <w:tcW w:w="960" w:type="dxa"/>
            <w:tcBorders>
              <w:top w:val="nil"/>
              <w:left w:val="nil"/>
              <w:bottom w:val="single" w:sz="4" w:space="0" w:color="auto"/>
              <w:right w:val="single" w:sz="4" w:space="0" w:color="auto"/>
            </w:tcBorders>
            <w:shd w:val="clear" w:color="auto" w:fill="auto"/>
            <w:noWrap/>
            <w:vAlign w:val="bottom"/>
            <w:hideMark/>
            <w:tcPrChange w:id="3476" w:author="Bourque, Ethan" w:date="2024-04-23T11:26:00Z">
              <w:tcPr>
                <w:tcW w:w="960" w:type="dxa"/>
                <w:tcBorders>
                  <w:top w:val="nil"/>
                  <w:left w:val="nil"/>
                  <w:bottom w:val="single" w:sz="4" w:space="0" w:color="auto"/>
                  <w:right w:val="single" w:sz="4" w:space="0" w:color="auto"/>
                </w:tcBorders>
                <w:shd w:val="clear" w:color="auto" w:fill="auto"/>
                <w:noWrap/>
                <w:vAlign w:val="bottom"/>
                <w:hideMark/>
              </w:tcPr>
            </w:tcPrChange>
          </w:tcPr>
          <w:p w14:paraId="5D7BEF44" w14:textId="77777777" w:rsidR="00E52430" w:rsidRPr="00E52430" w:rsidRDefault="00E52430">
            <w:pPr>
              <w:jc w:val="center"/>
              <w:rPr>
                <w:ins w:id="3477" w:author="Bourque, Ethan" w:date="2024-04-23T11:25:00Z"/>
                <w:rFonts w:ascii="Calibri" w:hAnsi="Calibri" w:cs="Calibri"/>
                <w:color w:val="000000"/>
                <w:sz w:val="22"/>
                <w:szCs w:val="22"/>
              </w:rPr>
            </w:pPr>
            <w:ins w:id="3478" w:author="Bourque, Ethan" w:date="2024-04-23T11:25:00Z">
              <w:r w:rsidRPr="00E52430">
                <w:rPr>
                  <w:rFonts w:ascii="Calibri" w:hAnsi="Calibri" w:cs="Calibri"/>
                  <w:color w:val="000000"/>
                  <w:sz w:val="22"/>
                  <w:szCs w:val="22"/>
                </w:rPr>
                <w:t>9:30</w:t>
              </w:r>
            </w:ins>
          </w:p>
        </w:tc>
      </w:tr>
    </w:tbl>
    <w:p w14:paraId="57E9B28A" w14:textId="77777777" w:rsidR="00E52430" w:rsidRPr="009D17C5" w:rsidRDefault="00E52430" w:rsidP="00D51B48">
      <w:pPr>
        <w:ind w:left="720" w:right="720"/>
        <w:jc w:val="both"/>
        <w:rPr>
          <w:rFonts w:ascii="Garamond" w:hAnsi="Garamond"/>
          <w:sz w:val="22"/>
          <w:szCs w:val="22"/>
        </w:rPr>
      </w:pPr>
    </w:p>
    <w:p w14:paraId="1B7E506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57DFF34F" w14:textId="45BADAF8" w:rsidR="00AD094A" w:rsidRPr="009D17C5" w:rsidDel="00DF3C06" w:rsidRDefault="00BD482B" w:rsidP="00AD094A">
      <w:pPr>
        <w:pStyle w:val="HTMLPreformatted"/>
        <w:rPr>
          <w:del w:id="3479" w:author="Bourque, Ethan" w:date="2024-04-26T09:05:00Z"/>
          <w:rFonts w:ascii="Garamond" w:hAnsi="Garamond" w:cs="Times New Roman"/>
          <w:b/>
          <w:sz w:val="22"/>
          <w:szCs w:val="22"/>
        </w:rPr>
      </w:pPr>
      <w:del w:id="3480" w:author="Bourque, Ethan" w:date="2024-04-26T09:05:00Z">
        <w:r w:rsidDel="00DF3C06">
          <w:rPr>
            <w:rFonts w:ascii="Garamond" w:hAnsi="Garamond" w:cs="Times New Roman"/>
            <w:b/>
            <w:sz w:val="22"/>
            <w:szCs w:val="22"/>
          </w:rPr>
          <w:delText>[</w:delText>
        </w:r>
        <w:r w:rsidR="00AD094A" w:rsidRPr="009D17C5" w:rsidDel="00DF3C06">
          <w:rPr>
            <w:rFonts w:ascii="Garamond" w:hAnsi="Garamond" w:cs="Times New Roman"/>
            <w:sz w:val="22"/>
            <w:szCs w:val="22"/>
          </w:rPr>
          <w:delText xml:space="preserve">Describe briefly other research (data collection) that correlates or enhances the nutrient data.  </w:delText>
        </w:r>
        <w:r w:rsidDel="00DF3C06">
          <w:rPr>
            <w:rFonts w:ascii="Garamond" w:hAnsi="Garamond" w:cs="Times New Roman"/>
            <w:sz w:val="22"/>
            <w:szCs w:val="22"/>
          </w:rPr>
          <w:delText xml:space="preserve">You may provide </w:delText>
        </w:r>
        <w:r w:rsidDel="00DF3C06">
          <w:rPr>
            <w:rFonts w:ascii="Garamond" w:hAnsi="Garamond" w:cs="Times New Roman"/>
            <w:bCs/>
            <w:sz w:val="22"/>
            <w:szCs w:val="22"/>
          </w:rPr>
          <w:delText xml:space="preserve">links </w:delText>
        </w:r>
        <w:r w:rsidRPr="009D17C5" w:rsidDel="00DF3C06">
          <w:rPr>
            <w:rFonts w:ascii="Garamond" w:hAnsi="Garamond" w:cs="Times New Roman"/>
            <w:bCs/>
            <w:sz w:val="22"/>
            <w:szCs w:val="22"/>
          </w:rPr>
          <w:delText>to other products or programs</w:delText>
        </w:r>
        <w:r w:rsidDel="00DF3C06">
          <w:rPr>
            <w:rFonts w:ascii="Garamond" w:hAnsi="Garamond" w:cs="Times New Roman"/>
            <w:bCs/>
            <w:sz w:val="22"/>
            <w:szCs w:val="22"/>
          </w:rPr>
          <w:delText xml:space="preserve">.  </w:delText>
        </w:r>
        <w:r w:rsidR="00AD094A" w:rsidRPr="009D17C5" w:rsidDel="00DF3C06">
          <w:rPr>
            <w:rFonts w:ascii="Garamond" w:hAnsi="Garamond" w:cs="Times New Roman"/>
            <w:sz w:val="22"/>
            <w:szCs w:val="22"/>
          </w:rPr>
          <w:delText>At a minimum, mention the SWMP MET and WQ datasets</w:delText>
        </w:r>
        <w:r w:rsidDel="00DF3C06">
          <w:rPr>
            <w:rFonts w:ascii="Garamond" w:hAnsi="Garamond" w:cs="Times New Roman"/>
            <w:sz w:val="22"/>
            <w:szCs w:val="22"/>
          </w:rPr>
          <w:delText xml:space="preserve"> as below</w:delText>
        </w:r>
        <w:r w:rsidR="00AE0AB3" w:rsidDel="00DF3C06">
          <w:rPr>
            <w:rFonts w:ascii="Garamond" w:hAnsi="Garamond" w:cs="Times New Roman"/>
            <w:sz w:val="22"/>
            <w:szCs w:val="22"/>
          </w:rPr>
          <w:delText>.</w:delText>
        </w:r>
        <w:r w:rsidDel="00DF3C06">
          <w:rPr>
            <w:rFonts w:ascii="Garamond" w:hAnsi="Garamond" w:cs="Times New Roman"/>
            <w:sz w:val="22"/>
            <w:szCs w:val="22"/>
          </w:rPr>
          <w:delText>]</w:delText>
        </w:r>
      </w:del>
    </w:p>
    <w:p w14:paraId="458600C1" w14:textId="77777777" w:rsidR="00AD094A" w:rsidRPr="00F403BC" w:rsidRDefault="00AD094A">
      <w:pPr>
        <w:rPr>
          <w:rFonts w:ascii="Garamond" w:hAnsi="Garamond"/>
          <w:sz w:val="22"/>
          <w:szCs w:val="22"/>
        </w:rPr>
      </w:pPr>
    </w:p>
    <w:p w14:paraId="40D7CAE6" w14:textId="77777777" w:rsidR="00F403BC" w:rsidRDefault="00F403BC" w:rsidP="00B41E21">
      <w:pPr>
        <w:ind w:left="360" w:right="180"/>
        <w:rPr>
          <w:ins w:id="3481" w:author="Bourque, Ethan" w:date="2024-04-23T11:31:00Z"/>
          <w:rFonts w:ascii="Garamond" w:hAnsi="Garamond"/>
          <w:sz w:val="22"/>
          <w:szCs w:val="22"/>
        </w:rPr>
      </w:pPr>
      <w:r w:rsidRPr="00B41E21">
        <w:rPr>
          <w:rFonts w:ascii="Garamond" w:hAnsi="Garamond"/>
          <w:sz w:val="22"/>
          <w:szCs w:val="22"/>
        </w:rPr>
        <w:t xml:space="preserve">As part of the SWMP long-term monitoring program, </w:t>
      </w:r>
      <w:r>
        <w:rPr>
          <w:rFonts w:ascii="Garamond" w:hAnsi="Garamond"/>
          <w:sz w:val="22"/>
          <w:szCs w:val="22"/>
        </w:rPr>
        <w:t>XXX</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1CF77365" w14:textId="77777777" w:rsidR="00D51B48" w:rsidRDefault="00D51B48" w:rsidP="00B41E21">
      <w:pPr>
        <w:ind w:left="360" w:right="180"/>
        <w:rPr>
          <w:ins w:id="3482" w:author="Bourque, Ethan" w:date="2024-04-23T11:31:00Z"/>
          <w:rFonts w:ascii="Garamond" w:hAnsi="Garamond"/>
          <w:sz w:val="22"/>
          <w:szCs w:val="22"/>
        </w:rPr>
      </w:pPr>
    </w:p>
    <w:p w14:paraId="1AD366C5" w14:textId="77777777" w:rsidR="00D51B48" w:rsidRPr="00D51B48" w:rsidRDefault="00D51B48" w:rsidP="00D51B48">
      <w:pPr>
        <w:ind w:left="360" w:right="180"/>
        <w:rPr>
          <w:ins w:id="3483" w:author="Bourque, Ethan" w:date="2024-04-23T11:31:00Z"/>
          <w:rFonts w:ascii="Garamond" w:hAnsi="Garamond"/>
          <w:sz w:val="22"/>
          <w:szCs w:val="22"/>
        </w:rPr>
      </w:pPr>
      <w:ins w:id="3484" w:author="Bourque, Ethan" w:date="2024-04-23T11:31:00Z">
        <w:r w:rsidRPr="00D51B48">
          <w:rPr>
            <w:rFonts w:ascii="Garamond" w:hAnsi="Garamond"/>
            <w:sz w:val="22"/>
            <w:szCs w:val="22"/>
          </w:rPr>
          <w:t>Other ongoing projects or data that relate to the nutrient monitoring project include:</w:t>
        </w:r>
      </w:ins>
    </w:p>
    <w:p w14:paraId="3B1A634A" w14:textId="77777777" w:rsidR="00D51B48" w:rsidRPr="00D51B48" w:rsidRDefault="00D51B48" w:rsidP="00D51B48">
      <w:pPr>
        <w:ind w:left="360" w:right="180"/>
        <w:rPr>
          <w:ins w:id="3485" w:author="Bourque, Ethan" w:date="2024-04-23T11:31:00Z"/>
          <w:rFonts w:ascii="Garamond" w:hAnsi="Garamond"/>
          <w:sz w:val="22"/>
          <w:szCs w:val="22"/>
        </w:rPr>
      </w:pPr>
    </w:p>
    <w:p w14:paraId="7E5FF1E9" w14:textId="77777777" w:rsidR="00D51B48" w:rsidRPr="00D51B48" w:rsidRDefault="00D51B48" w:rsidP="00D51B48">
      <w:pPr>
        <w:ind w:left="360" w:right="180"/>
        <w:rPr>
          <w:ins w:id="3486" w:author="Bourque, Ethan" w:date="2024-04-23T11:31:00Z"/>
          <w:rFonts w:ascii="Garamond" w:hAnsi="Garamond"/>
          <w:sz w:val="22"/>
          <w:szCs w:val="22"/>
        </w:rPr>
      </w:pPr>
      <w:ins w:id="3487" w:author="Bourque, Ethan" w:date="2024-04-23T11:31:00Z">
        <w:r w:rsidRPr="00D51B48">
          <w:rPr>
            <w:rFonts w:ascii="Garamond" w:hAnsi="Garamond"/>
            <w:sz w:val="22"/>
            <w:szCs w:val="22"/>
          </w:rPr>
          <w:t>Apalachicola Bay Oyster Situation Report TP200. UF/IFAS, Sea Grant Florida. April 24, 2013.</w:t>
        </w:r>
      </w:ins>
    </w:p>
    <w:p w14:paraId="41D0644A" w14:textId="77777777" w:rsidR="00D51B48" w:rsidRPr="00D51B48" w:rsidRDefault="00D51B48" w:rsidP="00D51B48">
      <w:pPr>
        <w:ind w:left="360" w:right="180"/>
        <w:rPr>
          <w:ins w:id="3488" w:author="Bourque, Ethan" w:date="2024-04-23T11:31:00Z"/>
          <w:rFonts w:ascii="Garamond" w:hAnsi="Garamond"/>
          <w:sz w:val="22"/>
          <w:szCs w:val="22"/>
        </w:rPr>
      </w:pPr>
    </w:p>
    <w:p w14:paraId="72A45368" w14:textId="77777777" w:rsidR="00D51B48" w:rsidRPr="00D51B48" w:rsidRDefault="00D51B48" w:rsidP="00D51B48">
      <w:pPr>
        <w:ind w:left="360" w:right="180"/>
        <w:rPr>
          <w:ins w:id="3489" w:author="Bourque, Ethan" w:date="2024-04-23T11:31:00Z"/>
          <w:rFonts w:ascii="Garamond" w:hAnsi="Garamond"/>
          <w:sz w:val="22"/>
          <w:szCs w:val="22"/>
        </w:rPr>
      </w:pPr>
      <w:ins w:id="3490" w:author="Bourque, Ethan" w:date="2024-04-23T11:31:00Z">
        <w:r w:rsidRPr="00D51B48">
          <w:rPr>
            <w:rFonts w:ascii="Garamond" w:hAnsi="Garamond"/>
            <w:sz w:val="22"/>
            <w:szCs w:val="22"/>
          </w:rPr>
          <w:t>Apalachicola River Discharge, U.S. Geological Survey, http://waterdata.usgs.gov/nwis/. Ongoing.</w:t>
        </w:r>
      </w:ins>
    </w:p>
    <w:p w14:paraId="2520A588" w14:textId="77777777" w:rsidR="00D51B48" w:rsidRPr="00D51B48" w:rsidRDefault="00D51B48" w:rsidP="00D51B48">
      <w:pPr>
        <w:ind w:left="360" w:right="180"/>
        <w:rPr>
          <w:ins w:id="3491" w:author="Bourque, Ethan" w:date="2024-04-23T11:31:00Z"/>
          <w:rFonts w:ascii="Garamond" w:hAnsi="Garamond"/>
          <w:sz w:val="22"/>
          <w:szCs w:val="22"/>
        </w:rPr>
      </w:pPr>
    </w:p>
    <w:p w14:paraId="707B29D8" w14:textId="77777777" w:rsidR="00D51B48" w:rsidRPr="00D51B48" w:rsidRDefault="00D51B48" w:rsidP="00D51B48">
      <w:pPr>
        <w:ind w:left="360" w:right="180"/>
        <w:rPr>
          <w:ins w:id="3492" w:author="Bourque, Ethan" w:date="2024-04-23T11:31:00Z"/>
          <w:rFonts w:ascii="Garamond" w:hAnsi="Garamond"/>
          <w:sz w:val="22"/>
          <w:szCs w:val="22"/>
        </w:rPr>
      </w:pPr>
      <w:ins w:id="3493" w:author="Bourque, Ethan" w:date="2024-04-23T11:31:00Z">
        <w:r w:rsidRPr="00D51B48">
          <w:rPr>
            <w:rFonts w:ascii="Garamond" w:hAnsi="Garamond"/>
            <w:sz w:val="22"/>
            <w:szCs w:val="22"/>
          </w:rPr>
          <w:t>Bourque, E., Jackson, E. Garwood, J., Lamb, M., Harper, J., Apalachicola National Estuarine Research Reserve, System Wide Monitoring Program, Long-Term Water Quality Monitoring. Ongoing.</w:t>
        </w:r>
      </w:ins>
    </w:p>
    <w:p w14:paraId="400142B3" w14:textId="77777777" w:rsidR="00D51B48" w:rsidRPr="00D51B48" w:rsidRDefault="00D51B48" w:rsidP="00D51B48">
      <w:pPr>
        <w:ind w:left="360" w:right="180"/>
        <w:rPr>
          <w:ins w:id="3494" w:author="Bourque, Ethan" w:date="2024-04-23T11:31:00Z"/>
          <w:rFonts w:ascii="Garamond" w:hAnsi="Garamond"/>
          <w:sz w:val="22"/>
          <w:szCs w:val="22"/>
        </w:rPr>
      </w:pPr>
    </w:p>
    <w:p w14:paraId="0B6890FE" w14:textId="77777777" w:rsidR="00D51B48" w:rsidRPr="00D51B48" w:rsidRDefault="00D51B48" w:rsidP="00D51B48">
      <w:pPr>
        <w:ind w:left="360" w:right="180"/>
        <w:rPr>
          <w:ins w:id="3495" w:author="Bourque, Ethan" w:date="2024-04-23T11:31:00Z"/>
          <w:rFonts w:ascii="Garamond" w:hAnsi="Garamond"/>
          <w:sz w:val="22"/>
          <w:szCs w:val="22"/>
        </w:rPr>
      </w:pPr>
      <w:ins w:id="3496" w:author="Bourque, Ethan" w:date="2024-04-23T11:31:00Z">
        <w:r w:rsidRPr="00D51B48">
          <w:rPr>
            <w:rFonts w:ascii="Garamond" w:hAnsi="Garamond"/>
            <w:sz w:val="22"/>
            <w:szCs w:val="22"/>
          </w:rPr>
          <w:t>Caffrey, J. University of West Florida. Effect of diurnal and weekly water column hypoxic events on nitrification and nitrogen transformations in estuarine sediments. 2008.</w:t>
        </w:r>
      </w:ins>
    </w:p>
    <w:p w14:paraId="458F0A15" w14:textId="77777777" w:rsidR="00D51B48" w:rsidRPr="00D51B48" w:rsidRDefault="00D51B48" w:rsidP="00D51B48">
      <w:pPr>
        <w:ind w:left="360" w:right="180"/>
        <w:rPr>
          <w:ins w:id="3497" w:author="Bourque, Ethan" w:date="2024-04-23T11:31:00Z"/>
          <w:rFonts w:ascii="Garamond" w:hAnsi="Garamond"/>
          <w:sz w:val="22"/>
          <w:szCs w:val="22"/>
        </w:rPr>
      </w:pPr>
    </w:p>
    <w:p w14:paraId="1B82AF1C" w14:textId="77777777" w:rsidR="00D51B48" w:rsidRPr="00D51B48" w:rsidRDefault="00D51B48" w:rsidP="00D51B48">
      <w:pPr>
        <w:ind w:left="360" w:right="180"/>
        <w:rPr>
          <w:ins w:id="3498" w:author="Bourque, Ethan" w:date="2024-04-23T11:31:00Z"/>
          <w:rFonts w:ascii="Garamond" w:hAnsi="Garamond"/>
          <w:sz w:val="22"/>
          <w:szCs w:val="22"/>
        </w:rPr>
      </w:pPr>
      <w:ins w:id="3499" w:author="Bourque, Ethan" w:date="2024-04-23T11:31:00Z">
        <w:r w:rsidRPr="00D51B48">
          <w:rPr>
            <w:rFonts w:ascii="Garamond" w:hAnsi="Garamond"/>
            <w:sz w:val="22"/>
            <w:szCs w:val="22"/>
          </w:rPr>
          <w:t>Cannonier, S. Florida Agricultural and Mechanical University School of the Environment, Doctoral Dissertation, HAB Biotoxin Concentration in two NERR sites in correlation to nutrient concentrations. Ongoing.</w:t>
        </w:r>
      </w:ins>
    </w:p>
    <w:p w14:paraId="7F8472BA" w14:textId="77777777" w:rsidR="00D51B48" w:rsidRPr="00D51B48" w:rsidRDefault="00D51B48" w:rsidP="00D51B48">
      <w:pPr>
        <w:ind w:left="360" w:right="180"/>
        <w:rPr>
          <w:ins w:id="3500" w:author="Bourque, Ethan" w:date="2024-04-23T11:31:00Z"/>
          <w:rFonts w:ascii="Garamond" w:hAnsi="Garamond"/>
          <w:sz w:val="22"/>
          <w:szCs w:val="22"/>
        </w:rPr>
      </w:pPr>
    </w:p>
    <w:p w14:paraId="17323432" w14:textId="77777777" w:rsidR="00D51B48" w:rsidRPr="00D51B48" w:rsidRDefault="00D51B48" w:rsidP="00D51B48">
      <w:pPr>
        <w:ind w:left="360" w:right="180"/>
        <w:rPr>
          <w:ins w:id="3501" w:author="Bourque, Ethan" w:date="2024-04-23T11:31:00Z"/>
          <w:rFonts w:ascii="Garamond" w:hAnsi="Garamond"/>
          <w:sz w:val="22"/>
          <w:szCs w:val="22"/>
        </w:rPr>
      </w:pPr>
      <w:ins w:id="3502" w:author="Bourque, Ethan" w:date="2024-04-23T11:31:00Z">
        <w:r w:rsidRPr="00D51B48">
          <w:rPr>
            <w:rFonts w:ascii="Garamond" w:hAnsi="Garamond"/>
            <w:sz w:val="22"/>
            <w:szCs w:val="22"/>
          </w:rPr>
          <w:t xml:space="preserve">Florida Fish and Wildlife Conservation Commission.  Red Tide Monitoring Program.  Ongoing. </w:t>
        </w:r>
      </w:ins>
    </w:p>
    <w:p w14:paraId="7C0927EB" w14:textId="77777777" w:rsidR="00D51B48" w:rsidRPr="00D51B48" w:rsidRDefault="00D51B48" w:rsidP="00D51B48">
      <w:pPr>
        <w:ind w:left="360" w:right="180"/>
        <w:rPr>
          <w:ins w:id="3503" w:author="Bourque, Ethan" w:date="2024-04-23T11:31:00Z"/>
          <w:rFonts w:ascii="Garamond" w:hAnsi="Garamond"/>
          <w:sz w:val="22"/>
          <w:szCs w:val="22"/>
        </w:rPr>
      </w:pPr>
    </w:p>
    <w:p w14:paraId="064D66B3" w14:textId="77777777" w:rsidR="00D51B48" w:rsidRPr="00D51B48" w:rsidRDefault="00D51B48" w:rsidP="00D51B48">
      <w:pPr>
        <w:ind w:left="360" w:right="180"/>
        <w:rPr>
          <w:ins w:id="3504" w:author="Bourque, Ethan" w:date="2024-04-23T11:31:00Z"/>
          <w:rFonts w:ascii="Garamond" w:hAnsi="Garamond"/>
          <w:sz w:val="22"/>
          <w:szCs w:val="22"/>
        </w:rPr>
      </w:pPr>
      <w:ins w:id="3505" w:author="Bourque, Ethan" w:date="2024-04-23T11:31:00Z">
        <w:r w:rsidRPr="00D51B48">
          <w:rPr>
            <w:rFonts w:ascii="Garamond" w:hAnsi="Garamond"/>
            <w:sz w:val="22"/>
            <w:szCs w:val="22"/>
          </w:rPr>
          <w:t>Garwood, J., Lamb, M., Bourque, E., Jackson, E. Apalachicola National Estuarine Research Reserve, Distribution and density of fishes and benthic invertebrates in Apalachicola Bay. Ongoing.</w:t>
        </w:r>
      </w:ins>
    </w:p>
    <w:p w14:paraId="62698C1C" w14:textId="77777777" w:rsidR="00D51B48" w:rsidRPr="00D51B48" w:rsidRDefault="00D51B48" w:rsidP="00D51B48">
      <w:pPr>
        <w:ind w:left="360" w:right="180"/>
        <w:rPr>
          <w:ins w:id="3506" w:author="Bourque, Ethan" w:date="2024-04-23T11:31:00Z"/>
          <w:rFonts w:ascii="Garamond" w:hAnsi="Garamond"/>
          <w:sz w:val="22"/>
          <w:szCs w:val="22"/>
        </w:rPr>
      </w:pPr>
    </w:p>
    <w:p w14:paraId="0630F906" w14:textId="77777777" w:rsidR="00D51B48" w:rsidRPr="00D51B48" w:rsidRDefault="00D51B48" w:rsidP="00D51B48">
      <w:pPr>
        <w:ind w:left="360" w:right="180"/>
        <w:rPr>
          <w:ins w:id="3507" w:author="Bourque, Ethan" w:date="2024-04-23T11:31:00Z"/>
          <w:rFonts w:ascii="Garamond" w:hAnsi="Garamond"/>
          <w:sz w:val="22"/>
          <w:szCs w:val="22"/>
        </w:rPr>
      </w:pPr>
      <w:ins w:id="3508" w:author="Bourque, Ethan" w:date="2024-04-23T11:31:00Z">
        <w:r w:rsidRPr="00D51B48">
          <w:rPr>
            <w:rFonts w:ascii="Garamond" w:hAnsi="Garamond"/>
            <w:sz w:val="22"/>
            <w:szCs w:val="22"/>
          </w:rPr>
          <w:t xml:space="preserve">Garwood, J., Lamb, M., Bourque, E., Jackson, E. Apalachicola National Estuarine Research Reserve, Effects of River Flow on Estuarine Primary Productivity and </w:t>
        </w:r>
        <w:proofErr w:type="spellStart"/>
        <w:r w:rsidRPr="00D51B48">
          <w:rPr>
            <w:rFonts w:ascii="Garamond" w:hAnsi="Garamond"/>
            <w:sz w:val="22"/>
            <w:szCs w:val="22"/>
          </w:rPr>
          <w:t>Macrozooplankton</w:t>
        </w:r>
        <w:proofErr w:type="spellEnd"/>
        <w:r w:rsidRPr="00D51B48">
          <w:rPr>
            <w:rFonts w:ascii="Garamond" w:hAnsi="Garamond"/>
            <w:sz w:val="22"/>
            <w:szCs w:val="22"/>
          </w:rPr>
          <w:t xml:space="preserve"> Communities. Ongoing.</w:t>
        </w:r>
      </w:ins>
    </w:p>
    <w:p w14:paraId="1FCE0F68" w14:textId="77777777" w:rsidR="00D51B48" w:rsidRPr="00D51B48" w:rsidRDefault="00D51B48" w:rsidP="00D51B48">
      <w:pPr>
        <w:ind w:left="360" w:right="180"/>
        <w:rPr>
          <w:ins w:id="3509" w:author="Bourque, Ethan" w:date="2024-04-23T11:31:00Z"/>
          <w:rFonts w:ascii="Garamond" w:hAnsi="Garamond"/>
          <w:sz w:val="22"/>
          <w:szCs w:val="22"/>
        </w:rPr>
      </w:pPr>
    </w:p>
    <w:p w14:paraId="3F31D369" w14:textId="77777777" w:rsidR="00D51B48" w:rsidRPr="00D51B48" w:rsidRDefault="00D51B48" w:rsidP="00D51B48">
      <w:pPr>
        <w:ind w:left="360" w:right="180"/>
        <w:rPr>
          <w:ins w:id="3510" w:author="Bourque, Ethan" w:date="2024-04-23T11:31:00Z"/>
          <w:rFonts w:ascii="Garamond" w:hAnsi="Garamond"/>
          <w:sz w:val="22"/>
          <w:szCs w:val="22"/>
        </w:rPr>
      </w:pPr>
      <w:ins w:id="3511" w:author="Bourque, Ethan" w:date="2024-04-23T11:31:00Z">
        <w:r w:rsidRPr="00D51B48">
          <w:rPr>
            <w:rFonts w:ascii="Garamond" w:hAnsi="Garamond"/>
            <w:sz w:val="22"/>
            <w:szCs w:val="22"/>
          </w:rPr>
          <w:t>Garwood, J., Bourque, E. Apalachicola National Estuarine Research Reserve, System Wide Monitoring Program, Long-Term Meteorological Monitoring. Ongoing.</w:t>
        </w:r>
      </w:ins>
    </w:p>
    <w:p w14:paraId="758839AF" w14:textId="77777777" w:rsidR="00D51B48" w:rsidRPr="00D51B48" w:rsidRDefault="00D51B48" w:rsidP="00D51B48">
      <w:pPr>
        <w:ind w:left="360" w:right="180"/>
        <w:rPr>
          <w:ins w:id="3512" w:author="Bourque, Ethan" w:date="2024-04-23T11:31:00Z"/>
          <w:rFonts w:ascii="Garamond" w:hAnsi="Garamond"/>
          <w:sz w:val="22"/>
          <w:szCs w:val="22"/>
        </w:rPr>
      </w:pPr>
    </w:p>
    <w:p w14:paraId="0619E6EA" w14:textId="77777777" w:rsidR="00D51B48" w:rsidRPr="00D51B48" w:rsidRDefault="00D51B48" w:rsidP="00D51B48">
      <w:pPr>
        <w:ind w:left="360" w:right="180"/>
        <w:rPr>
          <w:ins w:id="3513" w:author="Bourque, Ethan" w:date="2024-04-23T11:31:00Z"/>
          <w:rFonts w:ascii="Garamond" w:hAnsi="Garamond"/>
          <w:sz w:val="22"/>
          <w:szCs w:val="22"/>
        </w:rPr>
      </w:pPr>
      <w:ins w:id="3514" w:author="Bourque, Ethan" w:date="2024-04-23T11:31:00Z">
        <w:r w:rsidRPr="00D51B48">
          <w:rPr>
            <w:rFonts w:ascii="Garamond" w:hAnsi="Garamond"/>
            <w:sz w:val="22"/>
            <w:szCs w:val="22"/>
          </w:rPr>
          <w:t xml:space="preserve">Geyer, N. Florida State University, Doctoral Dissertation, </w:t>
        </w:r>
        <w:proofErr w:type="spellStart"/>
        <w:r w:rsidRPr="00D51B48">
          <w:rPr>
            <w:rFonts w:ascii="Garamond" w:hAnsi="Garamond"/>
            <w:sz w:val="22"/>
            <w:szCs w:val="22"/>
          </w:rPr>
          <w:t>Spatio</w:t>
        </w:r>
        <w:proofErr w:type="spellEnd"/>
        <w:r w:rsidRPr="00D51B48">
          <w:rPr>
            <w:rFonts w:ascii="Garamond" w:hAnsi="Garamond"/>
            <w:sz w:val="22"/>
            <w:szCs w:val="22"/>
          </w:rPr>
          <w:t>-temporal dynamics of phytoplankton distribution in Apalachicola Bay. 2017.</w:t>
        </w:r>
      </w:ins>
    </w:p>
    <w:p w14:paraId="2ABC47B2" w14:textId="77777777" w:rsidR="00D51B48" w:rsidRPr="00D51B48" w:rsidRDefault="00D51B48" w:rsidP="00D51B48">
      <w:pPr>
        <w:ind w:left="360" w:right="180"/>
        <w:rPr>
          <w:ins w:id="3515" w:author="Bourque, Ethan" w:date="2024-04-23T11:31:00Z"/>
          <w:rFonts w:ascii="Garamond" w:hAnsi="Garamond"/>
          <w:sz w:val="22"/>
          <w:szCs w:val="22"/>
        </w:rPr>
      </w:pPr>
    </w:p>
    <w:p w14:paraId="14174358" w14:textId="77777777" w:rsidR="00D51B48" w:rsidRPr="00D51B48" w:rsidRDefault="00D51B48" w:rsidP="00D51B48">
      <w:pPr>
        <w:ind w:left="360" w:right="180"/>
        <w:rPr>
          <w:ins w:id="3516" w:author="Bourque, Ethan" w:date="2024-04-23T11:31:00Z"/>
          <w:rFonts w:ascii="Garamond" w:hAnsi="Garamond"/>
          <w:sz w:val="22"/>
          <w:szCs w:val="22"/>
        </w:rPr>
      </w:pPr>
      <w:ins w:id="3517" w:author="Bourque, Ethan" w:date="2024-04-23T11:31:00Z">
        <w:r w:rsidRPr="00D51B48">
          <w:rPr>
            <w:rFonts w:ascii="Garamond" w:hAnsi="Garamond"/>
            <w:sz w:val="22"/>
            <w:szCs w:val="22"/>
          </w:rPr>
          <w:t>Geyer, N., Huettel, M., Wetz, M. Biogeochemistry of a River-Dominated Estuary Influenced by Droughts and Storms. Estuaries and Coasts 41: 2009-2023.</w:t>
        </w:r>
      </w:ins>
    </w:p>
    <w:p w14:paraId="5B7F4BFA" w14:textId="77777777" w:rsidR="00D51B48" w:rsidRPr="00D51B48" w:rsidRDefault="00D51B48" w:rsidP="00D51B48">
      <w:pPr>
        <w:ind w:left="360" w:right="180"/>
        <w:rPr>
          <w:ins w:id="3518" w:author="Bourque, Ethan" w:date="2024-04-23T11:31:00Z"/>
          <w:rFonts w:ascii="Garamond" w:hAnsi="Garamond"/>
          <w:sz w:val="22"/>
          <w:szCs w:val="22"/>
        </w:rPr>
      </w:pPr>
    </w:p>
    <w:p w14:paraId="3D929AD3" w14:textId="77777777" w:rsidR="00D51B48" w:rsidRPr="00D51B48" w:rsidRDefault="00D51B48" w:rsidP="00D51B48">
      <w:pPr>
        <w:ind w:left="360" w:right="180"/>
        <w:rPr>
          <w:ins w:id="3519" w:author="Bourque, Ethan" w:date="2024-04-23T11:31:00Z"/>
          <w:rFonts w:ascii="Garamond" w:hAnsi="Garamond"/>
          <w:sz w:val="22"/>
          <w:szCs w:val="22"/>
        </w:rPr>
      </w:pPr>
      <w:ins w:id="3520" w:author="Bourque, Ethan" w:date="2024-04-23T11:31:00Z">
        <w:r w:rsidRPr="00D51B48">
          <w:rPr>
            <w:rFonts w:ascii="Garamond" w:hAnsi="Garamond"/>
            <w:sz w:val="22"/>
            <w:szCs w:val="22"/>
          </w:rPr>
          <w:lastRenderedPageBreak/>
          <w:t>Harper, J., Wren, K., Garwood, J., Snyder, C., Bourque, E., Lamb, M., Jackson, E. NERRS Sentinel Sites Program for Understanding Climate Change Impacts on Estuaries. Ongoing.</w:t>
        </w:r>
      </w:ins>
    </w:p>
    <w:p w14:paraId="3C4A64CC" w14:textId="77777777" w:rsidR="00D51B48" w:rsidRPr="00D51B48" w:rsidRDefault="00D51B48" w:rsidP="00D51B48">
      <w:pPr>
        <w:ind w:left="360" w:right="180"/>
        <w:rPr>
          <w:ins w:id="3521" w:author="Bourque, Ethan" w:date="2024-04-23T11:31:00Z"/>
          <w:rFonts w:ascii="Garamond" w:hAnsi="Garamond"/>
          <w:sz w:val="22"/>
          <w:szCs w:val="22"/>
        </w:rPr>
      </w:pPr>
    </w:p>
    <w:p w14:paraId="0D09BF47" w14:textId="77777777" w:rsidR="00D51B48" w:rsidRPr="00D51B48" w:rsidRDefault="00D51B48" w:rsidP="00D51B48">
      <w:pPr>
        <w:ind w:left="360" w:right="180"/>
        <w:rPr>
          <w:ins w:id="3522" w:author="Bourque, Ethan" w:date="2024-04-23T11:31:00Z"/>
          <w:rFonts w:ascii="Garamond" w:hAnsi="Garamond"/>
          <w:sz w:val="22"/>
          <w:szCs w:val="22"/>
        </w:rPr>
      </w:pPr>
      <w:ins w:id="3523" w:author="Bourque, Ethan" w:date="2024-04-23T11:31:00Z">
        <w:r w:rsidRPr="00D51B48">
          <w:rPr>
            <w:rFonts w:ascii="Garamond" w:hAnsi="Garamond"/>
            <w:sz w:val="22"/>
            <w:szCs w:val="22"/>
          </w:rPr>
          <w:t xml:space="preserve">Hagen, S., </w:t>
        </w:r>
        <w:proofErr w:type="spellStart"/>
        <w:r w:rsidRPr="00D51B48">
          <w:rPr>
            <w:rFonts w:ascii="Garamond" w:hAnsi="Garamond"/>
            <w:sz w:val="22"/>
            <w:szCs w:val="22"/>
          </w:rPr>
          <w:t>DeLorme</w:t>
        </w:r>
        <w:proofErr w:type="spellEnd"/>
        <w:r w:rsidRPr="00D51B48">
          <w:rPr>
            <w:rFonts w:ascii="Garamond" w:hAnsi="Garamond"/>
            <w:sz w:val="22"/>
            <w:szCs w:val="22"/>
          </w:rPr>
          <w:t>, D., Walters, L., Wang, D., Weishampel, J., Yeh, G., Huang, W., Slinn, D., Morris, J. Predicting impacts of sea level rise in the northern Gulf of Mexico. 2015.</w:t>
        </w:r>
      </w:ins>
    </w:p>
    <w:p w14:paraId="49FBC01D" w14:textId="77777777" w:rsidR="00D51B48" w:rsidRPr="00D51B48" w:rsidRDefault="00D51B48" w:rsidP="00D51B48">
      <w:pPr>
        <w:ind w:left="360" w:right="180"/>
        <w:rPr>
          <w:ins w:id="3524" w:author="Bourque, Ethan" w:date="2024-04-23T11:31:00Z"/>
          <w:rFonts w:ascii="Garamond" w:hAnsi="Garamond"/>
          <w:sz w:val="22"/>
          <w:szCs w:val="22"/>
        </w:rPr>
      </w:pPr>
    </w:p>
    <w:p w14:paraId="5A05F0A6" w14:textId="77777777" w:rsidR="00D51B48" w:rsidRPr="00D51B48" w:rsidRDefault="00D51B48" w:rsidP="00D51B48">
      <w:pPr>
        <w:ind w:left="360" w:right="180"/>
        <w:rPr>
          <w:ins w:id="3525" w:author="Bourque, Ethan" w:date="2024-04-23T11:31:00Z"/>
          <w:rFonts w:ascii="Garamond" w:hAnsi="Garamond"/>
          <w:sz w:val="22"/>
          <w:szCs w:val="22"/>
        </w:rPr>
      </w:pPr>
      <w:ins w:id="3526" w:author="Bourque, Ethan" w:date="2024-04-23T11:31:00Z">
        <w:r w:rsidRPr="00D51B48">
          <w:rPr>
            <w:rFonts w:ascii="Garamond" w:hAnsi="Garamond"/>
            <w:sz w:val="22"/>
            <w:szCs w:val="22"/>
          </w:rPr>
          <w:t>Kimbro, D., Garland, H., Christopher, M., Cox, N., Yuan, S., Peter, K., Lamb, M., Harper, J. Apalachicola National Estuarine Research Reserve, Oyster reef research in Apalachicola Bay provided for the ACF lawsuit. 2013-2016.</w:t>
        </w:r>
      </w:ins>
    </w:p>
    <w:p w14:paraId="30EE0186" w14:textId="77777777" w:rsidR="00D51B48" w:rsidRPr="00D51B48" w:rsidRDefault="00D51B48" w:rsidP="00D51B48">
      <w:pPr>
        <w:ind w:left="360" w:right="180"/>
        <w:rPr>
          <w:ins w:id="3527" w:author="Bourque, Ethan" w:date="2024-04-23T11:31:00Z"/>
          <w:rFonts w:ascii="Garamond" w:hAnsi="Garamond"/>
          <w:sz w:val="22"/>
          <w:szCs w:val="22"/>
        </w:rPr>
      </w:pPr>
    </w:p>
    <w:p w14:paraId="35BD36C4" w14:textId="77777777" w:rsidR="00D51B48" w:rsidRPr="00D51B48" w:rsidRDefault="00D51B48" w:rsidP="00D51B48">
      <w:pPr>
        <w:ind w:left="360" w:right="180"/>
        <w:rPr>
          <w:ins w:id="3528" w:author="Bourque, Ethan" w:date="2024-04-23T11:31:00Z"/>
          <w:rFonts w:ascii="Garamond" w:hAnsi="Garamond"/>
          <w:sz w:val="22"/>
          <w:szCs w:val="22"/>
        </w:rPr>
      </w:pPr>
      <w:ins w:id="3529" w:author="Bourque, Ethan" w:date="2024-04-23T11:31:00Z">
        <w:r w:rsidRPr="00D51B48">
          <w:rPr>
            <w:rFonts w:ascii="Garamond" w:hAnsi="Garamond"/>
            <w:sz w:val="22"/>
            <w:szCs w:val="22"/>
          </w:rPr>
          <w:t xml:space="preserve">Martínez-Colón, Michael. Florida Agricultural and Mechanical University. Benthic foraminifera and their microbiomes in </w:t>
        </w:r>
        <w:proofErr w:type="spellStart"/>
        <w:r w:rsidRPr="00D51B48">
          <w:rPr>
            <w:rFonts w:ascii="Garamond" w:hAnsi="Garamond"/>
            <w:sz w:val="22"/>
            <w:szCs w:val="22"/>
          </w:rPr>
          <w:t>oxic</w:t>
        </w:r>
        <w:proofErr w:type="spellEnd"/>
        <w:r w:rsidRPr="00D51B48">
          <w:rPr>
            <w:rFonts w:ascii="Garamond" w:hAnsi="Garamond"/>
            <w:sz w:val="22"/>
            <w:szCs w:val="22"/>
          </w:rPr>
          <w:t>/anoxic estuaries. Ongoing.</w:t>
        </w:r>
      </w:ins>
    </w:p>
    <w:p w14:paraId="36EAC2D0" w14:textId="77777777" w:rsidR="00D51B48" w:rsidRPr="00D51B48" w:rsidRDefault="00D51B48" w:rsidP="00D51B48">
      <w:pPr>
        <w:ind w:left="360" w:right="180"/>
        <w:rPr>
          <w:ins w:id="3530" w:author="Bourque, Ethan" w:date="2024-04-23T11:31:00Z"/>
          <w:rFonts w:ascii="Garamond" w:hAnsi="Garamond"/>
          <w:sz w:val="22"/>
          <w:szCs w:val="22"/>
        </w:rPr>
      </w:pPr>
    </w:p>
    <w:p w14:paraId="67407595" w14:textId="77777777" w:rsidR="00D51B48" w:rsidRPr="00D51B48" w:rsidRDefault="00D51B48" w:rsidP="00D51B48">
      <w:pPr>
        <w:ind w:left="360" w:right="180"/>
        <w:rPr>
          <w:ins w:id="3531" w:author="Bourque, Ethan" w:date="2024-04-23T11:31:00Z"/>
          <w:rFonts w:ascii="Garamond" w:hAnsi="Garamond"/>
          <w:sz w:val="22"/>
          <w:szCs w:val="22"/>
        </w:rPr>
      </w:pPr>
      <w:ins w:id="3532" w:author="Bourque, Ethan" w:date="2024-04-23T11:31:00Z">
        <w:r w:rsidRPr="00D51B48">
          <w:rPr>
            <w:rFonts w:ascii="Garamond" w:hAnsi="Garamond"/>
            <w:sz w:val="22"/>
            <w:szCs w:val="22"/>
          </w:rPr>
          <w:t>Site-Specific Information in Support of Establishing Numeric Nutrient Criteria in Apalachicola Bay, Nutrient Criteria Technical Support Document. Division of Assessment and Restoration, Florida Department of Environmental Protection, July 2013.</w:t>
        </w:r>
      </w:ins>
    </w:p>
    <w:p w14:paraId="2EEBD508" w14:textId="77777777" w:rsidR="00D51B48" w:rsidRPr="00D51B48" w:rsidRDefault="00D51B48" w:rsidP="00D51B48">
      <w:pPr>
        <w:ind w:left="360" w:right="180"/>
        <w:rPr>
          <w:ins w:id="3533" w:author="Bourque, Ethan" w:date="2024-04-23T11:31:00Z"/>
          <w:rFonts w:ascii="Garamond" w:hAnsi="Garamond"/>
          <w:sz w:val="22"/>
          <w:szCs w:val="22"/>
        </w:rPr>
      </w:pPr>
    </w:p>
    <w:p w14:paraId="28587012" w14:textId="77777777" w:rsidR="00D51B48" w:rsidRPr="00D51B48" w:rsidRDefault="00D51B48" w:rsidP="00D51B48">
      <w:pPr>
        <w:ind w:left="360" w:right="180"/>
        <w:rPr>
          <w:ins w:id="3534" w:author="Bourque, Ethan" w:date="2024-04-23T11:31:00Z"/>
          <w:rFonts w:ascii="Garamond" w:hAnsi="Garamond"/>
          <w:sz w:val="22"/>
          <w:szCs w:val="22"/>
        </w:rPr>
      </w:pPr>
      <w:ins w:id="3535" w:author="Bourque, Ethan" w:date="2024-04-23T11:31:00Z">
        <w:r w:rsidRPr="00D51B48">
          <w:rPr>
            <w:rFonts w:ascii="Garamond" w:hAnsi="Garamond"/>
            <w:sz w:val="22"/>
            <w:szCs w:val="22"/>
          </w:rPr>
          <w:t xml:space="preserve">Tucker, K., Florida Agricultural and Mechanical University Department of Civil and Environmental Engineering, </w:t>
        </w:r>
        <w:proofErr w:type="gramStart"/>
        <w:r w:rsidRPr="00D51B48">
          <w:rPr>
            <w:rFonts w:ascii="Garamond" w:hAnsi="Garamond"/>
            <w:sz w:val="22"/>
            <w:szCs w:val="22"/>
          </w:rPr>
          <w:t>Master’s</w:t>
        </w:r>
        <w:proofErr w:type="gramEnd"/>
        <w:r w:rsidRPr="00D51B48">
          <w:rPr>
            <w:rFonts w:ascii="Garamond" w:hAnsi="Garamond"/>
            <w:sz w:val="22"/>
            <w:szCs w:val="22"/>
          </w:rPr>
          <w:t xml:space="preserve"> Thesis, Effects of river flow and rainfall on chlorophyll a in Apalachicola River. 2011.</w:t>
        </w:r>
      </w:ins>
    </w:p>
    <w:p w14:paraId="63D0260C" w14:textId="77777777" w:rsidR="00D51B48" w:rsidRPr="00D51B48" w:rsidRDefault="00D51B48" w:rsidP="00D51B48">
      <w:pPr>
        <w:ind w:left="360" w:right="180"/>
        <w:rPr>
          <w:ins w:id="3536" w:author="Bourque, Ethan" w:date="2024-04-23T11:31:00Z"/>
          <w:rFonts w:ascii="Garamond" w:hAnsi="Garamond"/>
          <w:sz w:val="22"/>
          <w:szCs w:val="22"/>
        </w:rPr>
      </w:pPr>
    </w:p>
    <w:p w14:paraId="43508D73" w14:textId="77777777" w:rsidR="00D51B48" w:rsidRPr="00D51B48" w:rsidRDefault="00D51B48" w:rsidP="00D51B48">
      <w:pPr>
        <w:ind w:left="360" w:right="180"/>
        <w:rPr>
          <w:ins w:id="3537" w:author="Bourque, Ethan" w:date="2024-04-23T11:31:00Z"/>
          <w:rFonts w:ascii="Garamond" w:hAnsi="Garamond"/>
          <w:sz w:val="22"/>
          <w:szCs w:val="22"/>
        </w:rPr>
      </w:pPr>
      <w:ins w:id="3538" w:author="Bourque, Ethan" w:date="2024-04-23T11:31:00Z">
        <w:r w:rsidRPr="00D51B48">
          <w:rPr>
            <w:rFonts w:ascii="Garamond" w:hAnsi="Garamond"/>
            <w:sz w:val="22"/>
            <w:szCs w:val="22"/>
          </w:rPr>
          <w:t xml:space="preserve">Tucker, K., Florida Agricultural and Mechanical University Department of Civil and Environmental Engineering, Doctoral Dissertation, Nutrient input effects on </w:t>
        </w:r>
        <w:proofErr w:type="spellStart"/>
        <w:r w:rsidRPr="00D51B48">
          <w:rPr>
            <w:rFonts w:ascii="Garamond" w:hAnsi="Garamond"/>
            <w:sz w:val="22"/>
            <w:szCs w:val="22"/>
          </w:rPr>
          <w:t>Karenia</w:t>
        </w:r>
        <w:proofErr w:type="spellEnd"/>
        <w:r w:rsidRPr="00D51B48">
          <w:rPr>
            <w:rFonts w:ascii="Garamond" w:hAnsi="Garamond"/>
            <w:sz w:val="22"/>
            <w:szCs w:val="22"/>
          </w:rPr>
          <w:t xml:space="preserve"> brevis and Pseudo-</w:t>
        </w:r>
        <w:proofErr w:type="spellStart"/>
        <w:r w:rsidRPr="00D51B48">
          <w:rPr>
            <w:rFonts w:ascii="Garamond" w:hAnsi="Garamond"/>
            <w:sz w:val="22"/>
            <w:szCs w:val="22"/>
          </w:rPr>
          <w:t>nitzschia</w:t>
        </w:r>
        <w:proofErr w:type="spellEnd"/>
        <w:r w:rsidRPr="00D51B48">
          <w:rPr>
            <w:rFonts w:ascii="Garamond" w:hAnsi="Garamond"/>
            <w:sz w:val="22"/>
            <w:szCs w:val="22"/>
          </w:rPr>
          <w:t xml:space="preserve"> and subsequent marine mortalities in the Gulf of Mexico, Ongoing.</w:t>
        </w:r>
      </w:ins>
    </w:p>
    <w:p w14:paraId="044F4E9F" w14:textId="77777777" w:rsidR="00D51B48" w:rsidRPr="00D51B48" w:rsidRDefault="00D51B48" w:rsidP="00D51B48">
      <w:pPr>
        <w:ind w:left="360" w:right="180"/>
        <w:rPr>
          <w:ins w:id="3539" w:author="Bourque, Ethan" w:date="2024-04-23T11:31:00Z"/>
          <w:rFonts w:ascii="Garamond" w:hAnsi="Garamond"/>
          <w:sz w:val="22"/>
          <w:szCs w:val="22"/>
        </w:rPr>
      </w:pPr>
    </w:p>
    <w:p w14:paraId="7187D511" w14:textId="77777777" w:rsidR="00D51B48" w:rsidRPr="00D51B48" w:rsidRDefault="00D51B48" w:rsidP="00D51B48">
      <w:pPr>
        <w:ind w:left="360" w:right="180"/>
        <w:rPr>
          <w:ins w:id="3540" w:author="Bourque, Ethan" w:date="2024-04-23T11:31:00Z"/>
          <w:rFonts w:ascii="Garamond" w:hAnsi="Garamond"/>
          <w:sz w:val="22"/>
          <w:szCs w:val="22"/>
        </w:rPr>
      </w:pPr>
      <w:ins w:id="3541" w:author="Bourque, Ethan" w:date="2024-04-23T11:31:00Z">
        <w:r w:rsidRPr="00D51B48">
          <w:rPr>
            <w:rFonts w:ascii="Garamond" w:hAnsi="Garamond"/>
            <w:sz w:val="22"/>
            <w:szCs w:val="22"/>
          </w:rPr>
          <w:t>Viveros, P., NOAA Graduate Research Fellowship, University of Florida, Phytoplankton composition and abundance in relation to salinity, nutrient and light gradients in the Apalachicola National Estuarine Research Reserve. 2011.</w:t>
        </w:r>
      </w:ins>
    </w:p>
    <w:p w14:paraId="0305ECEF" w14:textId="77777777" w:rsidR="00D51B48" w:rsidRPr="00D51B48" w:rsidRDefault="00D51B48" w:rsidP="00D51B48">
      <w:pPr>
        <w:ind w:left="360" w:right="180"/>
        <w:rPr>
          <w:ins w:id="3542" w:author="Bourque, Ethan" w:date="2024-04-23T11:31:00Z"/>
          <w:rFonts w:ascii="Garamond" w:hAnsi="Garamond"/>
          <w:sz w:val="22"/>
          <w:szCs w:val="22"/>
        </w:rPr>
      </w:pPr>
    </w:p>
    <w:p w14:paraId="155F34C4" w14:textId="77777777" w:rsidR="00D51B48" w:rsidRPr="00D51B48" w:rsidRDefault="00D51B48" w:rsidP="00D51B48">
      <w:pPr>
        <w:ind w:left="360" w:right="180"/>
        <w:rPr>
          <w:ins w:id="3543" w:author="Bourque, Ethan" w:date="2024-04-23T11:31:00Z"/>
          <w:rFonts w:ascii="Garamond" w:hAnsi="Garamond"/>
          <w:sz w:val="22"/>
          <w:szCs w:val="22"/>
        </w:rPr>
      </w:pPr>
      <w:ins w:id="3544" w:author="Bourque, Ethan" w:date="2024-04-23T11:31:00Z">
        <w:r w:rsidRPr="00D51B48">
          <w:rPr>
            <w:rFonts w:ascii="Garamond" w:hAnsi="Garamond"/>
            <w:sz w:val="22"/>
            <w:szCs w:val="22"/>
          </w:rPr>
          <w:t>Wang, H., W. Huang, M. Harwell, L. Edmiston, E. Johnson, P. Hsieh, K. Milla, J. Christensen,</w:t>
        </w:r>
      </w:ins>
    </w:p>
    <w:p w14:paraId="74F793D6" w14:textId="0077EF91" w:rsidR="00D51B48" w:rsidRPr="00B41E21" w:rsidRDefault="00D51B48" w:rsidP="00D51B48">
      <w:pPr>
        <w:ind w:left="360" w:right="180"/>
        <w:rPr>
          <w:rFonts w:ascii="Garamond" w:hAnsi="Garamond"/>
          <w:sz w:val="22"/>
          <w:szCs w:val="22"/>
        </w:rPr>
      </w:pPr>
      <w:ins w:id="3545" w:author="Bourque, Ethan" w:date="2024-04-23T11:31:00Z">
        <w:r w:rsidRPr="00D51B48">
          <w:rPr>
            <w:rFonts w:ascii="Garamond" w:hAnsi="Garamond"/>
            <w:sz w:val="22"/>
            <w:szCs w:val="22"/>
          </w:rPr>
          <w:t>J. Stewart, X. Liu. 2008. Modeling oyster growth rate by coupling oyster population and hydrodynamic models for Apalachicola Bay, Florida, USA.  Ecological Modeling 211:77-89.</w:t>
        </w:r>
      </w:ins>
    </w:p>
    <w:p w14:paraId="318FAAC7" w14:textId="77777777" w:rsidR="00F403BC" w:rsidRPr="00F403BC" w:rsidRDefault="00F403BC" w:rsidP="00B41E21">
      <w:pPr>
        <w:ind w:right="180"/>
        <w:rPr>
          <w:rFonts w:ascii="Garamond" w:hAnsi="Garamond"/>
          <w:sz w:val="22"/>
          <w:szCs w:val="22"/>
        </w:rPr>
      </w:pPr>
    </w:p>
    <w:p w14:paraId="6F976A3C"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1ED366C0" w14:textId="6ADEF329" w:rsidR="00D17324" w:rsidRPr="009D17C5" w:rsidDel="00DF3C06" w:rsidRDefault="00F403BC" w:rsidP="00D17324">
      <w:pPr>
        <w:jc w:val="both"/>
        <w:rPr>
          <w:del w:id="3546" w:author="Bourque, Ethan" w:date="2024-04-26T09:03:00Z"/>
          <w:rFonts w:ascii="Garamond" w:hAnsi="Garamond"/>
          <w:sz w:val="22"/>
          <w:szCs w:val="22"/>
        </w:rPr>
      </w:pPr>
      <w:del w:id="3547" w:author="Bourque, Ethan" w:date="2024-04-26T09:03:00Z">
        <w:r w:rsidDel="00DF3C06">
          <w:rPr>
            <w:rFonts w:ascii="Garamond" w:hAnsi="Garamond"/>
            <w:sz w:val="22"/>
            <w:szCs w:val="22"/>
          </w:rPr>
          <w:delText xml:space="preserve">[Instructions/Remove: </w:delText>
        </w:r>
        <w:r w:rsidR="00D17324" w:rsidRPr="009D17C5" w:rsidDel="00DF3C06">
          <w:rPr>
            <w:rFonts w:ascii="Garamond" w:hAnsi="Garamond"/>
            <w:sz w:val="22"/>
            <w:szCs w:val="22"/>
          </w:rPr>
          <w:delText xml:space="preserve">This section will address data ownership and data liability by </w:delText>
        </w:r>
        <w:r w:rsidR="00D17324" w:rsidRPr="009D17C5" w:rsidDel="00DF3C06">
          <w:rPr>
            <w:rFonts w:ascii="Garamond" w:hAnsi="Garamond"/>
            <w:sz w:val="22"/>
            <w:szCs w:val="22"/>
            <w:u w:val="single"/>
          </w:rPr>
          <w:delText>including the following excerpt</w:delText>
        </w:r>
        <w:r w:rsidR="00AE0AB3" w:rsidDel="00DF3C06">
          <w:rPr>
            <w:rFonts w:ascii="Garamond" w:hAnsi="Garamond"/>
            <w:sz w:val="22"/>
            <w:szCs w:val="22"/>
            <w:u w:val="single"/>
          </w:rPr>
          <w:delText>.</w:delText>
        </w:r>
        <w:r w:rsidDel="00DF3C06">
          <w:rPr>
            <w:rFonts w:ascii="Garamond" w:hAnsi="Garamond"/>
            <w:sz w:val="22"/>
            <w:szCs w:val="22"/>
          </w:rPr>
          <w:delText>]</w:delText>
        </w:r>
        <w:r w:rsidR="00D17324" w:rsidRPr="009D17C5" w:rsidDel="00DF3C06">
          <w:rPr>
            <w:rFonts w:ascii="Garamond" w:hAnsi="Garamond"/>
            <w:sz w:val="22"/>
            <w:szCs w:val="22"/>
          </w:rPr>
          <w:delText xml:space="preserve">  </w:delText>
        </w:r>
      </w:del>
    </w:p>
    <w:p w14:paraId="2F199D68" w14:textId="77777777" w:rsidR="00D17324" w:rsidRPr="009D17C5" w:rsidRDefault="00D17324" w:rsidP="00D17324">
      <w:pPr>
        <w:jc w:val="both"/>
        <w:rPr>
          <w:rFonts w:ascii="Garamond" w:hAnsi="Garamond"/>
          <w:sz w:val="22"/>
          <w:szCs w:val="22"/>
        </w:rPr>
      </w:pPr>
    </w:p>
    <w:p w14:paraId="04B86777" w14:textId="3BA7827F"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t>
      </w:r>
      <w:proofErr w:type="gramStart"/>
      <w:r w:rsidRPr="00D55F34">
        <w:rPr>
          <w:rFonts w:ascii="Garamond" w:hAnsi="Garamond"/>
          <w:sz w:val="22"/>
          <w:szCs w:val="22"/>
        </w:rPr>
        <w:t>were</w:t>
      </w:r>
      <w:proofErr w:type="gramEnd"/>
      <w:r w:rsidRPr="00D55F34">
        <w:rPr>
          <w:rFonts w:ascii="Garamond" w:hAnsi="Garamond"/>
          <w:sz w:val="22"/>
          <w:szCs w:val="22"/>
        </w:rPr>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77CD1045" w14:textId="627565BD" w:rsidR="003861ED" w:rsidRPr="00D55F34" w:rsidRDefault="006F6A78" w:rsidP="00DA5F7D">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9831D1">
        <w:rPr>
          <w:rFonts w:ascii="Garamond" w:hAnsi="Garamond"/>
          <w:sz w:val="22"/>
          <w:szCs w:val="22"/>
        </w:rPr>
        <w:t>2022</w:t>
      </w:r>
      <w:r w:rsidR="003861ED" w:rsidRPr="00D55F34">
        <w:rPr>
          <w:rFonts w:ascii="Garamond" w:hAnsi="Garamond"/>
          <w:sz w:val="22"/>
          <w:szCs w:val="22"/>
        </w:rPr>
        <w:t>.</w:t>
      </w:r>
    </w:p>
    <w:p w14:paraId="10F61A02"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4C508AC7" w14:textId="10627807" w:rsidR="00D17324" w:rsidRPr="009D17C5" w:rsidDel="00DF3C06" w:rsidRDefault="00D17324" w:rsidP="00D17324">
      <w:pPr>
        <w:pStyle w:val="BodyTextIndent2"/>
        <w:spacing w:after="0" w:line="240" w:lineRule="auto"/>
        <w:jc w:val="both"/>
        <w:rPr>
          <w:del w:id="3548" w:author="Bourque, Ethan" w:date="2024-04-26T09:04:00Z"/>
          <w:rFonts w:ascii="Garamond" w:hAnsi="Garamond"/>
          <w:sz w:val="22"/>
          <w:szCs w:val="22"/>
        </w:rPr>
      </w:pPr>
      <w:del w:id="3549" w:author="Bourque, Ethan" w:date="2024-04-26T09:04:00Z">
        <w:r w:rsidRPr="009D17C5" w:rsidDel="00DF3C06">
          <w:rPr>
            <w:rFonts w:ascii="Garamond" w:hAnsi="Garamond"/>
            <w:sz w:val="22"/>
            <w:szCs w:val="22"/>
          </w:rPr>
          <w:delText xml:space="preserve">Also </w:delText>
        </w:r>
        <w:r w:rsidRPr="009D17C5" w:rsidDel="00DF3C06">
          <w:rPr>
            <w:rFonts w:ascii="Garamond" w:hAnsi="Garamond"/>
            <w:sz w:val="22"/>
            <w:szCs w:val="22"/>
            <w:u w:val="single"/>
          </w:rPr>
          <w:delText>include the following excerpt</w:delText>
        </w:r>
        <w:r w:rsidRPr="009D17C5" w:rsidDel="00DF3C06">
          <w:rPr>
            <w:rFonts w:ascii="Garamond" w:hAnsi="Garamond"/>
            <w:sz w:val="22"/>
            <w:szCs w:val="22"/>
          </w:rPr>
          <w:delText xml:space="preserve"> in the metadata </w:delText>
        </w:r>
        <w:r w:rsidR="00AE0AB3" w:rsidDel="00DF3C06">
          <w:rPr>
            <w:rFonts w:ascii="Garamond" w:hAnsi="Garamond"/>
            <w:sz w:val="22"/>
            <w:szCs w:val="22"/>
          </w:rPr>
          <w:delText>to</w:delText>
        </w:r>
        <w:r w:rsidRPr="009D17C5" w:rsidDel="00DF3C06">
          <w:rPr>
            <w:rFonts w:ascii="Garamond" w:hAnsi="Garamond"/>
            <w:sz w:val="22"/>
            <w:szCs w:val="22"/>
          </w:rPr>
          <w:delText xml:space="preserve"> address how and where the data can be obtained.  </w:delText>
        </w:r>
      </w:del>
    </w:p>
    <w:p w14:paraId="48E8DC25" w14:textId="0B319E21" w:rsidR="00D17324" w:rsidRPr="009D17C5" w:rsidDel="00DF3C06" w:rsidRDefault="00D17324" w:rsidP="00D17324">
      <w:pPr>
        <w:pStyle w:val="BodyTextIndent2"/>
        <w:spacing w:after="0" w:line="240" w:lineRule="auto"/>
        <w:jc w:val="both"/>
        <w:rPr>
          <w:del w:id="3550" w:author="Bourque, Ethan" w:date="2024-04-26T09:04:00Z"/>
          <w:rFonts w:ascii="Garamond" w:hAnsi="Garamond"/>
          <w:sz w:val="22"/>
          <w:szCs w:val="22"/>
        </w:rPr>
      </w:pPr>
    </w:p>
    <w:p w14:paraId="285247D7"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lastRenderedPageBreak/>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1"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779AD91F" w14:textId="3FA2B285" w:rsidR="00D17324" w:rsidRPr="009D17C5" w:rsidDel="00D51B48" w:rsidRDefault="00D17324">
      <w:pPr>
        <w:rPr>
          <w:del w:id="3551" w:author="Bourque, Ethan" w:date="2024-04-23T11:32:00Z"/>
          <w:rFonts w:ascii="Garamond" w:hAnsi="Garamond"/>
          <w:sz w:val="22"/>
          <w:szCs w:val="22"/>
        </w:rPr>
      </w:pPr>
    </w:p>
    <w:p w14:paraId="0A88682F" w14:textId="77777777" w:rsidR="00D35728" w:rsidRPr="009D17C5" w:rsidRDefault="00D35728">
      <w:pPr>
        <w:rPr>
          <w:rFonts w:ascii="Garamond" w:hAnsi="Garamond"/>
          <w:sz w:val="22"/>
          <w:szCs w:val="22"/>
        </w:rPr>
      </w:pPr>
    </w:p>
    <w:p w14:paraId="2E11988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41581DA" w14:textId="77777777" w:rsidR="0010629A" w:rsidRPr="009D17C5" w:rsidRDefault="0010629A">
      <w:pPr>
        <w:rPr>
          <w:rFonts w:ascii="Garamond" w:hAnsi="Garamond"/>
          <w:b/>
          <w:sz w:val="22"/>
          <w:szCs w:val="22"/>
        </w:rPr>
      </w:pPr>
    </w:p>
    <w:p w14:paraId="7823905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07653519" w14:textId="43EB9DFE" w:rsidR="0010629A" w:rsidRPr="009D17C5" w:rsidDel="00DF3C06" w:rsidRDefault="00A86A99">
      <w:pPr>
        <w:rPr>
          <w:del w:id="3552" w:author="Bourque, Ethan" w:date="2024-04-26T09:07:00Z"/>
          <w:rFonts w:ascii="Garamond" w:hAnsi="Garamond"/>
          <w:sz w:val="22"/>
          <w:szCs w:val="22"/>
        </w:rPr>
      </w:pPr>
      <w:del w:id="3553" w:author="Bourque, Ethan" w:date="2024-04-26T09:07:00Z">
        <w:r w:rsidDel="00DF3C06">
          <w:rPr>
            <w:rFonts w:ascii="Garamond" w:hAnsi="Garamond"/>
            <w:sz w:val="22"/>
            <w:szCs w:val="22"/>
          </w:rPr>
          <w:delText xml:space="preserve">[Instructions/Remove: </w:delText>
        </w:r>
        <w:r w:rsidR="00A862EF" w:rsidRPr="009D17C5" w:rsidDel="00DF3C06">
          <w:rPr>
            <w:rFonts w:ascii="Garamond" w:hAnsi="Garamond"/>
            <w:sz w:val="22"/>
            <w:szCs w:val="22"/>
          </w:rPr>
          <w:delText>This section explains how data acquisition, data entry, and data verification (QAQC) were performed</w:delText>
        </w:r>
        <w:r w:rsidR="00BA13C4" w:rsidRPr="009D17C5" w:rsidDel="00DF3C06">
          <w:rPr>
            <w:rFonts w:ascii="Garamond" w:hAnsi="Garamond"/>
            <w:sz w:val="22"/>
            <w:szCs w:val="22"/>
          </w:rPr>
          <w:delText xml:space="preserve"> before data were sent to the CDMO to be archived into the permanent database.  </w:delText>
        </w:r>
        <w:r w:rsidR="008352F6" w:rsidDel="00DF3C06">
          <w:rPr>
            <w:rFonts w:ascii="Garamond" w:hAnsi="Garamond"/>
            <w:sz w:val="22"/>
            <w:szCs w:val="22"/>
          </w:rPr>
          <w:delText>De</w:delText>
        </w:r>
        <w:r w:rsidR="00A55178" w:rsidDel="00DF3C06">
          <w:rPr>
            <w:rFonts w:ascii="Garamond" w:hAnsi="Garamond"/>
            <w:sz w:val="22"/>
            <w:szCs w:val="22"/>
          </w:rPr>
          <w:delText>scribe</w:delText>
        </w:r>
        <w:r w:rsidR="008352F6" w:rsidDel="00DF3C06">
          <w:rPr>
            <w:rFonts w:ascii="Garamond" w:hAnsi="Garamond"/>
            <w:sz w:val="22"/>
            <w:szCs w:val="22"/>
          </w:rPr>
          <w:delText xml:space="preserve"> how your </w:delText>
        </w:r>
        <w:r w:rsidR="00944877" w:rsidDel="00DF3C06">
          <w:rPr>
            <w:rFonts w:ascii="Garamond" w:hAnsi="Garamond"/>
            <w:sz w:val="22"/>
            <w:szCs w:val="22"/>
          </w:rPr>
          <w:delText>reserve</w:delText>
        </w:r>
        <w:r w:rsidR="008352F6" w:rsidDel="00DF3C06">
          <w:rPr>
            <w:rFonts w:ascii="Garamond" w:hAnsi="Garamond"/>
            <w:sz w:val="22"/>
            <w:szCs w:val="22"/>
          </w:rPr>
          <w:delText xml:space="preserve"> receives data from the analytical laboratory</w:delText>
        </w:r>
        <w:r w:rsidR="00A55178" w:rsidDel="00DF3C06">
          <w:rPr>
            <w:rFonts w:ascii="Garamond" w:hAnsi="Garamond"/>
            <w:sz w:val="22"/>
            <w:szCs w:val="22"/>
          </w:rPr>
          <w:delText>,</w:delText>
        </w:r>
        <w:r w:rsidR="008352F6" w:rsidDel="00DF3C06">
          <w:rPr>
            <w:rFonts w:ascii="Garamond" w:hAnsi="Garamond"/>
            <w:sz w:val="22"/>
            <w:szCs w:val="22"/>
          </w:rPr>
          <w:delText xml:space="preserve"> how it is entered into Excel</w:delText>
        </w:r>
        <w:r w:rsidR="00A55178" w:rsidDel="00DF3C06">
          <w:rPr>
            <w:rFonts w:ascii="Garamond" w:hAnsi="Garamond"/>
            <w:sz w:val="22"/>
            <w:szCs w:val="22"/>
          </w:rPr>
          <w:delText xml:space="preserve">, and how it is </w:delText>
        </w:r>
        <w:r w:rsidR="008352F6" w:rsidDel="00DF3C06">
          <w:rPr>
            <w:rFonts w:ascii="Garamond" w:hAnsi="Garamond"/>
            <w:sz w:val="22"/>
            <w:szCs w:val="22"/>
          </w:rPr>
          <w:delText xml:space="preserve">verified.  If your </w:delText>
        </w:r>
        <w:r w:rsidR="00944877" w:rsidDel="00DF3C06">
          <w:rPr>
            <w:rFonts w:ascii="Garamond" w:hAnsi="Garamond"/>
            <w:sz w:val="22"/>
            <w:szCs w:val="22"/>
          </w:rPr>
          <w:delText>reserve</w:delText>
        </w:r>
        <w:r w:rsidR="008352F6" w:rsidDel="00DF3C06">
          <w:rPr>
            <w:rFonts w:ascii="Garamond" w:hAnsi="Garamond"/>
            <w:sz w:val="22"/>
            <w:szCs w:val="22"/>
          </w:rPr>
          <w:delText xml:space="preserve"> converts nutrient values to </w:delText>
        </w:r>
        <w:r w:rsidR="00962FA5" w:rsidDel="00DF3C06">
          <w:rPr>
            <w:rFonts w:ascii="Garamond" w:hAnsi="Garamond"/>
            <w:sz w:val="22"/>
            <w:szCs w:val="22"/>
          </w:rPr>
          <w:delText>attain</w:delText>
        </w:r>
        <w:r w:rsidR="00A55178" w:rsidDel="00DF3C06">
          <w:rPr>
            <w:rFonts w:ascii="Garamond" w:hAnsi="Garamond"/>
            <w:sz w:val="22"/>
            <w:szCs w:val="22"/>
          </w:rPr>
          <w:delText xml:space="preserve"> the required units of measurement, note that here and detail your process.  </w:delText>
        </w:r>
        <w:r w:rsidR="00BA13C4" w:rsidRPr="009D17C5" w:rsidDel="00DF3C06">
          <w:rPr>
            <w:rFonts w:ascii="Garamond" w:hAnsi="Garamond"/>
            <w:sz w:val="22"/>
            <w:szCs w:val="22"/>
          </w:rPr>
          <w:delText>List who was responsible for th</w:delText>
        </w:r>
        <w:r w:rsidR="00A55178" w:rsidDel="00DF3C06">
          <w:rPr>
            <w:rFonts w:ascii="Garamond" w:hAnsi="Garamond"/>
            <w:sz w:val="22"/>
            <w:szCs w:val="22"/>
          </w:rPr>
          <w:delText>e</w:delText>
        </w:r>
        <w:r w:rsidR="00BA13C4" w:rsidRPr="009D17C5" w:rsidDel="00DF3C06">
          <w:rPr>
            <w:rFonts w:ascii="Garamond" w:hAnsi="Garamond"/>
            <w:sz w:val="22"/>
            <w:szCs w:val="22"/>
          </w:rPr>
          <w:delText>s</w:delText>
        </w:r>
        <w:r w:rsidR="00A55178" w:rsidDel="00DF3C06">
          <w:rPr>
            <w:rFonts w:ascii="Garamond" w:hAnsi="Garamond"/>
            <w:sz w:val="22"/>
            <w:szCs w:val="22"/>
          </w:rPr>
          <w:delText>e</w:delText>
        </w:r>
        <w:r w:rsidR="00BA13C4" w:rsidRPr="009D17C5" w:rsidDel="00DF3C06">
          <w:rPr>
            <w:rFonts w:ascii="Garamond" w:hAnsi="Garamond"/>
            <w:sz w:val="22"/>
            <w:szCs w:val="22"/>
          </w:rPr>
          <w:delText xml:space="preserve"> task</w:delText>
        </w:r>
        <w:r w:rsidR="00A55178" w:rsidDel="00DF3C06">
          <w:rPr>
            <w:rFonts w:ascii="Garamond" w:hAnsi="Garamond"/>
            <w:sz w:val="22"/>
            <w:szCs w:val="22"/>
          </w:rPr>
          <w:delText>s and</w:delText>
        </w:r>
        <w:r w:rsidR="00A55178" w:rsidRPr="00A55178" w:rsidDel="00DF3C06">
          <w:rPr>
            <w:rFonts w:ascii="Garamond" w:hAnsi="Garamond"/>
            <w:sz w:val="22"/>
            <w:szCs w:val="22"/>
          </w:rPr>
          <w:delText xml:space="preserve"> </w:delText>
        </w:r>
        <w:r w:rsidR="00A55178" w:rsidRPr="00A55178" w:rsidDel="00DF3C06">
          <w:rPr>
            <w:rFonts w:ascii="Garamond" w:hAnsi="Garamond"/>
            <w:sz w:val="22"/>
            <w:szCs w:val="22"/>
            <w:u w:val="single"/>
          </w:rPr>
          <w:delText>include the following statement</w:delText>
        </w:r>
        <w:r w:rsidR="00AE0AB3" w:rsidDel="00DF3C06">
          <w:rPr>
            <w:rFonts w:ascii="Garamond" w:hAnsi="Garamond"/>
            <w:sz w:val="22"/>
            <w:szCs w:val="22"/>
          </w:rPr>
          <w:delText>.]</w:delText>
        </w:r>
      </w:del>
    </w:p>
    <w:p w14:paraId="50B2AB51" w14:textId="77777777" w:rsidR="006C1C48" w:rsidRPr="009D17C5" w:rsidRDefault="006C1C48">
      <w:pPr>
        <w:rPr>
          <w:rFonts w:ascii="Garamond" w:hAnsi="Garamond"/>
          <w:sz w:val="22"/>
          <w:szCs w:val="22"/>
        </w:rPr>
      </w:pPr>
    </w:p>
    <w:p w14:paraId="4518A039" w14:textId="2739C1AA" w:rsidR="00D51B48" w:rsidRDefault="00D51B48" w:rsidP="00AB0EE1">
      <w:pPr>
        <w:pStyle w:val="BodyText"/>
        <w:spacing w:after="0"/>
        <w:ind w:left="720" w:right="720"/>
        <w:jc w:val="both"/>
        <w:rPr>
          <w:ins w:id="3554" w:author="Bourque, Ethan" w:date="2024-04-23T11:33:00Z"/>
          <w:rFonts w:ascii="Garamond" w:hAnsi="Garamond"/>
          <w:sz w:val="22"/>
          <w:szCs w:val="22"/>
        </w:rPr>
      </w:pPr>
      <w:ins w:id="3555" w:author="Bourque, Ethan" w:date="2024-04-23T11:33:00Z">
        <w:r w:rsidRPr="00D51B48">
          <w:rPr>
            <w:rFonts w:ascii="Garamond" w:hAnsi="Garamond"/>
            <w:sz w:val="22"/>
            <w:szCs w:val="22"/>
          </w:rPr>
          <w:t>ANERR personnel download data from the FLDEP laboratory roughly a month after sampling, following notification from the laboratory that sample results are available.  Data and final reports are downloaded through the laboratory’s in-house LIMS software program.  Raw data and sample hold times are downloaded as Microsoft Excel 1997-2003 workbooks (.</w:t>
        </w:r>
        <w:proofErr w:type="spellStart"/>
        <w:r w:rsidRPr="00D51B48">
          <w:rPr>
            <w:rFonts w:ascii="Garamond" w:hAnsi="Garamond"/>
            <w:sz w:val="22"/>
            <w:szCs w:val="22"/>
          </w:rPr>
          <w:t>xls</w:t>
        </w:r>
        <w:proofErr w:type="spellEnd"/>
        <w:r w:rsidRPr="00D51B48">
          <w:rPr>
            <w:rFonts w:ascii="Garamond" w:hAnsi="Garamond"/>
            <w:sz w:val="22"/>
            <w:szCs w:val="22"/>
          </w:rPr>
          <w:t xml:space="preserve">) files and final laboratory reports are downloaded as .pdf documents.  Data are verified for completeness and notes are made of any communications with the laboratory regarding suspect data.  On a quarterly basis, raw nutrient and chlorophyll-a data is copied and pasted into quarterly files and hand-held physical chemistry readings taken at the time of sampling are added to these files.  Preliminary QAQC and samples falling below MDLs are noted on a quarterly basis.  Units are consistent with those used by </w:t>
        </w:r>
        <w:proofErr w:type="gramStart"/>
        <w:r w:rsidRPr="00D51B48">
          <w:rPr>
            <w:rFonts w:ascii="Garamond" w:hAnsi="Garamond"/>
            <w:sz w:val="22"/>
            <w:szCs w:val="22"/>
          </w:rPr>
          <w:t>CDMO</w:t>
        </w:r>
        <w:proofErr w:type="gramEnd"/>
        <w:r w:rsidRPr="00D51B48">
          <w:rPr>
            <w:rFonts w:ascii="Garamond" w:hAnsi="Garamond"/>
            <w:sz w:val="22"/>
            <w:szCs w:val="22"/>
          </w:rPr>
          <w:t xml:space="preserve"> so unit conversion is not necessary.  At the end of the calendar year, quarterly files are </w:t>
        </w:r>
        <w:proofErr w:type="gramStart"/>
        <w:r w:rsidRPr="00D51B48">
          <w:rPr>
            <w:rFonts w:ascii="Garamond" w:hAnsi="Garamond"/>
            <w:sz w:val="22"/>
            <w:szCs w:val="22"/>
          </w:rPr>
          <w:t>compiled</w:t>
        </w:r>
        <w:proofErr w:type="gramEnd"/>
        <w:r w:rsidRPr="00D51B48">
          <w:rPr>
            <w:rFonts w:ascii="Garamond" w:hAnsi="Garamond"/>
            <w:sz w:val="22"/>
            <w:szCs w:val="22"/>
          </w:rPr>
          <w:t xml:space="preserve"> and this data is copied into a single working file for secondary QAQC using the CDMO Nutrient QAQC Excel macro.</w:t>
        </w:r>
      </w:ins>
    </w:p>
    <w:p w14:paraId="6A387DE3" w14:textId="77777777" w:rsidR="00D51B48" w:rsidRDefault="00D51B48" w:rsidP="00AB0EE1">
      <w:pPr>
        <w:pStyle w:val="BodyText"/>
        <w:spacing w:after="0"/>
        <w:ind w:left="720" w:right="720"/>
        <w:jc w:val="both"/>
        <w:rPr>
          <w:ins w:id="3556" w:author="Bourque, Ethan" w:date="2024-04-23T11:33:00Z"/>
          <w:rFonts w:ascii="Garamond" w:hAnsi="Garamond"/>
          <w:sz w:val="22"/>
          <w:szCs w:val="22"/>
        </w:rPr>
      </w:pPr>
    </w:p>
    <w:p w14:paraId="716314D8" w14:textId="402ACD74" w:rsidR="008352F6" w:rsidRDefault="00D47656" w:rsidP="00AB0EE1">
      <w:pPr>
        <w:pStyle w:val="BodyText"/>
        <w:spacing w:after="0"/>
        <w:ind w:left="720" w:right="720"/>
        <w:jc w:val="both"/>
        <w:rPr>
          <w:ins w:id="3557" w:author="Bourque, Ethan" w:date="2024-04-23T11:33:00Z"/>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5E62482B" w14:textId="77777777" w:rsidR="00D51B48" w:rsidRDefault="00D51B48" w:rsidP="00AB0EE1">
      <w:pPr>
        <w:pStyle w:val="BodyText"/>
        <w:spacing w:after="0"/>
        <w:ind w:left="720" w:right="720"/>
        <w:jc w:val="both"/>
        <w:rPr>
          <w:ins w:id="3558" w:author="Bourque, Ethan" w:date="2024-04-23T11:34:00Z"/>
          <w:rFonts w:ascii="Garamond" w:hAnsi="Garamond"/>
          <w:sz w:val="22"/>
          <w:szCs w:val="22"/>
        </w:rPr>
      </w:pPr>
    </w:p>
    <w:p w14:paraId="1091C74E" w14:textId="77777777" w:rsidR="00D51B48" w:rsidRPr="00AB0EE1" w:rsidRDefault="00D51B48" w:rsidP="00D51B48">
      <w:pPr>
        <w:ind w:left="720" w:right="720"/>
        <w:jc w:val="both"/>
        <w:rPr>
          <w:ins w:id="3559" w:author="Bourque, Ethan" w:date="2024-04-23T11:34:00Z"/>
          <w:rFonts w:ascii="Garamond" w:hAnsi="Garamond"/>
          <w:sz w:val="22"/>
          <w:szCs w:val="22"/>
        </w:rPr>
      </w:pPr>
      <w:ins w:id="3560" w:author="Bourque, Ethan" w:date="2024-04-23T11:34:00Z">
        <w:r>
          <w:rPr>
            <w:rFonts w:ascii="Garamond" w:hAnsi="Garamond"/>
            <w:sz w:val="22"/>
            <w:szCs w:val="22"/>
          </w:rPr>
          <w:t xml:space="preserve">From January 2018 to </w:t>
        </w:r>
        <w:proofErr w:type="gramStart"/>
        <w:r>
          <w:rPr>
            <w:rFonts w:ascii="Garamond" w:hAnsi="Garamond"/>
            <w:sz w:val="22"/>
            <w:szCs w:val="22"/>
          </w:rPr>
          <w:t>present</w:t>
        </w:r>
        <w:proofErr w:type="gramEnd"/>
        <w:r>
          <w:rPr>
            <w:rFonts w:ascii="Garamond" w:hAnsi="Garamond"/>
            <w:sz w:val="22"/>
            <w:szCs w:val="22"/>
          </w:rPr>
          <w:t xml:space="preserve">, Ethan Bourque was responsible for these tasks. </w:t>
        </w:r>
      </w:ins>
    </w:p>
    <w:p w14:paraId="5D969812" w14:textId="43477EB9" w:rsidR="00D51B48" w:rsidDel="00D51B48" w:rsidRDefault="00D51B48" w:rsidP="00AB0EE1">
      <w:pPr>
        <w:pStyle w:val="BodyText"/>
        <w:spacing w:after="0"/>
        <w:ind w:left="720" w:right="720"/>
        <w:jc w:val="both"/>
        <w:rPr>
          <w:del w:id="3561" w:author="Bourque, Ethan" w:date="2024-04-23T11:34:00Z"/>
          <w:rFonts w:ascii="Garamond" w:hAnsi="Garamond"/>
          <w:sz w:val="22"/>
          <w:szCs w:val="22"/>
        </w:rPr>
      </w:pPr>
    </w:p>
    <w:p w14:paraId="01239B2F" w14:textId="1C74D1F6" w:rsidR="00AB0EE1" w:rsidRPr="00AB0EE1" w:rsidDel="00D51B48" w:rsidRDefault="00AB0EE1" w:rsidP="00AB0EE1">
      <w:pPr>
        <w:pStyle w:val="BodyText"/>
        <w:spacing w:after="0"/>
        <w:ind w:left="720" w:right="720"/>
        <w:jc w:val="both"/>
        <w:rPr>
          <w:del w:id="3562" w:author="Bourque, Ethan" w:date="2024-04-23T11:34:00Z"/>
          <w:rFonts w:ascii="Garamond" w:hAnsi="Garamond"/>
          <w:sz w:val="22"/>
          <w:szCs w:val="22"/>
        </w:rPr>
      </w:pPr>
    </w:p>
    <w:p w14:paraId="4E04FF2A" w14:textId="5B2CDAEB" w:rsidR="00AB0EE1" w:rsidRPr="00AB0EE1" w:rsidDel="00D51B48" w:rsidRDefault="009831D1" w:rsidP="00AB0EE1">
      <w:pPr>
        <w:ind w:left="360"/>
        <w:rPr>
          <w:del w:id="3563" w:author="Bourque, Ethan" w:date="2024-04-23T11:34:00Z"/>
          <w:rFonts w:ascii="Garamond" w:hAnsi="Garamond"/>
          <w:sz w:val="22"/>
          <w:szCs w:val="22"/>
        </w:rPr>
      </w:pPr>
      <w:del w:id="3564" w:author="Bourque, Ethan" w:date="2024-04-23T11:34:00Z">
        <w:r w:rsidDel="00D51B48">
          <w:rPr>
            <w:rFonts w:ascii="Garamond" w:hAnsi="Garamond"/>
            <w:sz w:val="22"/>
            <w:szCs w:val="22"/>
            <w:u w:val="single"/>
          </w:rPr>
          <w:delText>[</w:delText>
        </w:r>
        <w:r w:rsidR="00AB0EE1" w:rsidRPr="00AB0EE1" w:rsidDel="00D51B48">
          <w:rPr>
            <w:rFonts w:ascii="Garamond" w:hAnsi="Garamond"/>
            <w:sz w:val="22"/>
            <w:szCs w:val="22"/>
            <w:u w:val="single"/>
          </w:rPr>
          <w:delText>Example of conversion documentation</w:delText>
        </w:r>
        <w:r w:rsidDel="00D51B48">
          <w:rPr>
            <w:rFonts w:ascii="Garamond" w:hAnsi="Garamond"/>
            <w:sz w:val="22"/>
            <w:szCs w:val="22"/>
            <w:u w:val="single"/>
          </w:rPr>
          <w:delText>, update for your laboratory results]</w:delText>
        </w:r>
        <w:r w:rsidR="00AB0EE1" w:rsidRPr="00AB0EE1" w:rsidDel="00D51B48">
          <w:rPr>
            <w:rFonts w:ascii="Garamond" w:hAnsi="Garamond"/>
            <w:sz w:val="22"/>
            <w:szCs w:val="22"/>
          </w:rPr>
          <w:delText xml:space="preserve">  The University of Washington Marine Chemistry Laboratory calculates and reports results in µM.  For purposes of consistency in the NERR System, Padilla Bay NERR calculates the concentrations as mg/ l-1 based on atomic weights of 14</w:delText>
        </w:r>
        <w:r w:rsidR="00AB0EE1" w:rsidDel="00D51B48">
          <w:rPr>
            <w:rFonts w:ascii="Garamond" w:hAnsi="Garamond"/>
            <w:sz w:val="22"/>
            <w:szCs w:val="22"/>
          </w:rPr>
          <w:delText>.01</w:delText>
        </w:r>
        <w:r w:rsidR="00AB0EE1" w:rsidRPr="00AB0EE1" w:rsidDel="00D51B48">
          <w:rPr>
            <w:rFonts w:ascii="Garamond" w:hAnsi="Garamond"/>
            <w:sz w:val="22"/>
            <w:szCs w:val="22"/>
          </w:rPr>
          <w:delText>, 3</w:delText>
        </w:r>
        <w:r w:rsidR="00AB0EE1" w:rsidDel="00D51B48">
          <w:rPr>
            <w:rFonts w:ascii="Garamond" w:hAnsi="Garamond"/>
            <w:sz w:val="22"/>
            <w:szCs w:val="22"/>
          </w:rPr>
          <w:delText>0.97</w:delText>
        </w:r>
        <w:r w:rsidR="00AB0EE1" w:rsidRPr="00AB0EE1" w:rsidDel="00D51B48">
          <w:rPr>
            <w:rFonts w:ascii="Garamond" w:hAnsi="Garamond"/>
            <w:sz w:val="22"/>
            <w:szCs w:val="22"/>
          </w:rPr>
          <w:delText>, 28</w:delText>
        </w:r>
        <w:r w:rsidR="00AB0EE1" w:rsidDel="00D51B48">
          <w:rPr>
            <w:rFonts w:ascii="Garamond" w:hAnsi="Garamond"/>
            <w:sz w:val="22"/>
            <w:szCs w:val="22"/>
          </w:rPr>
          <w:delText>.09</w:delText>
        </w:r>
        <w:r w:rsidR="00AB0EE1" w:rsidRPr="00AB0EE1" w:rsidDel="00D51B48">
          <w:rPr>
            <w:rFonts w:ascii="Garamond" w:hAnsi="Garamond"/>
            <w:sz w:val="22"/>
            <w:szCs w:val="22"/>
          </w:rPr>
          <w:delText>, and 12</w:delText>
        </w:r>
        <w:r w:rsidR="00AB0EE1" w:rsidDel="00D51B48">
          <w:rPr>
            <w:rFonts w:ascii="Garamond" w:hAnsi="Garamond"/>
            <w:sz w:val="22"/>
            <w:szCs w:val="22"/>
          </w:rPr>
          <w:delText>.01</w:delText>
        </w:r>
        <w:r w:rsidR="00AB0EE1" w:rsidRPr="00AB0EE1" w:rsidDel="00D51B48">
          <w:rPr>
            <w:rFonts w:ascii="Garamond" w:hAnsi="Garamond"/>
            <w:sz w:val="22"/>
            <w:szCs w:val="22"/>
          </w:rPr>
          <w:delText xml:space="preserve"> for N, P, Si, and C respectively.  Therefore</w:delText>
        </w:r>
        <w:r w:rsidR="00BE6E80" w:rsidDel="00D51B48">
          <w:rPr>
            <w:rFonts w:ascii="Garamond" w:hAnsi="Garamond"/>
            <w:sz w:val="22"/>
            <w:szCs w:val="22"/>
          </w:rPr>
          <w:delText>,</w:delText>
        </w:r>
        <w:r w:rsidR="00AB0EE1" w:rsidRPr="00AB0EE1" w:rsidDel="00D51B48">
          <w:rPr>
            <w:rFonts w:ascii="Garamond" w:hAnsi="Garamond"/>
            <w:sz w:val="22"/>
            <w:szCs w:val="22"/>
          </w:rPr>
          <w:delText xml:space="preserve"> </w:delText>
        </w:r>
        <w:r w:rsidR="00BE6E80" w:rsidDel="00D51B48">
          <w:rPr>
            <w:rFonts w:ascii="Garamond" w:hAnsi="Garamond"/>
            <w:sz w:val="22"/>
            <w:szCs w:val="22"/>
          </w:rPr>
          <w:delText xml:space="preserve">Padilla Bay NERR </w:delText>
        </w:r>
        <w:r w:rsidR="00211E0D" w:rsidDel="00D51B48">
          <w:rPr>
            <w:rFonts w:ascii="Garamond" w:hAnsi="Garamond"/>
            <w:sz w:val="22"/>
            <w:szCs w:val="22"/>
          </w:rPr>
          <w:delText>staff multiplies</w:delText>
        </w:r>
        <w:r w:rsidR="00BE6E80" w:rsidDel="00D51B48">
          <w:rPr>
            <w:rFonts w:ascii="Garamond" w:hAnsi="Garamond"/>
            <w:sz w:val="22"/>
            <w:szCs w:val="22"/>
          </w:rPr>
          <w:delText xml:space="preserve"> </w:delText>
        </w:r>
        <w:r w:rsidR="00AB0EE1" w:rsidRPr="00AB0EE1" w:rsidDel="00D51B48">
          <w:rPr>
            <w:rFonts w:ascii="Garamond" w:hAnsi="Garamond"/>
            <w:sz w:val="22"/>
            <w:szCs w:val="22"/>
          </w:rPr>
          <w:delText>the concentrations reported by the University of Washington Marine Chemistry Laboratory by 0.014</w:delText>
        </w:r>
        <w:r w:rsidR="00AB0EE1" w:rsidDel="00D51B48">
          <w:rPr>
            <w:rFonts w:ascii="Garamond" w:hAnsi="Garamond"/>
            <w:sz w:val="22"/>
            <w:szCs w:val="22"/>
          </w:rPr>
          <w:delText>01, 0.03097</w:delText>
        </w:r>
        <w:r w:rsidR="000C1B0F" w:rsidDel="00D51B48">
          <w:rPr>
            <w:rFonts w:ascii="Garamond" w:hAnsi="Garamond"/>
            <w:sz w:val="22"/>
            <w:szCs w:val="22"/>
          </w:rPr>
          <w:delText>,</w:delText>
        </w:r>
        <w:r w:rsidR="00AB0EE1" w:rsidRPr="00AB0EE1" w:rsidDel="00D51B48">
          <w:rPr>
            <w:rFonts w:ascii="Garamond" w:hAnsi="Garamond"/>
            <w:sz w:val="22"/>
            <w:szCs w:val="22"/>
          </w:rPr>
          <w:delText xml:space="preserve"> 0.028</w:delText>
        </w:r>
        <w:r w:rsidR="00AB0EE1" w:rsidDel="00D51B48">
          <w:rPr>
            <w:rFonts w:ascii="Garamond" w:hAnsi="Garamond"/>
            <w:sz w:val="22"/>
            <w:szCs w:val="22"/>
          </w:rPr>
          <w:delText>09</w:delText>
        </w:r>
        <w:r w:rsidR="00AB0EE1" w:rsidRPr="00AB0EE1" w:rsidDel="00D51B48">
          <w:rPr>
            <w:rFonts w:ascii="Garamond" w:hAnsi="Garamond"/>
            <w:sz w:val="22"/>
            <w:szCs w:val="22"/>
          </w:rPr>
          <w:delText>, and 0.012</w:delText>
        </w:r>
        <w:r w:rsidR="00AB0EE1" w:rsidDel="00D51B48">
          <w:rPr>
            <w:rFonts w:ascii="Garamond" w:hAnsi="Garamond"/>
            <w:sz w:val="22"/>
            <w:szCs w:val="22"/>
          </w:rPr>
          <w:delText>01</w:delText>
        </w:r>
        <w:r w:rsidR="00C15598" w:rsidDel="00D51B48">
          <w:rPr>
            <w:rFonts w:ascii="Garamond" w:hAnsi="Garamond"/>
            <w:sz w:val="22"/>
            <w:szCs w:val="22"/>
          </w:rPr>
          <w:delText xml:space="preserve"> to yield concentrations in mg/L as </w:delText>
        </w:r>
        <w:r w:rsidR="00AB0EE1" w:rsidRPr="00AB0EE1" w:rsidDel="00D51B48">
          <w:rPr>
            <w:rFonts w:ascii="Garamond" w:hAnsi="Garamond"/>
            <w:sz w:val="22"/>
            <w:szCs w:val="22"/>
          </w:rPr>
          <w:delText>N, P, Si, and C respectively</w:delText>
        </w:r>
        <w:r w:rsidR="00BE6E80" w:rsidDel="00D51B48">
          <w:rPr>
            <w:rFonts w:ascii="Garamond" w:hAnsi="Garamond"/>
            <w:sz w:val="22"/>
            <w:szCs w:val="22"/>
          </w:rPr>
          <w:delText>.</w:delText>
        </w:r>
      </w:del>
    </w:p>
    <w:p w14:paraId="30BDC4BA" w14:textId="77777777" w:rsidR="00AB0EE1" w:rsidRPr="00AB0EE1" w:rsidRDefault="00AB0EE1">
      <w:pPr>
        <w:rPr>
          <w:rFonts w:ascii="Garamond" w:hAnsi="Garamond"/>
          <w:sz w:val="22"/>
          <w:szCs w:val="22"/>
        </w:rPr>
      </w:pPr>
    </w:p>
    <w:p w14:paraId="7B30EA09" w14:textId="77777777" w:rsidR="00A86A99" w:rsidRDefault="007534D0" w:rsidP="002C2C91">
      <w:pPr>
        <w:rPr>
          <w:rFonts w:ascii="Garamond" w:hAnsi="Garamond"/>
          <w:b/>
          <w:sz w:val="22"/>
          <w:szCs w:val="22"/>
        </w:rPr>
      </w:pPr>
      <w:r>
        <w:rPr>
          <w:rFonts w:ascii="Garamond" w:hAnsi="Garamond"/>
          <w:b/>
          <w:sz w:val="22"/>
          <w:szCs w:val="22"/>
        </w:rPr>
        <w:br w:type="page"/>
      </w:r>
      <w:r w:rsidR="006C1C48" w:rsidRPr="009D17C5">
        <w:rPr>
          <w:rFonts w:ascii="Garamond" w:hAnsi="Garamond"/>
          <w:b/>
          <w:sz w:val="22"/>
          <w:szCs w:val="22"/>
        </w:rPr>
        <w:lastRenderedPageBreak/>
        <w:t>10) Parameter titles and variable names by category</w:t>
      </w:r>
      <w:r w:rsidR="002C2C91">
        <w:rPr>
          <w:rFonts w:ascii="Garamond" w:hAnsi="Garamond"/>
          <w:b/>
          <w:sz w:val="22"/>
          <w:szCs w:val="22"/>
        </w:rPr>
        <w:t xml:space="preserve"> – </w:t>
      </w:r>
    </w:p>
    <w:p w14:paraId="1E8F4CA3" w14:textId="1EB5D1CE" w:rsidR="002C2C91" w:rsidRPr="009D17C5" w:rsidDel="00DF3C06" w:rsidRDefault="00A86A99" w:rsidP="002C2C91">
      <w:pPr>
        <w:rPr>
          <w:del w:id="3565" w:author="Bourque, Ethan" w:date="2024-04-26T09:07:00Z"/>
          <w:rFonts w:ascii="Garamond" w:hAnsi="Garamond"/>
          <w:sz w:val="22"/>
          <w:szCs w:val="22"/>
        </w:rPr>
      </w:pPr>
      <w:del w:id="3566" w:author="Bourque, Ethan" w:date="2024-04-26T09:07:00Z">
        <w:r w:rsidRPr="00B41E21" w:rsidDel="00DF3C06">
          <w:rPr>
            <w:rFonts w:ascii="Garamond" w:hAnsi="Garamond"/>
            <w:sz w:val="22"/>
            <w:szCs w:val="22"/>
          </w:rPr>
          <w:delText>[Instructions/Remove:</w:delText>
        </w:r>
        <w:r w:rsidDel="00DF3C06">
          <w:rPr>
            <w:rFonts w:ascii="Garamond" w:hAnsi="Garamond"/>
            <w:b/>
            <w:sz w:val="22"/>
            <w:szCs w:val="22"/>
          </w:rPr>
          <w:delText xml:space="preserve"> </w:delText>
        </w:r>
        <w:r w:rsidR="002C2C91" w:rsidRPr="00B41E21" w:rsidDel="00DF3C06">
          <w:rPr>
            <w:rFonts w:ascii="Garamond" w:hAnsi="Garamond"/>
            <w:b/>
            <w:i/>
            <w:sz w:val="22"/>
            <w:szCs w:val="22"/>
          </w:rPr>
          <w:delText>Only list those parameters that are reported in the data</w:delText>
        </w:r>
        <w:r w:rsidR="00173814" w:rsidDel="00DF3C06">
          <w:rPr>
            <w:rFonts w:ascii="Garamond" w:hAnsi="Garamond"/>
            <w:b/>
            <w:i/>
            <w:sz w:val="22"/>
            <w:szCs w:val="22"/>
          </w:rPr>
          <w:delText xml:space="preserve"> submission</w:delText>
        </w:r>
        <w:r w:rsidR="002C2C91" w:rsidRPr="009D17C5" w:rsidDel="00DF3C06">
          <w:rPr>
            <w:rFonts w:ascii="Garamond" w:hAnsi="Garamond"/>
            <w:sz w:val="22"/>
            <w:szCs w:val="22"/>
          </w:rPr>
          <w:delText xml:space="preserve">.  See </w:delText>
        </w:r>
        <w:r w:rsidR="002C2C91" w:rsidDel="00DF3C06">
          <w:rPr>
            <w:rFonts w:ascii="Garamond" w:hAnsi="Garamond"/>
            <w:sz w:val="22"/>
            <w:szCs w:val="22"/>
          </w:rPr>
          <w:delText>Table 2 in the “</w:delText>
        </w:r>
        <w:r w:rsidR="002C2C91" w:rsidRPr="009D17C5" w:rsidDel="00DF3C06">
          <w:rPr>
            <w:rFonts w:ascii="Garamond" w:hAnsi="Garamond"/>
            <w:sz w:val="22"/>
            <w:szCs w:val="22"/>
          </w:rPr>
          <w:delText>Nutrient and Chlorophyll Monitoring Program and Database Design</w:delText>
        </w:r>
        <w:r w:rsidR="002C2C91" w:rsidDel="00DF3C06">
          <w:rPr>
            <w:rFonts w:ascii="Garamond" w:hAnsi="Garamond"/>
            <w:sz w:val="22"/>
            <w:szCs w:val="22"/>
          </w:rPr>
          <w:delText>”</w:delText>
        </w:r>
        <w:r w:rsidR="002C2C91" w:rsidRPr="009D17C5" w:rsidDel="00DF3C06">
          <w:rPr>
            <w:rFonts w:ascii="Garamond" w:hAnsi="Garamond"/>
            <w:sz w:val="22"/>
            <w:szCs w:val="22"/>
          </w:rPr>
          <w:delText xml:space="preserve"> </w:delText>
        </w:r>
        <w:r w:rsidR="002C2C91" w:rsidRPr="00AC6C26" w:rsidDel="00DF3C06">
          <w:rPr>
            <w:rFonts w:ascii="Garamond" w:hAnsi="Garamond"/>
            <w:sz w:val="22"/>
            <w:szCs w:val="22"/>
          </w:rPr>
          <w:delText>SOP version 1.</w:delText>
        </w:r>
        <w:r w:rsidR="00AE0AB3" w:rsidDel="00DF3C06">
          <w:rPr>
            <w:rFonts w:ascii="Garamond" w:hAnsi="Garamond"/>
            <w:sz w:val="22"/>
            <w:szCs w:val="22"/>
          </w:rPr>
          <w:delText>8</w:delText>
        </w:r>
        <w:r w:rsidR="00AE0AB3" w:rsidRPr="00AC6C26" w:rsidDel="00DF3C06">
          <w:rPr>
            <w:rFonts w:ascii="Garamond" w:hAnsi="Garamond"/>
            <w:sz w:val="22"/>
            <w:szCs w:val="22"/>
          </w:rPr>
          <w:delText xml:space="preserve"> </w:delText>
        </w:r>
        <w:r w:rsidR="002C2C91" w:rsidRPr="00AC6C26" w:rsidDel="00DF3C06">
          <w:rPr>
            <w:rFonts w:ascii="Garamond" w:hAnsi="Garamond"/>
            <w:sz w:val="22"/>
            <w:szCs w:val="22"/>
          </w:rPr>
          <w:delText>(</w:delText>
        </w:r>
        <w:r w:rsidR="00AC6C26" w:rsidRPr="00B41E21" w:rsidDel="00DF3C06">
          <w:rPr>
            <w:rFonts w:ascii="Garamond" w:hAnsi="Garamond"/>
            <w:sz w:val="22"/>
            <w:szCs w:val="22"/>
          </w:rPr>
          <w:delText xml:space="preserve">March </w:delText>
        </w:r>
        <w:r w:rsidR="00AE0AB3" w:rsidDel="00DF3C06">
          <w:rPr>
            <w:rFonts w:ascii="Garamond" w:hAnsi="Garamond"/>
            <w:sz w:val="22"/>
            <w:szCs w:val="22"/>
          </w:rPr>
          <w:delText>2017</w:delText>
        </w:r>
        <w:r w:rsidR="002C2C91" w:rsidRPr="00AC6C26" w:rsidDel="00DF3C06">
          <w:rPr>
            <w:rFonts w:ascii="Garamond" w:hAnsi="Garamond"/>
            <w:sz w:val="22"/>
            <w:szCs w:val="22"/>
          </w:rPr>
          <w:delText>)</w:delText>
        </w:r>
        <w:r w:rsidR="002C2C91" w:rsidDel="00DF3C06">
          <w:rPr>
            <w:rFonts w:ascii="Garamond" w:hAnsi="Garamond"/>
            <w:sz w:val="22"/>
            <w:szCs w:val="22"/>
          </w:rPr>
          <w:delText xml:space="preserve"> </w:delText>
        </w:r>
        <w:r w:rsidR="002C2C91" w:rsidRPr="009D17C5" w:rsidDel="00DF3C06">
          <w:rPr>
            <w:rFonts w:ascii="Garamond" w:hAnsi="Garamond"/>
            <w:sz w:val="22"/>
            <w:szCs w:val="22"/>
          </w:rPr>
          <w:delText xml:space="preserve">for </w:delText>
        </w:r>
        <w:r w:rsidR="002C2C91" w:rsidDel="00DF3C06">
          <w:rPr>
            <w:rFonts w:ascii="Garamond" w:hAnsi="Garamond"/>
            <w:sz w:val="22"/>
            <w:szCs w:val="22"/>
          </w:rPr>
          <w:delText xml:space="preserve">a </w:delText>
        </w:r>
        <w:r w:rsidR="002C2C91" w:rsidRPr="009D17C5" w:rsidDel="00DF3C06">
          <w:rPr>
            <w:rFonts w:ascii="Garamond" w:hAnsi="Garamond"/>
            <w:sz w:val="22"/>
            <w:szCs w:val="22"/>
          </w:rPr>
          <w:delText>full list of available parameters.</w:delText>
        </w:r>
        <w:r w:rsidDel="00DF3C06">
          <w:rPr>
            <w:rFonts w:ascii="Garamond" w:hAnsi="Garamond"/>
            <w:sz w:val="22"/>
            <w:szCs w:val="22"/>
          </w:rPr>
          <w:delText xml:space="preserve"> </w:delText>
        </w:r>
        <w:r w:rsidR="00E832F6" w:rsidDel="00DF3C06">
          <w:rPr>
            <w:rFonts w:ascii="Garamond" w:hAnsi="Garamond"/>
            <w:sz w:val="22"/>
            <w:szCs w:val="22"/>
          </w:rPr>
          <w:delText xml:space="preserve"> </w:delText>
        </w:r>
        <w:r w:rsidDel="00DF3C06">
          <w:rPr>
            <w:rFonts w:ascii="Garamond" w:hAnsi="Garamond"/>
            <w:sz w:val="22"/>
            <w:szCs w:val="22"/>
          </w:rPr>
          <w:delText>If NO2 and NO3 are not reported, modify note 2 to explain why.]</w:delText>
        </w:r>
      </w:del>
    </w:p>
    <w:p w14:paraId="7A7BDC4F" w14:textId="77777777" w:rsidR="002C2C91" w:rsidRDefault="002C2C91">
      <w:pPr>
        <w:rPr>
          <w:rFonts w:ascii="Garamond" w:hAnsi="Garamond"/>
          <w:sz w:val="22"/>
          <w:szCs w:val="22"/>
        </w:rPr>
      </w:pPr>
    </w:p>
    <w:p w14:paraId="7CBFAD65" w14:textId="77777777" w:rsidR="006C1C48" w:rsidRPr="009D17C5" w:rsidRDefault="006C1C48">
      <w:pPr>
        <w:rPr>
          <w:rFonts w:ascii="Garamond" w:hAnsi="Garamond"/>
          <w:sz w:val="22"/>
          <w:szCs w:val="22"/>
        </w:rPr>
      </w:pPr>
      <w:r w:rsidRPr="009D17C5">
        <w:rPr>
          <w:rFonts w:ascii="Garamond" w:hAnsi="Garamond"/>
          <w:sz w:val="22"/>
          <w:szCs w:val="22"/>
        </w:rPr>
        <w:t>Required NOAA</w:t>
      </w:r>
      <w:r w:rsidR="00AE0AB3">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14:paraId="606BEEB4" w14:textId="77777777" w:rsidR="00E832F6" w:rsidRDefault="00E832F6">
      <w:pPr>
        <w:rPr>
          <w:rFonts w:ascii="Garamond" w:hAnsi="Garamond"/>
          <w:sz w:val="22"/>
          <w:szCs w:val="22"/>
        </w:rPr>
      </w:pPr>
    </w:p>
    <w:p w14:paraId="27B168B4"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5C0A77CA" w14:textId="77777777" w:rsidR="006C1C48" w:rsidRPr="009D17C5" w:rsidRDefault="006C1C48">
      <w:pPr>
        <w:rPr>
          <w:rFonts w:ascii="Garamond" w:hAnsi="Garamond"/>
          <w:sz w:val="22"/>
          <w:szCs w:val="22"/>
        </w:rPr>
      </w:pPr>
    </w:p>
    <w:p w14:paraId="18A25547"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26AE56EB"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52BEF9A4" w14:textId="36C64F0F" w:rsidR="00D51B48" w:rsidRDefault="006C1C48">
      <w:pPr>
        <w:rPr>
          <w:ins w:id="3567" w:author="Bourque, Ethan" w:date="2024-04-23T11:35:00Z"/>
          <w:rFonts w:ascii="Garamond" w:hAnsi="Garamond"/>
          <w:sz w:val="22"/>
          <w:szCs w:val="22"/>
        </w:rPr>
      </w:pPr>
      <w:r w:rsidRPr="009D17C5">
        <w:rPr>
          <w:rFonts w:ascii="Garamond" w:hAnsi="Garamond"/>
          <w:sz w:val="22"/>
          <w:szCs w:val="22"/>
        </w:rPr>
        <w:tab/>
      </w:r>
      <w:r w:rsidRPr="009D17C5">
        <w:rPr>
          <w:rFonts w:ascii="Garamond" w:hAnsi="Garamond"/>
          <w:sz w:val="22"/>
          <w:szCs w:val="22"/>
        </w:rPr>
        <w:tab/>
      </w:r>
      <w:ins w:id="3568" w:author="Bourque, Ethan" w:date="2024-04-23T11:35:00Z">
        <w:r w:rsidR="00D51B48" w:rsidRPr="0019366C">
          <w:rPr>
            <w:rFonts w:ascii="Garamond" w:hAnsi="Garamond"/>
            <w:sz w:val="22"/>
            <w:szCs w:val="22"/>
          </w:rPr>
          <w:t>Total Phospho</w:t>
        </w:r>
        <w:r w:rsidR="00D51B48">
          <w:rPr>
            <w:rFonts w:ascii="Garamond" w:hAnsi="Garamond"/>
            <w:sz w:val="22"/>
            <w:szCs w:val="22"/>
          </w:rPr>
          <w:t>rus</w:t>
        </w:r>
        <w:r w:rsidR="00D51B48">
          <w:rPr>
            <w:rFonts w:ascii="Garamond" w:hAnsi="Garamond"/>
            <w:sz w:val="22"/>
            <w:szCs w:val="22"/>
          </w:rPr>
          <w:tab/>
        </w:r>
        <w:r w:rsidR="00D51B48">
          <w:rPr>
            <w:rFonts w:ascii="Garamond" w:hAnsi="Garamond"/>
            <w:sz w:val="22"/>
            <w:szCs w:val="22"/>
          </w:rPr>
          <w:tab/>
        </w:r>
        <w:r w:rsidR="00D51B48">
          <w:rPr>
            <w:rFonts w:ascii="Garamond" w:hAnsi="Garamond"/>
            <w:sz w:val="22"/>
            <w:szCs w:val="22"/>
          </w:rPr>
          <w:tab/>
        </w:r>
        <w:r w:rsidR="00D51B48">
          <w:rPr>
            <w:rFonts w:ascii="Garamond" w:hAnsi="Garamond"/>
            <w:sz w:val="22"/>
            <w:szCs w:val="22"/>
          </w:rPr>
          <w:tab/>
          <w:t>TP</w:t>
        </w:r>
        <w:r w:rsidR="00D51B48">
          <w:rPr>
            <w:rFonts w:ascii="Garamond" w:hAnsi="Garamond"/>
            <w:sz w:val="22"/>
            <w:szCs w:val="22"/>
          </w:rPr>
          <w:tab/>
        </w:r>
        <w:r w:rsidR="00D51B48">
          <w:rPr>
            <w:rFonts w:ascii="Garamond" w:hAnsi="Garamond"/>
            <w:sz w:val="22"/>
            <w:szCs w:val="22"/>
          </w:rPr>
          <w:tab/>
          <w:t>mg/L as P</w:t>
        </w:r>
      </w:ins>
    </w:p>
    <w:p w14:paraId="09492BD9" w14:textId="7042EE5B" w:rsidR="006C1C48" w:rsidRPr="009D17C5" w:rsidRDefault="006C1C48">
      <w:pPr>
        <w:ind w:left="720" w:firstLine="720"/>
        <w:rPr>
          <w:rFonts w:ascii="Garamond" w:hAnsi="Garamond"/>
          <w:sz w:val="22"/>
          <w:szCs w:val="22"/>
        </w:rPr>
        <w:pPrChange w:id="3569" w:author="Bourque, Ethan" w:date="2024-04-23T11:35:00Z">
          <w:pPr/>
        </w:pPrChange>
      </w:pPr>
      <w:r w:rsidRPr="009D17C5">
        <w:rPr>
          <w:rFonts w:ascii="Garamond" w:hAnsi="Garamond"/>
          <w:sz w:val="22"/>
          <w:szCs w:val="22"/>
        </w:rPr>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5723D954" w14:textId="0AFE0389" w:rsidR="006C1C48" w:rsidRPr="009D17C5" w:rsidDel="00D51B48" w:rsidRDefault="006C1C48" w:rsidP="00D51B48">
      <w:pPr>
        <w:rPr>
          <w:del w:id="3570" w:author="Bourque, Ethan" w:date="2024-04-23T11:36:00Z"/>
          <w:rFonts w:ascii="Garamond" w:hAnsi="Garamond"/>
          <w:sz w:val="22"/>
          <w:szCs w:val="22"/>
        </w:rPr>
      </w:pPr>
      <w:r w:rsidRPr="009D17C5">
        <w:rPr>
          <w:rFonts w:ascii="Garamond" w:hAnsi="Garamond"/>
          <w:sz w:val="22"/>
          <w:szCs w:val="22"/>
        </w:rPr>
        <w:tab/>
      </w:r>
      <w:r w:rsidRPr="009D17C5">
        <w:rPr>
          <w:rFonts w:ascii="Garamond" w:hAnsi="Garamond"/>
          <w:sz w:val="22"/>
          <w:szCs w:val="22"/>
        </w:rPr>
        <w:tab/>
      </w:r>
      <w:del w:id="3571" w:author="Bourque, Ethan" w:date="2024-04-23T11:36:00Z">
        <w:r w:rsidRPr="009D17C5" w:rsidDel="00D51B48">
          <w:rPr>
            <w:rFonts w:ascii="Garamond" w:hAnsi="Garamond"/>
            <w:sz w:val="22"/>
            <w:szCs w:val="22"/>
          </w:rPr>
          <w:delText>*Nitrite, Filtered</w:delText>
        </w:r>
        <w:r w:rsidRPr="009D17C5" w:rsidDel="00D51B48">
          <w:rPr>
            <w:rFonts w:ascii="Garamond" w:hAnsi="Garamond"/>
            <w:sz w:val="22"/>
            <w:szCs w:val="22"/>
          </w:rPr>
          <w:tab/>
        </w:r>
        <w:r w:rsidRPr="009D17C5" w:rsidDel="00D51B48">
          <w:rPr>
            <w:rFonts w:ascii="Garamond" w:hAnsi="Garamond"/>
            <w:sz w:val="22"/>
            <w:szCs w:val="22"/>
          </w:rPr>
          <w:tab/>
        </w:r>
        <w:r w:rsidRPr="009D17C5" w:rsidDel="00D51B48">
          <w:rPr>
            <w:rFonts w:ascii="Garamond" w:hAnsi="Garamond"/>
            <w:sz w:val="22"/>
            <w:szCs w:val="22"/>
          </w:rPr>
          <w:tab/>
        </w:r>
        <w:r w:rsidRPr="009D17C5" w:rsidDel="00D51B48">
          <w:rPr>
            <w:rFonts w:ascii="Garamond" w:hAnsi="Garamond"/>
            <w:sz w:val="22"/>
            <w:szCs w:val="22"/>
          </w:rPr>
          <w:tab/>
        </w:r>
        <w:r w:rsidR="00EB5CD7" w:rsidDel="00D51B48">
          <w:rPr>
            <w:rFonts w:ascii="Garamond" w:hAnsi="Garamond"/>
            <w:sz w:val="22"/>
            <w:szCs w:val="22"/>
          </w:rPr>
          <w:tab/>
        </w:r>
        <w:r w:rsidRPr="009D17C5" w:rsidDel="00D51B48">
          <w:rPr>
            <w:rFonts w:ascii="Garamond" w:hAnsi="Garamond"/>
            <w:sz w:val="22"/>
            <w:szCs w:val="22"/>
          </w:rPr>
          <w:delText>NO2F</w:delText>
        </w:r>
        <w:r w:rsidRPr="009D17C5" w:rsidDel="00D51B48">
          <w:rPr>
            <w:rFonts w:ascii="Garamond" w:hAnsi="Garamond"/>
            <w:sz w:val="22"/>
            <w:szCs w:val="22"/>
          </w:rPr>
          <w:tab/>
        </w:r>
        <w:r w:rsidRPr="009D17C5" w:rsidDel="00D51B48">
          <w:rPr>
            <w:rFonts w:ascii="Garamond" w:hAnsi="Garamond"/>
            <w:sz w:val="22"/>
            <w:szCs w:val="22"/>
          </w:rPr>
          <w:tab/>
          <w:delText>mg/L as N</w:delText>
        </w:r>
      </w:del>
    </w:p>
    <w:p w14:paraId="15555FE2" w14:textId="4DDA6653" w:rsidR="006C1C48" w:rsidRPr="009D17C5" w:rsidRDefault="006C1C48" w:rsidP="00D51B48">
      <w:pPr>
        <w:rPr>
          <w:rFonts w:ascii="Garamond" w:hAnsi="Garamond"/>
          <w:sz w:val="22"/>
          <w:szCs w:val="22"/>
        </w:rPr>
      </w:pPr>
      <w:del w:id="3572" w:author="Bourque, Ethan" w:date="2024-04-23T11:36:00Z">
        <w:r w:rsidRPr="009D17C5" w:rsidDel="00D51B48">
          <w:rPr>
            <w:rFonts w:ascii="Garamond" w:hAnsi="Garamond"/>
            <w:sz w:val="22"/>
            <w:szCs w:val="22"/>
          </w:rPr>
          <w:tab/>
        </w:r>
        <w:r w:rsidRPr="009D17C5" w:rsidDel="00D51B48">
          <w:rPr>
            <w:rFonts w:ascii="Garamond" w:hAnsi="Garamond"/>
            <w:sz w:val="22"/>
            <w:szCs w:val="22"/>
          </w:rPr>
          <w:tab/>
          <w:delText>*Nitrate, Filtered</w:delText>
        </w:r>
        <w:r w:rsidRPr="009D17C5" w:rsidDel="00D51B48">
          <w:rPr>
            <w:rFonts w:ascii="Garamond" w:hAnsi="Garamond"/>
            <w:sz w:val="22"/>
            <w:szCs w:val="22"/>
          </w:rPr>
          <w:tab/>
        </w:r>
        <w:r w:rsidRPr="009D17C5" w:rsidDel="00D51B48">
          <w:rPr>
            <w:rFonts w:ascii="Garamond" w:hAnsi="Garamond"/>
            <w:sz w:val="22"/>
            <w:szCs w:val="22"/>
          </w:rPr>
          <w:tab/>
        </w:r>
        <w:r w:rsidRPr="009D17C5" w:rsidDel="00D51B48">
          <w:rPr>
            <w:rFonts w:ascii="Garamond" w:hAnsi="Garamond"/>
            <w:sz w:val="22"/>
            <w:szCs w:val="22"/>
          </w:rPr>
          <w:tab/>
        </w:r>
        <w:r w:rsidRPr="009D17C5" w:rsidDel="00D51B48">
          <w:rPr>
            <w:rFonts w:ascii="Garamond" w:hAnsi="Garamond"/>
            <w:sz w:val="22"/>
            <w:szCs w:val="22"/>
          </w:rPr>
          <w:tab/>
          <w:delText>NO3F</w:delText>
        </w:r>
        <w:r w:rsidRPr="009D17C5" w:rsidDel="00D51B48">
          <w:rPr>
            <w:rFonts w:ascii="Garamond" w:hAnsi="Garamond"/>
            <w:sz w:val="22"/>
            <w:szCs w:val="22"/>
          </w:rPr>
          <w:tab/>
        </w:r>
        <w:r w:rsidRPr="009D17C5" w:rsidDel="00D51B48">
          <w:rPr>
            <w:rFonts w:ascii="Garamond" w:hAnsi="Garamond"/>
            <w:sz w:val="22"/>
            <w:szCs w:val="22"/>
          </w:rPr>
          <w:tab/>
          <w:delText>mg/L as N</w:delText>
        </w:r>
      </w:del>
    </w:p>
    <w:p w14:paraId="074C17F4"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mg/L as N</w:t>
      </w:r>
    </w:p>
    <w:p w14:paraId="0D3F9D9F" w14:textId="77777777" w:rsidR="00667EBF" w:rsidRDefault="00667EBF">
      <w:pPr>
        <w:rPr>
          <w:ins w:id="3573" w:author="Bourque, Ethan" w:date="2024-04-23T11:36:00Z"/>
          <w:rFonts w:ascii="Garamond" w:hAnsi="Garamond"/>
          <w:sz w:val="22"/>
          <w:szCs w:val="22"/>
        </w:rPr>
      </w:pPr>
      <w:r>
        <w:rPr>
          <w:rFonts w:ascii="Garamond" w:hAnsi="Garamond"/>
          <w:sz w:val="22"/>
          <w:szCs w:val="22"/>
        </w:rPr>
        <w:tab/>
      </w:r>
      <w:r>
        <w:rPr>
          <w:rFonts w:ascii="Garamond" w:hAnsi="Garamond"/>
          <w:sz w:val="22"/>
          <w:szCs w:val="22"/>
        </w:rPr>
        <w:tab/>
        <w:t>Dissolved Inorganic Nitrogen</w:t>
      </w:r>
      <w:r>
        <w:rPr>
          <w:rFonts w:ascii="Garamond" w:hAnsi="Garamond"/>
          <w:sz w:val="22"/>
          <w:szCs w:val="22"/>
        </w:rPr>
        <w:tab/>
      </w:r>
      <w:r>
        <w:rPr>
          <w:rFonts w:ascii="Garamond" w:hAnsi="Garamond"/>
          <w:sz w:val="22"/>
          <w:szCs w:val="22"/>
        </w:rPr>
        <w:tab/>
      </w:r>
      <w:r>
        <w:rPr>
          <w:rFonts w:ascii="Garamond" w:hAnsi="Garamond"/>
          <w:sz w:val="22"/>
          <w:szCs w:val="22"/>
        </w:rPr>
        <w:tab/>
        <w:t>DIN</w:t>
      </w:r>
      <w:r>
        <w:rPr>
          <w:rFonts w:ascii="Garamond" w:hAnsi="Garamond"/>
          <w:sz w:val="22"/>
          <w:szCs w:val="22"/>
        </w:rPr>
        <w:tab/>
      </w:r>
      <w:r>
        <w:rPr>
          <w:rFonts w:ascii="Garamond" w:hAnsi="Garamond"/>
          <w:sz w:val="22"/>
          <w:szCs w:val="22"/>
        </w:rPr>
        <w:tab/>
        <w:t>mg/L as N</w:t>
      </w:r>
    </w:p>
    <w:p w14:paraId="20EABA7E" w14:textId="164EDD05" w:rsidR="00D51B48" w:rsidRPr="0019366C" w:rsidRDefault="00D51B48" w:rsidP="00D51B48">
      <w:pPr>
        <w:ind w:left="720" w:firstLine="720"/>
        <w:rPr>
          <w:ins w:id="3574" w:author="Bourque, Ethan" w:date="2024-04-23T11:36:00Z"/>
          <w:rFonts w:ascii="Garamond" w:hAnsi="Garamond"/>
          <w:sz w:val="22"/>
          <w:szCs w:val="22"/>
        </w:rPr>
      </w:pPr>
      <w:ins w:id="3575" w:author="Bourque, Ethan" w:date="2024-04-23T11:36:00Z">
        <w:r w:rsidRPr="0019366C">
          <w:rPr>
            <w:rFonts w:ascii="Garamond" w:hAnsi="Garamond"/>
            <w:sz w:val="22"/>
            <w:szCs w:val="22"/>
          </w:rPr>
          <w:t>Total Kjeldahl Nitrogen wh</w:t>
        </w:r>
        <w:r>
          <w:rPr>
            <w:rFonts w:ascii="Garamond" w:hAnsi="Garamond"/>
            <w:sz w:val="22"/>
            <w:szCs w:val="22"/>
          </w:rPr>
          <w:t>ole</w:t>
        </w:r>
        <w:r>
          <w:rPr>
            <w:rFonts w:ascii="Garamond" w:hAnsi="Garamond"/>
            <w:sz w:val="22"/>
            <w:szCs w:val="22"/>
          </w:rPr>
          <w:tab/>
        </w:r>
        <w:r>
          <w:rPr>
            <w:rFonts w:ascii="Garamond" w:hAnsi="Garamond"/>
            <w:sz w:val="22"/>
            <w:szCs w:val="22"/>
          </w:rPr>
          <w:tab/>
        </w:r>
        <w:r>
          <w:rPr>
            <w:rFonts w:ascii="Garamond" w:hAnsi="Garamond"/>
            <w:sz w:val="22"/>
            <w:szCs w:val="22"/>
          </w:rPr>
          <w:tab/>
          <w:t>TKN</w:t>
        </w:r>
        <w:r>
          <w:rPr>
            <w:rFonts w:ascii="Garamond" w:hAnsi="Garamond"/>
            <w:sz w:val="22"/>
            <w:szCs w:val="22"/>
          </w:rPr>
          <w:tab/>
        </w:r>
        <w:r>
          <w:rPr>
            <w:rFonts w:ascii="Garamond" w:hAnsi="Garamond"/>
            <w:sz w:val="22"/>
            <w:szCs w:val="22"/>
          </w:rPr>
          <w:tab/>
          <w:t>mg/L as N</w:t>
        </w:r>
      </w:ins>
    </w:p>
    <w:p w14:paraId="68013DF3" w14:textId="77777777" w:rsidR="00D51B48" w:rsidRPr="0019366C" w:rsidRDefault="00D51B48" w:rsidP="00D51B48">
      <w:pPr>
        <w:rPr>
          <w:ins w:id="3576" w:author="Bourque, Ethan" w:date="2024-04-23T11:36:00Z"/>
          <w:rFonts w:ascii="Garamond" w:hAnsi="Garamond"/>
          <w:sz w:val="22"/>
          <w:szCs w:val="22"/>
        </w:rPr>
      </w:pPr>
      <w:ins w:id="3577" w:author="Bourque, Ethan" w:date="2024-04-23T11:36:00Z">
        <w:r w:rsidRPr="0019366C">
          <w:rPr>
            <w:rFonts w:ascii="Garamond" w:hAnsi="Garamond"/>
            <w:sz w:val="22"/>
            <w:szCs w:val="22"/>
          </w:rPr>
          <w:tab/>
        </w:r>
        <w:r w:rsidRPr="0019366C">
          <w:rPr>
            <w:rFonts w:ascii="Garamond" w:hAnsi="Garamond"/>
            <w:sz w:val="22"/>
            <w:szCs w:val="22"/>
          </w:rPr>
          <w:tab/>
          <w:t>Total Nitrog</w:t>
        </w:r>
        <w:r>
          <w:rPr>
            <w:rFonts w:ascii="Garamond" w:hAnsi="Garamond"/>
            <w:sz w:val="22"/>
            <w:szCs w:val="22"/>
          </w:rPr>
          <w:t>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ins>
    </w:p>
    <w:p w14:paraId="276B64E4" w14:textId="12B28CBD" w:rsidR="00D51B48" w:rsidRDefault="00D51B48">
      <w:pPr>
        <w:rPr>
          <w:rFonts w:ascii="Garamond" w:hAnsi="Garamond"/>
          <w:sz w:val="22"/>
          <w:szCs w:val="22"/>
        </w:rPr>
      </w:pPr>
    </w:p>
    <w:p w14:paraId="5C8E9628"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65235B9D"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187E8322" w14:textId="77777777" w:rsidR="00667EBF" w:rsidRDefault="00667EBF">
      <w:pPr>
        <w:rPr>
          <w:ins w:id="3578" w:author="Bourque, Ethan" w:date="2024-04-23T11:37:00Z"/>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2A2A036E" w14:textId="30BDD8B2" w:rsidR="00D51B48" w:rsidRPr="00D47656" w:rsidRDefault="00D51B48">
      <w:pPr>
        <w:ind w:left="720" w:firstLine="720"/>
        <w:rPr>
          <w:rFonts w:ascii="Garamond" w:hAnsi="Garamond"/>
          <w:sz w:val="22"/>
          <w:szCs w:val="22"/>
        </w:rPr>
        <w:pPrChange w:id="3579" w:author="Bourque, Ethan" w:date="2024-04-23T11:37:00Z">
          <w:pPr/>
        </w:pPrChange>
      </w:pPr>
      <w:ins w:id="3580" w:author="Bourque, Ethan" w:date="2024-04-23T11:37:00Z">
        <w:r w:rsidRPr="0019366C">
          <w:rPr>
            <w:rFonts w:ascii="Garamond" w:hAnsi="Garamond"/>
            <w:sz w:val="22"/>
            <w:szCs w:val="22"/>
          </w:rPr>
          <w:t>Uncorrected Chlorophyll</w:t>
        </w:r>
        <w:r>
          <w:rPr>
            <w:rFonts w:ascii="Garamond" w:hAnsi="Garamond"/>
            <w:sz w:val="22"/>
            <w:szCs w:val="22"/>
          </w:rPr>
          <w:t>-</w:t>
        </w:r>
        <w:r w:rsidRPr="0019366C">
          <w:rPr>
            <w:rFonts w:ascii="Garamond" w:hAnsi="Garamond"/>
            <w:i/>
            <w:sz w:val="22"/>
            <w:szCs w:val="22"/>
          </w:rPr>
          <w:t>a</w:t>
        </w:r>
        <w:r w:rsidRPr="0019366C">
          <w:rPr>
            <w:rFonts w:ascii="Garamond" w:hAnsi="Garamond"/>
            <w:i/>
            <w:sz w:val="22"/>
            <w:szCs w:val="22"/>
          </w:rPr>
          <w:tab/>
        </w:r>
        <w:r>
          <w:rPr>
            <w:rFonts w:ascii="Garamond" w:hAnsi="Garamond"/>
            <w:i/>
            <w:sz w:val="22"/>
            <w:szCs w:val="22"/>
          </w:rPr>
          <w:tab/>
        </w:r>
        <w:r>
          <w:rPr>
            <w:rFonts w:ascii="Garamond" w:hAnsi="Garamond"/>
            <w:i/>
            <w:sz w:val="22"/>
            <w:szCs w:val="22"/>
          </w:rPr>
          <w:tab/>
        </w:r>
        <w:r w:rsidRPr="0019366C">
          <w:rPr>
            <w:rFonts w:ascii="Garamond" w:hAnsi="Garamond"/>
            <w:sz w:val="22"/>
            <w:szCs w:val="22"/>
          </w:rPr>
          <w:t>UncCHLA_N</w:t>
        </w:r>
        <w:r w:rsidRPr="0019366C">
          <w:rPr>
            <w:rFonts w:ascii="Garamond" w:hAnsi="Garamond"/>
            <w:sz w:val="22"/>
            <w:szCs w:val="22"/>
          </w:rPr>
          <w:tab/>
        </w:r>
        <w:r w:rsidRPr="0019366C">
          <w:rPr>
            <w:rFonts w:ascii="Garamond" w:hAnsi="Garamond"/>
            <w:sz w:val="22"/>
            <w:szCs w:val="22"/>
          </w:rPr>
          <w:sym w:font="Symbol" w:char="F06D"/>
        </w:r>
        <w:r w:rsidRPr="0019366C">
          <w:rPr>
            <w:rFonts w:ascii="Garamond" w:hAnsi="Garamond"/>
            <w:sz w:val="22"/>
            <w:szCs w:val="22"/>
          </w:rPr>
          <w:t>g/</w:t>
        </w:r>
        <w:r>
          <w:rPr>
            <w:rFonts w:ascii="Garamond" w:hAnsi="Garamond"/>
            <w:sz w:val="22"/>
            <w:szCs w:val="22"/>
          </w:rPr>
          <w:t xml:space="preserve"> L</w:t>
        </w:r>
      </w:ins>
    </w:p>
    <w:p w14:paraId="487974CF" w14:textId="6F4A3887" w:rsidR="006C1C48" w:rsidRPr="009D17C5" w:rsidDel="00D51B48" w:rsidRDefault="006C1C48">
      <w:pPr>
        <w:rPr>
          <w:del w:id="3581" w:author="Bourque, Ethan" w:date="2024-04-23T11:37:00Z"/>
          <w:rFonts w:ascii="Garamond" w:hAnsi="Garamond"/>
          <w:sz w:val="22"/>
          <w:szCs w:val="22"/>
        </w:rPr>
      </w:pPr>
      <w:del w:id="3582" w:author="Bourque, Ethan" w:date="2024-04-23T11:37:00Z">
        <w:r w:rsidRPr="009D17C5" w:rsidDel="00D51B48">
          <w:rPr>
            <w:rFonts w:ascii="Garamond" w:hAnsi="Garamond"/>
            <w:sz w:val="22"/>
            <w:szCs w:val="22"/>
          </w:rPr>
          <w:delText>Carbon:</w:delText>
        </w:r>
      </w:del>
    </w:p>
    <w:p w14:paraId="768311A5" w14:textId="77777777" w:rsidR="006C1C48" w:rsidRDefault="006C1C48">
      <w:pPr>
        <w:rPr>
          <w:rFonts w:ascii="Garamond" w:hAnsi="Garamond"/>
          <w:sz w:val="22"/>
          <w:szCs w:val="22"/>
        </w:rPr>
      </w:pPr>
      <w:r w:rsidRPr="009D17C5">
        <w:rPr>
          <w:rFonts w:ascii="Garamond" w:hAnsi="Garamond"/>
          <w:sz w:val="22"/>
          <w:szCs w:val="22"/>
        </w:rPr>
        <w:t>Other Lab Parameters:</w:t>
      </w:r>
    </w:p>
    <w:p w14:paraId="427C1C6E" w14:textId="0529FA1C" w:rsidR="00D51B48" w:rsidRDefault="00667EBF" w:rsidP="00D51B48">
      <w:pPr>
        <w:rPr>
          <w:ins w:id="3583" w:author="Bourque, Ethan" w:date="2024-04-23T11:37:00Z"/>
          <w:rFonts w:ascii="Garamond" w:hAnsi="Garamond"/>
          <w:sz w:val="22"/>
          <w:szCs w:val="22"/>
        </w:rPr>
      </w:pPr>
      <w:r>
        <w:rPr>
          <w:rFonts w:ascii="Garamond" w:hAnsi="Garamond"/>
          <w:sz w:val="22"/>
          <w:szCs w:val="22"/>
        </w:rPr>
        <w:tab/>
      </w:r>
      <w:r>
        <w:rPr>
          <w:rFonts w:ascii="Garamond" w:hAnsi="Garamond"/>
          <w:sz w:val="22"/>
          <w:szCs w:val="22"/>
        </w:rPr>
        <w:tab/>
      </w:r>
      <w:ins w:id="3584" w:author="Bourque, Ethan" w:date="2024-04-23T11:37:00Z">
        <w:r w:rsidR="00D51B48" w:rsidRPr="0019366C">
          <w:rPr>
            <w:rFonts w:ascii="Garamond" w:hAnsi="Garamond"/>
            <w:sz w:val="22"/>
            <w:szCs w:val="22"/>
          </w:rPr>
          <w:t>Total Suspended Solids</w:t>
        </w:r>
        <w:r w:rsidR="00D51B48">
          <w:rPr>
            <w:rFonts w:ascii="Garamond" w:hAnsi="Garamond"/>
            <w:sz w:val="22"/>
            <w:szCs w:val="22"/>
          </w:rPr>
          <w:tab/>
        </w:r>
        <w:r w:rsidR="00D51B48">
          <w:rPr>
            <w:rFonts w:ascii="Garamond" w:hAnsi="Garamond"/>
            <w:sz w:val="22"/>
            <w:szCs w:val="22"/>
          </w:rPr>
          <w:tab/>
        </w:r>
        <w:r w:rsidR="00D51B48">
          <w:rPr>
            <w:rFonts w:ascii="Garamond" w:hAnsi="Garamond"/>
            <w:sz w:val="22"/>
            <w:szCs w:val="22"/>
          </w:rPr>
          <w:tab/>
        </w:r>
        <w:r w:rsidR="00D51B48">
          <w:rPr>
            <w:rFonts w:ascii="Garamond" w:hAnsi="Garamond"/>
            <w:sz w:val="22"/>
            <w:szCs w:val="22"/>
          </w:rPr>
          <w:tab/>
          <w:t>TSS</w:t>
        </w:r>
        <w:r w:rsidR="00D51B48">
          <w:rPr>
            <w:rFonts w:ascii="Garamond" w:hAnsi="Garamond"/>
            <w:sz w:val="22"/>
            <w:szCs w:val="22"/>
          </w:rPr>
          <w:tab/>
        </w:r>
        <w:r w:rsidR="00D51B48">
          <w:rPr>
            <w:rFonts w:ascii="Garamond" w:hAnsi="Garamond"/>
            <w:sz w:val="22"/>
            <w:szCs w:val="22"/>
          </w:rPr>
          <w:tab/>
          <w:t>mg/L</w:t>
        </w:r>
      </w:ins>
    </w:p>
    <w:p w14:paraId="1D48EF17" w14:textId="2E5B7810" w:rsidR="00667EBF" w:rsidRPr="009D17C5" w:rsidRDefault="00667EBF">
      <w:pPr>
        <w:ind w:left="720" w:firstLine="720"/>
        <w:rPr>
          <w:rFonts w:ascii="Garamond" w:hAnsi="Garamond"/>
          <w:sz w:val="22"/>
          <w:szCs w:val="22"/>
        </w:rPr>
        <w:pPrChange w:id="3585" w:author="Bourque, Ethan" w:date="2024-04-23T11:38:00Z">
          <w:pPr/>
        </w:pPrChange>
      </w:pPr>
      <w:del w:id="3586" w:author="Bourque, Ethan" w:date="2024-04-23T11:37:00Z">
        <w:r w:rsidDel="00D51B48">
          <w:rPr>
            <w:rFonts w:ascii="Garamond" w:hAnsi="Garamond"/>
            <w:sz w:val="22"/>
            <w:szCs w:val="22"/>
          </w:rPr>
          <w:delText>Silicate, Filtered</w:delText>
        </w:r>
        <w:r w:rsidDel="00D51B48">
          <w:rPr>
            <w:rFonts w:ascii="Garamond" w:hAnsi="Garamond"/>
            <w:sz w:val="22"/>
            <w:szCs w:val="22"/>
          </w:rPr>
          <w:tab/>
        </w:r>
        <w:r w:rsidDel="00D51B48">
          <w:rPr>
            <w:rFonts w:ascii="Garamond" w:hAnsi="Garamond"/>
            <w:sz w:val="22"/>
            <w:szCs w:val="22"/>
          </w:rPr>
          <w:tab/>
        </w:r>
        <w:r w:rsidDel="00D51B48">
          <w:rPr>
            <w:rFonts w:ascii="Garamond" w:hAnsi="Garamond"/>
            <w:sz w:val="22"/>
            <w:szCs w:val="22"/>
          </w:rPr>
          <w:tab/>
        </w:r>
        <w:r w:rsidDel="00D51B48">
          <w:rPr>
            <w:rFonts w:ascii="Garamond" w:hAnsi="Garamond"/>
            <w:sz w:val="22"/>
            <w:szCs w:val="22"/>
          </w:rPr>
          <w:tab/>
        </w:r>
        <w:r w:rsidDel="00D51B48">
          <w:rPr>
            <w:rFonts w:ascii="Garamond" w:hAnsi="Garamond"/>
            <w:sz w:val="22"/>
            <w:szCs w:val="22"/>
          </w:rPr>
          <w:tab/>
          <w:delText>SiO4F</w:delText>
        </w:r>
        <w:r w:rsidDel="00D51B48">
          <w:rPr>
            <w:rFonts w:ascii="Garamond" w:hAnsi="Garamond"/>
            <w:sz w:val="22"/>
            <w:szCs w:val="22"/>
          </w:rPr>
          <w:tab/>
        </w:r>
        <w:r w:rsidDel="00D51B48">
          <w:rPr>
            <w:rFonts w:ascii="Garamond" w:hAnsi="Garamond"/>
            <w:sz w:val="22"/>
            <w:szCs w:val="22"/>
          </w:rPr>
          <w:tab/>
          <w:delText>mg/L as SI</w:delText>
        </w:r>
      </w:del>
    </w:p>
    <w:p w14:paraId="1208FA7C" w14:textId="24F13D02" w:rsidR="006C1C48" w:rsidRPr="009D17C5" w:rsidDel="00D51B48" w:rsidRDefault="006C1C48">
      <w:pPr>
        <w:rPr>
          <w:del w:id="3587" w:author="Bourque, Ethan" w:date="2024-04-23T11:38:00Z"/>
          <w:rFonts w:ascii="Garamond" w:hAnsi="Garamond"/>
          <w:sz w:val="22"/>
          <w:szCs w:val="22"/>
        </w:rPr>
      </w:pPr>
      <w:del w:id="3588" w:author="Bourque, Ethan" w:date="2024-04-23T11:38:00Z">
        <w:r w:rsidRPr="009D17C5" w:rsidDel="00D51B48">
          <w:rPr>
            <w:rFonts w:ascii="Garamond" w:hAnsi="Garamond"/>
            <w:sz w:val="22"/>
            <w:szCs w:val="22"/>
          </w:rPr>
          <w:delText>Microbial:</w:delText>
        </w:r>
      </w:del>
    </w:p>
    <w:p w14:paraId="7D7E1234" w14:textId="77777777" w:rsidR="006C1C48" w:rsidRDefault="006C1C48">
      <w:pPr>
        <w:rPr>
          <w:rFonts w:ascii="Garamond" w:hAnsi="Garamond"/>
          <w:sz w:val="22"/>
          <w:szCs w:val="22"/>
        </w:rPr>
      </w:pPr>
      <w:r w:rsidRPr="009D17C5">
        <w:rPr>
          <w:rFonts w:ascii="Garamond" w:hAnsi="Garamond"/>
          <w:sz w:val="22"/>
          <w:szCs w:val="22"/>
        </w:rPr>
        <w:t>Field Parameters:</w:t>
      </w:r>
    </w:p>
    <w:p w14:paraId="688D46B4" w14:textId="77777777" w:rsidR="00667EBF" w:rsidRPr="009D17C5" w:rsidRDefault="00667EBF">
      <w:pPr>
        <w:rPr>
          <w:rFonts w:ascii="Garamond" w:hAnsi="Garamond"/>
          <w:sz w:val="22"/>
          <w:szCs w:val="22"/>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30DE113D" w14:textId="77777777" w:rsidR="00D51B48" w:rsidRPr="0019366C" w:rsidRDefault="00D51B48" w:rsidP="00D51B48">
      <w:pPr>
        <w:jc w:val="both"/>
        <w:rPr>
          <w:ins w:id="3589" w:author="Bourque, Ethan" w:date="2024-04-23T11:38:00Z"/>
          <w:rFonts w:ascii="Garamond" w:hAnsi="Garamond"/>
          <w:sz w:val="22"/>
          <w:szCs w:val="22"/>
        </w:rPr>
      </w:pPr>
      <w:ins w:id="3590" w:author="Bourque, Ethan" w:date="2024-04-23T11:38:00Z">
        <w:r w:rsidRPr="0019366C">
          <w:rPr>
            <w:rFonts w:ascii="Garamond" w:hAnsi="Garamond"/>
            <w:sz w:val="22"/>
            <w:szCs w:val="22"/>
          </w:rPr>
          <w:tab/>
        </w:r>
        <w:r w:rsidRPr="0019366C">
          <w:rPr>
            <w:rFonts w:ascii="Garamond" w:hAnsi="Garamond"/>
            <w:sz w:val="22"/>
            <w:szCs w:val="22"/>
          </w:rPr>
          <w:tab/>
          <w:t>Salinity</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Pr>
            <w:rFonts w:ascii="Garamond" w:hAnsi="Garamond"/>
            <w:sz w:val="22"/>
            <w:szCs w:val="22"/>
          </w:rPr>
          <w:tab/>
        </w:r>
        <w:r>
          <w:rPr>
            <w:rFonts w:ascii="Garamond" w:hAnsi="Garamond"/>
            <w:sz w:val="22"/>
            <w:szCs w:val="22"/>
          </w:rPr>
          <w:tab/>
        </w:r>
        <w:r w:rsidRPr="0019366C">
          <w:rPr>
            <w:rFonts w:ascii="Garamond" w:hAnsi="Garamond"/>
            <w:sz w:val="22"/>
            <w:szCs w:val="22"/>
          </w:rPr>
          <w:t>SALT_N</w:t>
        </w:r>
        <w:r w:rsidRPr="0019366C">
          <w:rPr>
            <w:rFonts w:ascii="Garamond" w:hAnsi="Garamond"/>
            <w:sz w:val="22"/>
            <w:szCs w:val="22"/>
          </w:rPr>
          <w:tab/>
          <w:t>ppt</w:t>
        </w:r>
      </w:ins>
    </w:p>
    <w:p w14:paraId="524817D1" w14:textId="77777777" w:rsidR="00D51B48" w:rsidRPr="0019366C" w:rsidRDefault="00D51B48" w:rsidP="00D51B48">
      <w:pPr>
        <w:jc w:val="both"/>
        <w:rPr>
          <w:ins w:id="3591" w:author="Bourque, Ethan" w:date="2024-04-23T11:38:00Z"/>
          <w:rFonts w:ascii="Garamond" w:hAnsi="Garamond"/>
          <w:sz w:val="22"/>
          <w:szCs w:val="22"/>
        </w:rPr>
      </w:pPr>
      <w:ins w:id="3592" w:author="Bourque, Ethan" w:date="2024-04-23T11:38:00Z">
        <w:r w:rsidRPr="0019366C">
          <w:rPr>
            <w:rFonts w:ascii="Garamond" w:hAnsi="Garamond"/>
            <w:sz w:val="22"/>
            <w:szCs w:val="22"/>
          </w:rPr>
          <w:tab/>
        </w:r>
        <w:r w:rsidRPr="0019366C">
          <w:rPr>
            <w:rFonts w:ascii="Garamond" w:hAnsi="Garamond"/>
            <w:sz w:val="22"/>
            <w:szCs w:val="22"/>
          </w:rPr>
          <w:tab/>
          <w:t>Dissolved o</w:t>
        </w:r>
        <w:r>
          <w:rPr>
            <w:rFonts w:ascii="Garamond" w:hAnsi="Garamond"/>
            <w:sz w:val="22"/>
            <w:szCs w:val="22"/>
          </w:rPr>
          <w:t>xygen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DO_N</w:t>
        </w:r>
        <w:r>
          <w:rPr>
            <w:rFonts w:ascii="Garamond" w:hAnsi="Garamond"/>
            <w:sz w:val="22"/>
            <w:szCs w:val="22"/>
          </w:rPr>
          <w:tab/>
        </w:r>
        <w:r>
          <w:rPr>
            <w:rFonts w:ascii="Garamond" w:hAnsi="Garamond"/>
            <w:sz w:val="22"/>
            <w:szCs w:val="22"/>
          </w:rPr>
          <w:tab/>
          <w:t>mg/L</w:t>
        </w:r>
      </w:ins>
    </w:p>
    <w:p w14:paraId="32C691C8" w14:textId="77777777" w:rsidR="00D51B48" w:rsidRPr="0019366C" w:rsidRDefault="00D51B48" w:rsidP="00D51B48">
      <w:pPr>
        <w:jc w:val="both"/>
        <w:rPr>
          <w:ins w:id="3593" w:author="Bourque, Ethan" w:date="2024-04-23T11:38:00Z"/>
          <w:rFonts w:ascii="Garamond" w:hAnsi="Garamond"/>
          <w:sz w:val="22"/>
          <w:szCs w:val="22"/>
        </w:rPr>
      </w:pPr>
      <w:ins w:id="3594" w:author="Bourque, Ethan" w:date="2024-04-23T11:38:00Z">
        <w:r w:rsidRPr="0019366C">
          <w:rPr>
            <w:rFonts w:ascii="Garamond" w:hAnsi="Garamond"/>
            <w:sz w:val="22"/>
            <w:szCs w:val="22"/>
          </w:rPr>
          <w:tab/>
        </w:r>
        <w:r w:rsidRPr="0019366C">
          <w:rPr>
            <w:rFonts w:ascii="Garamond" w:hAnsi="Garamond"/>
            <w:sz w:val="22"/>
            <w:szCs w:val="22"/>
          </w:rPr>
          <w:tab/>
          <w:t>% Saturated dissolve</w:t>
        </w:r>
        <w:r>
          <w:rPr>
            <w:rFonts w:ascii="Garamond" w:hAnsi="Garamond"/>
            <w:sz w:val="22"/>
            <w:szCs w:val="22"/>
          </w:rPr>
          <w:t>d oxygen</w:t>
        </w:r>
        <w:r>
          <w:rPr>
            <w:rFonts w:ascii="Garamond" w:hAnsi="Garamond"/>
            <w:sz w:val="22"/>
            <w:szCs w:val="22"/>
          </w:rPr>
          <w:tab/>
        </w:r>
        <w:r>
          <w:rPr>
            <w:rFonts w:ascii="Garamond" w:hAnsi="Garamond"/>
            <w:sz w:val="22"/>
            <w:szCs w:val="22"/>
          </w:rPr>
          <w:tab/>
        </w:r>
        <w:r>
          <w:rPr>
            <w:rFonts w:ascii="Garamond" w:hAnsi="Garamond"/>
            <w:sz w:val="22"/>
            <w:szCs w:val="22"/>
          </w:rPr>
          <w:tab/>
          <w:t>DO_S_N</w:t>
        </w:r>
        <w:r>
          <w:rPr>
            <w:rFonts w:ascii="Garamond" w:hAnsi="Garamond"/>
            <w:sz w:val="22"/>
            <w:szCs w:val="22"/>
          </w:rPr>
          <w:tab/>
          <w:t>%</w:t>
        </w:r>
      </w:ins>
    </w:p>
    <w:p w14:paraId="06D36BDE" w14:textId="77777777" w:rsidR="00D51B48" w:rsidRPr="0019366C" w:rsidRDefault="00D51B48" w:rsidP="00D51B48">
      <w:pPr>
        <w:jc w:val="both"/>
        <w:rPr>
          <w:ins w:id="3595" w:author="Bourque, Ethan" w:date="2024-04-23T11:38:00Z"/>
          <w:rFonts w:ascii="Garamond" w:hAnsi="Garamond"/>
          <w:sz w:val="22"/>
          <w:szCs w:val="22"/>
        </w:rPr>
      </w:pPr>
      <w:ins w:id="3596" w:author="Bourque, Ethan" w:date="2024-04-23T11:38:00Z">
        <w:r w:rsidRPr="0019366C">
          <w:rPr>
            <w:rFonts w:ascii="Garamond" w:hAnsi="Garamond"/>
            <w:sz w:val="22"/>
            <w:szCs w:val="22"/>
          </w:rPr>
          <w:tab/>
        </w:r>
        <w:r w:rsidRPr="0019366C">
          <w:rPr>
            <w:rFonts w:ascii="Garamond" w:hAnsi="Garamond"/>
            <w:sz w:val="22"/>
            <w:szCs w:val="22"/>
          </w:rPr>
          <w:tab/>
          <w:t>pH</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Pr>
            <w:rFonts w:ascii="Garamond" w:hAnsi="Garamond"/>
            <w:sz w:val="22"/>
            <w:szCs w:val="22"/>
          </w:rPr>
          <w:tab/>
        </w:r>
        <w:r>
          <w:rPr>
            <w:rFonts w:ascii="Garamond" w:hAnsi="Garamond"/>
            <w:sz w:val="22"/>
            <w:szCs w:val="22"/>
          </w:rPr>
          <w:tab/>
        </w:r>
        <w:r w:rsidRPr="0019366C">
          <w:rPr>
            <w:rFonts w:ascii="Garamond" w:hAnsi="Garamond"/>
            <w:sz w:val="22"/>
            <w:szCs w:val="22"/>
          </w:rPr>
          <w:t>PH_N</w:t>
        </w:r>
        <w:r w:rsidRPr="0019366C">
          <w:rPr>
            <w:rFonts w:ascii="Garamond" w:hAnsi="Garamond"/>
            <w:sz w:val="22"/>
            <w:szCs w:val="22"/>
          </w:rPr>
          <w:tab/>
        </w:r>
        <w:r w:rsidRPr="0019366C">
          <w:rPr>
            <w:rFonts w:ascii="Garamond" w:hAnsi="Garamond"/>
            <w:sz w:val="22"/>
            <w:szCs w:val="22"/>
          </w:rPr>
          <w:tab/>
          <w:t>SU</w:t>
        </w:r>
      </w:ins>
    </w:p>
    <w:p w14:paraId="77DDDEB0" w14:textId="77777777" w:rsidR="00D51B48" w:rsidRPr="0019366C" w:rsidRDefault="00D51B48" w:rsidP="00D51B48">
      <w:pPr>
        <w:jc w:val="both"/>
        <w:rPr>
          <w:ins w:id="3597" w:author="Bourque, Ethan" w:date="2024-04-23T11:38:00Z"/>
          <w:rFonts w:ascii="Garamond" w:hAnsi="Garamond"/>
          <w:sz w:val="22"/>
          <w:szCs w:val="22"/>
        </w:rPr>
      </w:pPr>
      <w:ins w:id="3598" w:author="Bourque, Ethan" w:date="2024-04-23T11:38:00Z">
        <w:r w:rsidRPr="0019366C">
          <w:rPr>
            <w:rFonts w:ascii="Garamond" w:hAnsi="Garamond"/>
            <w:sz w:val="22"/>
            <w:szCs w:val="22"/>
          </w:rPr>
          <w:tab/>
        </w:r>
        <w:r w:rsidRPr="0019366C">
          <w:rPr>
            <w:rFonts w:ascii="Garamond" w:hAnsi="Garamond"/>
            <w:sz w:val="22"/>
            <w:szCs w:val="22"/>
          </w:rPr>
          <w:tab/>
          <w:t>Turbidity</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Pr>
            <w:rFonts w:ascii="Garamond" w:hAnsi="Garamond"/>
            <w:sz w:val="22"/>
            <w:szCs w:val="22"/>
          </w:rPr>
          <w:tab/>
        </w:r>
        <w:r>
          <w:rPr>
            <w:rFonts w:ascii="Garamond" w:hAnsi="Garamond"/>
            <w:sz w:val="22"/>
            <w:szCs w:val="22"/>
          </w:rPr>
          <w:tab/>
        </w:r>
        <w:r w:rsidRPr="0019366C">
          <w:rPr>
            <w:rFonts w:ascii="Garamond" w:hAnsi="Garamond"/>
            <w:sz w:val="22"/>
            <w:szCs w:val="22"/>
          </w:rPr>
          <w:t>TURB_N</w:t>
        </w:r>
        <w:r w:rsidRPr="0019366C">
          <w:rPr>
            <w:rFonts w:ascii="Garamond" w:hAnsi="Garamond"/>
            <w:sz w:val="22"/>
            <w:szCs w:val="22"/>
          </w:rPr>
          <w:tab/>
          <w:t>NTU</w:t>
        </w:r>
      </w:ins>
    </w:p>
    <w:p w14:paraId="15B50B3D" w14:textId="77777777" w:rsidR="00D51B48" w:rsidRPr="0019366C" w:rsidRDefault="00D51B48" w:rsidP="00D51B48">
      <w:pPr>
        <w:jc w:val="both"/>
        <w:rPr>
          <w:ins w:id="3599" w:author="Bourque, Ethan" w:date="2024-04-23T11:38:00Z"/>
          <w:rFonts w:ascii="Garamond" w:hAnsi="Garamond"/>
          <w:sz w:val="22"/>
          <w:szCs w:val="22"/>
        </w:rPr>
      </w:pPr>
      <w:ins w:id="3600" w:author="Bourque, Ethan" w:date="2024-04-23T11:38:00Z">
        <w:r w:rsidRPr="0019366C">
          <w:rPr>
            <w:rFonts w:ascii="Garamond" w:hAnsi="Garamond"/>
            <w:sz w:val="22"/>
            <w:szCs w:val="22"/>
          </w:rPr>
          <w:tab/>
        </w:r>
        <w:r w:rsidRPr="0019366C">
          <w:rPr>
            <w:rFonts w:ascii="Garamond" w:hAnsi="Garamond"/>
            <w:sz w:val="22"/>
            <w:szCs w:val="22"/>
          </w:rPr>
          <w:tab/>
          <w:t>Secchi Disk Dep</w:t>
        </w:r>
        <w:r>
          <w:rPr>
            <w:rFonts w:ascii="Garamond" w:hAnsi="Garamond"/>
            <w:sz w:val="22"/>
            <w:szCs w:val="22"/>
          </w:rPr>
          <w:t>th</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SECCHI</w:t>
        </w:r>
        <w:r>
          <w:rPr>
            <w:rFonts w:ascii="Garamond" w:hAnsi="Garamond"/>
            <w:sz w:val="22"/>
            <w:szCs w:val="22"/>
          </w:rPr>
          <w:tab/>
          <w:t>meters</w:t>
        </w:r>
      </w:ins>
    </w:p>
    <w:p w14:paraId="0EDE644D" w14:textId="77777777" w:rsidR="006C1C48" w:rsidRPr="009D17C5" w:rsidRDefault="006C1C48">
      <w:pPr>
        <w:rPr>
          <w:rFonts w:ascii="Garamond" w:hAnsi="Garamond"/>
          <w:sz w:val="22"/>
          <w:szCs w:val="22"/>
        </w:rPr>
      </w:pPr>
    </w:p>
    <w:p w14:paraId="04BA8996" w14:textId="77777777" w:rsidR="00780BA0" w:rsidRPr="00D47656" w:rsidRDefault="00780BA0">
      <w:pPr>
        <w:rPr>
          <w:rFonts w:ascii="Garamond" w:hAnsi="Garamond"/>
          <w:sz w:val="22"/>
          <w:szCs w:val="22"/>
        </w:rPr>
      </w:pPr>
      <w:r w:rsidRPr="00D47656">
        <w:rPr>
          <w:rFonts w:ascii="Garamond" w:hAnsi="Garamond"/>
          <w:sz w:val="22"/>
          <w:szCs w:val="22"/>
        </w:rPr>
        <w:t>Notes:</w:t>
      </w:r>
    </w:p>
    <w:p w14:paraId="033CE808"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529E38A5" w14:textId="77777777"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14:paraId="1AF00590" w14:textId="77777777" w:rsidR="00780BA0" w:rsidRPr="00D47656" w:rsidRDefault="00780BA0">
      <w:pPr>
        <w:rPr>
          <w:rFonts w:ascii="Garamond" w:hAnsi="Garamond"/>
          <w:sz w:val="22"/>
          <w:szCs w:val="22"/>
        </w:rPr>
      </w:pPr>
    </w:p>
    <w:p w14:paraId="051213D9"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1901798" w14:textId="0E28877B" w:rsidR="00780BA0" w:rsidRPr="009D17C5" w:rsidDel="00DF3C06" w:rsidRDefault="00A86A99">
      <w:pPr>
        <w:rPr>
          <w:del w:id="3601" w:author="Bourque, Ethan" w:date="2024-04-26T09:07:00Z"/>
          <w:rFonts w:ascii="Garamond" w:hAnsi="Garamond"/>
          <w:sz w:val="22"/>
          <w:szCs w:val="22"/>
        </w:rPr>
      </w:pPr>
      <w:del w:id="3602" w:author="Bourque, Ethan" w:date="2024-04-26T09:07:00Z">
        <w:r w:rsidDel="00DF3C06">
          <w:rPr>
            <w:rFonts w:ascii="Garamond" w:hAnsi="Garamond"/>
            <w:sz w:val="22"/>
            <w:szCs w:val="22"/>
          </w:rPr>
          <w:delText xml:space="preserve">[Instructions/Remove: </w:delText>
        </w:r>
        <w:r w:rsidR="00780BA0" w:rsidRPr="009D17C5" w:rsidDel="00DF3C06">
          <w:rPr>
            <w:rFonts w:ascii="Garamond" w:hAnsi="Garamond"/>
            <w:sz w:val="22"/>
            <w:szCs w:val="22"/>
          </w:rPr>
          <w:delText>This section lists all measured and calculated variables.  Only list those parameters that are collected and reported</w:delText>
        </w:r>
        <w:r w:rsidR="001212B1" w:rsidDel="00DF3C06">
          <w:rPr>
            <w:rFonts w:ascii="Garamond" w:hAnsi="Garamond"/>
            <w:sz w:val="22"/>
            <w:szCs w:val="22"/>
          </w:rPr>
          <w:delText>, do not list field parameters</w:delText>
        </w:r>
        <w:r w:rsidR="00780BA0" w:rsidRPr="009D17C5" w:rsidDel="00DF3C06">
          <w:rPr>
            <w:rFonts w:ascii="Garamond" w:hAnsi="Garamond"/>
            <w:sz w:val="22"/>
            <w:szCs w:val="22"/>
          </w:rPr>
          <w:delText>.  See</w:delText>
        </w:r>
        <w:r w:rsidR="00F1159F" w:rsidDel="00DF3C06">
          <w:rPr>
            <w:rFonts w:ascii="Garamond" w:hAnsi="Garamond"/>
            <w:sz w:val="22"/>
            <w:szCs w:val="22"/>
          </w:rPr>
          <w:delText xml:space="preserve"> </w:delText>
        </w:r>
        <w:r w:rsidR="009D0C0B" w:rsidDel="00DF3C06">
          <w:rPr>
            <w:rFonts w:ascii="Garamond" w:hAnsi="Garamond"/>
            <w:sz w:val="22"/>
            <w:szCs w:val="22"/>
          </w:rPr>
          <w:delText xml:space="preserve">Table 2 in </w:delText>
        </w:r>
        <w:r w:rsidR="00F1159F" w:rsidDel="00DF3C06">
          <w:rPr>
            <w:rFonts w:ascii="Garamond" w:hAnsi="Garamond"/>
            <w:sz w:val="22"/>
            <w:szCs w:val="22"/>
          </w:rPr>
          <w:delText>the</w:delText>
        </w:r>
        <w:r w:rsidR="00780BA0" w:rsidRPr="009D17C5" w:rsidDel="00DF3C06">
          <w:rPr>
            <w:rFonts w:ascii="Garamond" w:hAnsi="Garamond"/>
            <w:sz w:val="22"/>
            <w:szCs w:val="22"/>
          </w:rPr>
          <w:delText xml:space="preserve"> </w:delText>
        </w:r>
        <w:r w:rsidR="00F1159F" w:rsidDel="00DF3C06">
          <w:rPr>
            <w:rFonts w:ascii="Garamond" w:hAnsi="Garamond"/>
            <w:sz w:val="22"/>
            <w:szCs w:val="22"/>
          </w:rPr>
          <w:delText>“</w:delText>
        </w:r>
        <w:r w:rsidR="00780BA0" w:rsidRPr="00F1159F" w:rsidDel="00DF3C06">
          <w:rPr>
            <w:rFonts w:ascii="Garamond" w:hAnsi="Garamond"/>
            <w:sz w:val="22"/>
            <w:szCs w:val="22"/>
          </w:rPr>
          <w:delText>Nutrient and Chlorophyll Monitoring Program and Database Design</w:delText>
        </w:r>
        <w:r w:rsidR="00F1159F" w:rsidRPr="00AC6C26" w:rsidDel="00DF3C06">
          <w:rPr>
            <w:rFonts w:ascii="Garamond" w:hAnsi="Garamond"/>
            <w:sz w:val="22"/>
            <w:szCs w:val="22"/>
          </w:rPr>
          <w:delText xml:space="preserve">” </w:delText>
        </w:r>
        <w:r w:rsidR="009D0C0B" w:rsidRPr="00AC6C26" w:rsidDel="00DF3C06">
          <w:rPr>
            <w:rFonts w:ascii="Garamond" w:hAnsi="Garamond"/>
            <w:sz w:val="22"/>
            <w:szCs w:val="22"/>
          </w:rPr>
          <w:delText xml:space="preserve">SOP </w:delText>
        </w:r>
        <w:r w:rsidR="00C835FA" w:rsidRPr="00AC6C26" w:rsidDel="00DF3C06">
          <w:rPr>
            <w:rFonts w:ascii="Garamond" w:hAnsi="Garamond"/>
            <w:sz w:val="22"/>
            <w:szCs w:val="22"/>
          </w:rPr>
          <w:delText>v</w:delText>
        </w:r>
        <w:r w:rsidR="00C835FA" w:rsidRPr="00E832F6" w:rsidDel="00DF3C06">
          <w:rPr>
            <w:rFonts w:ascii="Garamond" w:hAnsi="Garamond"/>
            <w:sz w:val="22"/>
            <w:szCs w:val="22"/>
          </w:rPr>
          <w:delText xml:space="preserve">ersion </w:delText>
        </w:r>
        <w:r w:rsidR="007654D2" w:rsidRPr="00E832F6" w:rsidDel="00DF3C06">
          <w:rPr>
            <w:rFonts w:ascii="Garamond" w:hAnsi="Garamond"/>
            <w:sz w:val="22"/>
            <w:szCs w:val="22"/>
          </w:rPr>
          <w:delText>1.</w:delText>
        </w:r>
        <w:r w:rsidR="00AE0AB3" w:rsidDel="00DF3C06">
          <w:rPr>
            <w:rFonts w:ascii="Garamond" w:hAnsi="Garamond"/>
            <w:sz w:val="22"/>
            <w:szCs w:val="22"/>
          </w:rPr>
          <w:delText>8</w:delText>
        </w:r>
        <w:r w:rsidR="00AE0AB3" w:rsidRPr="00E832F6" w:rsidDel="00DF3C06">
          <w:rPr>
            <w:rFonts w:ascii="Garamond" w:hAnsi="Garamond"/>
            <w:sz w:val="22"/>
            <w:szCs w:val="22"/>
          </w:rPr>
          <w:delText xml:space="preserve"> </w:delText>
        </w:r>
        <w:r w:rsidR="00780BA0" w:rsidRPr="00E942D8" w:rsidDel="00DF3C06">
          <w:rPr>
            <w:rFonts w:ascii="Garamond" w:hAnsi="Garamond"/>
            <w:sz w:val="22"/>
            <w:szCs w:val="22"/>
          </w:rPr>
          <w:delText>(</w:delText>
        </w:r>
        <w:r w:rsidR="007654D2" w:rsidRPr="00E942D8" w:rsidDel="00DF3C06">
          <w:rPr>
            <w:rFonts w:ascii="Garamond" w:hAnsi="Garamond"/>
            <w:sz w:val="22"/>
            <w:szCs w:val="22"/>
          </w:rPr>
          <w:delText xml:space="preserve">March </w:delText>
        </w:r>
        <w:r w:rsidR="00AE0AB3" w:rsidRPr="00E942D8" w:rsidDel="00DF3C06">
          <w:rPr>
            <w:rFonts w:ascii="Garamond" w:hAnsi="Garamond"/>
            <w:sz w:val="22"/>
            <w:szCs w:val="22"/>
          </w:rPr>
          <w:delText>201</w:delText>
        </w:r>
        <w:r w:rsidR="00AE0AB3" w:rsidDel="00DF3C06">
          <w:rPr>
            <w:rFonts w:ascii="Garamond" w:hAnsi="Garamond"/>
            <w:sz w:val="22"/>
            <w:szCs w:val="22"/>
          </w:rPr>
          <w:delText>7</w:delText>
        </w:r>
        <w:r w:rsidR="00780BA0" w:rsidRPr="00E942D8" w:rsidDel="00DF3C06">
          <w:rPr>
            <w:rFonts w:ascii="Garamond" w:hAnsi="Garamond"/>
            <w:sz w:val="22"/>
            <w:szCs w:val="22"/>
          </w:rPr>
          <w:delText>)</w:delText>
        </w:r>
        <w:r w:rsidR="00F1159F" w:rsidRPr="00F1159F" w:rsidDel="00DF3C06">
          <w:rPr>
            <w:rFonts w:ascii="Garamond" w:hAnsi="Garamond"/>
            <w:sz w:val="22"/>
            <w:szCs w:val="22"/>
          </w:rPr>
          <w:delText xml:space="preserve"> docume</w:delText>
        </w:r>
        <w:r w:rsidR="00F1159F" w:rsidDel="00DF3C06">
          <w:rPr>
            <w:rFonts w:ascii="Garamond" w:hAnsi="Garamond"/>
            <w:sz w:val="22"/>
            <w:szCs w:val="22"/>
          </w:rPr>
          <w:delText>nt</w:delText>
        </w:r>
        <w:r w:rsidR="00780BA0" w:rsidRPr="009D17C5" w:rsidDel="00DF3C06">
          <w:rPr>
            <w:rFonts w:ascii="Garamond" w:hAnsi="Garamond"/>
            <w:sz w:val="22"/>
            <w:szCs w:val="22"/>
          </w:rPr>
          <w:delText xml:space="preserve"> for</w:delText>
        </w:r>
        <w:r w:rsidR="00F1159F" w:rsidDel="00DF3C06">
          <w:rPr>
            <w:rFonts w:ascii="Garamond" w:hAnsi="Garamond"/>
            <w:sz w:val="22"/>
            <w:szCs w:val="22"/>
          </w:rPr>
          <w:delText xml:space="preserve"> a</w:delText>
        </w:r>
        <w:r w:rsidR="00780BA0" w:rsidRPr="009D17C5" w:rsidDel="00DF3C06">
          <w:rPr>
            <w:rFonts w:ascii="Garamond" w:hAnsi="Garamond"/>
            <w:sz w:val="22"/>
            <w:szCs w:val="22"/>
          </w:rPr>
          <w:delText xml:space="preserve"> full list of directly measured and computed variables.</w:delText>
        </w:r>
        <w:r w:rsidDel="00DF3C06">
          <w:rPr>
            <w:rFonts w:ascii="Garamond" w:hAnsi="Garamond"/>
            <w:sz w:val="22"/>
            <w:szCs w:val="22"/>
          </w:rPr>
          <w:delText xml:space="preserve"> Do not include field parameters in this section.]</w:delText>
        </w:r>
        <w:r w:rsidR="00780BA0" w:rsidRPr="009D17C5" w:rsidDel="00DF3C06">
          <w:rPr>
            <w:rFonts w:ascii="Garamond" w:hAnsi="Garamond"/>
            <w:sz w:val="22"/>
            <w:szCs w:val="22"/>
          </w:rPr>
          <w:delText xml:space="preserve">  </w:delText>
        </w:r>
      </w:del>
    </w:p>
    <w:p w14:paraId="2FE5D8B1" w14:textId="77777777" w:rsidR="00780BA0" w:rsidRPr="009D17C5" w:rsidRDefault="00780BA0">
      <w:pPr>
        <w:rPr>
          <w:rFonts w:ascii="Garamond" w:hAnsi="Garamond"/>
          <w:sz w:val="22"/>
          <w:szCs w:val="22"/>
        </w:rPr>
      </w:pPr>
    </w:p>
    <w:p w14:paraId="1FB6DA2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44DC4B42" w14:textId="01703E0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xml:space="preserve">, </w:t>
      </w:r>
      <w:del w:id="3603" w:author="Bourque, Ethan" w:date="2024-04-23T11:39:00Z">
        <w:r w:rsidR="00400470" w:rsidRPr="009D17C5" w:rsidDel="00A848B5">
          <w:rPr>
            <w:rFonts w:ascii="Garamond" w:hAnsi="Garamond"/>
            <w:sz w:val="22"/>
            <w:szCs w:val="22"/>
          </w:rPr>
          <w:delText>NO2</w:delText>
        </w:r>
        <w:r w:rsidR="007F3230" w:rsidDel="00A848B5">
          <w:rPr>
            <w:rFonts w:ascii="Garamond" w:hAnsi="Garamond"/>
            <w:sz w:val="22"/>
            <w:szCs w:val="22"/>
          </w:rPr>
          <w:delText>F</w:delText>
        </w:r>
      </w:del>
      <w:r w:rsidR="00400470" w:rsidRPr="009D17C5">
        <w:rPr>
          <w:rFonts w:ascii="Garamond" w:hAnsi="Garamond"/>
          <w:sz w:val="22"/>
          <w:szCs w:val="22"/>
        </w:rPr>
        <w:t xml:space="preserve">, </w:t>
      </w:r>
      <w:r w:rsidRPr="009D17C5">
        <w:rPr>
          <w:rFonts w:ascii="Garamond" w:hAnsi="Garamond"/>
          <w:sz w:val="22"/>
          <w:szCs w:val="22"/>
        </w:rPr>
        <w:t>NO23</w:t>
      </w:r>
      <w:r w:rsidR="007F3230">
        <w:rPr>
          <w:rFonts w:ascii="Garamond" w:hAnsi="Garamond"/>
          <w:sz w:val="22"/>
          <w:szCs w:val="22"/>
        </w:rPr>
        <w:t>F</w:t>
      </w:r>
      <w:ins w:id="3604" w:author="Bourque, Ethan" w:date="2024-04-23T11:39:00Z">
        <w:r w:rsidR="00A848B5">
          <w:rPr>
            <w:rFonts w:ascii="Garamond" w:hAnsi="Garamond"/>
            <w:sz w:val="22"/>
            <w:szCs w:val="22"/>
          </w:rPr>
          <w:t>, TKN</w:t>
        </w:r>
      </w:ins>
    </w:p>
    <w:p w14:paraId="52400030" w14:textId="0F3D028D"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ins w:id="3605" w:author="Bourque, Ethan" w:date="2024-04-23T11:40:00Z">
        <w:r w:rsidR="00A848B5">
          <w:rPr>
            <w:rFonts w:ascii="Garamond" w:hAnsi="Garamond"/>
            <w:sz w:val="22"/>
            <w:szCs w:val="22"/>
          </w:rPr>
          <w:t>, TP</w:t>
        </w:r>
      </w:ins>
    </w:p>
    <w:p w14:paraId="7C5409C6" w14:textId="1D17B2D6"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r>
      <w:ins w:id="3606" w:author="Bourque, Ethan" w:date="2024-04-23T11:40:00Z">
        <w:r w:rsidR="00A848B5" w:rsidRPr="008E73A5">
          <w:rPr>
            <w:rFonts w:ascii="Garamond" w:hAnsi="Garamond"/>
            <w:sz w:val="22"/>
            <w:szCs w:val="22"/>
          </w:rPr>
          <w:t xml:space="preserve">UncCHLA_N, </w:t>
        </w:r>
      </w:ins>
      <w:r w:rsidR="00400470" w:rsidRPr="009D17C5">
        <w:rPr>
          <w:rFonts w:ascii="Garamond" w:hAnsi="Garamond"/>
          <w:sz w:val="22"/>
          <w:szCs w:val="22"/>
        </w:rPr>
        <w:t>CHLA</w:t>
      </w:r>
      <w:r w:rsidR="007F3230">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ins w:id="3607" w:author="Bourque, Ethan" w:date="2024-04-23T11:40:00Z">
        <w:r w:rsidR="00A848B5">
          <w:rPr>
            <w:rFonts w:ascii="Garamond" w:hAnsi="Garamond"/>
            <w:sz w:val="22"/>
            <w:szCs w:val="22"/>
          </w:rPr>
          <w:t>TSS</w:t>
        </w:r>
      </w:ins>
      <w:del w:id="3608" w:author="Bourque, Ethan" w:date="2024-04-23T11:40:00Z">
        <w:r w:rsidR="00667EBF" w:rsidDel="00A848B5">
          <w:rPr>
            <w:rFonts w:ascii="Garamond" w:hAnsi="Garamond"/>
            <w:sz w:val="22"/>
            <w:szCs w:val="22"/>
          </w:rPr>
          <w:delText>SiO4</w:delText>
        </w:r>
        <w:r w:rsidR="007F3230" w:rsidDel="00A848B5">
          <w:rPr>
            <w:rFonts w:ascii="Garamond" w:hAnsi="Garamond"/>
            <w:sz w:val="22"/>
            <w:szCs w:val="22"/>
          </w:rPr>
          <w:delText>F</w:delText>
        </w:r>
      </w:del>
    </w:p>
    <w:p w14:paraId="3F07F70D" w14:textId="77777777" w:rsidR="00780BA0" w:rsidRPr="009D17C5" w:rsidRDefault="00780BA0" w:rsidP="00780BA0">
      <w:pPr>
        <w:ind w:left="360"/>
        <w:rPr>
          <w:rFonts w:ascii="Garamond" w:hAnsi="Garamond"/>
          <w:sz w:val="22"/>
          <w:szCs w:val="22"/>
        </w:rPr>
      </w:pPr>
    </w:p>
    <w:p w14:paraId="2F9D8CF5"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lastRenderedPageBreak/>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351D0768" w14:textId="77777777" w:rsidR="00A848B5" w:rsidRDefault="00400470" w:rsidP="00400470">
      <w:pPr>
        <w:ind w:left="900"/>
        <w:rPr>
          <w:ins w:id="3609" w:author="Bourque, Ethan" w:date="2024-04-23T11:41:00Z"/>
          <w:rFonts w:ascii="Garamond" w:hAnsi="Garamond"/>
          <w:sz w:val="22"/>
          <w:szCs w:val="22"/>
        </w:rPr>
      </w:pPr>
      <w:del w:id="3610" w:author="Bourque, Ethan" w:date="2024-04-23T11:41:00Z">
        <w:r w:rsidRPr="009D17C5" w:rsidDel="00A848B5">
          <w:rPr>
            <w:rFonts w:ascii="Garamond" w:hAnsi="Garamond"/>
            <w:sz w:val="22"/>
            <w:szCs w:val="22"/>
          </w:rPr>
          <w:delText>NO3</w:delText>
        </w:r>
        <w:r w:rsidR="007F3230" w:rsidDel="00A848B5">
          <w:rPr>
            <w:rFonts w:ascii="Garamond" w:hAnsi="Garamond"/>
            <w:sz w:val="22"/>
            <w:szCs w:val="22"/>
          </w:rPr>
          <w:delText>F</w:delText>
        </w:r>
        <w:r w:rsidRPr="009D17C5" w:rsidDel="00A848B5">
          <w:rPr>
            <w:rFonts w:ascii="Garamond" w:hAnsi="Garamond"/>
            <w:sz w:val="22"/>
            <w:szCs w:val="22"/>
          </w:rPr>
          <w:tab/>
        </w:r>
        <w:r w:rsidRPr="009D17C5" w:rsidDel="00A848B5">
          <w:rPr>
            <w:rFonts w:ascii="Garamond" w:hAnsi="Garamond"/>
            <w:sz w:val="22"/>
            <w:szCs w:val="22"/>
          </w:rPr>
          <w:tab/>
        </w:r>
        <w:r w:rsidRPr="009D17C5" w:rsidDel="00A848B5">
          <w:rPr>
            <w:rFonts w:ascii="Garamond" w:hAnsi="Garamond"/>
            <w:sz w:val="22"/>
            <w:szCs w:val="22"/>
          </w:rPr>
          <w:tab/>
          <w:delText>NO23</w:delText>
        </w:r>
        <w:r w:rsidR="007F3230" w:rsidDel="00A848B5">
          <w:rPr>
            <w:rFonts w:ascii="Garamond" w:hAnsi="Garamond"/>
            <w:sz w:val="22"/>
            <w:szCs w:val="22"/>
          </w:rPr>
          <w:delText>F</w:delText>
        </w:r>
        <w:r w:rsidRPr="009D17C5" w:rsidDel="00A848B5">
          <w:rPr>
            <w:rFonts w:ascii="Garamond" w:hAnsi="Garamond"/>
            <w:sz w:val="22"/>
            <w:szCs w:val="22"/>
          </w:rPr>
          <w:delText>-NO2</w:delText>
        </w:r>
        <w:r w:rsidR="007F3230" w:rsidDel="00A848B5">
          <w:rPr>
            <w:rFonts w:ascii="Garamond" w:hAnsi="Garamond"/>
            <w:sz w:val="22"/>
            <w:szCs w:val="22"/>
          </w:rPr>
          <w:delText>F</w:delText>
        </w:r>
      </w:del>
    </w:p>
    <w:p w14:paraId="3700E040" w14:textId="34BC412C" w:rsidR="00A848B5" w:rsidRPr="009D17C5" w:rsidDel="00A848B5" w:rsidRDefault="00A848B5" w:rsidP="00400470">
      <w:pPr>
        <w:ind w:left="900"/>
        <w:rPr>
          <w:del w:id="3611" w:author="Bourque, Ethan" w:date="2024-04-23T11:40:00Z"/>
          <w:rFonts w:ascii="Garamond" w:hAnsi="Garamond"/>
          <w:sz w:val="22"/>
          <w:szCs w:val="22"/>
        </w:rPr>
      </w:pPr>
      <w:ins w:id="3612" w:author="Bourque, Ethan" w:date="2024-04-23T11:40:00Z">
        <w:r w:rsidRPr="008E73A5">
          <w:rPr>
            <w:rFonts w:ascii="Garamond" w:hAnsi="Garamond"/>
            <w:sz w:val="22"/>
            <w:szCs w:val="22"/>
          </w:rPr>
          <w:t>TN</w:t>
        </w:r>
        <w:r w:rsidRPr="008E73A5">
          <w:rPr>
            <w:rFonts w:ascii="Garamond" w:hAnsi="Garamond"/>
            <w:sz w:val="22"/>
            <w:szCs w:val="22"/>
          </w:rPr>
          <w:tab/>
        </w:r>
        <w:r w:rsidRPr="008E73A5">
          <w:rPr>
            <w:rFonts w:ascii="Garamond" w:hAnsi="Garamond"/>
            <w:sz w:val="22"/>
            <w:szCs w:val="22"/>
          </w:rPr>
          <w:tab/>
        </w:r>
        <w:r w:rsidRPr="008E73A5">
          <w:rPr>
            <w:rFonts w:ascii="Garamond" w:hAnsi="Garamond"/>
            <w:sz w:val="22"/>
            <w:szCs w:val="22"/>
          </w:rPr>
          <w:tab/>
        </w:r>
        <w:r w:rsidRPr="008E73A5">
          <w:rPr>
            <w:rFonts w:ascii="Garamond" w:hAnsi="Garamond"/>
            <w:sz w:val="22"/>
            <w:szCs w:val="22"/>
          </w:rPr>
          <w:tab/>
          <w:t xml:space="preserve">NO23F + TKN </w:t>
        </w:r>
      </w:ins>
    </w:p>
    <w:p w14:paraId="7DD71510" w14:textId="77777777"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+NH4</w:t>
      </w:r>
      <w:r w:rsidR="007F3230">
        <w:rPr>
          <w:rFonts w:ascii="Garamond" w:hAnsi="Garamond"/>
          <w:sz w:val="22"/>
          <w:szCs w:val="22"/>
        </w:rPr>
        <w:t>F</w:t>
      </w:r>
    </w:p>
    <w:p w14:paraId="3F4FF003" w14:textId="77777777" w:rsidR="00780BA0" w:rsidRPr="009D17C5" w:rsidRDefault="00780BA0" w:rsidP="00780BA0">
      <w:pPr>
        <w:rPr>
          <w:rFonts w:ascii="Garamond" w:hAnsi="Garamond"/>
          <w:b/>
          <w:sz w:val="22"/>
          <w:szCs w:val="22"/>
        </w:rPr>
      </w:pPr>
    </w:p>
    <w:p w14:paraId="78B77DD3"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32630695" w14:textId="7C37BCD6" w:rsidR="00780BA0" w:rsidDel="00DF3C06" w:rsidRDefault="00A86A99" w:rsidP="00780BA0">
      <w:pPr>
        <w:rPr>
          <w:del w:id="3613" w:author="Bourque, Ethan" w:date="2024-04-26T09:08:00Z"/>
          <w:rFonts w:ascii="Garamond" w:hAnsi="Garamond"/>
          <w:sz w:val="22"/>
          <w:szCs w:val="22"/>
        </w:rPr>
      </w:pPr>
      <w:del w:id="3614" w:author="Bourque, Ethan" w:date="2024-04-26T09:08:00Z">
        <w:r w:rsidDel="00DF3C06">
          <w:rPr>
            <w:rFonts w:ascii="Garamond" w:hAnsi="Garamond"/>
            <w:sz w:val="22"/>
            <w:szCs w:val="22"/>
          </w:rPr>
          <w:delText xml:space="preserve">[Instructions/Remove: </w:delText>
        </w:r>
        <w:r w:rsidR="00780BA0" w:rsidRPr="009D17C5" w:rsidDel="00DF3C06">
          <w:rPr>
            <w:rFonts w:ascii="Garamond" w:hAnsi="Garamond"/>
            <w:sz w:val="22"/>
            <w:szCs w:val="22"/>
          </w:rPr>
          <w:delText xml:space="preserve">This section explains how the laboratory determines the minimum detection limit (MDL).  List the method detection limits used and dates they were in use.  </w:delText>
        </w:r>
        <w:r w:rsidR="00E83786" w:rsidDel="00DF3C06">
          <w:rPr>
            <w:rFonts w:ascii="Garamond" w:hAnsi="Garamond"/>
            <w:sz w:val="22"/>
            <w:szCs w:val="22"/>
          </w:rPr>
          <w:delText>You may copy this data from the MDL sheet created in the NutrientQAQC macro.</w:delText>
        </w:r>
        <w:r w:rsidR="00AC6C26" w:rsidDel="00DF3C06">
          <w:rPr>
            <w:rFonts w:ascii="Garamond" w:hAnsi="Garamond"/>
            <w:sz w:val="22"/>
            <w:szCs w:val="22"/>
          </w:rPr>
          <w:delText xml:space="preserve">  </w:delText>
        </w:r>
        <w:r w:rsidR="00AC6C26" w:rsidDel="00DF3C06">
          <w:rPr>
            <w:rFonts w:ascii="Garamond" w:hAnsi="Garamond"/>
            <w:b/>
            <w:i/>
            <w:sz w:val="22"/>
            <w:szCs w:val="22"/>
          </w:rPr>
          <w:delText>Y</w:delText>
        </w:r>
        <w:r w:rsidR="00AC6C26" w:rsidRPr="00B41E21" w:rsidDel="00DF3C06">
          <w:rPr>
            <w:rFonts w:ascii="Garamond" w:hAnsi="Garamond"/>
            <w:b/>
            <w:i/>
            <w:sz w:val="22"/>
            <w:szCs w:val="22"/>
          </w:rPr>
          <w:delText>ou must also include the date that each MDL was revisited by the lab</w:delText>
        </w:r>
        <w:r w:rsidR="00AC6C26" w:rsidDel="00DF3C06">
          <w:rPr>
            <w:rFonts w:ascii="Garamond" w:hAnsi="Garamond"/>
            <w:b/>
            <w:i/>
            <w:sz w:val="22"/>
            <w:szCs w:val="22"/>
          </w:rPr>
          <w:delText xml:space="preserve"> for appropriateness</w:delText>
        </w:r>
        <w:r w:rsidR="00AC6C26" w:rsidRPr="00B41E21" w:rsidDel="00DF3C06">
          <w:rPr>
            <w:rFonts w:ascii="Garamond" w:hAnsi="Garamond"/>
            <w:b/>
            <w:i/>
            <w:sz w:val="22"/>
            <w:szCs w:val="22"/>
          </w:rPr>
          <w:delText xml:space="preserve"> (this should be done at least annually)</w:delText>
        </w:r>
        <w:r w:rsidR="00AC6C26" w:rsidDel="00DF3C06">
          <w:rPr>
            <w:rFonts w:ascii="Garamond" w:hAnsi="Garamond"/>
            <w:b/>
            <w:i/>
            <w:sz w:val="22"/>
            <w:szCs w:val="22"/>
          </w:rPr>
          <w:delText>.</w:delText>
        </w:r>
        <w:r w:rsidDel="00DF3C06">
          <w:rPr>
            <w:rFonts w:ascii="Garamond" w:hAnsi="Garamond"/>
            <w:sz w:val="22"/>
            <w:szCs w:val="22"/>
          </w:rPr>
          <w:delText>]</w:delText>
        </w:r>
      </w:del>
    </w:p>
    <w:p w14:paraId="1C005095" w14:textId="77777777" w:rsidR="00D64286" w:rsidRDefault="00D64286" w:rsidP="00780BA0">
      <w:pPr>
        <w:rPr>
          <w:rFonts w:ascii="Garamond" w:hAnsi="Garamond"/>
          <w:sz w:val="22"/>
          <w:szCs w:val="22"/>
        </w:rPr>
      </w:pPr>
    </w:p>
    <w:p w14:paraId="53201E6C" w14:textId="670ACF4B" w:rsidR="00D64286" w:rsidRPr="009D17C5" w:rsidDel="00090177" w:rsidRDefault="009831D1" w:rsidP="00D64286">
      <w:pPr>
        <w:ind w:left="360"/>
        <w:rPr>
          <w:del w:id="3615" w:author="Bourque, Ethan" w:date="2024-04-24T14:52:00Z"/>
          <w:rFonts w:ascii="Garamond" w:hAnsi="Garamond"/>
          <w:sz w:val="22"/>
          <w:szCs w:val="22"/>
        </w:rPr>
      </w:pPr>
      <w:del w:id="3616" w:author="Bourque, Ethan" w:date="2024-04-24T14:52:00Z">
        <w:r w:rsidDel="00090177">
          <w:rPr>
            <w:rFonts w:ascii="Garamond" w:hAnsi="Garamond"/>
            <w:sz w:val="22"/>
            <w:szCs w:val="22"/>
            <w:u w:val="single"/>
          </w:rPr>
          <w:delText>[</w:delText>
        </w:r>
        <w:r w:rsidR="00D64286" w:rsidRPr="00D64286" w:rsidDel="00090177">
          <w:rPr>
            <w:rFonts w:ascii="Garamond" w:hAnsi="Garamond"/>
            <w:sz w:val="22"/>
            <w:szCs w:val="22"/>
            <w:u w:val="single"/>
          </w:rPr>
          <w:delText>Example</w:delText>
        </w:r>
        <w:r w:rsidDel="00090177">
          <w:rPr>
            <w:rFonts w:ascii="Garamond" w:hAnsi="Garamond"/>
            <w:sz w:val="22"/>
            <w:szCs w:val="22"/>
            <w:u w:val="single"/>
          </w:rPr>
          <w:delText>, update for your laboratory</w:delText>
        </w:r>
        <w:r w:rsidR="005447DA" w:rsidDel="00090177">
          <w:rPr>
            <w:rFonts w:ascii="Garamond" w:hAnsi="Garamond"/>
            <w:sz w:val="22"/>
            <w:szCs w:val="22"/>
            <w:u w:val="single"/>
          </w:rPr>
          <w:delText>]</w:delText>
        </w:r>
        <w:r w:rsidR="00D64286" w:rsidRPr="00D64286" w:rsidDel="00090177">
          <w:rPr>
            <w:rFonts w:ascii="Garamond" w:hAnsi="Garamond"/>
            <w:sz w:val="22"/>
            <w:szCs w:val="22"/>
            <w:u w:val="single"/>
          </w:rPr>
          <w:delText>:</w:delText>
        </w:r>
        <w:r w:rsidR="00D64286" w:rsidDel="00090177">
          <w:rPr>
            <w:rFonts w:ascii="Garamond" w:hAnsi="Garamond"/>
            <w:sz w:val="22"/>
            <w:szCs w:val="22"/>
          </w:rPr>
          <w:delText xml:space="preserve">  Method Detection Limits (MDL), the lowest concentration of a parameter that an analytical procedure can reliably detect, have been established by the VIMS Nutrient Analytical Laboratory.  The MDL is determined as 3 times the standard deviation of a minimum of 7 replicates of a single low concentration sample.  These values are reviewed and revised periodically.</w:delText>
        </w:r>
      </w:del>
    </w:p>
    <w:p w14:paraId="123BFB37" w14:textId="77777777" w:rsidR="00780BA0" w:rsidRDefault="00780BA0" w:rsidP="00780BA0">
      <w:pPr>
        <w:rPr>
          <w:rFonts w:ascii="Garamond" w:hAnsi="Garamond"/>
          <w:sz w:val="22"/>
          <w:szCs w:val="22"/>
        </w:rPr>
      </w:pPr>
    </w:p>
    <w:tbl>
      <w:tblPr>
        <w:tblW w:w="5925" w:type="dxa"/>
        <w:tblInd w:w="468" w:type="dxa"/>
        <w:tblLook w:val="0000" w:firstRow="0" w:lastRow="0" w:firstColumn="0" w:lastColumn="0" w:noHBand="0" w:noVBand="0"/>
      </w:tblPr>
      <w:tblGrid>
        <w:gridCol w:w="1150"/>
        <w:gridCol w:w="1280"/>
        <w:gridCol w:w="1530"/>
        <w:gridCol w:w="926"/>
        <w:gridCol w:w="1039"/>
      </w:tblGrid>
      <w:tr w:rsidR="00AC6C26" w:rsidRPr="00CB7FF4" w:rsidDel="00090177" w14:paraId="3E7A3DE8" w14:textId="053BAC49" w:rsidTr="00CB7FF4">
        <w:trPr>
          <w:trHeight w:val="255"/>
          <w:del w:id="3617" w:author="Bourque, Ethan" w:date="2024-04-24T14:52:00Z"/>
        </w:trPr>
        <w:tc>
          <w:tcPr>
            <w:tcW w:w="1150" w:type="dxa"/>
            <w:tcBorders>
              <w:top w:val="nil"/>
              <w:left w:val="nil"/>
              <w:bottom w:val="nil"/>
              <w:right w:val="nil"/>
            </w:tcBorders>
            <w:shd w:val="clear" w:color="auto" w:fill="auto"/>
            <w:noWrap/>
            <w:vAlign w:val="bottom"/>
          </w:tcPr>
          <w:p w14:paraId="222128A0" w14:textId="6D809F37" w:rsidR="00AC6C26" w:rsidRPr="00CB7FF4" w:rsidDel="00090177" w:rsidRDefault="00AC6C26">
            <w:pPr>
              <w:rPr>
                <w:del w:id="3618" w:author="Bourque, Ethan" w:date="2024-04-24T14:52:00Z"/>
                <w:rFonts w:ascii="Garamond" w:hAnsi="Garamond" w:cs="Arial"/>
                <w:sz w:val="20"/>
                <w:szCs w:val="20"/>
              </w:rPr>
            </w:pPr>
            <w:del w:id="3619" w:author="Bourque, Ethan" w:date="2024-04-24T14:52:00Z">
              <w:r w:rsidRPr="00CB7FF4" w:rsidDel="00090177">
                <w:rPr>
                  <w:rFonts w:ascii="Garamond" w:hAnsi="Garamond" w:cs="Arial"/>
                  <w:sz w:val="20"/>
                  <w:szCs w:val="20"/>
                </w:rPr>
                <w:delText>Parameter</w:delText>
              </w:r>
            </w:del>
          </w:p>
        </w:tc>
        <w:tc>
          <w:tcPr>
            <w:tcW w:w="1280" w:type="dxa"/>
            <w:tcBorders>
              <w:top w:val="nil"/>
              <w:left w:val="nil"/>
              <w:bottom w:val="nil"/>
              <w:right w:val="nil"/>
            </w:tcBorders>
            <w:shd w:val="clear" w:color="auto" w:fill="auto"/>
            <w:noWrap/>
            <w:vAlign w:val="bottom"/>
          </w:tcPr>
          <w:p w14:paraId="6D204C14" w14:textId="25740708" w:rsidR="00AC6C26" w:rsidRPr="00CB7FF4" w:rsidDel="00090177" w:rsidRDefault="00AC6C26">
            <w:pPr>
              <w:rPr>
                <w:del w:id="3620" w:author="Bourque, Ethan" w:date="2024-04-24T14:52:00Z"/>
                <w:rFonts w:ascii="Garamond" w:hAnsi="Garamond" w:cs="Arial"/>
                <w:sz w:val="20"/>
                <w:szCs w:val="20"/>
              </w:rPr>
            </w:pPr>
            <w:del w:id="3621" w:author="Bourque, Ethan" w:date="2024-04-24T14:52:00Z">
              <w:r w:rsidRPr="00CB7FF4" w:rsidDel="00090177">
                <w:rPr>
                  <w:rFonts w:ascii="Garamond" w:hAnsi="Garamond" w:cs="Arial"/>
                  <w:sz w:val="20"/>
                  <w:szCs w:val="20"/>
                </w:rPr>
                <w:delText>Start Date</w:delText>
              </w:r>
            </w:del>
          </w:p>
        </w:tc>
        <w:tc>
          <w:tcPr>
            <w:tcW w:w="1530" w:type="dxa"/>
            <w:tcBorders>
              <w:top w:val="nil"/>
              <w:left w:val="nil"/>
              <w:bottom w:val="nil"/>
              <w:right w:val="nil"/>
            </w:tcBorders>
            <w:shd w:val="clear" w:color="auto" w:fill="auto"/>
            <w:noWrap/>
            <w:vAlign w:val="bottom"/>
          </w:tcPr>
          <w:p w14:paraId="0B137FD3" w14:textId="4E6A5667" w:rsidR="00AC6C26" w:rsidRPr="00CB7FF4" w:rsidDel="00090177" w:rsidRDefault="00AC6C26">
            <w:pPr>
              <w:rPr>
                <w:del w:id="3622" w:author="Bourque, Ethan" w:date="2024-04-24T14:52:00Z"/>
                <w:rFonts w:ascii="Garamond" w:hAnsi="Garamond" w:cs="Arial"/>
                <w:sz w:val="20"/>
                <w:szCs w:val="20"/>
              </w:rPr>
            </w:pPr>
            <w:del w:id="3623" w:author="Bourque, Ethan" w:date="2024-04-24T14:52:00Z">
              <w:r w:rsidRPr="00CB7FF4" w:rsidDel="00090177">
                <w:rPr>
                  <w:rFonts w:ascii="Garamond" w:hAnsi="Garamond" w:cs="Arial"/>
                  <w:sz w:val="20"/>
                  <w:szCs w:val="20"/>
                </w:rPr>
                <w:delText>End Date</w:delText>
              </w:r>
            </w:del>
          </w:p>
        </w:tc>
        <w:tc>
          <w:tcPr>
            <w:tcW w:w="926" w:type="dxa"/>
            <w:tcBorders>
              <w:top w:val="nil"/>
              <w:left w:val="nil"/>
              <w:bottom w:val="nil"/>
              <w:right w:val="nil"/>
            </w:tcBorders>
            <w:shd w:val="clear" w:color="auto" w:fill="auto"/>
            <w:noWrap/>
            <w:vAlign w:val="bottom"/>
          </w:tcPr>
          <w:p w14:paraId="061B6C24" w14:textId="678D19D9" w:rsidR="00AC6C26" w:rsidRPr="00CB7FF4" w:rsidDel="00090177" w:rsidRDefault="00AC6C26">
            <w:pPr>
              <w:rPr>
                <w:del w:id="3624" w:author="Bourque, Ethan" w:date="2024-04-24T14:52:00Z"/>
                <w:rFonts w:ascii="Garamond" w:hAnsi="Garamond" w:cs="Arial"/>
                <w:sz w:val="20"/>
                <w:szCs w:val="20"/>
              </w:rPr>
            </w:pPr>
            <w:del w:id="3625" w:author="Bourque, Ethan" w:date="2024-04-24T14:52:00Z">
              <w:r w:rsidRPr="00CB7FF4" w:rsidDel="00090177">
                <w:rPr>
                  <w:rFonts w:ascii="Garamond" w:hAnsi="Garamond" w:cs="Arial"/>
                  <w:sz w:val="20"/>
                  <w:szCs w:val="20"/>
                </w:rPr>
                <w:delText>MDL</w:delText>
              </w:r>
            </w:del>
          </w:p>
        </w:tc>
        <w:tc>
          <w:tcPr>
            <w:tcW w:w="1039" w:type="dxa"/>
            <w:tcBorders>
              <w:top w:val="nil"/>
              <w:left w:val="nil"/>
              <w:bottom w:val="nil"/>
              <w:right w:val="nil"/>
            </w:tcBorders>
            <w:vAlign w:val="bottom"/>
          </w:tcPr>
          <w:p w14:paraId="6510542D" w14:textId="5B346CB8" w:rsidR="00AC6C26" w:rsidRPr="00CB7FF4" w:rsidDel="00090177" w:rsidRDefault="00AC6C26" w:rsidP="00C27A98">
            <w:pPr>
              <w:rPr>
                <w:del w:id="3626" w:author="Bourque, Ethan" w:date="2024-04-24T14:52:00Z"/>
                <w:rFonts w:ascii="Garamond" w:hAnsi="Garamond" w:cs="Arial"/>
                <w:sz w:val="20"/>
                <w:szCs w:val="20"/>
              </w:rPr>
            </w:pPr>
            <w:del w:id="3627" w:author="Bourque, Ethan" w:date="2024-04-24T14:52:00Z">
              <w:r w:rsidRPr="00CB7FF4" w:rsidDel="00090177">
                <w:rPr>
                  <w:rFonts w:ascii="Garamond" w:hAnsi="Garamond" w:cs="Arial"/>
                  <w:sz w:val="20"/>
                  <w:szCs w:val="20"/>
                </w:rPr>
                <w:delText>Revisited</w:delText>
              </w:r>
            </w:del>
          </w:p>
        </w:tc>
      </w:tr>
      <w:tr w:rsidR="00AC6C26" w:rsidRPr="00CB7FF4" w:rsidDel="00090177" w14:paraId="3F5CDEA4" w14:textId="03E55028" w:rsidTr="00CB7FF4">
        <w:trPr>
          <w:trHeight w:val="255"/>
          <w:del w:id="3628" w:author="Bourque, Ethan" w:date="2024-04-24T14:52:00Z"/>
        </w:trPr>
        <w:tc>
          <w:tcPr>
            <w:tcW w:w="1150" w:type="dxa"/>
            <w:tcBorders>
              <w:top w:val="nil"/>
              <w:left w:val="nil"/>
              <w:bottom w:val="nil"/>
              <w:right w:val="nil"/>
            </w:tcBorders>
            <w:shd w:val="clear" w:color="auto" w:fill="auto"/>
            <w:noWrap/>
            <w:vAlign w:val="bottom"/>
          </w:tcPr>
          <w:p w14:paraId="72A5B4E9" w14:textId="6FFA0C07" w:rsidR="00AC6C26" w:rsidRPr="00CB7FF4" w:rsidDel="00090177" w:rsidRDefault="00AC6C26">
            <w:pPr>
              <w:rPr>
                <w:del w:id="3629" w:author="Bourque, Ethan" w:date="2024-04-24T14:52:00Z"/>
                <w:rFonts w:ascii="Garamond" w:hAnsi="Garamond" w:cs="Arial"/>
                <w:sz w:val="20"/>
                <w:szCs w:val="20"/>
              </w:rPr>
            </w:pPr>
            <w:del w:id="3630" w:author="Bourque, Ethan" w:date="2024-04-24T14:52:00Z">
              <w:r w:rsidRPr="00CB7FF4" w:rsidDel="00090177">
                <w:rPr>
                  <w:rFonts w:ascii="Garamond" w:hAnsi="Garamond" w:cs="Arial"/>
                  <w:sz w:val="20"/>
                  <w:szCs w:val="20"/>
                </w:rPr>
                <w:delText>PO4F</w:delText>
              </w:r>
            </w:del>
          </w:p>
        </w:tc>
        <w:tc>
          <w:tcPr>
            <w:tcW w:w="1280" w:type="dxa"/>
            <w:tcBorders>
              <w:top w:val="nil"/>
              <w:left w:val="nil"/>
              <w:bottom w:val="nil"/>
              <w:right w:val="nil"/>
            </w:tcBorders>
            <w:shd w:val="clear" w:color="auto" w:fill="auto"/>
            <w:noWrap/>
            <w:vAlign w:val="bottom"/>
          </w:tcPr>
          <w:p w14:paraId="5A1A415C" w14:textId="52B26C8F" w:rsidR="00AC6C26" w:rsidRPr="00CB7FF4" w:rsidDel="00090177" w:rsidRDefault="00C27A98" w:rsidP="00FC711C">
            <w:pPr>
              <w:rPr>
                <w:del w:id="3631" w:author="Bourque, Ethan" w:date="2024-04-24T14:52:00Z"/>
                <w:rFonts w:ascii="Garamond" w:hAnsi="Garamond" w:cs="Arial"/>
                <w:sz w:val="20"/>
                <w:szCs w:val="20"/>
              </w:rPr>
            </w:pPr>
            <w:del w:id="3632"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3C4A43DC" w14:textId="6B7F533E" w:rsidR="00AC6C26" w:rsidRPr="00CB7FF4" w:rsidDel="00090177" w:rsidRDefault="00C27A98" w:rsidP="00FC711C">
            <w:pPr>
              <w:rPr>
                <w:del w:id="3633" w:author="Bourque, Ethan" w:date="2024-04-24T14:52:00Z"/>
                <w:rFonts w:ascii="Garamond" w:hAnsi="Garamond" w:cs="Arial"/>
                <w:sz w:val="20"/>
                <w:szCs w:val="20"/>
              </w:rPr>
            </w:pPr>
            <w:del w:id="3634"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5/31/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081A15CF" w14:textId="15997D07" w:rsidR="00AC6C26" w:rsidRPr="00CB7FF4" w:rsidDel="00090177" w:rsidRDefault="00AC6C26">
            <w:pPr>
              <w:rPr>
                <w:del w:id="3635" w:author="Bourque, Ethan" w:date="2024-04-24T14:52:00Z"/>
                <w:rFonts w:ascii="Garamond" w:hAnsi="Garamond" w:cs="Arial"/>
                <w:sz w:val="20"/>
                <w:szCs w:val="20"/>
              </w:rPr>
            </w:pPr>
            <w:del w:id="3636" w:author="Bourque, Ethan" w:date="2024-04-24T14:52:00Z">
              <w:r w:rsidRPr="00CB7FF4" w:rsidDel="00090177">
                <w:rPr>
                  <w:rFonts w:ascii="Garamond" w:hAnsi="Garamond" w:cs="Arial"/>
                  <w:sz w:val="20"/>
                  <w:szCs w:val="20"/>
                </w:rPr>
                <w:delText>0.0006</w:delText>
              </w:r>
            </w:del>
          </w:p>
        </w:tc>
        <w:tc>
          <w:tcPr>
            <w:tcW w:w="1039" w:type="dxa"/>
            <w:tcBorders>
              <w:top w:val="nil"/>
              <w:left w:val="nil"/>
              <w:bottom w:val="nil"/>
              <w:right w:val="nil"/>
            </w:tcBorders>
            <w:vAlign w:val="bottom"/>
          </w:tcPr>
          <w:p w14:paraId="6BC3533B" w14:textId="3C5E2CB1" w:rsidR="00AC6C26" w:rsidRPr="00CB7FF4" w:rsidDel="00090177" w:rsidRDefault="00AC6C26" w:rsidP="00C27A98">
            <w:pPr>
              <w:rPr>
                <w:del w:id="3637" w:author="Bourque, Ethan" w:date="2024-04-24T14:52:00Z"/>
                <w:rFonts w:ascii="Garamond" w:hAnsi="Garamond" w:cs="Arial"/>
                <w:sz w:val="20"/>
                <w:szCs w:val="20"/>
              </w:rPr>
            </w:pPr>
          </w:p>
        </w:tc>
      </w:tr>
      <w:tr w:rsidR="00AC6C26" w:rsidRPr="00CB7FF4" w:rsidDel="00090177" w14:paraId="3C253E1A" w14:textId="63B8578B" w:rsidTr="00CB7FF4">
        <w:trPr>
          <w:trHeight w:val="255"/>
          <w:del w:id="3638" w:author="Bourque, Ethan" w:date="2024-04-24T14:52:00Z"/>
        </w:trPr>
        <w:tc>
          <w:tcPr>
            <w:tcW w:w="1150" w:type="dxa"/>
            <w:tcBorders>
              <w:top w:val="nil"/>
              <w:left w:val="nil"/>
              <w:bottom w:val="nil"/>
              <w:right w:val="nil"/>
            </w:tcBorders>
            <w:shd w:val="clear" w:color="auto" w:fill="auto"/>
            <w:noWrap/>
            <w:vAlign w:val="bottom"/>
          </w:tcPr>
          <w:p w14:paraId="68D61C1B" w14:textId="40CA4AA2" w:rsidR="00AC6C26" w:rsidRPr="00CB7FF4" w:rsidDel="00090177" w:rsidRDefault="00AC6C26">
            <w:pPr>
              <w:rPr>
                <w:del w:id="3639" w:author="Bourque, Ethan" w:date="2024-04-24T14:52:00Z"/>
                <w:rFonts w:ascii="Garamond" w:hAnsi="Garamond" w:cs="Arial"/>
                <w:sz w:val="20"/>
                <w:szCs w:val="20"/>
              </w:rPr>
            </w:pPr>
            <w:del w:id="3640" w:author="Bourque, Ethan" w:date="2024-04-24T14:52:00Z">
              <w:r w:rsidRPr="00CB7FF4" w:rsidDel="00090177">
                <w:rPr>
                  <w:rFonts w:ascii="Garamond" w:hAnsi="Garamond" w:cs="Arial"/>
                  <w:sz w:val="20"/>
                  <w:szCs w:val="20"/>
                </w:rPr>
                <w:delText>PO4F</w:delText>
              </w:r>
            </w:del>
          </w:p>
        </w:tc>
        <w:tc>
          <w:tcPr>
            <w:tcW w:w="1280" w:type="dxa"/>
            <w:tcBorders>
              <w:top w:val="nil"/>
              <w:left w:val="nil"/>
              <w:bottom w:val="nil"/>
              <w:right w:val="nil"/>
            </w:tcBorders>
            <w:shd w:val="clear" w:color="auto" w:fill="auto"/>
            <w:noWrap/>
            <w:vAlign w:val="bottom"/>
          </w:tcPr>
          <w:p w14:paraId="7901328A" w14:textId="117F5749" w:rsidR="00AC6C26" w:rsidRPr="00CB7FF4" w:rsidDel="00090177" w:rsidRDefault="00C27A98" w:rsidP="00FC711C">
            <w:pPr>
              <w:rPr>
                <w:del w:id="3641" w:author="Bourque, Ethan" w:date="2024-04-24T14:52:00Z"/>
                <w:rFonts w:ascii="Garamond" w:hAnsi="Garamond" w:cs="Arial"/>
                <w:sz w:val="20"/>
                <w:szCs w:val="20"/>
              </w:rPr>
            </w:pPr>
            <w:del w:id="3642"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6/</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3DFCC634" w14:textId="24E39529" w:rsidR="00AC6C26" w:rsidRPr="00CB7FF4" w:rsidDel="00090177" w:rsidRDefault="00AC6C26" w:rsidP="00FC711C">
            <w:pPr>
              <w:rPr>
                <w:del w:id="3643" w:author="Bourque, Ethan" w:date="2024-04-24T14:52:00Z"/>
                <w:rFonts w:ascii="Garamond" w:hAnsi="Garamond" w:cs="Arial"/>
                <w:sz w:val="20"/>
                <w:szCs w:val="20"/>
              </w:rPr>
            </w:pPr>
            <w:del w:id="3644" w:author="Bourque, Ethan" w:date="2024-04-24T14:52:00Z">
              <w:r w:rsidRPr="00CB7FF4" w:rsidDel="00090177">
                <w:rPr>
                  <w:rFonts w:ascii="Garamond" w:hAnsi="Garamond" w:cs="Arial"/>
                  <w:sz w:val="20"/>
                  <w:szCs w:val="20"/>
                </w:rPr>
                <w:delText>12/31/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254C8C4A" w14:textId="69042603" w:rsidR="00AC6C26" w:rsidRPr="00CB7FF4" w:rsidDel="00090177" w:rsidRDefault="00AC6C26">
            <w:pPr>
              <w:rPr>
                <w:del w:id="3645" w:author="Bourque, Ethan" w:date="2024-04-24T14:52:00Z"/>
                <w:rFonts w:ascii="Garamond" w:hAnsi="Garamond" w:cs="Arial"/>
                <w:sz w:val="20"/>
                <w:szCs w:val="20"/>
              </w:rPr>
            </w:pPr>
            <w:del w:id="3646" w:author="Bourque, Ethan" w:date="2024-04-24T14:52:00Z">
              <w:r w:rsidRPr="00CB7FF4" w:rsidDel="00090177">
                <w:rPr>
                  <w:rFonts w:ascii="Garamond" w:hAnsi="Garamond" w:cs="Arial"/>
                  <w:sz w:val="20"/>
                  <w:szCs w:val="20"/>
                </w:rPr>
                <w:delText>0.0008</w:delText>
              </w:r>
            </w:del>
          </w:p>
        </w:tc>
        <w:tc>
          <w:tcPr>
            <w:tcW w:w="1039" w:type="dxa"/>
            <w:tcBorders>
              <w:top w:val="nil"/>
              <w:left w:val="nil"/>
              <w:bottom w:val="nil"/>
              <w:right w:val="nil"/>
            </w:tcBorders>
            <w:vAlign w:val="bottom"/>
          </w:tcPr>
          <w:p w14:paraId="04AEACBB" w14:textId="7F9073D3" w:rsidR="00AC6C26" w:rsidRPr="00CB7FF4" w:rsidDel="00090177" w:rsidRDefault="00C27A98" w:rsidP="00FC711C">
            <w:pPr>
              <w:rPr>
                <w:del w:id="3647" w:author="Bourque, Ethan" w:date="2024-04-24T14:52:00Z"/>
                <w:rFonts w:ascii="Garamond" w:hAnsi="Garamond" w:cs="Arial"/>
                <w:sz w:val="20"/>
                <w:szCs w:val="20"/>
              </w:rPr>
            </w:pPr>
            <w:del w:id="3648"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6/</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r>
      <w:tr w:rsidR="00AC6C26" w:rsidRPr="00CB7FF4" w:rsidDel="00090177" w14:paraId="7B1AF1B1" w14:textId="735AA194" w:rsidTr="00CB7FF4">
        <w:trPr>
          <w:trHeight w:val="255"/>
          <w:del w:id="3649" w:author="Bourque, Ethan" w:date="2024-04-24T14:52:00Z"/>
        </w:trPr>
        <w:tc>
          <w:tcPr>
            <w:tcW w:w="1150" w:type="dxa"/>
            <w:tcBorders>
              <w:top w:val="nil"/>
              <w:left w:val="nil"/>
              <w:bottom w:val="nil"/>
              <w:right w:val="nil"/>
            </w:tcBorders>
            <w:shd w:val="clear" w:color="auto" w:fill="auto"/>
            <w:noWrap/>
            <w:vAlign w:val="bottom"/>
          </w:tcPr>
          <w:p w14:paraId="7BCC3FD0" w14:textId="43AB33B5" w:rsidR="00AC6C26" w:rsidRPr="00CB7FF4" w:rsidDel="00090177" w:rsidRDefault="00AC6C26">
            <w:pPr>
              <w:rPr>
                <w:del w:id="3650" w:author="Bourque, Ethan" w:date="2024-04-24T14:52:00Z"/>
                <w:rFonts w:ascii="Garamond" w:hAnsi="Garamond" w:cs="Arial"/>
                <w:sz w:val="20"/>
                <w:szCs w:val="20"/>
              </w:rPr>
            </w:pPr>
            <w:del w:id="3651" w:author="Bourque, Ethan" w:date="2024-04-24T14:52:00Z">
              <w:r w:rsidRPr="00CB7FF4" w:rsidDel="00090177">
                <w:rPr>
                  <w:rFonts w:ascii="Garamond" w:hAnsi="Garamond" w:cs="Arial"/>
                  <w:sz w:val="20"/>
                  <w:szCs w:val="20"/>
                </w:rPr>
                <w:delText>NH4F</w:delText>
              </w:r>
            </w:del>
          </w:p>
        </w:tc>
        <w:tc>
          <w:tcPr>
            <w:tcW w:w="1280" w:type="dxa"/>
            <w:tcBorders>
              <w:top w:val="nil"/>
              <w:left w:val="nil"/>
              <w:bottom w:val="nil"/>
              <w:right w:val="nil"/>
            </w:tcBorders>
            <w:shd w:val="clear" w:color="auto" w:fill="auto"/>
            <w:noWrap/>
            <w:vAlign w:val="bottom"/>
          </w:tcPr>
          <w:p w14:paraId="65B8FCA1" w14:textId="6A107187" w:rsidR="00AC6C26" w:rsidRPr="00CB7FF4" w:rsidDel="00090177" w:rsidRDefault="00C27A98" w:rsidP="00FC711C">
            <w:pPr>
              <w:rPr>
                <w:del w:id="3652" w:author="Bourque, Ethan" w:date="2024-04-24T14:52:00Z"/>
                <w:rFonts w:ascii="Garamond" w:hAnsi="Garamond" w:cs="Arial"/>
                <w:sz w:val="20"/>
                <w:szCs w:val="20"/>
              </w:rPr>
            </w:pPr>
            <w:del w:id="3653"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04C0A640" w14:textId="08DD9F77" w:rsidR="00AC6C26" w:rsidRPr="00CB7FF4" w:rsidDel="00090177" w:rsidRDefault="00AC6C26" w:rsidP="00FC711C">
            <w:pPr>
              <w:rPr>
                <w:del w:id="3654" w:author="Bourque, Ethan" w:date="2024-04-24T14:52:00Z"/>
                <w:rFonts w:ascii="Garamond" w:hAnsi="Garamond" w:cs="Arial"/>
                <w:sz w:val="20"/>
                <w:szCs w:val="20"/>
              </w:rPr>
            </w:pPr>
            <w:del w:id="3655" w:author="Bourque, Ethan" w:date="2024-04-24T14:52:00Z">
              <w:r w:rsidRPr="00CB7FF4" w:rsidDel="00090177">
                <w:rPr>
                  <w:rFonts w:ascii="Garamond" w:hAnsi="Garamond" w:cs="Arial"/>
                  <w:sz w:val="20"/>
                  <w:szCs w:val="20"/>
                </w:rPr>
                <w:delText>12/31/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6DB69F18" w14:textId="33B18678" w:rsidR="00AC6C26" w:rsidRPr="00CB7FF4" w:rsidDel="00090177" w:rsidRDefault="00AC6C26">
            <w:pPr>
              <w:rPr>
                <w:del w:id="3656" w:author="Bourque, Ethan" w:date="2024-04-24T14:52:00Z"/>
                <w:rFonts w:ascii="Garamond" w:hAnsi="Garamond" w:cs="Arial"/>
                <w:sz w:val="20"/>
                <w:szCs w:val="20"/>
              </w:rPr>
            </w:pPr>
            <w:del w:id="3657" w:author="Bourque, Ethan" w:date="2024-04-24T14:52:00Z">
              <w:r w:rsidRPr="00CB7FF4" w:rsidDel="00090177">
                <w:rPr>
                  <w:rFonts w:ascii="Garamond" w:hAnsi="Garamond" w:cs="Arial"/>
                  <w:sz w:val="20"/>
                  <w:szCs w:val="20"/>
                </w:rPr>
                <w:delText>0.0015</w:delText>
              </w:r>
            </w:del>
          </w:p>
        </w:tc>
        <w:tc>
          <w:tcPr>
            <w:tcW w:w="1039" w:type="dxa"/>
            <w:tcBorders>
              <w:top w:val="nil"/>
              <w:left w:val="nil"/>
              <w:bottom w:val="nil"/>
              <w:right w:val="nil"/>
            </w:tcBorders>
            <w:vAlign w:val="bottom"/>
          </w:tcPr>
          <w:p w14:paraId="12023E41" w14:textId="43642134" w:rsidR="00AC6C26" w:rsidRPr="00CB7FF4" w:rsidDel="00090177" w:rsidRDefault="00C27A98" w:rsidP="00FC711C">
            <w:pPr>
              <w:rPr>
                <w:del w:id="3658" w:author="Bourque, Ethan" w:date="2024-04-24T14:52:00Z"/>
                <w:rFonts w:ascii="Garamond" w:hAnsi="Garamond" w:cs="Arial"/>
                <w:sz w:val="20"/>
                <w:szCs w:val="20"/>
              </w:rPr>
            </w:pPr>
            <w:del w:id="3659"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3/</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r>
      <w:tr w:rsidR="00AC6C26" w:rsidRPr="00CB7FF4" w:rsidDel="00090177" w14:paraId="3C967D1C" w14:textId="5DCB185B" w:rsidTr="00CB7FF4">
        <w:trPr>
          <w:trHeight w:val="255"/>
          <w:del w:id="3660" w:author="Bourque, Ethan" w:date="2024-04-24T14:52:00Z"/>
        </w:trPr>
        <w:tc>
          <w:tcPr>
            <w:tcW w:w="1150" w:type="dxa"/>
            <w:tcBorders>
              <w:top w:val="nil"/>
              <w:left w:val="nil"/>
              <w:bottom w:val="nil"/>
              <w:right w:val="nil"/>
            </w:tcBorders>
            <w:shd w:val="clear" w:color="auto" w:fill="auto"/>
            <w:noWrap/>
            <w:vAlign w:val="bottom"/>
          </w:tcPr>
          <w:p w14:paraId="53B70857" w14:textId="465CC3EB" w:rsidR="00AC6C26" w:rsidRPr="00CB7FF4" w:rsidDel="00090177" w:rsidRDefault="00AC6C26">
            <w:pPr>
              <w:rPr>
                <w:del w:id="3661" w:author="Bourque, Ethan" w:date="2024-04-24T14:52:00Z"/>
                <w:rFonts w:ascii="Garamond" w:hAnsi="Garamond" w:cs="Arial"/>
                <w:sz w:val="20"/>
                <w:szCs w:val="20"/>
              </w:rPr>
            </w:pPr>
            <w:del w:id="3662" w:author="Bourque, Ethan" w:date="2024-04-24T14:52:00Z">
              <w:r w:rsidRPr="00CB7FF4" w:rsidDel="00090177">
                <w:rPr>
                  <w:rFonts w:ascii="Garamond" w:hAnsi="Garamond" w:cs="Arial"/>
                  <w:sz w:val="20"/>
                  <w:szCs w:val="20"/>
                </w:rPr>
                <w:delText>NO2F</w:delText>
              </w:r>
            </w:del>
          </w:p>
        </w:tc>
        <w:tc>
          <w:tcPr>
            <w:tcW w:w="1280" w:type="dxa"/>
            <w:tcBorders>
              <w:top w:val="nil"/>
              <w:left w:val="nil"/>
              <w:bottom w:val="nil"/>
              <w:right w:val="nil"/>
            </w:tcBorders>
            <w:shd w:val="clear" w:color="auto" w:fill="auto"/>
            <w:noWrap/>
            <w:vAlign w:val="bottom"/>
          </w:tcPr>
          <w:p w14:paraId="2FC7C0F5" w14:textId="6FCE1A7C" w:rsidR="00AC6C26" w:rsidRPr="00CB7FF4" w:rsidDel="00090177" w:rsidRDefault="00C27A98" w:rsidP="00FC711C">
            <w:pPr>
              <w:rPr>
                <w:del w:id="3663" w:author="Bourque, Ethan" w:date="2024-04-24T14:52:00Z"/>
                <w:rFonts w:ascii="Garamond" w:hAnsi="Garamond" w:cs="Arial"/>
                <w:sz w:val="20"/>
                <w:szCs w:val="20"/>
              </w:rPr>
            </w:pPr>
            <w:del w:id="3664" w:author="Bourque, Ethan" w:date="2024-04-24T14:52:00Z">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Pr="00CB7FF4" w:rsidDel="00090177">
                <w:rPr>
                  <w:rFonts w:ascii="Garamond" w:hAnsi="Garamond" w:cs="Arial"/>
                  <w:sz w:val="20"/>
                  <w:szCs w:val="20"/>
                </w:rPr>
                <w:delText>0</w:delText>
              </w:r>
              <w:r w:rsidR="00AC6C26"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1D423832" w14:textId="7829129F" w:rsidR="00AC6C26" w:rsidRPr="00CB7FF4" w:rsidDel="00090177" w:rsidRDefault="000F65F9" w:rsidP="00FC711C">
            <w:pPr>
              <w:rPr>
                <w:del w:id="3665" w:author="Bourque, Ethan" w:date="2024-04-24T14:52:00Z"/>
                <w:rFonts w:ascii="Garamond" w:hAnsi="Garamond" w:cs="Arial"/>
                <w:sz w:val="20"/>
                <w:szCs w:val="20"/>
              </w:rPr>
            </w:pPr>
            <w:del w:id="3666" w:author="Bourque, Ethan" w:date="2024-04-24T14:52:00Z">
              <w:r w:rsidRPr="00CB7FF4" w:rsidDel="00090177">
                <w:rPr>
                  <w:rFonts w:ascii="Garamond" w:hAnsi="Garamond" w:cs="Arial"/>
                  <w:sz w:val="20"/>
                  <w:szCs w:val="20"/>
                </w:rPr>
                <w:delText>02/28</w:delText>
              </w:r>
              <w:r w:rsidR="00AC6C26" w:rsidRPr="00CB7FF4" w:rsidDel="00090177">
                <w:rPr>
                  <w:rFonts w:ascii="Garamond" w:hAnsi="Garamond" w:cs="Arial"/>
                  <w:sz w:val="20"/>
                  <w:szCs w:val="20"/>
                </w:rPr>
                <w:delText>/</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10728AB1" w14:textId="080BB771" w:rsidR="00AC6C26" w:rsidRPr="00CB7FF4" w:rsidDel="00090177" w:rsidRDefault="00AC6C26">
            <w:pPr>
              <w:rPr>
                <w:del w:id="3667" w:author="Bourque, Ethan" w:date="2024-04-24T14:52:00Z"/>
                <w:rFonts w:ascii="Garamond" w:hAnsi="Garamond" w:cs="Arial"/>
                <w:sz w:val="20"/>
                <w:szCs w:val="20"/>
              </w:rPr>
            </w:pPr>
            <w:del w:id="3668" w:author="Bourque, Ethan" w:date="2024-04-24T14:52:00Z">
              <w:r w:rsidRPr="00CB7FF4" w:rsidDel="00090177">
                <w:rPr>
                  <w:rFonts w:ascii="Garamond" w:hAnsi="Garamond" w:cs="Arial"/>
                  <w:sz w:val="20"/>
                  <w:szCs w:val="20"/>
                </w:rPr>
                <w:delText>0.0002</w:delText>
              </w:r>
            </w:del>
          </w:p>
        </w:tc>
        <w:tc>
          <w:tcPr>
            <w:tcW w:w="1039" w:type="dxa"/>
            <w:tcBorders>
              <w:top w:val="nil"/>
              <w:left w:val="nil"/>
              <w:bottom w:val="nil"/>
              <w:right w:val="nil"/>
            </w:tcBorders>
            <w:vAlign w:val="bottom"/>
          </w:tcPr>
          <w:p w14:paraId="153F6871" w14:textId="44892E89" w:rsidR="00AC6C26" w:rsidRPr="00CB7FF4" w:rsidDel="00090177" w:rsidRDefault="00AC6C26" w:rsidP="00C27A98">
            <w:pPr>
              <w:rPr>
                <w:del w:id="3669" w:author="Bourque, Ethan" w:date="2024-04-24T14:52:00Z"/>
                <w:rFonts w:ascii="Garamond" w:hAnsi="Garamond" w:cs="Arial"/>
                <w:sz w:val="20"/>
                <w:szCs w:val="20"/>
              </w:rPr>
            </w:pPr>
          </w:p>
        </w:tc>
      </w:tr>
      <w:tr w:rsidR="000F65F9" w:rsidRPr="00CB7FF4" w:rsidDel="00090177" w14:paraId="789A95EF" w14:textId="3D72B318" w:rsidTr="00CB7FF4">
        <w:trPr>
          <w:trHeight w:val="255"/>
          <w:del w:id="3670" w:author="Bourque, Ethan" w:date="2024-04-24T14:52:00Z"/>
        </w:trPr>
        <w:tc>
          <w:tcPr>
            <w:tcW w:w="1150" w:type="dxa"/>
            <w:tcBorders>
              <w:top w:val="nil"/>
              <w:left w:val="nil"/>
              <w:bottom w:val="nil"/>
              <w:right w:val="nil"/>
            </w:tcBorders>
            <w:shd w:val="clear" w:color="auto" w:fill="auto"/>
            <w:noWrap/>
            <w:vAlign w:val="bottom"/>
          </w:tcPr>
          <w:p w14:paraId="744A6EA4" w14:textId="62DC6543" w:rsidR="000F65F9" w:rsidRPr="00CB7FF4" w:rsidDel="00090177" w:rsidRDefault="000F65F9" w:rsidP="000F65F9">
            <w:pPr>
              <w:rPr>
                <w:del w:id="3671" w:author="Bourque, Ethan" w:date="2024-04-24T14:52:00Z"/>
                <w:rFonts w:ascii="Garamond" w:hAnsi="Garamond" w:cs="Arial"/>
                <w:sz w:val="20"/>
                <w:szCs w:val="20"/>
              </w:rPr>
            </w:pPr>
            <w:del w:id="3672" w:author="Bourque, Ethan" w:date="2024-04-24T14:52:00Z">
              <w:r w:rsidRPr="00CB7FF4" w:rsidDel="00090177">
                <w:rPr>
                  <w:rFonts w:ascii="Garamond" w:hAnsi="Garamond" w:cs="Arial"/>
                  <w:sz w:val="20"/>
                  <w:szCs w:val="20"/>
                </w:rPr>
                <w:delText>NO2F</w:delText>
              </w:r>
            </w:del>
          </w:p>
        </w:tc>
        <w:tc>
          <w:tcPr>
            <w:tcW w:w="1280" w:type="dxa"/>
            <w:tcBorders>
              <w:top w:val="nil"/>
              <w:left w:val="nil"/>
              <w:bottom w:val="nil"/>
              <w:right w:val="nil"/>
            </w:tcBorders>
            <w:shd w:val="clear" w:color="auto" w:fill="auto"/>
            <w:noWrap/>
            <w:vAlign w:val="bottom"/>
          </w:tcPr>
          <w:p w14:paraId="668370C1" w14:textId="538D3783" w:rsidR="000F65F9" w:rsidRPr="00CB7FF4" w:rsidDel="00090177" w:rsidRDefault="00C27A98" w:rsidP="00FC711C">
            <w:pPr>
              <w:rPr>
                <w:del w:id="3673" w:author="Bourque, Ethan" w:date="2024-04-24T14:52:00Z"/>
                <w:rFonts w:ascii="Garamond" w:hAnsi="Garamond" w:cs="Arial"/>
                <w:sz w:val="20"/>
                <w:szCs w:val="20"/>
              </w:rPr>
            </w:pPr>
            <w:del w:id="3674"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3/</w:delText>
              </w:r>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5B897A99" w14:textId="108227F7" w:rsidR="000F65F9" w:rsidRPr="00CB7FF4" w:rsidDel="00090177" w:rsidRDefault="000F65F9" w:rsidP="00FC711C">
            <w:pPr>
              <w:rPr>
                <w:del w:id="3675" w:author="Bourque, Ethan" w:date="2024-04-24T14:52:00Z"/>
                <w:rFonts w:ascii="Garamond" w:hAnsi="Garamond" w:cs="Arial"/>
                <w:sz w:val="20"/>
                <w:szCs w:val="20"/>
              </w:rPr>
            </w:pPr>
            <w:del w:id="3676" w:author="Bourque, Ethan" w:date="2024-04-24T14:52:00Z">
              <w:r w:rsidRPr="00CB7FF4" w:rsidDel="00090177">
                <w:rPr>
                  <w:rFonts w:ascii="Garamond" w:hAnsi="Garamond" w:cs="Arial"/>
                  <w:sz w:val="20"/>
                  <w:szCs w:val="20"/>
                </w:rPr>
                <w:delText>12/31/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44311B4B" w14:textId="033B7D94" w:rsidR="000F65F9" w:rsidRPr="00CB7FF4" w:rsidDel="00090177" w:rsidRDefault="000F65F9" w:rsidP="000F65F9">
            <w:pPr>
              <w:rPr>
                <w:del w:id="3677" w:author="Bourque, Ethan" w:date="2024-04-24T14:52:00Z"/>
                <w:rFonts w:ascii="Garamond" w:hAnsi="Garamond" w:cs="Arial"/>
                <w:sz w:val="20"/>
                <w:szCs w:val="20"/>
              </w:rPr>
            </w:pPr>
            <w:del w:id="3678" w:author="Bourque, Ethan" w:date="2024-04-24T14:52:00Z">
              <w:r w:rsidRPr="00CB7FF4" w:rsidDel="00090177">
                <w:rPr>
                  <w:rFonts w:ascii="Garamond" w:hAnsi="Garamond" w:cs="Arial"/>
                  <w:sz w:val="20"/>
                  <w:szCs w:val="20"/>
                </w:rPr>
                <w:delText>0.0003</w:delText>
              </w:r>
            </w:del>
          </w:p>
        </w:tc>
        <w:tc>
          <w:tcPr>
            <w:tcW w:w="1039" w:type="dxa"/>
            <w:tcBorders>
              <w:top w:val="nil"/>
              <w:left w:val="nil"/>
              <w:bottom w:val="nil"/>
              <w:right w:val="nil"/>
            </w:tcBorders>
            <w:vAlign w:val="bottom"/>
          </w:tcPr>
          <w:p w14:paraId="2AF0F2AD" w14:textId="0B6F072B" w:rsidR="000F65F9" w:rsidRPr="00CB7FF4" w:rsidDel="00090177" w:rsidRDefault="00C27A98" w:rsidP="00FC711C">
            <w:pPr>
              <w:rPr>
                <w:del w:id="3679" w:author="Bourque, Ethan" w:date="2024-04-24T14:52:00Z"/>
                <w:rFonts w:ascii="Garamond" w:hAnsi="Garamond" w:cs="Arial"/>
                <w:sz w:val="20"/>
                <w:szCs w:val="20"/>
              </w:rPr>
            </w:pPr>
            <w:del w:id="3680"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3/</w:delText>
              </w:r>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r>
      <w:tr w:rsidR="000F65F9" w:rsidRPr="00CB7FF4" w:rsidDel="00090177" w14:paraId="109E29D0" w14:textId="0BC8C894" w:rsidTr="00CB7FF4">
        <w:trPr>
          <w:trHeight w:val="255"/>
          <w:del w:id="3681" w:author="Bourque, Ethan" w:date="2024-04-24T14:52:00Z"/>
        </w:trPr>
        <w:tc>
          <w:tcPr>
            <w:tcW w:w="1150" w:type="dxa"/>
            <w:tcBorders>
              <w:top w:val="nil"/>
              <w:left w:val="nil"/>
              <w:bottom w:val="nil"/>
              <w:right w:val="nil"/>
            </w:tcBorders>
            <w:shd w:val="clear" w:color="auto" w:fill="auto"/>
            <w:noWrap/>
            <w:vAlign w:val="bottom"/>
          </w:tcPr>
          <w:p w14:paraId="5D76EFC7" w14:textId="5B8AD121" w:rsidR="000F65F9" w:rsidRPr="00CB7FF4" w:rsidDel="00090177" w:rsidRDefault="000F65F9" w:rsidP="000F65F9">
            <w:pPr>
              <w:rPr>
                <w:del w:id="3682" w:author="Bourque, Ethan" w:date="2024-04-24T14:52:00Z"/>
                <w:rFonts w:ascii="Garamond" w:hAnsi="Garamond" w:cs="Arial"/>
                <w:sz w:val="20"/>
                <w:szCs w:val="20"/>
              </w:rPr>
            </w:pPr>
            <w:del w:id="3683" w:author="Bourque, Ethan" w:date="2024-04-24T14:52:00Z">
              <w:r w:rsidRPr="00CB7FF4" w:rsidDel="00090177">
                <w:rPr>
                  <w:rFonts w:ascii="Garamond" w:hAnsi="Garamond" w:cs="Arial"/>
                  <w:sz w:val="20"/>
                  <w:szCs w:val="20"/>
                </w:rPr>
                <w:delText>NO23F</w:delText>
              </w:r>
            </w:del>
          </w:p>
        </w:tc>
        <w:tc>
          <w:tcPr>
            <w:tcW w:w="1280" w:type="dxa"/>
            <w:tcBorders>
              <w:top w:val="nil"/>
              <w:left w:val="nil"/>
              <w:bottom w:val="nil"/>
              <w:right w:val="nil"/>
            </w:tcBorders>
            <w:shd w:val="clear" w:color="auto" w:fill="auto"/>
            <w:noWrap/>
            <w:vAlign w:val="bottom"/>
          </w:tcPr>
          <w:p w14:paraId="36D98C2C" w14:textId="2E5BC6F8" w:rsidR="000F65F9" w:rsidRPr="00CB7FF4" w:rsidDel="00090177" w:rsidRDefault="00C27A98" w:rsidP="00FC711C">
            <w:pPr>
              <w:rPr>
                <w:del w:id="3684" w:author="Bourque, Ethan" w:date="2024-04-24T14:52:00Z"/>
                <w:rFonts w:ascii="Garamond" w:hAnsi="Garamond" w:cs="Arial"/>
                <w:sz w:val="20"/>
                <w:szCs w:val="20"/>
              </w:rPr>
            </w:pPr>
            <w:del w:id="3685"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52E33685" w14:textId="79ED28E2" w:rsidR="000F65F9" w:rsidRPr="00CB7FF4" w:rsidDel="00090177" w:rsidRDefault="000F65F9" w:rsidP="00FC711C">
            <w:pPr>
              <w:rPr>
                <w:del w:id="3686" w:author="Bourque, Ethan" w:date="2024-04-24T14:52:00Z"/>
                <w:rFonts w:ascii="Garamond" w:hAnsi="Garamond" w:cs="Arial"/>
                <w:sz w:val="20"/>
                <w:szCs w:val="20"/>
              </w:rPr>
            </w:pPr>
            <w:del w:id="3687" w:author="Bourque, Ethan" w:date="2024-04-24T14:52:00Z">
              <w:r w:rsidRPr="00CB7FF4" w:rsidDel="00090177">
                <w:rPr>
                  <w:rFonts w:ascii="Garamond" w:hAnsi="Garamond" w:cs="Arial"/>
                  <w:sz w:val="20"/>
                  <w:szCs w:val="20"/>
                </w:rPr>
                <w:delText>12/31/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71AF718B" w14:textId="18E99A6E" w:rsidR="000F65F9" w:rsidRPr="00CB7FF4" w:rsidDel="00090177" w:rsidRDefault="000F65F9" w:rsidP="000F65F9">
            <w:pPr>
              <w:rPr>
                <w:del w:id="3688" w:author="Bourque, Ethan" w:date="2024-04-24T14:52:00Z"/>
                <w:rFonts w:ascii="Garamond" w:hAnsi="Garamond" w:cs="Arial"/>
                <w:sz w:val="20"/>
                <w:szCs w:val="20"/>
              </w:rPr>
            </w:pPr>
            <w:del w:id="3689" w:author="Bourque, Ethan" w:date="2024-04-24T14:52:00Z">
              <w:r w:rsidRPr="00CB7FF4" w:rsidDel="00090177">
                <w:rPr>
                  <w:rFonts w:ascii="Garamond" w:hAnsi="Garamond" w:cs="Arial"/>
                  <w:sz w:val="20"/>
                  <w:szCs w:val="20"/>
                </w:rPr>
                <w:delText>0.0008</w:delText>
              </w:r>
            </w:del>
          </w:p>
        </w:tc>
        <w:tc>
          <w:tcPr>
            <w:tcW w:w="1039" w:type="dxa"/>
            <w:tcBorders>
              <w:top w:val="nil"/>
              <w:left w:val="nil"/>
              <w:bottom w:val="nil"/>
              <w:right w:val="nil"/>
            </w:tcBorders>
            <w:vAlign w:val="bottom"/>
          </w:tcPr>
          <w:p w14:paraId="72A3CA8B" w14:textId="66775A1C" w:rsidR="000F65F9" w:rsidRPr="00CB7FF4" w:rsidDel="00090177" w:rsidRDefault="00C27A98" w:rsidP="00FC711C">
            <w:pPr>
              <w:rPr>
                <w:del w:id="3690" w:author="Bourque, Ethan" w:date="2024-04-24T14:52:00Z"/>
                <w:rFonts w:ascii="Garamond" w:hAnsi="Garamond" w:cs="Arial"/>
                <w:sz w:val="20"/>
                <w:szCs w:val="20"/>
              </w:rPr>
            </w:pPr>
            <w:del w:id="3691"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3/</w:delText>
              </w:r>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r>
      <w:tr w:rsidR="000F65F9" w:rsidRPr="00CB7FF4" w:rsidDel="00090177" w14:paraId="7D2BF810" w14:textId="61EAA983" w:rsidTr="00CB7FF4">
        <w:trPr>
          <w:trHeight w:val="255"/>
          <w:del w:id="3692" w:author="Bourque, Ethan" w:date="2024-04-24T14:52:00Z"/>
        </w:trPr>
        <w:tc>
          <w:tcPr>
            <w:tcW w:w="1150" w:type="dxa"/>
            <w:tcBorders>
              <w:top w:val="nil"/>
              <w:left w:val="nil"/>
              <w:bottom w:val="nil"/>
              <w:right w:val="nil"/>
            </w:tcBorders>
            <w:shd w:val="clear" w:color="auto" w:fill="auto"/>
            <w:noWrap/>
            <w:vAlign w:val="bottom"/>
          </w:tcPr>
          <w:p w14:paraId="1EB6D905" w14:textId="5ABF46D0" w:rsidR="000F65F9" w:rsidRPr="00CB7FF4" w:rsidDel="00090177" w:rsidRDefault="000F65F9" w:rsidP="000F65F9">
            <w:pPr>
              <w:rPr>
                <w:del w:id="3693" w:author="Bourque, Ethan" w:date="2024-04-24T14:52:00Z"/>
                <w:rFonts w:ascii="Garamond" w:hAnsi="Garamond" w:cs="Arial"/>
                <w:sz w:val="20"/>
                <w:szCs w:val="20"/>
              </w:rPr>
            </w:pPr>
            <w:del w:id="3694" w:author="Bourque, Ethan" w:date="2024-04-24T14:52:00Z">
              <w:r w:rsidRPr="00CB7FF4" w:rsidDel="00090177">
                <w:rPr>
                  <w:rFonts w:ascii="Garamond" w:hAnsi="Garamond" w:cs="Arial"/>
                  <w:sz w:val="20"/>
                  <w:szCs w:val="20"/>
                </w:rPr>
                <w:delText>CHLA_N</w:delText>
              </w:r>
            </w:del>
          </w:p>
        </w:tc>
        <w:tc>
          <w:tcPr>
            <w:tcW w:w="1280" w:type="dxa"/>
            <w:tcBorders>
              <w:top w:val="nil"/>
              <w:left w:val="nil"/>
              <w:bottom w:val="nil"/>
              <w:right w:val="nil"/>
            </w:tcBorders>
            <w:shd w:val="clear" w:color="auto" w:fill="auto"/>
            <w:noWrap/>
            <w:vAlign w:val="bottom"/>
          </w:tcPr>
          <w:p w14:paraId="67B06117" w14:textId="0ED81D8D" w:rsidR="000F65F9" w:rsidRPr="00CB7FF4" w:rsidDel="00090177" w:rsidRDefault="00C27A98" w:rsidP="00FC711C">
            <w:pPr>
              <w:rPr>
                <w:del w:id="3695" w:author="Bourque, Ethan" w:date="2024-04-24T14:52:00Z"/>
                <w:rFonts w:ascii="Garamond" w:hAnsi="Garamond" w:cs="Arial"/>
                <w:sz w:val="20"/>
                <w:szCs w:val="20"/>
              </w:rPr>
            </w:pPr>
            <w:del w:id="3696"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1/</w:delText>
              </w:r>
              <w:r w:rsidR="002E3048" w:rsidDel="00090177">
                <w:rPr>
                  <w:rFonts w:ascii="Garamond" w:hAnsi="Garamond" w:cs="Arial"/>
                  <w:sz w:val="20"/>
                  <w:szCs w:val="20"/>
                </w:rPr>
                <w:delText>21</w:delText>
              </w:r>
            </w:del>
          </w:p>
        </w:tc>
        <w:tc>
          <w:tcPr>
            <w:tcW w:w="1530" w:type="dxa"/>
            <w:tcBorders>
              <w:top w:val="nil"/>
              <w:left w:val="nil"/>
              <w:bottom w:val="nil"/>
              <w:right w:val="nil"/>
            </w:tcBorders>
            <w:shd w:val="clear" w:color="auto" w:fill="auto"/>
            <w:noWrap/>
            <w:vAlign w:val="bottom"/>
          </w:tcPr>
          <w:p w14:paraId="7489AC1C" w14:textId="11190B43" w:rsidR="000F65F9" w:rsidRPr="00CB7FF4" w:rsidDel="00090177" w:rsidRDefault="000F65F9" w:rsidP="00FC711C">
            <w:pPr>
              <w:rPr>
                <w:del w:id="3697" w:author="Bourque, Ethan" w:date="2024-04-24T14:52:00Z"/>
                <w:rFonts w:ascii="Garamond" w:hAnsi="Garamond" w:cs="Arial"/>
                <w:sz w:val="20"/>
                <w:szCs w:val="20"/>
              </w:rPr>
            </w:pPr>
            <w:del w:id="3698" w:author="Bourque, Ethan" w:date="2024-04-24T14:52:00Z">
              <w:r w:rsidRPr="00CB7FF4" w:rsidDel="00090177">
                <w:rPr>
                  <w:rFonts w:ascii="Garamond" w:hAnsi="Garamond" w:cs="Arial"/>
                  <w:sz w:val="20"/>
                  <w:szCs w:val="20"/>
                </w:rPr>
                <w:delText>12/31/</w:delText>
              </w:r>
              <w:r w:rsidR="002E3048" w:rsidDel="00090177">
                <w:rPr>
                  <w:rFonts w:ascii="Garamond" w:hAnsi="Garamond" w:cs="Arial"/>
                  <w:sz w:val="20"/>
                  <w:szCs w:val="20"/>
                </w:rPr>
                <w:delText>21</w:delText>
              </w:r>
            </w:del>
          </w:p>
        </w:tc>
        <w:tc>
          <w:tcPr>
            <w:tcW w:w="926" w:type="dxa"/>
            <w:tcBorders>
              <w:top w:val="nil"/>
              <w:left w:val="nil"/>
              <w:bottom w:val="nil"/>
              <w:right w:val="nil"/>
            </w:tcBorders>
            <w:shd w:val="clear" w:color="auto" w:fill="auto"/>
            <w:noWrap/>
            <w:vAlign w:val="bottom"/>
          </w:tcPr>
          <w:p w14:paraId="609C9892" w14:textId="703A1B9F" w:rsidR="000F65F9" w:rsidRPr="00CB7FF4" w:rsidDel="00090177" w:rsidRDefault="000F65F9" w:rsidP="000F65F9">
            <w:pPr>
              <w:rPr>
                <w:del w:id="3699" w:author="Bourque, Ethan" w:date="2024-04-24T14:52:00Z"/>
                <w:rFonts w:ascii="Garamond" w:hAnsi="Garamond" w:cs="Arial"/>
                <w:sz w:val="20"/>
                <w:szCs w:val="20"/>
              </w:rPr>
            </w:pPr>
            <w:del w:id="3700" w:author="Bourque, Ethan" w:date="2024-04-24T14:52:00Z">
              <w:r w:rsidRPr="00CB7FF4" w:rsidDel="00090177">
                <w:rPr>
                  <w:rFonts w:ascii="Garamond" w:hAnsi="Garamond" w:cs="Arial"/>
                  <w:sz w:val="20"/>
                  <w:szCs w:val="20"/>
                </w:rPr>
                <w:delText>0.02</w:delText>
              </w:r>
            </w:del>
          </w:p>
        </w:tc>
        <w:tc>
          <w:tcPr>
            <w:tcW w:w="1039" w:type="dxa"/>
            <w:tcBorders>
              <w:top w:val="nil"/>
              <w:left w:val="nil"/>
              <w:bottom w:val="nil"/>
              <w:right w:val="nil"/>
            </w:tcBorders>
            <w:vAlign w:val="bottom"/>
          </w:tcPr>
          <w:p w14:paraId="7295F02E" w14:textId="2818FE90" w:rsidR="000F65F9" w:rsidRPr="00CB7FF4" w:rsidDel="00090177" w:rsidRDefault="00C27A98" w:rsidP="00FC711C">
            <w:pPr>
              <w:rPr>
                <w:del w:id="3701" w:author="Bourque, Ethan" w:date="2024-04-24T14:52:00Z"/>
                <w:rFonts w:ascii="Garamond" w:hAnsi="Garamond" w:cs="Arial"/>
                <w:sz w:val="20"/>
                <w:szCs w:val="20"/>
              </w:rPr>
            </w:pPr>
            <w:del w:id="3702" w:author="Bourque, Ethan" w:date="2024-04-24T14:52:00Z">
              <w:r w:rsidRPr="00CB7FF4" w:rsidDel="00090177">
                <w:rPr>
                  <w:rFonts w:ascii="Garamond" w:hAnsi="Garamond" w:cs="Arial"/>
                  <w:sz w:val="20"/>
                  <w:szCs w:val="20"/>
                </w:rPr>
                <w:delText>0</w:delText>
              </w:r>
              <w:r w:rsidR="000F65F9" w:rsidRPr="00CB7FF4" w:rsidDel="00090177">
                <w:rPr>
                  <w:rFonts w:ascii="Garamond" w:hAnsi="Garamond" w:cs="Arial"/>
                  <w:sz w:val="20"/>
                  <w:szCs w:val="20"/>
                </w:rPr>
                <w:delText>6/15/</w:delText>
              </w:r>
              <w:r w:rsidR="002E3048" w:rsidDel="00090177">
                <w:rPr>
                  <w:rFonts w:ascii="Garamond" w:hAnsi="Garamond" w:cs="Arial"/>
                  <w:sz w:val="20"/>
                  <w:szCs w:val="20"/>
                </w:rPr>
                <w:delText>21</w:delText>
              </w:r>
            </w:del>
          </w:p>
        </w:tc>
      </w:tr>
      <w:tr w:rsidR="002E3048" w:rsidRPr="00CB7FF4" w:rsidDel="00090177" w14:paraId="00E0E1DF" w14:textId="4438E04E" w:rsidTr="00CB7FF4">
        <w:trPr>
          <w:trHeight w:val="255"/>
          <w:del w:id="3703" w:author="Bourque, Ethan" w:date="2024-04-24T14:52:00Z"/>
        </w:trPr>
        <w:tc>
          <w:tcPr>
            <w:tcW w:w="1150" w:type="dxa"/>
            <w:tcBorders>
              <w:top w:val="nil"/>
              <w:left w:val="nil"/>
              <w:bottom w:val="nil"/>
              <w:right w:val="nil"/>
            </w:tcBorders>
            <w:shd w:val="clear" w:color="auto" w:fill="auto"/>
            <w:noWrap/>
            <w:vAlign w:val="bottom"/>
          </w:tcPr>
          <w:p w14:paraId="47DD61AD" w14:textId="7F270E04" w:rsidR="002E3048" w:rsidRPr="00CB7FF4" w:rsidDel="00090177" w:rsidRDefault="002E3048" w:rsidP="000F65F9">
            <w:pPr>
              <w:rPr>
                <w:del w:id="3704" w:author="Bourque, Ethan" w:date="2024-04-24T14:52:00Z"/>
                <w:rFonts w:ascii="Garamond" w:hAnsi="Garamond" w:cs="Arial"/>
                <w:sz w:val="20"/>
                <w:szCs w:val="20"/>
              </w:rPr>
            </w:pPr>
            <w:del w:id="3705" w:author="Bourque, Ethan" w:date="2024-04-24T14:52:00Z">
              <w:r w:rsidDel="00090177">
                <w:rPr>
                  <w:rFonts w:ascii="Garamond" w:hAnsi="Garamond" w:cs="Arial"/>
                  <w:sz w:val="20"/>
                  <w:szCs w:val="20"/>
                </w:rPr>
                <w:delText>PHEA</w:delText>
              </w:r>
            </w:del>
          </w:p>
        </w:tc>
        <w:tc>
          <w:tcPr>
            <w:tcW w:w="1280" w:type="dxa"/>
            <w:tcBorders>
              <w:top w:val="nil"/>
              <w:left w:val="nil"/>
              <w:bottom w:val="nil"/>
              <w:right w:val="nil"/>
            </w:tcBorders>
            <w:shd w:val="clear" w:color="auto" w:fill="auto"/>
            <w:noWrap/>
            <w:vAlign w:val="bottom"/>
          </w:tcPr>
          <w:p w14:paraId="12F911DA" w14:textId="1295B439" w:rsidR="002E3048" w:rsidRPr="00CB7FF4" w:rsidDel="00090177" w:rsidRDefault="002E3048" w:rsidP="00FC711C">
            <w:pPr>
              <w:rPr>
                <w:del w:id="3706" w:author="Bourque, Ethan" w:date="2024-04-24T14:52:00Z"/>
                <w:rFonts w:ascii="Garamond" w:hAnsi="Garamond" w:cs="Arial"/>
                <w:sz w:val="20"/>
                <w:szCs w:val="20"/>
              </w:rPr>
            </w:pPr>
            <w:del w:id="3707" w:author="Bourque, Ethan" w:date="2024-04-24T14:52:00Z">
              <w:r w:rsidDel="00090177">
                <w:rPr>
                  <w:rFonts w:ascii="Garamond" w:hAnsi="Garamond" w:cs="Arial"/>
                  <w:sz w:val="20"/>
                  <w:szCs w:val="20"/>
                </w:rPr>
                <w:delText>01/01/21</w:delText>
              </w:r>
            </w:del>
          </w:p>
        </w:tc>
        <w:tc>
          <w:tcPr>
            <w:tcW w:w="1530" w:type="dxa"/>
            <w:tcBorders>
              <w:top w:val="nil"/>
              <w:left w:val="nil"/>
              <w:bottom w:val="nil"/>
              <w:right w:val="nil"/>
            </w:tcBorders>
            <w:shd w:val="clear" w:color="auto" w:fill="auto"/>
            <w:noWrap/>
            <w:vAlign w:val="bottom"/>
          </w:tcPr>
          <w:p w14:paraId="782E902A" w14:textId="01962073" w:rsidR="002E3048" w:rsidRPr="00CB7FF4" w:rsidDel="00090177" w:rsidRDefault="002E3048" w:rsidP="00FC711C">
            <w:pPr>
              <w:rPr>
                <w:del w:id="3708" w:author="Bourque, Ethan" w:date="2024-04-24T14:52:00Z"/>
                <w:rFonts w:ascii="Garamond" w:hAnsi="Garamond" w:cs="Arial"/>
                <w:sz w:val="20"/>
                <w:szCs w:val="20"/>
              </w:rPr>
            </w:pPr>
            <w:del w:id="3709" w:author="Bourque, Ethan" w:date="2024-04-24T14:52:00Z">
              <w:r w:rsidDel="00090177">
                <w:rPr>
                  <w:rFonts w:ascii="Garamond" w:hAnsi="Garamond" w:cs="Arial"/>
                  <w:sz w:val="20"/>
                  <w:szCs w:val="20"/>
                </w:rPr>
                <w:delText>12/31/21</w:delText>
              </w:r>
            </w:del>
          </w:p>
        </w:tc>
        <w:tc>
          <w:tcPr>
            <w:tcW w:w="926" w:type="dxa"/>
            <w:tcBorders>
              <w:top w:val="nil"/>
              <w:left w:val="nil"/>
              <w:bottom w:val="nil"/>
              <w:right w:val="nil"/>
            </w:tcBorders>
            <w:shd w:val="clear" w:color="auto" w:fill="auto"/>
            <w:noWrap/>
            <w:vAlign w:val="bottom"/>
          </w:tcPr>
          <w:p w14:paraId="2D5D8F66" w14:textId="5B319F4F" w:rsidR="002E3048" w:rsidRPr="00CB7FF4" w:rsidDel="00090177" w:rsidRDefault="002E3048" w:rsidP="000F65F9">
            <w:pPr>
              <w:rPr>
                <w:del w:id="3710" w:author="Bourque, Ethan" w:date="2024-04-24T14:52:00Z"/>
                <w:rFonts w:ascii="Garamond" w:hAnsi="Garamond" w:cs="Arial"/>
                <w:sz w:val="20"/>
                <w:szCs w:val="20"/>
              </w:rPr>
            </w:pPr>
            <w:del w:id="3711" w:author="Bourque, Ethan" w:date="2024-04-24T14:52:00Z">
              <w:r w:rsidDel="00090177">
                <w:rPr>
                  <w:rFonts w:ascii="Garamond" w:hAnsi="Garamond" w:cs="Arial"/>
                  <w:sz w:val="20"/>
                  <w:szCs w:val="20"/>
                </w:rPr>
                <w:delText>0.02</w:delText>
              </w:r>
            </w:del>
          </w:p>
        </w:tc>
        <w:tc>
          <w:tcPr>
            <w:tcW w:w="1039" w:type="dxa"/>
            <w:tcBorders>
              <w:top w:val="nil"/>
              <w:left w:val="nil"/>
              <w:bottom w:val="nil"/>
              <w:right w:val="nil"/>
            </w:tcBorders>
            <w:vAlign w:val="bottom"/>
          </w:tcPr>
          <w:p w14:paraId="79530482" w14:textId="7F49907C" w:rsidR="002E3048" w:rsidRPr="00CB7FF4" w:rsidDel="00090177" w:rsidRDefault="002E3048" w:rsidP="00FC711C">
            <w:pPr>
              <w:rPr>
                <w:del w:id="3712" w:author="Bourque, Ethan" w:date="2024-04-24T14:52:00Z"/>
                <w:rFonts w:ascii="Garamond" w:hAnsi="Garamond" w:cs="Arial"/>
                <w:sz w:val="20"/>
                <w:szCs w:val="20"/>
              </w:rPr>
            </w:pPr>
            <w:del w:id="3713" w:author="Bourque, Ethan" w:date="2024-04-24T14:52:00Z">
              <w:r w:rsidDel="00090177">
                <w:rPr>
                  <w:rFonts w:ascii="Garamond" w:hAnsi="Garamond" w:cs="Arial"/>
                  <w:sz w:val="20"/>
                  <w:szCs w:val="20"/>
                </w:rPr>
                <w:delText>06/15/21</w:delText>
              </w:r>
            </w:del>
          </w:p>
        </w:tc>
      </w:tr>
    </w:tbl>
    <w:p w14:paraId="3513BC73" w14:textId="77777777" w:rsidR="00A848B5" w:rsidRDefault="00A848B5" w:rsidP="00A848B5">
      <w:pPr>
        <w:pStyle w:val="BodyTextIndent2"/>
        <w:spacing w:after="0" w:line="240" w:lineRule="auto"/>
        <w:rPr>
          <w:ins w:id="3714" w:author="Bourque, Ethan" w:date="2024-04-23T11:46:00Z"/>
          <w:rFonts w:ascii="Garamond" w:hAnsi="Garamond"/>
          <w:sz w:val="22"/>
          <w:szCs w:val="22"/>
        </w:rPr>
      </w:pPr>
      <w:ins w:id="3715" w:author="Bourque, Ethan" w:date="2024-04-23T11:46:00Z">
        <w:r w:rsidRPr="008F201A">
          <w:rPr>
            <w:rFonts w:ascii="Garamond" w:hAnsi="Garamond"/>
            <w:sz w:val="22"/>
            <w:szCs w:val="22"/>
          </w:rPr>
          <w:t>All information in this section is provided by FLDEP laboratory</w:t>
        </w:r>
        <w:r>
          <w:rPr>
            <w:rFonts w:ascii="Garamond" w:hAnsi="Garamond"/>
            <w:sz w:val="22"/>
            <w:szCs w:val="22"/>
          </w:rPr>
          <w:t>.</w:t>
        </w:r>
      </w:ins>
    </w:p>
    <w:p w14:paraId="513163F0" w14:textId="77777777" w:rsidR="00A848B5" w:rsidRDefault="00A848B5" w:rsidP="00A848B5">
      <w:pPr>
        <w:pStyle w:val="BodyTextIndent2"/>
        <w:spacing w:after="0" w:line="240" w:lineRule="auto"/>
        <w:ind w:left="720" w:hanging="360"/>
        <w:jc w:val="both"/>
        <w:rPr>
          <w:ins w:id="3716" w:author="Bourque, Ethan" w:date="2024-04-23T11:46:00Z"/>
          <w:rFonts w:ascii="Garamond" w:hAnsi="Garamond"/>
          <w:sz w:val="22"/>
          <w:szCs w:val="22"/>
        </w:rPr>
      </w:pPr>
    </w:p>
    <w:p w14:paraId="6ED3D80F" w14:textId="77777777" w:rsidR="00A848B5" w:rsidRPr="00B9457B" w:rsidRDefault="00A848B5" w:rsidP="00A848B5">
      <w:pPr>
        <w:pStyle w:val="BodyTextIndent2"/>
        <w:numPr>
          <w:ilvl w:val="0"/>
          <w:numId w:val="12"/>
        </w:numPr>
        <w:spacing w:after="0" w:line="240" w:lineRule="auto"/>
        <w:jc w:val="both"/>
        <w:rPr>
          <w:ins w:id="3717" w:author="Bourque, Ethan" w:date="2024-04-23T11:46:00Z"/>
          <w:rFonts w:ascii="Garamond" w:hAnsi="Garamond"/>
          <w:b/>
          <w:sz w:val="22"/>
          <w:szCs w:val="22"/>
        </w:rPr>
      </w:pPr>
      <w:ins w:id="3718" w:author="Bourque, Ethan" w:date="2024-04-23T11:46:00Z">
        <w:r w:rsidRPr="00B9457B">
          <w:rPr>
            <w:rFonts w:ascii="Garamond" w:hAnsi="Garamond"/>
            <w:b/>
            <w:sz w:val="22"/>
            <w:szCs w:val="22"/>
          </w:rPr>
          <w:t>FLDEP laboratory MDL determination:</w:t>
        </w:r>
      </w:ins>
    </w:p>
    <w:p w14:paraId="5014AA8A" w14:textId="66CA022B" w:rsidR="00A848B5" w:rsidRDefault="00A848B5" w:rsidP="00A848B5">
      <w:pPr>
        <w:pStyle w:val="BodyTextIndent2"/>
        <w:spacing w:after="0" w:line="240" w:lineRule="auto"/>
        <w:rPr>
          <w:ins w:id="3719" w:author="Bourque, Ethan" w:date="2024-04-23T11:46:00Z"/>
          <w:rFonts w:ascii="Garamond" w:hAnsi="Garamond"/>
          <w:sz w:val="22"/>
          <w:szCs w:val="22"/>
        </w:rPr>
      </w:pPr>
      <w:ins w:id="3720" w:author="Bourque, Ethan" w:date="2024-04-23T11:46:00Z">
        <w:r w:rsidRPr="00A15AE0">
          <w:rPr>
            <w:rFonts w:ascii="Garamond" w:hAnsi="Garamond"/>
            <w:sz w:val="22"/>
            <w:szCs w:val="22"/>
          </w:rPr>
          <w:t>The MDL is defined as the minimum measured concentration of a substance that can be reported with 99% confidence that the measured concentration is distinguishable from the method blank result. MDLs are determined using the method specified in the Federal Register, 40 CFR Part 136 Appendix B Revision 2, using LCSs prepared near the estimated detection limit as surrogates to estimate methodological noise for actual method blanks to directly measure methodological noise. If none of the method blanks give numerical results for an individual analyte, method blanks are not required for the determination of the MDL. Where the possibility exists for significant systematic bias from sample preparation and handling or from the analytical determinative step (typically inorganic analyses), bias is considered when calculating detection limits. Published MDLs may be set higher than experimentally determined MDLs to (1) avoid observed positive interferences from matrix effects or common reagent contaminants or (2) for reporting convenience (i.e., to group common compounds with similar but slightly different experimentally determined MDLs). MDLs are determined in a suitable analyte-free matrix when possible. For certain analytes and matrices, no suitable, analyte-free matrix may be available. In those cases, MDLs are determined in the absence of any matrix, but in the presence of all preparatory reagents carried through the full preparatory and determinative steps. LOD verification procedures may be found in SOP LB-031, Limit of Detection Verification. (From page 42 of FLDEP Laboratory Quality Manual 202</w:t>
        </w:r>
      </w:ins>
      <w:ins w:id="3721" w:author="Bourque, Ethan" w:date="2024-04-23T14:51:00Z">
        <w:r w:rsidR="00C84969">
          <w:rPr>
            <w:rFonts w:ascii="Garamond" w:hAnsi="Garamond"/>
            <w:sz w:val="22"/>
            <w:szCs w:val="22"/>
          </w:rPr>
          <w:t>3</w:t>
        </w:r>
      </w:ins>
      <w:ins w:id="3722" w:author="Bourque, Ethan" w:date="2024-04-23T11:46:00Z">
        <w:r w:rsidRPr="00A15AE0">
          <w:rPr>
            <w:rFonts w:ascii="Garamond" w:hAnsi="Garamond"/>
            <w:sz w:val="22"/>
            <w:szCs w:val="22"/>
          </w:rPr>
          <w:t>.  The most</w:t>
        </w:r>
        <w:r>
          <w:rPr>
            <w:rFonts w:ascii="Garamond" w:hAnsi="Garamond"/>
            <w:sz w:val="22"/>
            <w:szCs w:val="22"/>
          </w:rPr>
          <w:t xml:space="preserve"> current version of the manual and individual method SOPs can be accessed at: </w:t>
        </w:r>
        <w:r>
          <w:fldChar w:fldCharType="begin"/>
        </w:r>
        <w:r>
          <w:instrText>HYPERLINK "https://floridadep.gov/dear/florida-dep-laboratory/content/dep-laboratory-quality-assurance-manual-and-sops"</w:instrText>
        </w:r>
        <w:r>
          <w:fldChar w:fldCharType="separate"/>
        </w:r>
        <w:r w:rsidRPr="00CB6E1D">
          <w:rPr>
            <w:rStyle w:val="Hyperlink"/>
            <w:rFonts w:ascii="Garamond" w:hAnsi="Garamond"/>
            <w:sz w:val="22"/>
            <w:szCs w:val="22"/>
          </w:rPr>
          <w:t>https://floridadep.gov/dear/florida-dep-laboratory/content/dep-laboratory-quality-assurance-manual-and-sops</w:t>
        </w:r>
        <w:r>
          <w:rPr>
            <w:rStyle w:val="Hyperlink"/>
            <w:rFonts w:ascii="Garamond" w:hAnsi="Garamond"/>
            <w:sz w:val="22"/>
            <w:szCs w:val="22"/>
          </w:rPr>
          <w:fldChar w:fldCharType="end"/>
        </w:r>
        <w:r w:rsidRPr="008F201A">
          <w:rPr>
            <w:rFonts w:ascii="Garamond" w:hAnsi="Garamond"/>
            <w:sz w:val="22"/>
            <w:szCs w:val="22"/>
          </w:rPr>
          <w:t>)</w:t>
        </w:r>
        <w:r>
          <w:rPr>
            <w:rFonts w:ascii="Garamond" w:hAnsi="Garamond"/>
            <w:sz w:val="22"/>
            <w:szCs w:val="22"/>
          </w:rPr>
          <w:t>.</w:t>
        </w:r>
      </w:ins>
    </w:p>
    <w:p w14:paraId="43DF49F9" w14:textId="77777777" w:rsidR="00A848B5" w:rsidRDefault="00A848B5" w:rsidP="00A848B5">
      <w:pPr>
        <w:pStyle w:val="BodyTextIndent2"/>
        <w:spacing w:after="0" w:line="240" w:lineRule="auto"/>
        <w:jc w:val="both"/>
        <w:rPr>
          <w:ins w:id="3723" w:author="Bourque, Ethan" w:date="2024-04-23T11:46:00Z"/>
          <w:rFonts w:ascii="Garamond" w:hAnsi="Garamond"/>
          <w:sz w:val="22"/>
          <w:szCs w:val="22"/>
        </w:rPr>
      </w:pPr>
    </w:p>
    <w:p w14:paraId="6825A720" w14:textId="3CABDA58" w:rsidR="00A848B5" w:rsidRDefault="00A848B5" w:rsidP="00A848B5">
      <w:pPr>
        <w:pStyle w:val="BodyTextIndent2"/>
        <w:numPr>
          <w:ilvl w:val="0"/>
          <w:numId w:val="12"/>
        </w:numPr>
        <w:spacing w:after="0" w:line="240" w:lineRule="auto"/>
        <w:jc w:val="both"/>
        <w:rPr>
          <w:ins w:id="3724" w:author="Bourque, Ethan" w:date="2024-04-23T11:46:00Z"/>
          <w:rFonts w:ascii="Garamond" w:hAnsi="Garamond"/>
          <w:sz w:val="22"/>
          <w:szCs w:val="22"/>
        </w:rPr>
      </w:pPr>
      <w:ins w:id="3725" w:author="Bourque, Ethan" w:date="2024-04-23T11:46:00Z">
        <w:r w:rsidRPr="004F58DD">
          <w:rPr>
            <w:rFonts w:ascii="Garamond" w:hAnsi="Garamond"/>
            <w:sz w:val="22"/>
            <w:szCs w:val="22"/>
          </w:rPr>
          <w:t>202</w:t>
        </w:r>
      </w:ins>
      <w:ins w:id="3726" w:author="Bourque, Ethan" w:date="2024-04-23T14:51:00Z">
        <w:r w:rsidR="00C84969">
          <w:rPr>
            <w:rFonts w:ascii="Garamond" w:hAnsi="Garamond"/>
            <w:sz w:val="22"/>
            <w:szCs w:val="22"/>
          </w:rPr>
          <w:t>3</w:t>
        </w:r>
      </w:ins>
      <w:ins w:id="3727" w:author="Bourque, Ethan" w:date="2024-04-23T11:46:00Z">
        <w:r>
          <w:rPr>
            <w:rFonts w:ascii="Garamond" w:hAnsi="Garamond"/>
            <w:sz w:val="22"/>
            <w:szCs w:val="22"/>
          </w:rPr>
          <w:t xml:space="preserve"> base MDLs for Orthophosphate (</w:t>
        </w:r>
        <w:r w:rsidRPr="008F201A">
          <w:rPr>
            <w:rFonts w:ascii="Garamond" w:hAnsi="Garamond"/>
            <w:color w:val="000000"/>
            <w:sz w:val="22"/>
            <w:szCs w:val="22"/>
          </w:rPr>
          <w:t>PO4F</w:t>
        </w:r>
        <w:r>
          <w:rPr>
            <w:rFonts w:ascii="Garamond" w:hAnsi="Garamond"/>
            <w:color w:val="000000"/>
            <w:sz w:val="22"/>
            <w:szCs w:val="22"/>
          </w:rPr>
          <w:t>)</w:t>
        </w:r>
        <w:r>
          <w:rPr>
            <w:rFonts w:ascii="Garamond" w:hAnsi="Garamond"/>
            <w:sz w:val="22"/>
            <w:szCs w:val="22"/>
          </w:rPr>
          <w:t>, Nitrate + Nitrate (</w:t>
        </w:r>
        <w:r w:rsidRPr="00CB1290">
          <w:rPr>
            <w:rFonts w:ascii="Garamond" w:hAnsi="Garamond"/>
            <w:sz w:val="22"/>
            <w:szCs w:val="22"/>
          </w:rPr>
          <w:t>NO23F</w:t>
        </w:r>
        <w:r>
          <w:rPr>
            <w:rFonts w:ascii="Garamond" w:hAnsi="Garamond"/>
            <w:sz w:val="22"/>
            <w:szCs w:val="22"/>
          </w:rPr>
          <w:t>), ammonium (</w:t>
        </w:r>
        <w:r w:rsidRPr="00CB1290">
          <w:rPr>
            <w:rFonts w:ascii="Garamond" w:hAnsi="Garamond"/>
            <w:sz w:val="22"/>
            <w:szCs w:val="22"/>
          </w:rPr>
          <w:t>NH4F</w:t>
        </w:r>
        <w:r>
          <w:rPr>
            <w:rFonts w:ascii="Garamond" w:hAnsi="Garamond"/>
            <w:sz w:val="22"/>
            <w:szCs w:val="22"/>
          </w:rPr>
          <w:t xml:space="preserve">), </w:t>
        </w:r>
        <w:r w:rsidRPr="0019366C">
          <w:rPr>
            <w:rFonts w:ascii="Garamond" w:hAnsi="Garamond"/>
            <w:sz w:val="22"/>
            <w:szCs w:val="22"/>
          </w:rPr>
          <w:t>Total Kjeldahl Nitrogen wh</w:t>
        </w:r>
        <w:r>
          <w:rPr>
            <w:rFonts w:ascii="Garamond" w:hAnsi="Garamond"/>
            <w:sz w:val="22"/>
            <w:szCs w:val="22"/>
          </w:rPr>
          <w:t xml:space="preserve">ole (TKN), and Total Suspended Solids (TSS), as reported by FLDEP laboratory.  FLDEP SOPs state that the reported MDL for a sample may vary based on sample dilution.  </w:t>
        </w:r>
        <w:r w:rsidRPr="00272271">
          <w:rPr>
            <w:rFonts w:ascii="Garamond" w:hAnsi="Garamond"/>
            <w:sz w:val="22"/>
            <w:szCs w:val="22"/>
          </w:rPr>
          <w:t xml:space="preserve">base MDLs for Total Phosphorus (TP) as reported by FLDEP laboratory. FLDEP SOP states that “the applicable range for” the SEAL Analytical AQ2 “method is from the practical quantitation limit (PQL) of 0.050 to 1.0 mg P/L. The method detection limit (MDL) is 0.005 mg P/L. The range may be extended by dilution. All samples with concentrations below the PQL on the AQ2 are analyzed using the” Bran Luebbe “segmented flow </w:t>
        </w:r>
        <w:r w:rsidRPr="00272271">
          <w:rPr>
            <w:rFonts w:ascii="Garamond" w:hAnsi="Garamond"/>
            <w:sz w:val="22"/>
            <w:szCs w:val="22"/>
          </w:rPr>
          <w:lastRenderedPageBreak/>
          <w:t>analyzer (see DEP SOP NU-082).”  FLDEP SOPs state that the reported</w:t>
        </w:r>
        <w:r>
          <w:rPr>
            <w:rFonts w:ascii="Garamond" w:hAnsi="Garamond"/>
            <w:sz w:val="22"/>
            <w:szCs w:val="22"/>
          </w:rPr>
          <w:t xml:space="preserve"> MDL for a sample may vary based on sample dilution.</w:t>
        </w:r>
      </w:ins>
    </w:p>
    <w:p w14:paraId="07897662" w14:textId="77777777" w:rsidR="00A848B5" w:rsidRDefault="00A848B5" w:rsidP="00A848B5">
      <w:pPr>
        <w:pStyle w:val="BodyTextIndent2"/>
        <w:spacing w:after="0" w:line="240" w:lineRule="auto"/>
        <w:ind w:left="0"/>
        <w:jc w:val="both"/>
        <w:rPr>
          <w:ins w:id="3728" w:author="Bourque, Ethan" w:date="2024-04-23T11:46:00Z"/>
          <w:rFonts w:ascii="Garamond" w:hAnsi="Garamond"/>
          <w:sz w:val="22"/>
          <w:szCs w:val="22"/>
        </w:rPr>
      </w:pPr>
    </w:p>
    <w:tbl>
      <w:tblPr>
        <w:tblW w:w="8629" w:type="dxa"/>
        <w:jc w:val="center"/>
        <w:tblLook w:val="04A0" w:firstRow="1" w:lastRow="0" w:firstColumn="1" w:lastColumn="0" w:noHBand="0" w:noVBand="1"/>
      </w:tblPr>
      <w:tblGrid>
        <w:gridCol w:w="1000"/>
        <w:gridCol w:w="1071"/>
        <w:gridCol w:w="1159"/>
        <w:gridCol w:w="1440"/>
        <w:gridCol w:w="1170"/>
        <w:gridCol w:w="1116"/>
        <w:gridCol w:w="1673"/>
        <w:tblGridChange w:id="3729">
          <w:tblGrid>
            <w:gridCol w:w="10"/>
            <w:gridCol w:w="990"/>
            <w:gridCol w:w="10"/>
            <w:gridCol w:w="1061"/>
            <w:gridCol w:w="10"/>
            <w:gridCol w:w="1061"/>
            <w:gridCol w:w="98"/>
            <w:gridCol w:w="1430"/>
            <w:gridCol w:w="10"/>
            <w:gridCol w:w="1160"/>
            <w:gridCol w:w="10"/>
            <w:gridCol w:w="1106"/>
            <w:gridCol w:w="10"/>
            <w:gridCol w:w="1663"/>
            <w:gridCol w:w="10"/>
          </w:tblGrid>
        </w:tblGridChange>
      </w:tblGrid>
      <w:tr w:rsidR="00CE5EDC" w:rsidRPr="004F58DD" w14:paraId="44EC2E3B" w14:textId="77777777" w:rsidTr="00CE5EDC">
        <w:trPr>
          <w:trHeight w:val="315"/>
          <w:jc w:val="center"/>
          <w:ins w:id="3730" w:author="Bourque, Ethan" w:date="2024-04-23T11:46:00Z"/>
        </w:trPr>
        <w:tc>
          <w:tcPr>
            <w:tcW w:w="1000"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3F8F3577" w14:textId="77777777" w:rsidR="00A848B5" w:rsidRPr="004F58DD" w:rsidRDefault="00A848B5" w:rsidP="004E54B4">
            <w:pPr>
              <w:jc w:val="center"/>
              <w:rPr>
                <w:ins w:id="3731" w:author="Bourque, Ethan" w:date="2024-04-23T11:46:00Z"/>
                <w:rFonts w:ascii="Garamond" w:hAnsi="Garamond" w:cs="Calibri"/>
                <w:b/>
                <w:bCs/>
                <w:color w:val="000000"/>
                <w:sz w:val="18"/>
                <w:szCs w:val="18"/>
              </w:rPr>
            </w:pPr>
            <w:ins w:id="3732" w:author="Bourque, Ethan" w:date="2024-04-23T11:46:00Z">
              <w:r w:rsidRPr="004F58DD">
                <w:rPr>
                  <w:rFonts w:ascii="Garamond" w:hAnsi="Garamond" w:cs="Calibri"/>
                  <w:b/>
                  <w:bCs/>
                  <w:color w:val="000000"/>
                  <w:sz w:val="18"/>
                  <w:szCs w:val="18"/>
                </w:rPr>
                <w:t>Parameter</w:t>
              </w:r>
            </w:ins>
          </w:p>
        </w:tc>
        <w:tc>
          <w:tcPr>
            <w:tcW w:w="1071"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7402E1FB" w14:textId="77777777" w:rsidR="00A848B5" w:rsidRPr="004F58DD" w:rsidRDefault="00A848B5" w:rsidP="004E54B4">
            <w:pPr>
              <w:jc w:val="center"/>
              <w:rPr>
                <w:ins w:id="3733" w:author="Bourque, Ethan" w:date="2024-04-23T11:46:00Z"/>
                <w:rFonts w:ascii="Garamond" w:hAnsi="Garamond" w:cs="Calibri"/>
                <w:b/>
                <w:bCs/>
                <w:color w:val="000000"/>
                <w:sz w:val="18"/>
                <w:szCs w:val="18"/>
              </w:rPr>
            </w:pPr>
            <w:ins w:id="3734" w:author="Bourque, Ethan" w:date="2024-04-23T11:46:00Z">
              <w:r w:rsidRPr="004F58DD">
                <w:rPr>
                  <w:rFonts w:ascii="Garamond" w:hAnsi="Garamond" w:cs="Calibri"/>
                  <w:b/>
                  <w:bCs/>
                  <w:color w:val="000000"/>
                  <w:sz w:val="18"/>
                  <w:szCs w:val="18"/>
                </w:rPr>
                <w:t>Start Date</w:t>
              </w:r>
            </w:ins>
          </w:p>
        </w:tc>
        <w:tc>
          <w:tcPr>
            <w:tcW w:w="1159"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2DA44C87" w14:textId="77777777" w:rsidR="00A848B5" w:rsidRPr="004F58DD" w:rsidRDefault="00A848B5" w:rsidP="004E54B4">
            <w:pPr>
              <w:jc w:val="center"/>
              <w:rPr>
                <w:ins w:id="3735" w:author="Bourque, Ethan" w:date="2024-04-23T11:46:00Z"/>
                <w:rFonts w:ascii="Garamond" w:hAnsi="Garamond" w:cs="Calibri"/>
                <w:b/>
                <w:bCs/>
                <w:color w:val="000000"/>
                <w:sz w:val="18"/>
                <w:szCs w:val="18"/>
              </w:rPr>
            </w:pPr>
            <w:ins w:id="3736" w:author="Bourque, Ethan" w:date="2024-04-23T11:46:00Z">
              <w:r w:rsidRPr="004F58DD">
                <w:rPr>
                  <w:rFonts w:ascii="Garamond" w:hAnsi="Garamond" w:cs="Calibri"/>
                  <w:b/>
                  <w:bCs/>
                  <w:color w:val="000000"/>
                  <w:sz w:val="18"/>
                  <w:szCs w:val="18"/>
                </w:rPr>
                <w:t>End Date</w:t>
              </w:r>
            </w:ins>
          </w:p>
        </w:tc>
        <w:tc>
          <w:tcPr>
            <w:tcW w:w="1440" w:type="dxa"/>
            <w:tcBorders>
              <w:top w:val="single" w:sz="8" w:space="0" w:color="auto"/>
              <w:left w:val="nil"/>
              <w:bottom w:val="nil"/>
              <w:right w:val="single" w:sz="8" w:space="0" w:color="auto"/>
            </w:tcBorders>
            <w:shd w:val="clear" w:color="000000" w:fill="F2F2F2"/>
            <w:noWrap/>
            <w:vAlign w:val="center"/>
            <w:hideMark/>
          </w:tcPr>
          <w:p w14:paraId="131891B7" w14:textId="77777777" w:rsidR="00A848B5" w:rsidRPr="004F58DD" w:rsidRDefault="00A848B5" w:rsidP="004E54B4">
            <w:pPr>
              <w:jc w:val="center"/>
              <w:rPr>
                <w:ins w:id="3737" w:author="Bourque, Ethan" w:date="2024-04-23T11:46:00Z"/>
                <w:rFonts w:ascii="Garamond" w:hAnsi="Garamond" w:cs="Calibri"/>
                <w:b/>
                <w:bCs/>
                <w:color w:val="000000"/>
                <w:sz w:val="18"/>
                <w:szCs w:val="18"/>
              </w:rPr>
            </w:pPr>
            <w:ins w:id="3738" w:author="Bourque, Ethan" w:date="2024-04-23T11:46:00Z">
              <w:r w:rsidRPr="004F58DD">
                <w:rPr>
                  <w:rFonts w:ascii="Garamond" w:hAnsi="Garamond" w:cs="Calibri"/>
                  <w:b/>
                  <w:bCs/>
                  <w:color w:val="000000"/>
                  <w:sz w:val="18"/>
                  <w:szCs w:val="18"/>
                </w:rPr>
                <w:t>Nominal (Base)</w:t>
              </w:r>
            </w:ins>
          </w:p>
        </w:tc>
        <w:tc>
          <w:tcPr>
            <w:tcW w:w="117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309AD593" w14:textId="77777777" w:rsidR="00A848B5" w:rsidRPr="004F58DD" w:rsidRDefault="00A848B5" w:rsidP="004E54B4">
            <w:pPr>
              <w:jc w:val="center"/>
              <w:rPr>
                <w:ins w:id="3739" w:author="Bourque, Ethan" w:date="2024-04-23T11:46:00Z"/>
                <w:rFonts w:ascii="Garamond" w:hAnsi="Garamond" w:cs="Calibri"/>
                <w:b/>
                <w:bCs/>
                <w:color w:val="000000"/>
                <w:sz w:val="18"/>
                <w:szCs w:val="18"/>
              </w:rPr>
            </w:pPr>
            <w:ins w:id="3740" w:author="Bourque, Ethan" w:date="2024-04-23T11:46:00Z">
              <w:r w:rsidRPr="004F58DD">
                <w:rPr>
                  <w:rFonts w:ascii="Garamond" w:hAnsi="Garamond" w:cs="Calibri"/>
                  <w:b/>
                  <w:bCs/>
                  <w:color w:val="000000"/>
                  <w:sz w:val="18"/>
                  <w:szCs w:val="18"/>
                </w:rPr>
                <w:t>MDL Range</w:t>
              </w:r>
            </w:ins>
          </w:p>
        </w:tc>
        <w:tc>
          <w:tcPr>
            <w:tcW w:w="1116"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3F0035CE" w14:textId="77777777" w:rsidR="00A848B5" w:rsidRPr="004F58DD" w:rsidRDefault="00A848B5" w:rsidP="004E54B4">
            <w:pPr>
              <w:jc w:val="center"/>
              <w:rPr>
                <w:ins w:id="3741" w:author="Bourque, Ethan" w:date="2024-04-23T11:46:00Z"/>
                <w:rFonts w:ascii="Garamond" w:hAnsi="Garamond" w:cs="Calibri"/>
                <w:b/>
                <w:bCs/>
                <w:color w:val="000000"/>
                <w:sz w:val="18"/>
                <w:szCs w:val="18"/>
              </w:rPr>
            </w:pPr>
            <w:ins w:id="3742" w:author="Bourque, Ethan" w:date="2024-04-23T11:46:00Z">
              <w:r w:rsidRPr="004F58DD">
                <w:rPr>
                  <w:rFonts w:ascii="Garamond" w:hAnsi="Garamond" w:cs="Calibri"/>
                  <w:b/>
                  <w:bCs/>
                  <w:color w:val="000000"/>
                  <w:sz w:val="18"/>
                  <w:szCs w:val="18"/>
                </w:rPr>
                <w:t>Date Revisited</w:t>
              </w:r>
            </w:ins>
          </w:p>
        </w:tc>
        <w:tc>
          <w:tcPr>
            <w:tcW w:w="1673"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61CEBAB" w14:textId="77777777" w:rsidR="00A848B5" w:rsidRPr="004F58DD" w:rsidRDefault="00A848B5" w:rsidP="004E54B4">
            <w:pPr>
              <w:jc w:val="center"/>
              <w:rPr>
                <w:ins w:id="3743" w:author="Bourque, Ethan" w:date="2024-04-23T11:46:00Z"/>
                <w:rFonts w:ascii="Garamond" w:hAnsi="Garamond" w:cs="Calibri"/>
                <w:b/>
                <w:bCs/>
                <w:color w:val="000000"/>
                <w:sz w:val="18"/>
                <w:szCs w:val="18"/>
              </w:rPr>
            </w:pPr>
            <w:ins w:id="3744" w:author="Bourque, Ethan" w:date="2024-04-23T11:46:00Z">
              <w:r w:rsidRPr="004F58DD">
                <w:rPr>
                  <w:rFonts w:ascii="Garamond" w:hAnsi="Garamond" w:cs="Calibri"/>
                  <w:b/>
                  <w:bCs/>
                  <w:color w:val="000000"/>
                  <w:sz w:val="18"/>
                  <w:szCs w:val="18"/>
                </w:rPr>
                <w:t>SOP Name</w:t>
              </w:r>
            </w:ins>
          </w:p>
        </w:tc>
      </w:tr>
      <w:tr w:rsidR="00A848B5" w:rsidRPr="004F58DD" w14:paraId="2E26791F" w14:textId="77777777" w:rsidTr="00CE5EDC">
        <w:tblPrEx>
          <w:tblW w:w="8629" w:type="dxa"/>
          <w:jc w:val="center"/>
          <w:tblPrExChange w:id="3745" w:author="Bourque, Ethan" w:date="2024-04-23T13:12:00Z">
            <w:tblPrEx>
              <w:tblW w:w="8540" w:type="dxa"/>
              <w:jc w:val="center"/>
            </w:tblPrEx>
          </w:tblPrExChange>
        </w:tblPrEx>
        <w:trPr>
          <w:trHeight w:val="330"/>
          <w:jc w:val="center"/>
          <w:ins w:id="3746" w:author="Bourque, Ethan" w:date="2024-04-23T11:46:00Z"/>
          <w:trPrChange w:id="3747" w:author="Bourque, Ethan" w:date="2024-04-23T13:12:00Z">
            <w:trPr>
              <w:gridAfter w:val="0"/>
              <w:trHeight w:val="330"/>
              <w:jc w:val="center"/>
            </w:trPr>
          </w:trPrChange>
        </w:trPr>
        <w:tc>
          <w:tcPr>
            <w:tcW w:w="1000" w:type="dxa"/>
            <w:vMerge/>
            <w:tcBorders>
              <w:top w:val="single" w:sz="8" w:space="0" w:color="auto"/>
              <w:left w:val="single" w:sz="8" w:space="0" w:color="auto"/>
              <w:bottom w:val="single" w:sz="8" w:space="0" w:color="000000"/>
              <w:right w:val="single" w:sz="8" w:space="0" w:color="auto"/>
            </w:tcBorders>
            <w:vAlign w:val="center"/>
            <w:hideMark/>
            <w:tcPrChange w:id="3748" w:author="Bourque, Ethan" w:date="2024-04-23T13:12:00Z">
              <w:tcPr>
                <w:tcW w:w="1000"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228CF527" w14:textId="77777777" w:rsidR="00A848B5" w:rsidRPr="004F58DD" w:rsidRDefault="00A848B5" w:rsidP="004E54B4">
            <w:pPr>
              <w:rPr>
                <w:ins w:id="3749" w:author="Bourque, Ethan" w:date="2024-04-23T11:46:00Z"/>
                <w:rFonts w:ascii="Garamond" w:hAnsi="Garamond" w:cs="Calibri"/>
                <w:b/>
                <w:bCs/>
                <w:color w:val="000000"/>
                <w:sz w:val="18"/>
                <w:szCs w:val="18"/>
              </w:rPr>
            </w:pPr>
          </w:p>
        </w:tc>
        <w:tc>
          <w:tcPr>
            <w:tcW w:w="1071" w:type="dxa"/>
            <w:vMerge/>
            <w:tcBorders>
              <w:top w:val="single" w:sz="8" w:space="0" w:color="auto"/>
              <w:left w:val="single" w:sz="8" w:space="0" w:color="auto"/>
              <w:bottom w:val="single" w:sz="8" w:space="0" w:color="000000"/>
              <w:right w:val="single" w:sz="8" w:space="0" w:color="auto"/>
            </w:tcBorders>
            <w:vAlign w:val="center"/>
            <w:hideMark/>
            <w:tcPrChange w:id="3750" w:author="Bourque, Ethan" w:date="2024-04-23T13:12:00Z">
              <w:tcPr>
                <w:tcW w:w="1071"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14A5AE11" w14:textId="77777777" w:rsidR="00A848B5" w:rsidRPr="004F58DD" w:rsidRDefault="00A848B5" w:rsidP="004E54B4">
            <w:pPr>
              <w:rPr>
                <w:ins w:id="3751" w:author="Bourque, Ethan" w:date="2024-04-23T11:46:00Z"/>
                <w:rFonts w:ascii="Garamond" w:hAnsi="Garamond" w:cs="Calibri"/>
                <w:b/>
                <w:bCs/>
                <w:color w:val="000000"/>
                <w:sz w:val="18"/>
                <w:szCs w:val="18"/>
              </w:rPr>
            </w:pPr>
          </w:p>
        </w:tc>
        <w:tc>
          <w:tcPr>
            <w:tcW w:w="1159" w:type="dxa"/>
            <w:vMerge/>
            <w:tcBorders>
              <w:top w:val="single" w:sz="8" w:space="0" w:color="auto"/>
              <w:left w:val="single" w:sz="8" w:space="0" w:color="auto"/>
              <w:bottom w:val="single" w:sz="8" w:space="0" w:color="000000"/>
              <w:right w:val="single" w:sz="8" w:space="0" w:color="auto"/>
            </w:tcBorders>
            <w:vAlign w:val="center"/>
            <w:hideMark/>
            <w:tcPrChange w:id="3752" w:author="Bourque, Ethan" w:date="2024-04-23T13:12:00Z">
              <w:tcPr>
                <w:tcW w:w="1071"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33136DEF" w14:textId="77777777" w:rsidR="00A848B5" w:rsidRPr="004F58DD" w:rsidRDefault="00A848B5" w:rsidP="004E54B4">
            <w:pPr>
              <w:rPr>
                <w:ins w:id="3753" w:author="Bourque, Ethan" w:date="2024-04-23T11:46:00Z"/>
                <w:rFonts w:ascii="Garamond" w:hAnsi="Garamond" w:cs="Calibri"/>
                <w:b/>
                <w:bCs/>
                <w:color w:val="000000"/>
                <w:sz w:val="18"/>
                <w:szCs w:val="18"/>
              </w:rPr>
            </w:pPr>
          </w:p>
        </w:tc>
        <w:tc>
          <w:tcPr>
            <w:tcW w:w="1440" w:type="dxa"/>
            <w:tcBorders>
              <w:top w:val="nil"/>
              <w:left w:val="nil"/>
              <w:bottom w:val="single" w:sz="8" w:space="0" w:color="auto"/>
              <w:right w:val="single" w:sz="8" w:space="0" w:color="auto"/>
            </w:tcBorders>
            <w:shd w:val="clear" w:color="000000" w:fill="F2F2F2"/>
            <w:noWrap/>
            <w:vAlign w:val="center"/>
            <w:hideMark/>
            <w:tcPrChange w:id="3754" w:author="Bourque, Ethan" w:date="2024-04-23T13:12:00Z">
              <w:tcPr>
                <w:tcW w:w="1528" w:type="dxa"/>
                <w:gridSpan w:val="2"/>
                <w:tcBorders>
                  <w:top w:val="nil"/>
                  <w:left w:val="nil"/>
                  <w:bottom w:val="single" w:sz="8" w:space="0" w:color="auto"/>
                  <w:right w:val="single" w:sz="8" w:space="0" w:color="auto"/>
                </w:tcBorders>
                <w:shd w:val="clear" w:color="000000" w:fill="F2F2F2"/>
                <w:noWrap/>
                <w:vAlign w:val="center"/>
                <w:hideMark/>
              </w:tcPr>
            </w:tcPrChange>
          </w:tcPr>
          <w:p w14:paraId="0B6D46AA" w14:textId="77777777" w:rsidR="00A848B5" w:rsidRPr="004F58DD" w:rsidRDefault="00A848B5" w:rsidP="004E54B4">
            <w:pPr>
              <w:jc w:val="center"/>
              <w:rPr>
                <w:ins w:id="3755" w:author="Bourque, Ethan" w:date="2024-04-23T11:46:00Z"/>
                <w:rFonts w:ascii="Garamond" w:hAnsi="Garamond" w:cs="Calibri"/>
                <w:b/>
                <w:bCs/>
                <w:color w:val="000000"/>
                <w:sz w:val="18"/>
                <w:szCs w:val="18"/>
              </w:rPr>
            </w:pPr>
            <w:ins w:id="3756" w:author="Bourque, Ethan" w:date="2024-04-23T11:46:00Z">
              <w:r w:rsidRPr="004F58DD">
                <w:rPr>
                  <w:rFonts w:ascii="Garamond" w:hAnsi="Garamond" w:cs="Calibri"/>
                  <w:b/>
                  <w:bCs/>
                  <w:color w:val="000000"/>
                  <w:sz w:val="18"/>
                  <w:szCs w:val="18"/>
                </w:rPr>
                <w:t>MDL</w:t>
              </w:r>
            </w:ins>
          </w:p>
        </w:tc>
        <w:tc>
          <w:tcPr>
            <w:tcW w:w="1170" w:type="dxa"/>
            <w:vMerge/>
            <w:tcBorders>
              <w:top w:val="single" w:sz="8" w:space="0" w:color="auto"/>
              <w:left w:val="single" w:sz="8" w:space="0" w:color="auto"/>
              <w:bottom w:val="single" w:sz="8" w:space="0" w:color="000000"/>
              <w:right w:val="single" w:sz="8" w:space="0" w:color="auto"/>
            </w:tcBorders>
            <w:vAlign w:val="center"/>
            <w:hideMark/>
            <w:tcPrChange w:id="3757" w:author="Bourque, Ethan" w:date="2024-04-23T13:12:00Z">
              <w:tcPr>
                <w:tcW w:w="1170"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7A3C9D41" w14:textId="77777777" w:rsidR="00A848B5" w:rsidRPr="004F58DD" w:rsidRDefault="00A848B5" w:rsidP="004E54B4">
            <w:pPr>
              <w:rPr>
                <w:ins w:id="3758" w:author="Bourque, Ethan" w:date="2024-04-23T11:46:00Z"/>
                <w:rFonts w:ascii="Garamond" w:hAnsi="Garamond" w:cs="Calibri"/>
                <w:b/>
                <w:bCs/>
                <w:color w:val="000000"/>
                <w:sz w:val="18"/>
                <w:szCs w:val="18"/>
              </w:rPr>
            </w:pPr>
          </w:p>
        </w:tc>
        <w:tc>
          <w:tcPr>
            <w:tcW w:w="1116" w:type="dxa"/>
            <w:vMerge/>
            <w:tcBorders>
              <w:top w:val="single" w:sz="8" w:space="0" w:color="auto"/>
              <w:left w:val="single" w:sz="8" w:space="0" w:color="auto"/>
              <w:bottom w:val="single" w:sz="8" w:space="0" w:color="000000"/>
              <w:right w:val="single" w:sz="8" w:space="0" w:color="auto"/>
            </w:tcBorders>
            <w:vAlign w:val="center"/>
            <w:hideMark/>
            <w:tcPrChange w:id="3759" w:author="Bourque, Ethan" w:date="2024-04-23T13:12:00Z">
              <w:tcPr>
                <w:tcW w:w="1350"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0269BAFB" w14:textId="77777777" w:rsidR="00A848B5" w:rsidRPr="004F58DD" w:rsidRDefault="00A848B5" w:rsidP="004E54B4">
            <w:pPr>
              <w:rPr>
                <w:ins w:id="3760" w:author="Bourque, Ethan" w:date="2024-04-23T11:46:00Z"/>
                <w:rFonts w:ascii="Garamond" w:hAnsi="Garamond" w:cs="Calibri"/>
                <w:b/>
                <w:bCs/>
                <w:color w:val="000000"/>
                <w:sz w:val="18"/>
                <w:szCs w:val="18"/>
              </w:rPr>
            </w:pPr>
          </w:p>
        </w:tc>
        <w:tc>
          <w:tcPr>
            <w:tcW w:w="1673" w:type="dxa"/>
            <w:vMerge/>
            <w:tcBorders>
              <w:top w:val="single" w:sz="8" w:space="0" w:color="auto"/>
              <w:left w:val="single" w:sz="8" w:space="0" w:color="auto"/>
              <w:bottom w:val="single" w:sz="8" w:space="0" w:color="000000"/>
              <w:right w:val="single" w:sz="8" w:space="0" w:color="auto"/>
            </w:tcBorders>
            <w:vAlign w:val="center"/>
            <w:hideMark/>
            <w:tcPrChange w:id="3761" w:author="Bourque, Ethan" w:date="2024-04-23T13:12:00Z">
              <w:tcPr>
                <w:tcW w:w="1350"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2D36E61C" w14:textId="77777777" w:rsidR="00A848B5" w:rsidRPr="004F58DD" w:rsidRDefault="00A848B5" w:rsidP="004E54B4">
            <w:pPr>
              <w:rPr>
                <w:ins w:id="3762" w:author="Bourque, Ethan" w:date="2024-04-23T11:46:00Z"/>
                <w:rFonts w:ascii="Garamond" w:hAnsi="Garamond" w:cs="Calibri"/>
                <w:b/>
                <w:bCs/>
                <w:color w:val="000000"/>
                <w:sz w:val="18"/>
                <w:szCs w:val="18"/>
              </w:rPr>
            </w:pPr>
          </w:p>
        </w:tc>
      </w:tr>
      <w:tr w:rsidR="00CE5EDC" w14:paraId="3906DCD9" w14:textId="77777777" w:rsidTr="00CE5EDC">
        <w:tblPrEx>
          <w:tblW w:w="8629" w:type="dxa"/>
          <w:jc w:val="center"/>
          <w:tblPrExChange w:id="3763" w:author="Bourque, Ethan" w:date="2024-04-23T13:12:00Z">
            <w:tblPrEx>
              <w:tblW w:w="8540" w:type="dxa"/>
              <w:jc w:val="center"/>
            </w:tblPrEx>
          </w:tblPrExChange>
        </w:tblPrEx>
        <w:trPr>
          <w:trHeight w:val="330"/>
          <w:jc w:val="center"/>
          <w:ins w:id="3764" w:author="Bourque, Ethan" w:date="2024-04-23T13:12:00Z"/>
          <w:trPrChange w:id="3765"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766"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7B5552D1" w14:textId="77777777" w:rsidR="00CE5EDC" w:rsidRPr="00CE5EDC" w:rsidRDefault="00CE5EDC">
            <w:pPr>
              <w:jc w:val="center"/>
              <w:rPr>
                <w:ins w:id="3767" w:author="Bourque, Ethan" w:date="2024-04-23T13:12:00Z"/>
                <w:rFonts w:ascii="Garamond" w:hAnsi="Garamond" w:cs="Calibri"/>
                <w:color w:val="000000"/>
                <w:sz w:val="18"/>
                <w:szCs w:val="18"/>
              </w:rPr>
            </w:pPr>
            <w:ins w:id="3768" w:author="Bourque, Ethan" w:date="2024-04-23T13:12:00Z">
              <w:r w:rsidRPr="00CE5EDC">
                <w:rPr>
                  <w:rFonts w:ascii="Garamond" w:hAnsi="Garamond" w:cs="Calibri"/>
                  <w:color w:val="000000"/>
                  <w:sz w:val="18"/>
                  <w:szCs w:val="18"/>
                </w:rPr>
                <w:t>NH4F</w:t>
              </w:r>
            </w:ins>
          </w:p>
        </w:tc>
        <w:tc>
          <w:tcPr>
            <w:tcW w:w="1071" w:type="dxa"/>
            <w:tcBorders>
              <w:top w:val="nil"/>
              <w:left w:val="nil"/>
              <w:bottom w:val="single" w:sz="8" w:space="0" w:color="auto"/>
              <w:right w:val="single" w:sz="8" w:space="0" w:color="auto"/>
            </w:tcBorders>
            <w:shd w:val="clear" w:color="auto" w:fill="auto"/>
            <w:noWrap/>
            <w:vAlign w:val="center"/>
            <w:hideMark/>
            <w:tcPrChange w:id="3769"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13571D54" w14:textId="77777777" w:rsidR="00CE5EDC" w:rsidRPr="00CE5EDC" w:rsidRDefault="00CE5EDC">
            <w:pPr>
              <w:jc w:val="center"/>
              <w:rPr>
                <w:ins w:id="3770" w:author="Bourque, Ethan" w:date="2024-04-23T13:12:00Z"/>
                <w:rFonts w:ascii="Garamond" w:hAnsi="Garamond" w:cs="Calibri"/>
                <w:color w:val="000000"/>
                <w:sz w:val="18"/>
                <w:szCs w:val="18"/>
              </w:rPr>
            </w:pPr>
            <w:ins w:id="3771" w:author="Bourque, Ethan" w:date="2024-04-23T13:12:00Z">
              <w:r w:rsidRPr="00CE5EDC">
                <w:rPr>
                  <w:rFonts w:ascii="Garamond" w:hAnsi="Garamond" w:cs="Calibri"/>
                  <w:color w:val="000000"/>
                  <w:sz w:val="18"/>
                  <w:szCs w:val="18"/>
                </w:rPr>
                <w:t>10/10/2022</w:t>
              </w:r>
            </w:ins>
          </w:p>
        </w:tc>
        <w:tc>
          <w:tcPr>
            <w:tcW w:w="1159" w:type="dxa"/>
            <w:tcBorders>
              <w:top w:val="nil"/>
              <w:left w:val="nil"/>
              <w:bottom w:val="single" w:sz="8" w:space="0" w:color="auto"/>
              <w:right w:val="single" w:sz="8" w:space="0" w:color="auto"/>
            </w:tcBorders>
            <w:shd w:val="clear" w:color="auto" w:fill="auto"/>
            <w:noWrap/>
            <w:vAlign w:val="center"/>
            <w:hideMark/>
            <w:tcPrChange w:id="3772"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100CEDAB" w14:textId="77777777" w:rsidR="00CE5EDC" w:rsidRPr="00CE5EDC" w:rsidRDefault="00CE5EDC">
            <w:pPr>
              <w:jc w:val="center"/>
              <w:rPr>
                <w:ins w:id="3773" w:author="Bourque, Ethan" w:date="2024-04-23T13:12:00Z"/>
                <w:rFonts w:ascii="Garamond" w:hAnsi="Garamond" w:cs="Calibri"/>
                <w:color w:val="000000"/>
                <w:sz w:val="18"/>
                <w:szCs w:val="18"/>
              </w:rPr>
            </w:pPr>
            <w:ins w:id="3774" w:author="Bourque, Ethan" w:date="2024-04-23T13:12:00Z">
              <w:r w:rsidRPr="00CE5EDC">
                <w:rPr>
                  <w:rFonts w:ascii="Garamond" w:hAnsi="Garamond" w:cs="Calibri"/>
                  <w:color w:val="000000"/>
                  <w:sz w:val="18"/>
                  <w:szCs w:val="18"/>
                </w:rPr>
                <w:t>10/10/2023</w:t>
              </w:r>
            </w:ins>
          </w:p>
        </w:tc>
        <w:tc>
          <w:tcPr>
            <w:tcW w:w="1440" w:type="dxa"/>
            <w:tcBorders>
              <w:top w:val="nil"/>
              <w:left w:val="nil"/>
              <w:bottom w:val="single" w:sz="8" w:space="0" w:color="auto"/>
              <w:right w:val="single" w:sz="8" w:space="0" w:color="auto"/>
            </w:tcBorders>
            <w:shd w:val="clear" w:color="auto" w:fill="auto"/>
            <w:noWrap/>
            <w:vAlign w:val="center"/>
            <w:hideMark/>
            <w:tcPrChange w:id="3775"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5B067DE7" w14:textId="77777777" w:rsidR="00CE5EDC" w:rsidRPr="00CE5EDC" w:rsidRDefault="00CE5EDC">
            <w:pPr>
              <w:jc w:val="center"/>
              <w:rPr>
                <w:ins w:id="3776" w:author="Bourque, Ethan" w:date="2024-04-23T13:12:00Z"/>
                <w:rFonts w:ascii="Garamond" w:hAnsi="Garamond" w:cs="Calibri"/>
                <w:color w:val="000000"/>
                <w:sz w:val="18"/>
                <w:szCs w:val="18"/>
              </w:rPr>
            </w:pPr>
            <w:ins w:id="3777" w:author="Bourque, Ethan" w:date="2024-04-23T13:12:00Z">
              <w:r w:rsidRPr="00CE5EDC">
                <w:rPr>
                  <w:rFonts w:ascii="Garamond" w:hAnsi="Garamond" w:cs="Calibri"/>
                  <w:color w:val="000000"/>
                  <w:sz w:val="18"/>
                  <w:szCs w:val="18"/>
                </w:rPr>
                <w:t>0.002</w:t>
              </w:r>
            </w:ins>
          </w:p>
        </w:tc>
        <w:tc>
          <w:tcPr>
            <w:tcW w:w="1170" w:type="dxa"/>
            <w:tcBorders>
              <w:top w:val="nil"/>
              <w:left w:val="nil"/>
              <w:bottom w:val="single" w:sz="8" w:space="0" w:color="auto"/>
              <w:right w:val="single" w:sz="8" w:space="0" w:color="auto"/>
            </w:tcBorders>
            <w:shd w:val="clear" w:color="auto" w:fill="auto"/>
            <w:noWrap/>
            <w:vAlign w:val="center"/>
            <w:hideMark/>
            <w:tcPrChange w:id="3778"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2318FD62" w14:textId="77777777" w:rsidR="00CE5EDC" w:rsidRPr="00CE5EDC" w:rsidRDefault="00CE5EDC">
            <w:pPr>
              <w:jc w:val="center"/>
              <w:rPr>
                <w:ins w:id="3779" w:author="Bourque, Ethan" w:date="2024-04-23T13:12:00Z"/>
                <w:rFonts w:ascii="Garamond" w:hAnsi="Garamond" w:cs="Calibri"/>
                <w:color w:val="000000"/>
                <w:sz w:val="18"/>
                <w:szCs w:val="18"/>
              </w:rPr>
            </w:pPr>
            <w:ins w:id="3780"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3781"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10BD52C0" w14:textId="77777777" w:rsidR="00CE5EDC" w:rsidRPr="00CE5EDC" w:rsidRDefault="00CE5EDC">
            <w:pPr>
              <w:jc w:val="center"/>
              <w:rPr>
                <w:ins w:id="3782" w:author="Bourque, Ethan" w:date="2024-04-23T13:12:00Z"/>
                <w:rFonts w:ascii="Garamond" w:hAnsi="Garamond" w:cs="Calibri"/>
                <w:color w:val="000000"/>
                <w:sz w:val="18"/>
                <w:szCs w:val="18"/>
              </w:rPr>
            </w:pPr>
            <w:ins w:id="3783" w:author="Bourque, Ethan" w:date="2024-04-23T13:12:00Z">
              <w:r w:rsidRPr="00CE5EDC">
                <w:rPr>
                  <w:rFonts w:ascii="Garamond" w:hAnsi="Garamond" w:cs="Calibri"/>
                  <w:color w:val="000000"/>
                  <w:sz w:val="18"/>
                  <w:szCs w:val="18"/>
                </w:rPr>
                <w:t>8/31/2022</w:t>
              </w:r>
            </w:ins>
          </w:p>
        </w:tc>
        <w:tc>
          <w:tcPr>
            <w:tcW w:w="1673" w:type="dxa"/>
            <w:tcBorders>
              <w:top w:val="nil"/>
              <w:left w:val="nil"/>
              <w:bottom w:val="single" w:sz="8" w:space="0" w:color="auto"/>
              <w:right w:val="single" w:sz="8" w:space="0" w:color="auto"/>
            </w:tcBorders>
            <w:shd w:val="clear" w:color="auto" w:fill="auto"/>
            <w:noWrap/>
            <w:vAlign w:val="center"/>
            <w:hideMark/>
            <w:tcPrChange w:id="3784"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4A1C416D" w14:textId="77777777" w:rsidR="00CE5EDC" w:rsidRPr="00CE5EDC" w:rsidRDefault="00CE5EDC">
            <w:pPr>
              <w:jc w:val="center"/>
              <w:rPr>
                <w:ins w:id="3785" w:author="Bourque, Ethan" w:date="2024-04-23T13:12:00Z"/>
                <w:rFonts w:ascii="Garamond" w:hAnsi="Garamond" w:cs="Calibri"/>
                <w:color w:val="000000"/>
                <w:sz w:val="18"/>
                <w:szCs w:val="18"/>
              </w:rPr>
            </w:pPr>
            <w:ins w:id="3786" w:author="Bourque, Ethan" w:date="2024-04-23T13:12:00Z">
              <w:r w:rsidRPr="00CE5EDC">
                <w:rPr>
                  <w:rFonts w:ascii="Garamond" w:hAnsi="Garamond" w:cs="Calibri"/>
                  <w:color w:val="000000"/>
                  <w:sz w:val="18"/>
                  <w:szCs w:val="18"/>
                </w:rPr>
                <w:t>NH3_NU-104.1.3</w:t>
              </w:r>
            </w:ins>
          </w:p>
        </w:tc>
      </w:tr>
      <w:tr w:rsidR="00CE5EDC" w14:paraId="02386C97" w14:textId="77777777" w:rsidTr="00CE5EDC">
        <w:tblPrEx>
          <w:tblW w:w="8629" w:type="dxa"/>
          <w:jc w:val="center"/>
          <w:tblPrExChange w:id="3787" w:author="Bourque, Ethan" w:date="2024-04-23T13:12:00Z">
            <w:tblPrEx>
              <w:tblW w:w="8540" w:type="dxa"/>
              <w:jc w:val="center"/>
            </w:tblPrEx>
          </w:tblPrExChange>
        </w:tblPrEx>
        <w:trPr>
          <w:trHeight w:val="330"/>
          <w:jc w:val="center"/>
          <w:ins w:id="3788" w:author="Bourque, Ethan" w:date="2024-04-23T13:12:00Z"/>
          <w:trPrChange w:id="3789"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790"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57533A09" w14:textId="77777777" w:rsidR="00CE5EDC" w:rsidRPr="00CE5EDC" w:rsidRDefault="00CE5EDC">
            <w:pPr>
              <w:jc w:val="center"/>
              <w:rPr>
                <w:ins w:id="3791" w:author="Bourque, Ethan" w:date="2024-04-23T13:12:00Z"/>
                <w:rFonts w:ascii="Garamond" w:hAnsi="Garamond" w:cs="Calibri"/>
                <w:color w:val="000000"/>
                <w:sz w:val="18"/>
                <w:szCs w:val="18"/>
              </w:rPr>
            </w:pPr>
            <w:ins w:id="3792" w:author="Bourque, Ethan" w:date="2024-04-23T13:12:00Z">
              <w:r w:rsidRPr="00CE5EDC">
                <w:rPr>
                  <w:rFonts w:ascii="Garamond" w:hAnsi="Garamond" w:cs="Calibri"/>
                  <w:color w:val="000000"/>
                  <w:sz w:val="18"/>
                  <w:szCs w:val="18"/>
                </w:rPr>
                <w:t>NH4F</w:t>
              </w:r>
            </w:ins>
          </w:p>
        </w:tc>
        <w:tc>
          <w:tcPr>
            <w:tcW w:w="1071" w:type="dxa"/>
            <w:tcBorders>
              <w:top w:val="nil"/>
              <w:left w:val="nil"/>
              <w:bottom w:val="single" w:sz="8" w:space="0" w:color="auto"/>
              <w:right w:val="single" w:sz="8" w:space="0" w:color="auto"/>
            </w:tcBorders>
            <w:shd w:val="clear" w:color="auto" w:fill="auto"/>
            <w:noWrap/>
            <w:vAlign w:val="center"/>
            <w:hideMark/>
            <w:tcPrChange w:id="3793"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2EE656DE" w14:textId="77777777" w:rsidR="00CE5EDC" w:rsidRPr="00CE5EDC" w:rsidRDefault="00CE5EDC">
            <w:pPr>
              <w:jc w:val="center"/>
              <w:rPr>
                <w:ins w:id="3794" w:author="Bourque, Ethan" w:date="2024-04-23T13:12:00Z"/>
                <w:rFonts w:ascii="Garamond" w:hAnsi="Garamond" w:cs="Calibri"/>
                <w:color w:val="000000"/>
                <w:sz w:val="18"/>
                <w:szCs w:val="18"/>
              </w:rPr>
            </w:pPr>
            <w:ins w:id="3795" w:author="Bourque, Ethan" w:date="2024-04-23T13:12:00Z">
              <w:r w:rsidRPr="00CE5EDC">
                <w:rPr>
                  <w:rFonts w:ascii="Garamond" w:hAnsi="Garamond" w:cs="Calibri"/>
                  <w:color w:val="000000"/>
                  <w:sz w:val="18"/>
                  <w:szCs w:val="18"/>
                </w:rPr>
                <w:t>10/11/2023</w:t>
              </w:r>
            </w:ins>
          </w:p>
        </w:tc>
        <w:tc>
          <w:tcPr>
            <w:tcW w:w="1159" w:type="dxa"/>
            <w:tcBorders>
              <w:top w:val="nil"/>
              <w:left w:val="nil"/>
              <w:bottom w:val="single" w:sz="8" w:space="0" w:color="auto"/>
              <w:right w:val="single" w:sz="8" w:space="0" w:color="auto"/>
            </w:tcBorders>
            <w:shd w:val="clear" w:color="auto" w:fill="auto"/>
            <w:noWrap/>
            <w:vAlign w:val="center"/>
            <w:hideMark/>
            <w:tcPrChange w:id="3796"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559F5631" w14:textId="77777777" w:rsidR="00CE5EDC" w:rsidRPr="00CE5EDC" w:rsidRDefault="00CE5EDC">
            <w:pPr>
              <w:jc w:val="center"/>
              <w:rPr>
                <w:ins w:id="3797" w:author="Bourque, Ethan" w:date="2024-04-23T13:12:00Z"/>
                <w:rFonts w:ascii="Garamond" w:hAnsi="Garamond" w:cs="Calibri"/>
                <w:color w:val="000000"/>
                <w:sz w:val="18"/>
                <w:szCs w:val="18"/>
              </w:rPr>
            </w:pPr>
            <w:ins w:id="3798"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3799"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5CBA83F2" w14:textId="77777777" w:rsidR="00CE5EDC" w:rsidRPr="00CE5EDC" w:rsidRDefault="00CE5EDC">
            <w:pPr>
              <w:jc w:val="center"/>
              <w:rPr>
                <w:ins w:id="3800" w:author="Bourque, Ethan" w:date="2024-04-23T13:12:00Z"/>
                <w:rFonts w:ascii="Garamond" w:hAnsi="Garamond" w:cs="Calibri"/>
                <w:color w:val="000000"/>
                <w:sz w:val="18"/>
                <w:szCs w:val="18"/>
              </w:rPr>
            </w:pPr>
            <w:ins w:id="3801" w:author="Bourque, Ethan" w:date="2024-04-23T13:12:00Z">
              <w:r w:rsidRPr="00CE5EDC">
                <w:rPr>
                  <w:rFonts w:ascii="Garamond" w:hAnsi="Garamond" w:cs="Calibri"/>
                  <w:color w:val="000000"/>
                  <w:sz w:val="18"/>
                  <w:szCs w:val="18"/>
                </w:rPr>
                <w:t>0.002</w:t>
              </w:r>
            </w:ins>
          </w:p>
        </w:tc>
        <w:tc>
          <w:tcPr>
            <w:tcW w:w="1170" w:type="dxa"/>
            <w:tcBorders>
              <w:top w:val="nil"/>
              <w:left w:val="nil"/>
              <w:bottom w:val="single" w:sz="8" w:space="0" w:color="auto"/>
              <w:right w:val="single" w:sz="8" w:space="0" w:color="auto"/>
            </w:tcBorders>
            <w:shd w:val="clear" w:color="auto" w:fill="auto"/>
            <w:noWrap/>
            <w:vAlign w:val="center"/>
            <w:hideMark/>
            <w:tcPrChange w:id="3802"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7A64B533" w14:textId="77777777" w:rsidR="00CE5EDC" w:rsidRPr="00CE5EDC" w:rsidRDefault="00CE5EDC">
            <w:pPr>
              <w:jc w:val="center"/>
              <w:rPr>
                <w:ins w:id="3803" w:author="Bourque, Ethan" w:date="2024-04-23T13:12:00Z"/>
                <w:rFonts w:ascii="Garamond" w:hAnsi="Garamond" w:cs="Calibri"/>
                <w:color w:val="000000"/>
                <w:sz w:val="18"/>
                <w:szCs w:val="18"/>
              </w:rPr>
            </w:pPr>
            <w:ins w:id="3804"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3805"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04886103" w14:textId="77777777" w:rsidR="00CE5EDC" w:rsidRPr="00CE5EDC" w:rsidRDefault="00CE5EDC">
            <w:pPr>
              <w:jc w:val="center"/>
              <w:rPr>
                <w:ins w:id="3806" w:author="Bourque, Ethan" w:date="2024-04-23T13:12:00Z"/>
                <w:rFonts w:ascii="Garamond" w:hAnsi="Garamond" w:cs="Calibri"/>
                <w:color w:val="000000"/>
                <w:sz w:val="18"/>
                <w:szCs w:val="18"/>
              </w:rPr>
            </w:pPr>
            <w:ins w:id="3807" w:author="Bourque, Ethan" w:date="2024-04-23T13:12:00Z">
              <w:r w:rsidRPr="00CE5EDC">
                <w:rPr>
                  <w:rFonts w:ascii="Garamond" w:hAnsi="Garamond" w:cs="Calibri"/>
                  <w:color w:val="000000"/>
                  <w:sz w:val="18"/>
                  <w:szCs w:val="18"/>
                </w:rPr>
                <w:t>10/10/2023</w:t>
              </w:r>
            </w:ins>
          </w:p>
        </w:tc>
        <w:tc>
          <w:tcPr>
            <w:tcW w:w="1673" w:type="dxa"/>
            <w:tcBorders>
              <w:top w:val="nil"/>
              <w:left w:val="nil"/>
              <w:bottom w:val="single" w:sz="8" w:space="0" w:color="auto"/>
              <w:right w:val="single" w:sz="8" w:space="0" w:color="auto"/>
            </w:tcBorders>
            <w:shd w:val="clear" w:color="auto" w:fill="auto"/>
            <w:noWrap/>
            <w:vAlign w:val="center"/>
            <w:hideMark/>
            <w:tcPrChange w:id="3808"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7EFE70C0" w14:textId="77777777" w:rsidR="00CE5EDC" w:rsidRPr="00CE5EDC" w:rsidRDefault="00CE5EDC">
            <w:pPr>
              <w:jc w:val="center"/>
              <w:rPr>
                <w:ins w:id="3809" w:author="Bourque, Ethan" w:date="2024-04-23T13:12:00Z"/>
                <w:rFonts w:ascii="Garamond" w:hAnsi="Garamond" w:cs="Calibri"/>
                <w:color w:val="000000"/>
                <w:sz w:val="18"/>
                <w:szCs w:val="18"/>
              </w:rPr>
            </w:pPr>
            <w:ins w:id="3810" w:author="Bourque, Ethan" w:date="2024-04-23T13:12:00Z">
              <w:r w:rsidRPr="00CE5EDC">
                <w:rPr>
                  <w:rFonts w:ascii="Garamond" w:hAnsi="Garamond" w:cs="Calibri"/>
                  <w:color w:val="000000"/>
                  <w:sz w:val="18"/>
                  <w:szCs w:val="18"/>
                </w:rPr>
                <w:t>NH3_NU-104.1.4</w:t>
              </w:r>
            </w:ins>
          </w:p>
        </w:tc>
      </w:tr>
      <w:tr w:rsidR="00CE5EDC" w14:paraId="084F1426" w14:textId="77777777" w:rsidTr="00CE5EDC">
        <w:tblPrEx>
          <w:tblW w:w="8629" w:type="dxa"/>
          <w:jc w:val="center"/>
          <w:tblPrExChange w:id="3811" w:author="Bourque, Ethan" w:date="2024-04-23T13:12:00Z">
            <w:tblPrEx>
              <w:tblW w:w="8540" w:type="dxa"/>
              <w:jc w:val="center"/>
            </w:tblPrEx>
          </w:tblPrExChange>
        </w:tblPrEx>
        <w:trPr>
          <w:trHeight w:val="330"/>
          <w:jc w:val="center"/>
          <w:ins w:id="3812" w:author="Bourque, Ethan" w:date="2024-04-23T13:12:00Z"/>
          <w:trPrChange w:id="3813"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814"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49AA93A1" w14:textId="77777777" w:rsidR="00CE5EDC" w:rsidRPr="00CE5EDC" w:rsidRDefault="00CE5EDC">
            <w:pPr>
              <w:jc w:val="center"/>
              <w:rPr>
                <w:ins w:id="3815" w:author="Bourque, Ethan" w:date="2024-04-23T13:12:00Z"/>
                <w:rFonts w:ascii="Garamond" w:hAnsi="Garamond" w:cs="Calibri"/>
                <w:color w:val="000000"/>
                <w:sz w:val="18"/>
                <w:szCs w:val="18"/>
              </w:rPr>
            </w:pPr>
            <w:ins w:id="3816" w:author="Bourque, Ethan" w:date="2024-04-23T13:12:00Z">
              <w:r w:rsidRPr="00CE5EDC">
                <w:rPr>
                  <w:rFonts w:ascii="Garamond" w:hAnsi="Garamond" w:cs="Calibri"/>
                  <w:color w:val="000000"/>
                  <w:sz w:val="18"/>
                  <w:szCs w:val="18"/>
                </w:rPr>
                <w:t>NO23F</w:t>
              </w:r>
            </w:ins>
          </w:p>
        </w:tc>
        <w:tc>
          <w:tcPr>
            <w:tcW w:w="1071" w:type="dxa"/>
            <w:tcBorders>
              <w:top w:val="nil"/>
              <w:left w:val="nil"/>
              <w:bottom w:val="single" w:sz="8" w:space="0" w:color="auto"/>
              <w:right w:val="single" w:sz="8" w:space="0" w:color="auto"/>
            </w:tcBorders>
            <w:shd w:val="clear" w:color="auto" w:fill="auto"/>
            <w:noWrap/>
            <w:vAlign w:val="center"/>
            <w:hideMark/>
            <w:tcPrChange w:id="3817"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2FEE58DD" w14:textId="77777777" w:rsidR="00CE5EDC" w:rsidRPr="00CE5EDC" w:rsidRDefault="00CE5EDC">
            <w:pPr>
              <w:jc w:val="center"/>
              <w:rPr>
                <w:ins w:id="3818" w:author="Bourque, Ethan" w:date="2024-04-23T13:12:00Z"/>
                <w:rFonts w:ascii="Garamond" w:hAnsi="Garamond" w:cs="Calibri"/>
                <w:color w:val="000000"/>
                <w:sz w:val="18"/>
                <w:szCs w:val="18"/>
              </w:rPr>
            </w:pPr>
            <w:ins w:id="3819" w:author="Bourque, Ethan" w:date="2024-04-23T13:12:00Z">
              <w:r w:rsidRPr="00CE5EDC">
                <w:rPr>
                  <w:rFonts w:ascii="Garamond" w:hAnsi="Garamond" w:cs="Calibri"/>
                  <w:color w:val="000000"/>
                  <w:sz w:val="18"/>
                  <w:szCs w:val="18"/>
                </w:rPr>
                <w:t>12/27/2021</w:t>
              </w:r>
            </w:ins>
          </w:p>
        </w:tc>
        <w:tc>
          <w:tcPr>
            <w:tcW w:w="1159" w:type="dxa"/>
            <w:tcBorders>
              <w:top w:val="nil"/>
              <w:left w:val="nil"/>
              <w:bottom w:val="single" w:sz="8" w:space="0" w:color="auto"/>
              <w:right w:val="single" w:sz="8" w:space="0" w:color="auto"/>
            </w:tcBorders>
            <w:shd w:val="clear" w:color="auto" w:fill="auto"/>
            <w:noWrap/>
            <w:vAlign w:val="center"/>
            <w:hideMark/>
            <w:tcPrChange w:id="3820"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65D3EACD" w14:textId="77777777" w:rsidR="00CE5EDC" w:rsidRPr="00CE5EDC" w:rsidRDefault="00CE5EDC">
            <w:pPr>
              <w:jc w:val="center"/>
              <w:rPr>
                <w:ins w:id="3821" w:author="Bourque, Ethan" w:date="2024-04-23T13:12:00Z"/>
                <w:rFonts w:ascii="Garamond" w:hAnsi="Garamond" w:cs="Calibri"/>
                <w:color w:val="000000"/>
                <w:sz w:val="18"/>
                <w:szCs w:val="18"/>
              </w:rPr>
            </w:pPr>
            <w:ins w:id="3822" w:author="Bourque, Ethan" w:date="2024-04-23T13:12:00Z">
              <w:r w:rsidRPr="00CE5EDC">
                <w:rPr>
                  <w:rFonts w:ascii="Garamond" w:hAnsi="Garamond" w:cs="Calibri"/>
                  <w:color w:val="000000"/>
                  <w:sz w:val="18"/>
                  <w:szCs w:val="18"/>
                </w:rPr>
                <w:t>7/20/2023</w:t>
              </w:r>
            </w:ins>
          </w:p>
        </w:tc>
        <w:tc>
          <w:tcPr>
            <w:tcW w:w="1440" w:type="dxa"/>
            <w:tcBorders>
              <w:top w:val="nil"/>
              <w:left w:val="nil"/>
              <w:bottom w:val="single" w:sz="8" w:space="0" w:color="auto"/>
              <w:right w:val="single" w:sz="8" w:space="0" w:color="auto"/>
            </w:tcBorders>
            <w:shd w:val="clear" w:color="auto" w:fill="auto"/>
            <w:noWrap/>
            <w:vAlign w:val="center"/>
            <w:hideMark/>
            <w:tcPrChange w:id="3823"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0DE3B67B" w14:textId="77777777" w:rsidR="00CE5EDC" w:rsidRPr="00CE5EDC" w:rsidRDefault="00CE5EDC">
            <w:pPr>
              <w:jc w:val="center"/>
              <w:rPr>
                <w:ins w:id="3824" w:author="Bourque, Ethan" w:date="2024-04-23T13:12:00Z"/>
                <w:rFonts w:ascii="Garamond" w:hAnsi="Garamond" w:cs="Calibri"/>
                <w:color w:val="000000"/>
                <w:sz w:val="18"/>
                <w:szCs w:val="18"/>
              </w:rPr>
            </w:pPr>
            <w:ins w:id="3825" w:author="Bourque, Ethan" w:date="2024-04-23T13:12:00Z">
              <w:r w:rsidRPr="00CE5EDC">
                <w:rPr>
                  <w:rFonts w:ascii="Garamond" w:hAnsi="Garamond" w:cs="Calibri"/>
                  <w:color w:val="000000"/>
                  <w:sz w:val="18"/>
                  <w:szCs w:val="18"/>
                </w:rPr>
                <w:t>0.004</w:t>
              </w:r>
            </w:ins>
          </w:p>
        </w:tc>
        <w:tc>
          <w:tcPr>
            <w:tcW w:w="1170" w:type="dxa"/>
            <w:tcBorders>
              <w:top w:val="nil"/>
              <w:left w:val="nil"/>
              <w:bottom w:val="single" w:sz="8" w:space="0" w:color="auto"/>
              <w:right w:val="single" w:sz="8" w:space="0" w:color="auto"/>
            </w:tcBorders>
            <w:shd w:val="clear" w:color="auto" w:fill="auto"/>
            <w:noWrap/>
            <w:vAlign w:val="center"/>
            <w:hideMark/>
            <w:tcPrChange w:id="3826"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73DC57C2" w14:textId="77777777" w:rsidR="00CE5EDC" w:rsidRPr="00CE5EDC" w:rsidRDefault="00CE5EDC">
            <w:pPr>
              <w:jc w:val="center"/>
              <w:rPr>
                <w:ins w:id="3827" w:author="Bourque, Ethan" w:date="2024-04-23T13:12:00Z"/>
                <w:rFonts w:ascii="Garamond" w:hAnsi="Garamond" w:cs="Calibri"/>
                <w:color w:val="000000"/>
                <w:sz w:val="18"/>
                <w:szCs w:val="18"/>
              </w:rPr>
            </w:pPr>
            <w:ins w:id="3828" w:author="Bourque, Ethan" w:date="2024-04-23T13:12:00Z">
              <w:r w:rsidRPr="00CE5EDC">
                <w:rPr>
                  <w:rFonts w:ascii="Garamond" w:hAnsi="Garamond" w:cs="Calibri"/>
                  <w:color w:val="000000"/>
                  <w:sz w:val="18"/>
                  <w:szCs w:val="18"/>
                </w:rPr>
                <w:t>0.004</w:t>
              </w:r>
            </w:ins>
          </w:p>
        </w:tc>
        <w:tc>
          <w:tcPr>
            <w:tcW w:w="1116" w:type="dxa"/>
            <w:tcBorders>
              <w:top w:val="nil"/>
              <w:left w:val="nil"/>
              <w:bottom w:val="single" w:sz="8" w:space="0" w:color="auto"/>
              <w:right w:val="single" w:sz="8" w:space="0" w:color="auto"/>
            </w:tcBorders>
            <w:shd w:val="clear" w:color="auto" w:fill="auto"/>
            <w:vAlign w:val="center"/>
            <w:hideMark/>
            <w:tcPrChange w:id="3829"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671FADD4" w14:textId="77777777" w:rsidR="00CE5EDC" w:rsidRPr="00CE5EDC" w:rsidRDefault="00CE5EDC">
            <w:pPr>
              <w:jc w:val="center"/>
              <w:rPr>
                <w:ins w:id="3830" w:author="Bourque, Ethan" w:date="2024-04-23T13:12:00Z"/>
                <w:rFonts w:ascii="Garamond" w:hAnsi="Garamond" w:cs="Calibri"/>
                <w:color w:val="000000"/>
                <w:sz w:val="18"/>
                <w:szCs w:val="18"/>
              </w:rPr>
            </w:pPr>
            <w:ins w:id="3831" w:author="Bourque, Ethan" w:date="2024-04-23T13:12:00Z">
              <w:r w:rsidRPr="00CE5EDC">
                <w:rPr>
                  <w:rFonts w:ascii="Garamond" w:hAnsi="Garamond" w:cs="Calibri"/>
                  <w:color w:val="000000"/>
                  <w:sz w:val="18"/>
                  <w:szCs w:val="18"/>
                </w:rPr>
                <w:t>12/20/2021</w:t>
              </w:r>
            </w:ins>
          </w:p>
        </w:tc>
        <w:tc>
          <w:tcPr>
            <w:tcW w:w="1673" w:type="dxa"/>
            <w:tcBorders>
              <w:top w:val="nil"/>
              <w:left w:val="nil"/>
              <w:bottom w:val="single" w:sz="8" w:space="0" w:color="auto"/>
              <w:right w:val="single" w:sz="8" w:space="0" w:color="auto"/>
            </w:tcBorders>
            <w:shd w:val="clear" w:color="auto" w:fill="auto"/>
            <w:noWrap/>
            <w:vAlign w:val="center"/>
            <w:hideMark/>
            <w:tcPrChange w:id="3832"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455C7DB3" w14:textId="77777777" w:rsidR="00CE5EDC" w:rsidRPr="00CE5EDC" w:rsidRDefault="00CE5EDC">
            <w:pPr>
              <w:jc w:val="center"/>
              <w:rPr>
                <w:ins w:id="3833" w:author="Bourque, Ethan" w:date="2024-04-23T13:12:00Z"/>
                <w:rFonts w:ascii="Garamond" w:hAnsi="Garamond" w:cs="Calibri"/>
                <w:color w:val="000000"/>
                <w:sz w:val="18"/>
                <w:szCs w:val="18"/>
              </w:rPr>
            </w:pPr>
            <w:ins w:id="3834" w:author="Bourque, Ethan" w:date="2024-04-23T13:12:00Z">
              <w:r w:rsidRPr="00CE5EDC">
                <w:rPr>
                  <w:rFonts w:ascii="Garamond" w:hAnsi="Garamond" w:cs="Calibri"/>
                  <w:color w:val="000000"/>
                  <w:sz w:val="18"/>
                  <w:szCs w:val="18"/>
                </w:rPr>
                <w:t>Nitrate_Nitrite_NU-066-1.24</w:t>
              </w:r>
            </w:ins>
          </w:p>
        </w:tc>
      </w:tr>
      <w:tr w:rsidR="00CE5EDC" w14:paraId="37FD5744" w14:textId="77777777" w:rsidTr="00CE5EDC">
        <w:tblPrEx>
          <w:tblW w:w="8629" w:type="dxa"/>
          <w:jc w:val="center"/>
          <w:tblPrExChange w:id="3835" w:author="Bourque, Ethan" w:date="2024-04-23T13:12:00Z">
            <w:tblPrEx>
              <w:tblW w:w="8540" w:type="dxa"/>
              <w:jc w:val="center"/>
            </w:tblPrEx>
          </w:tblPrExChange>
        </w:tblPrEx>
        <w:trPr>
          <w:trHeight w:val="330"/>
          <w:jc w:val="center"/>
          <w:ins w:id="3836" w:author="Bourque, Ethan" w:date="2024-04-23T13:12:00Z"/>
          <w:trPrChange w:id="3837"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838"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5CC49A4B" w14:textId="77777777" w:rsidR="00CE5EDC" w:rsidRPr="00CE5EDC" w:rsidRDefault="00CE5EDC">
            <w:pPr>
              <w:jc w:val="center"/>
              <w:rPr>
                <w:ins w:id="3839" w:author="Bourque, Ethan" w:date="2024-04-23T13:12:00Z"/>
                <w:rFonts w:ascii="Garamond" w:hAnsi="Garamond" w:cs="Calibri"/>
                <w:color w:val="000000"/>
                <w:sz w:val="18"/>
                <w:szCs w:val="18"/>
              </w:rPr>
            </w:pPr>
            <w:ins w:id="3840" w:author="Bourque, Ethan" w:date="2024-04-23T13:12:00Z">
              <w:r w:rsidRPr="00CE5EDC">
                <w:rPr>
                  <w:rFonts w:ascii="Garamond" w:hAnsi="Garamond" w:cs="Calibri"/>
                  <w:color w:val="000000"/>
                  <w:sz w:val="18"/>
                  <w:szCs w:val="18"/>
                </w:rPr>
                <w:t>NO23F</w:t>
              </w:r>
            </w:ins>
          </w:p>
        </w:tc>
        <w:tc>
          <w:tcPr>
            <w:tcW w:w="1071" w:type="dxa"/>
            <w:tcBorders>
              <w:top w:val="nil"/>
              <w:left w:val="nil"/>
              <w:bottom w:val="single" w:sz="8" w:space="0" w:color="auto"/>
              <w:right w:val="single" w:sz="8" w:space="0" w:color="auto"/>
            </w:tcBorders>
            <w:shd w:val="clear" w:color="auto" w:fill="auto"/>
            <w:noWrap/>
            <w:vAlign w:val="center"/>
            <w:hideMark/>
            <w:tcPrChange w:id="3841"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7D601AB1" w14:textId="77777777" w:rsidR="00CE5EDC" w:rsidRPr="00CE5EDC" w:rsidRDefault="00CE5EDC">
            <w:pPr>
              <w:jc w:val="center"/>
              <w:rPr>
                <w:ins w:id="3842" w:author="Bourque, Ethan" w:date="2024-04-23T13:12:00Z"/>
                <w:rFonts w:ascii="Garamond" w:hAnsi="Garamond" w:cs="Calibri"/>
                <w:color w:val="000000"/>
                <w:sz w:val="18"/>
                <w:szCs w:val="18"/>
              </w:rPr>
            </w:pPr>
            <w:ins w:id="3843" w:author="Bourque, Ethan" w:date="2024-04-23T13:12:00Z">
              <w:r w:rsidRPr="00CE5EDC">
                <w:rPr>
                  <w:rFonts w:ascii="Garamond" w:hAnsi="Garamond" w:cs="Calibri"/>
                  <w:color w:val="000000"/>
                  <w:sz w:val="18"/>
                  <w:szCs w:val="18"/>
                </w:rPr>
                <w:t>7/21/2023</w:t>
              </w:r>
            </w:ins>
          </w:p>
        </w:tc>
        <w:tc>
          <w:tcPr>
            <w:tcW w:w="1159" w:type="dxa"/>
            <w:tcBorders>
              <w:top w:val="nil"/>
              <w:left w:val="nil"/>
              <w:bottom w:val="single" w:sz="8" w:space="0" w:color="auto"/>
              <w:right w:val="single" w:sz="8" w:space="0" w:color="auto"/>
            </w:tcBorders>
            <w:shd w:val="clear" w:color="auto" w:fill="auto"/>
            <w:noWrap/>
            <w:vAlign w:val="center"/>
            <w:hideMark/>
            <w:tcPrChange w:id="3844"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6AECE445" w14:textId="77777777" w:rsidR="00CE5EDC" w:rsidRPr="00CE5EDC" w:rsidRDefault="00CE5EDC">
            <w:pPr>
              <w:jc w:val="center"/>
              <w:rPr>
                <w:ins w:id="3845" w:author="Bourque, Ethan" w:date="2024-04-23T13:12:00Z"/>
                <w:rFonts w:ascii="Garamond" w:hAnsi="Garamond" w:cs="Calibri"/>
                <w:color w:val="000000"/>
                <w:sz w:val="18"/>
                <w:szCs w:val="18"/>
              </w:rPr>
            </w:pPr>
            <w:ins w:id="3846"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3847"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1CFE2188" w14:textId="77777777" w:rsidR="00CE5EDC" w:rsidRPr="00CE5EDC" w:rsidRDefault="00CE5EDC">
            <w:pPr>
              <w:jc w:val="center"/>
              <w:rPr>
                <w:ins w:id="3848" w:author="Bourque, Ethan" w:date="2024-04-23T13:12:00Z"/>
                <w:rFonts w:ascii="Garamond" w:hAnsi="Garamond" w:cs="Calibri"/>
                <w:color w:val="000000"/>
                <w:sz w:val="18"/>
                <w:szCs w:val="18"/>
              </w:rPr>
            </w:pPr>
            <w:ins w:id="3849" w:author="Bourque, Ethan" w:date="2024-04-23T13:12:00Z">
              <w:r w:rsidRPr="00CE5EDC">
                <w:rPr>
                  <w:rFonts w:ascii="Garamond" w:hAnsi="Garamond" w:cs="Calibri"/>
                  <w:color w:val="000000"/>
                  <w:sz w:val="18"/>
                  <w:szCs w:val="18"/>
                </w:rPr>
                <w:t>0.004</w:t>
              </w:r>
            </w:ins>
          </w:p>
        </w:tc>
        <w:tc>
          <w:tcPr>
            <w:tcW w:w="1170" w:type="dxa"/>
            <w:tcBorders>
              <w:top w:val="nil"/>
              <w:left w:val="nil"/>
              <w:bottom w:val="single" w:sz="8" w:space="0" w:color="auto"/>
              <w:right w:val="single" w:sz="8" w:space="0" w:color="auto"/>
            </w:tcBorders>
            <w:shd w:val="clear" w:color="auto" w:fill="auto"/>
            <w:noWrap/>
            <w:vAlign w:val="center"/>
            <w:hideMark/>
            <w:tcPrChange w:id="3850"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5C5918A0" w14:textId="77777777" w:rsidR="00CE5EDC" w:rsidRPr="00CE5EDC" w:rsidRDefault="00CE5EDC">
            <w:pPr>
              <w:jc w:val="center"/>
              <w:rPr>
                <w:ins w:id="3851" w:author="Bourque, Ethan" w:date="2024-04-23T13:12:00Z"/>
                <w:rFonts w:ascii="Garamond" w:hAnsi="Garamond" w:cs="Calibri"/>
                <w:color w:val="000000"/>
                <w:sz w:val="18"/>
                <w:szCs w:val="18"/>
              </w:rPr>
            </w:pPr>
            <w:ins w:id="3852" w:author="Bourque, Ethan" w:date="2024-04-23T13:12:00Z">
              <w:r w:rsidRPr="00CE5EDC">
                <w:rPr>
                  <w:rFonts w:ascii="Garamond" w:hAnsi="Garamond" w:cs="Calibri"/>
                  <w:color w:val="000000"/>
                  <w:sz w:val="18"/>
                  <w:szCs w:val="18"/>
                </w:rPr>
                <w:t>0.004</w:t>
              </w:r>
            </w:ins>
          </w:p>
        </w:tc>
        <w:tc>
          <w:tcPr>
            <w:tcW w:w="1116" w:type="dxa"/>
            <w:tcBorders>
              <w:top w:val="nil"/>
              <w:left w:val="nil"/>
              <w:bottom w:val="single" w:sz="8" w:space="0" w:color="auto"/>
              <w:right w:val="single" w:sz="8" w:space="0" w:color="auto"/>
            </w:tcBorders>
            <w:shd w:val="clear" w:color="auto" w:fill="auto"/>
            <w:vAlign w:val="center"/>
            <w:hideMark/>
            <w:tcPrChange w:id="3853"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61129122" w14:textId="77777777" w:rsidR="00CE5EDC" w:rsidRPr="00CE5EDC" w:rsidRDefault="00CE5EDC">
            <w:pPr>
              <w:jc w:val="center"/>
              <w:rPr>
                <w:ins w:id="3854" w:author="Bourque, Ethan" w:date="2024-04-23T13:12:00Z"/>
                <w:rFonts w:ascii="Garamond" w:hAnsi="Garamond" w:cs="Calibri"/>
                <w:color w:val="000000"/>
                <w:sz w:val="18"/>
                <w:szCs w:val="18"/>
              </w:rPr>
            </w:pPr>
            <w:ins w:id="3855" w:author="Bourque, Ethan" w:date="2024-04-23T13:12:00Z">
              <w:r w:rsidRPr="00CE5EDC">
                <w:rPr>
                  <w:rFonts w:ascii="Garamond" w:hAnsi="Garamond" w:cs="Calibri"/>
                  <w:color w:val="000000"/>
                  <w:sz w:val="18"/>
                  <w:szCs w:val="18"/>
                </w:rPr>
                <w:t>7/21/2023</w:t>
              </w:r>
            </w:ins>
          </w:p>
        </w:tc>
        <w:tc>
          <w:tcPr>
            <w:tcW w:w="1673" w:type="dxa"/>
            <w:tcBorders>
              <w:top w:val="nil"/>
              <w:left w:val="nil"/>
              <w:bottom w:val="single" w:sz="8" w:space="0" w:color="auto"/>
              <w:right w:val="single" w:sz="8" w:space="0" w:color="auto"/>
            </w:tcBorders>
            <w:shd w:val="clear" w:color="auto" w:fill="auto"/>
            <w:noWrap/>
            <w:vAlign w:val="center"/>
            <w:hideMark/>
            <w:tcPrChange w:id="3856"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2056AB7B" w14:textId="77777777" w:rsidR="00CE5EDC" w:rsidRPr="00CE5EDC" w:rsidRDefault="00CE5EDC">
            <w:pPr>
              <w:jc w:val="center"/>
              <w:rPr>
                <w:ins w:id="3857" w:author="Bourque, Ethan" w:date="2024-04-23T13:12:00Z"/>
                <w:rFonts w:ascii="Garamond" w:hAnsi="Garamond" w:cs="Calibri"/>
                <w:color w:val="000000"/>
                <w:sz w:val="18"/>
                <w:szCs w:val="18"/>
              </w:rPr>
            </w:pPr>
            <w:ins w:id="3858" w:author="Bourque, Ethan" w:date="2024-04-23T13:12:00Z">
              <w:r w:rsidRPr="00CE5EDC">
                <w:rPr>
                  <w:rFonts w:ascii="Garamond" w:hAnsi="Garamond" w:cs="Calibri"/>
                  <w:color w:val="000000"/>
                  <w:sz w:val="18"/>
                  <w:szCs w:val="18"/>
                </w:rPr>
                <w:t>Nitrate_Nitrite_NU-066-1.25</w:t>
              </w:r>
            </w:ins>
          </w:p>
        </w:tc>
      </w:tr>
      <w:tr w:rsidR="00CE5EDC" w14:paraId="72DF8F75" w14:textId="77777777" w:rsidTr="00CE5EDC">
        <w:tblPrEx>
          <w:tblW w:w="8629" w:type="dxa"/>
          <w:jc w:val="center"/>
          <w:tblPrExChange w:id="3859" w:author="Bourque, Ethan" w:date="2024-04-23T13:12:00Z">
            <w:tblPrEx>
              <w:tblW w:w="8540" w:type="dxa"/>
              <w:jc w:val="center"/>
            </w:tblPrEx>
          </w:tblPrExChange>
        </w:tblPrEx>
        <w:trPr>
          <w:trHeight w:val="330"/>
          <w:jc w:val="center"/>
          <w:ins w:id="3860" w:author="Bourque, Ethan" w:date="2024-04-23T13:12:00Z"/>
          <w:trPrChange w:id="3861"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862"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0D098D6B" w14:textId="77777777" w:rsidR="00CE5EDC" w:rsidRPr="00CE5EDC" w:rsidRDefault="00CE5EDC">
            <w:pPr>
              <w:jc w:val="center"/>
              <w:rPr>
                <w:ins w:id="3863" w:author="Bourque, Ethan" w:date="2024-04-23T13:12:00Z"/>
                <w:rFonts w:ascii="Garamond" w:hAnsi="Garamond" w:cs="Calibri"/>
                <w:color w:val="000000"/>
                <w:sz w:val="18"/>
                <w:szCs w:val="18"/>
              </w:rPr>
            </w:pPr>
            <w:ins w:id="3864" w:author="Bourque, Ethan" w:date="2024-04-23T13:12:00Z">
              <w:r w:rsidRPr="00CE5EDC">
                <w:rPr>
                  <w:rFonts w:ascii="Garamond" w:hAnsi="Garamond" w:cs="Calibri"/>
                  <w:color w:val="000000"/>
                  <w:sz w:val="18"/>
                  <w:szCs w:val="18"/>
                </w:rPr>
                <w:t>TKN</w:t>
              </w:r>
            </w:ins>
          </w:p>
        </w:tc>
        <w:tc>
          <w:tcPr>
            <w:tcW w:w="1071" w:type="dxa"/>
            <w:tcBorders>
              <w:top w:val="nil"/>
              <w:left w:val="nil"/>
              <w:bottom w:val="single" w:sz="8" w:space="0" w:color="auto"/>
              <w:right w:val="single" w:sz="8" w:space="0" w:color="auto"/>
            </w:tcBorders>
            <w:shd w:val="clear" w:color="auto" w:fill="auto"/>
            <w:noWrap/>
            <w:vAlign w:val="center"/>
            <w:hideMark/>
            <w:tcPrChange w:id="3865"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428300D0" w14:textId="77777777" w:rsidR="00CE5EDC" w:rsidRPr="00CE5EDC" w:rsidRDefault="00CE5EDC">
            <w:pPr>
              <w:jc w:val="center"/>
              <w:rPr>
                <w:ins w:id="3866" w:author="Bourque, Ethan" w:date="2024-04-23T13:12:00Z"/>
                <w:rFonts w:ascii="Garamond" w:hAnsi="Garamond" w:cs="Calibri"/>
                <w:color w:val="000000"/>
                <w:sz w:val="18"/>
                <w:szCs w:val="18"/>
              </w:rPr>
            </w:pPr>
            <w:ins w:id="3867" w:author="Bourque, Ethan" w:date="2024-04-23T13:12:00Z">
              <w:r w:rsidRPr="00CE5EDC">
                <w:rPr>
                  <w:rFonts w:ascii="Garamond" w:hAnsi="Garamond" w:cs="Calibri"/>
                  <w:color w:val="000000"/>
                  <w:sz w:val="18"/>
                  <w:szCs w:val="18"/>
                </w:rPr>
                <w:t>2/1/2022</w:t>
              </w:r>
            </w:ins>
          </w:p>
        </w:tc>
        <w:tc>
          <w:tcPr>
            <w:tcW w:w="1159" w:type="dxa"/>
            <w:tcBorders>
              <w:top w:val="nil"/>
              <w:left w:val="nil"/>
              <w:bottom w:val="single" w:sz="8" w:space="0" w:color="auto"/>
              <w:right w:val="single" w:sz="8" w:space="0" w:color="auto"/>
            </w:tcBorders>
            <w:shd w:val="clear" w:color="auto" w:fill="auto"/>
            <w:noWrap/>
            <w:vAlign w:val="center"/>
            <w:hideMark/>
            <w:tcPrChange w:id="3868"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36C2F538" w14:textId="77777777" w:rsidR="00CE5EDC" w:rsidRPr="00CE5EDC" w:rsidRDefault="00CE5EDC">
            <w:pPr>
              <w:jc w:val="center"/>
              <w:rPr>
                <w:ins w:id="3869" w:author="Bourque, Ethan" w:date="2024-04-23T13:12:00Z"/>
                <w:rFonts w:ascii="Garamond" w:hAnsi="Garamond" w:cs="Calibri"/>
                <w:color w:val="000000"/>
                <w:sz w:val="18"/>
                <w:szCs w:val="18"/>
              </w:rPr>
            </w:pPr>
            <w:ins w:id="3870" w:author="Bourque, Ethan" w:date="2024-04-23T13:12:00Z">
              <w:r w:rsidRPr="00CE5EDC">
                <w:rPr>
                  <w:rFonts w:ascii="Garamond" w:hAnsi="Garamond" w:cs="Calibri"/>
                  <w:color w:val="000000"/>
                  <w:sz w:val="18"/>
                  <w:szCs w:val="18"/>
                </w:rPr>
                <w:t>7/9/2023</w:t>
              </w:r>
            </w:ins>
          </w:p>
        </w:tc>
        <w:tc>
          <w:tcPr>
            <w:tcW w:w="1440" w:type="dxa"/>
            <w:tcBorders>
              <w:top w:val="nil"/>
              <w:left w:val="nil"/>
              <w:bottom w:val="single" w:sz="8" w:space="0" w:color="auto"/>
              <w:right w:val="single" w:sz="8" w:space="0" w:color="auto"/>
            </w:tcBorders>
            <w:shd w:val="clear" w:color="auto" w:fill="auto"/>
            <w:noWrap/>
            <w:vAlign w:val="center"/>
            <w:hideMark/>
            <w:tcPrChange w:id="3871"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70462E06" w14:textId="77777777" w:rsidR="00CE5EDC" w:rsidRPr="00CE5EDC" w:rsidRDefault="00CE5EDC">
            <w:pPr>
              <w:jc w:val="center"/>
              <w:rPr>
                <w:ins w:id="3872" w:author="Bourque, Ethan" w:date="2024-04-23T13:12:00Z"/>
                <w:rFonts w:ascii="Garamond" w:hAnsi="Garamond" w:cs="Calibri"/>
                <w:color w:val="000000"/>
                <w:sz w:val="18"/>
                <w:szCs w:val="18"/>
              </w:rPr>
            </w:pPr>
            <w:ins w:id="3873" w:author="Bourque, Ethan" w:date="2024-04-23T13:12:00Z">
              <w:r w:rsidRPr="00CE5EDC">
                <w:rPr>
                  <w:rFonts w:ascii="Garamond" w:hAnsi="Garamond" w:cs="Calibri"/>
                  <w:color w:val="000000"/>
                  <w:sz w:val="18"/>
                  <w:szCs w:val="18"/>
                </w:rPr>
                <w:t>0.08</w:t>
              </w:r>
            </w:ins>
          </w:p>
        </w:tc>
        <w:tc>
          <w:tcPr>
            <w:tcW w:w="1170" w:type="dxa"/>
            <w:tcBorders>
              <w:top w:val="nil"/>
              <w:left w:val="nil"/>
              <w:bottom w:val="single" w:sz="8" w:space="0" w:color="auto"/>
              <w:right w:val="single" w:sz="8" w:space="0" w:color="auto"/>
            </w:tcBorders>
            <w:shd w:val="clear" w:color="auto" w:fill="auto"/>
            <w:noWrap/>
            <w:vAlign w:val="center"/>
            <w:hideMark/>
            <w:tcPrChange w:id="3874"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4F607D5C" w14:textId="77777777" w:rsidR="00CE5EDC" w:rsidRPr="00CE5EDC" w:rsidRDefault="00CE5EDC">
            <w:pPr>
              <w:jc w:val="center"/>
              <w:rPr>
                <w:ins w:id="3875" w:author="Bourque, Ethan" w:date="2024-04-23T13:12:00Z"/>
                <w:rFonts w:ascii="Garamond" w:hAnsi="Garamond" w:cs="Calibri"/>
                <w:color w:val="000000"/>
                <w:sz w:val="18"/>
                <w:szCs w:val="18"/>
              </w:rPr>
            </w:pPr>
            <w:ins w:id="3876" w:author="Bourque, Ethan" w:date="2024-04-23T13:12:00Z">
              <w:r w:rsidRPr="00CE5EDC">
                <w:rPr>
                  <w:rFonts w:ascii="Garamond" w:hAnsi="Garamond" w:cs="Calibri"/>
                  <w:color w:val="000000"/>
                  <w:sz w:val="18"/>
                  <w:szCs w:val="18"/>
                </w:rPr>
                <w:t>0.080-0.400</w:t>
              </w:r>
            </w:ins>
          </w:p>
        </w:tc>
        <w:tc>
          <w:tcPr>
            <w:tcW w:w="1116" w:type="dxa"/>
            <w:tcBorders>
              <w:top w:val="nil"/>
              <w:left w:val="nil"/>
              <w:bottom w:val="single" w:sz="8" w:space="0" w:color="auto"/>
              <w:right w:val="single" w:sz="8" w:space="0" w:color="auto"/>
            </w:tcBorders>
            <w:shd w:val="clear" w:color="auto" w:fill="auto"/>
            <w:vAlign w:val="center"/>
            <w:hideMark/>
            <w:tcPrChange w:id="3877"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43B622E4" w14:textId="77777777" w:rsidR="00CE5EDC" w:rsidRPr="00CE5EDC" w:rsidRDefault="00CE5EDC">
            <w:pPr>
              <w:jc w:val="center"/>
              <w:rPr>
                <w:ins w:id="3878" w:author="Bourque, Ethan" w:date="2024-04-23T13:12:00Z"/>
                <w:rFonts w:ascii="Garamond" w:hAnsi="Garamond" w:cs="Calibri"/>
                <w:color w:val="000000"/>
                <w:sz w:val="18"/>
                <w:szCs w:val="18"/>
              </w:rPr>
            </w:pPr>
            <w:ins w:id="3879" w:author="Bourque, Ethan" w:date="2024-04-23T13:12:00Z">
              <w:r w:rsidRPr="00CE5EDC">
                <w:rPr>
                  <w:rFonts w:ascii="Garamond" w:hAnsi="Garamond" w:cs="Calibri"/>
                  <w:color w:val="000000"/>
                  <w:sz w:val="18"/>
                  <w:szCs w:val="18"/>
                </w:rPr>
                <w:t>1/27/2022</w:t>
              </w:r>
            </w:ins>
          </w:p>
        </w:tc>
        <w:tc>
          <w:tcPr>
            <w:tcW w:w="1673" w:type="dxa"/>
            <w:tcBorders>
              <w:top w:val="nil"/>
              <w:left w:val="nil"/>
              <w:bottom w:val="single" w:sz="8" w:space="0" w:color="auto"/>
              <w:right w:val="single" w:sz="8" w:space="0" w:color="auto"/>
            </w:tcBorders>
            <w:shd w:val="clear" w:color="auto" w:fill="auto"/>
            <w:noWrap/>
            <w:vAlign w:val="center"/>
            <w:hideMark/>
            <w:tcPrChange w:id="3880"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3D6550F5" w14:textId="77777777" w:rsidR="00CE5EDC" w:rsidRPr="00CE5EDC" w:rsidRDefault="00CE5EDC">
            <w:pPr>
              <w:jc w:val="center"/>
              <w:rPr>
                <w:ins w:id="3881" w:author="Bourque, Ethan" w:date="2024-04-23T13:12:00Z"/>
                <w:rFonts w:ascii="Garamond" w:hAnsi="Garamond" w:cs="Calibri"/>
                <w:color w:val="000000"/>
                <w:sz w:val="18"/>
                <w:szCs w:val="18"/>
              </w:rPr>
            </w:pPr>
            <w:ins w:id="3882" w:author="Bourque, Ethan" w:date="2024-04-23T13:12:00Z">
              <w:r w:rsidRPr="00CE5EDC">
                <w:rPr>
                  <w:rFonts w:ascii="Garamond" w:hAnsi="Garamond" w:cs="Calibri"/>
                  <w:color w:val="000000"/>
                  <w:sz w:val="18"/>
                  <w:szCs w:val="18"/>
                </w:rPr>
                <w:t>TKN_NU-092-1.12</w:t>
              </w:r>
            </w:ins>
          </w:p>
        </w:tc>
      </w:tr>
      <w:tr w:rsidR="00CE5EDC" w14:paraId="54C2BBAF" w14:textId="77777777" w:rsidTr="00CE5EDC">
        <w:tblPrEx>
          <w:tblW w:w="8629" w:type="dxa"/>
          <w:jc w:val="center"/>
          <w:tblPrExChange w:id="3883" w:author="Bourque, Ethan" w:date="2024-04-23T13:12:00Z">
            <w:tblPrEx>
              <w:tblW w:w="8540" w:type="dxa"/>
              <w:jc w:val="center"/>
            </w:tblPrEx>
          </w:tblPrExChange>
        </w:tblPrEx>
        <w:trPr>
          <w:trHeight w:val="330"/>
          <w:jc w:val="center"/>
          <w:ins w:id="3884" w:author="Bourque, Ethan" w:date="2024-04-23T13:12:00Z"/>
          <w:trPrChange w:id="3885"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886"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058F6E26" w14:textId="77777777" w:rsidR="00CE5EDC" w:rsidRPr="00CE5EDC" w:rsidRDefault="00CE5EDC">
            <w:pPr>
              <w:jc w:val="center"/>
              <w:rPr>
                <w:ins w:id="3887" w:author="Bourque, Ethan" w:date="2024-04-23T13:12:00Z"/>
                <w:rFonts w:ascii="Garamond" w:hAnsi="Garamond" w:cs="Calibri"/>
                <w:color w:val="000000"/>
                <w:sz w:val="18"/>
                <w:szCs w:val="18"/>
              </w:rPr>
            </w:pPr>
            <w:ins w:id="3888" w:author="Bourque, Ethan" w:date="2024-04-23T13:12:00Z">
              <w:r w:rsidRPr="00CE5EDC">
                <w:rPr>
                  <w:rFonts w:ascii="Garamond" w:hAnsi="Garamond" w:cs="Calibri"/>
                  <w:color w:val="000000"/>
                  <w:sz w:val="18"/>
                  <w:szCs w:val="18"/>
                </w:rPr>
                <w:t>TKN</w:t>
              </w:r>
            </w:ins>
          </w:p>
        </w:tc>
        <w:tc>
          <w:tcPr>
            <w:tcW w:w="1071" w:type="dxa"/>
            <w:tcBorders>
              <w:top w:val="nil"/>
              <w:left w:val="nil"/>
              <w:bottom w:val="single" w:sz="8" w:space="0" w:color="auto"/>
              <w:right w:val="single" w:sz="8" w:space="0" w:color="auto"/>
            </w:tcBorders>
            <w:shd w:val="clear" w:color="auto" w:fill="auto"/>
            <w:noWrap/>
            <w:vAlign w:val="center"/>
            <w:hideMark/>
            <w:tcPrChange w:id="3889"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6A8157FB" w14:textId="77777777" w:rsidR="00CE5EDC" w:rsidRPr="00CE5EDC" w:rsidRDefault="00CE5EDC">
            <w:pPr>
              <w:jc w:val="center"/>
              <w:rPr>
                <w:ins w:id="3890" w:author="Bourque, Ethan" w:date="2024-04-23T13:12:00Z"/>
                <w:rFonts w:ascii="Garamond" w:hAnsi="Garamond" w:cs="Calibri"/>
                <w:color w:val="000000"/>
                <w:sz w:val="18"/>
                <w:szCs w:val="18"/>
              </w:rPr>
            </w:pPr>
            <w:ins w:id="3891" w:author="Bourque, Ethan" w:date="2024-04-23T13:12:00Z">
              <w:r w:rsidRPr="00CE5EDC">
                <w:rPr>
                  <w:rFonts w:ascii="Garamond" w:hAnsi="Garamond" w:cs="Calibri"/>
                  <w:color w:val="000000"/>
                  <w:sz w:val="18"/>
                  <w:szCs w:val="18"/>
                </w:rPr>
                <w:t>7/10/2023</w:t>
              </w:r>
            </w:ins>
          </w:p>
        </w:tc>
        <w:tc>
          <w:tcPr>
            <w:tcW w:w="1159" w:type="dxa"/>
            <w:tcBorders>
              <w:top w:val="nil"/>
              <w:left w:val="nil"/>
              <w:bottom w:val="single" w:sz="8" w:space="0" w:color="auto"/>
              <w:right w:val="single" w:sz="8" w:space="0" w:color="auto"/>
            </w:tcBorders>
            <w:shd w:val="clear" w:color="auto" w:fill="auto"/>
            <w:noWrap/>
            <w:vAlign w:val="center"/>
            <w:hideMark/>
            <w:tcPrChange w:id="3892"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7F193084" w14:textId="77777777" w:rsidR="00CE5EDC" w:rsidRPr="00CE5EDC" w:rsidRDefault="00CE5EDC">
            <w:pPr>
              <w:jc w:val="center"/>
              <w:rPr>
                <w:ins w:id="3893" w:author="Bourque, Ethan" w:date="2024-04-23T13:12:00Z"/>
                <w:rFonts w:ascii="Garamond" w:hAnsi="Garamond" w:cs="Calibri"/>
                <w:color w:val="000000"/>
                <w:sz w:val="18"/>
                <w:szCs w:val="18"/>
              </w:rPr>
            </w:pPr>
            <w:ins w:id="3894"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3895"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04672D38" w14:textId="77777777" w:rsidR="00CE5EDC" w:rsidRPr="00CE5EDC" w:rsidRDefault="00CE5EDC">
            <w:pPr>
              <w:jc w:val="center"/>
              <w:rPr>
                <w:ins w:id="3896" w:author="Bourque, Ethan" w:date="2024-04-23T13:12:00Z"/>
                <w:rFonts w:ascii="Garamond" w:hAnsi="Garamond" w:cs="Calibri"/>
                <w:color w:val="000000"/>
                <w:sz w:val="18"/>
                <w:szCs w:val="18"/>
              </w:rPr>
            </w:pPr>
            <w:ins w:id="3897" w:author="Bourque, Ethan" w:date="2024-04-23T13:12:00Z">
              <w:r w:rsidRPr="00CE5EDC">
                <w:rPr>
                  <w:rFonts w:ascii="Garamond" w:hAnsi="Garamond" w:cs="Calibri"/>
                  <w:color w:val="000000"/>
                  <w:sz w:val="18"/>
                  <w:szCs w:val="18"/>
                </w:rPr>
                <w:t>0.08</w:t>
              </w:r>
            </w:ins>
          </w:p>
        </w:tc>
        <w:tc>
          <w:tcPr>
            <w:tcW w:w="1170" w:type="dxa"/>
            <w:tcBorders>
              <w:top w:val="nil"/>
              <w:left w:val="nil"/>
              <w:bottom w:val="single" w:sz="8" w:space="0" w:color="auto"/>
              <w:right w:val="single" w:sz="8" w:space="0" w:color="auto"/>
            </w:tcBorders>
            <w:shd w:val="clear" w:color="auto" w:fill="auto"/>
            <w:noWrap/>
            <w:vAlign w:val="center"/>
            <w:hideMark/>
            <w:tcPrChange w:id="3898"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053E7B2A" w14:textId="77777777" w:rsidR="00CE5EDC" w:rsidRPr="00CE5EDC" w:rsidRDefault="00CE5EDC">
            <w:pPr>
              <w:jc w:val="center"/>
              <w:rPr>
                <w:ins w:id="3899" w:author="Bourque, Ethan" w:date="2024-04-23T13:12:00Z"/>
                <w:rFonts w:ascii="Garamond" w:hAnsi="Garamond" w:cs="Calibri"/>
                <w:color w:val="000000"/>
                <w:sz w:val="18"/>
                <w:szCs w:val="18"/>
              </w:rPr>
            </w:pPr>
            <w:ins w:id="3900" w:author="Bourque, Ethan" w:date="2024-04-23T13:12:00Z">
              <w:r w:rsidRPr="00CE5EDC">
                <w:rPr>
                  <w:rFonts w:ascii="Garamond" w:hAnsi="Garamond" w:cs="Calibri"/>
                  <w:color w:val="000000"/>
                  <w:sz w:val="18"/>
                  <w:szCs w:val="18"/>
                </w:rPr>
                <w:t>0.080-0.400</w:t>
              </w:r>
            </w:ins>
          </w:p>
        </w:tc>
        <w:tc>
          <w:tcPr>
            <w:tcW w:w="1116" w:type="dxa"/>
            <w:tcBorders>
              <w:top w:val="nil"/>
              <w:left w:val="nil"/>
              <w:bottom w:val="single" w:sz="8" w:space="0" w:color="auto"/>
              <w:right w:val="single" w:sz="8" w:space="0" w:color="auto"/>
            </w:tcBorders>
            <w:shd w:val="clear" w:color="auto" w:fill="auto"/>
            <w:vAlign w:val="center"/>
            <w:hideMark/>
            <w:tcPrChange w:id="3901"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4907A81D" w14:textId="77777777" w:rsidR="00CE5EDC" w:rsidRPr="00CE5EDC" w:rsidRDefault="00CE5EDC">
            <w:pPr>
              <w:jc w:val="center"/>
              <w:rPr>
                <w:ins w:id="3902" w:author="Bourque, Ethan" w:date="2024-04-23T13:12:00Z"/>
                <w:rFonts w:ascii="Garamond" w:hAnsi="Garamond" w:cs="Calibri"/>
                <w:color w:val="000000"/>
                <w:sz w:val="18"/>
                <w:szCs w:val="18"/>
              </w:rPr>
            </w:pPr>
            <w:ins w:id="3903" w:author="Bourque, Ethan" w:date="2024-04-23T13:12:00Z">
              <w:r w:rsidRPr="00CE5EDC">
                <w:rPr>
                  <w:rFonts w:ascii="Garamond" w:hAnsi="Garamond" w:cs="Calibri"/>
                  <w:color w:val="000000"/>
                  <w:sz w:val="18"/>
                  <w:szCs w:val="18"/>
                </w:rPr>
                <w:t>6/27/2023</w:t>
              </w:r>
            </w:ins>
          </w:p>
        </w:tc>
        <w:tc>
          <w:tcPr>
            <w:tcW w:w="1673" w:type="dxa"/>
            <w:tcBorders>
              <w:top w:val="nil"/>
              <w:left w:val="nil"/>
              <w:bottom w:val="single" w:sz="8" w:space="0" w:color="auto"/>
              <w:right w:val="single" w:sz="8" w:space="0" w:color="auto"/>
            </w:tcBorders>
            <w:shd w:val="clear" w:color="auto" w:fill="auto"/>
            <w:noWrap/>
            <w:vAlign w:val="center"/>
            <w:hideMark/>
            <w:tcPrChange w:id="3904"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45C940AB" w14:textId="77777777" w:rsidR="00CE5EDC" w:rsidRPr="00CE5EDC" w:rsidRDefault="00CE5EDC">
            <w:pPr>
              <w:jc w:val="center"/>
              <w:rPr>
                <w:ins w:id="3905" w:author="Bourque, Ethan" w:date="2024-04-23T13:12:00Z"/>
                <w:rFonts w:ascii="Garamond" w:hAnsi="Garamond" w:cs="Calibri"/>
                <w:color w:val="000000"/>
                <w:sz w:val="18"/>
                <w:szCs w:val="18"/>
              </w:rPr>
            </w:pPr>
            <w:ins w:id="3906" w:author="Bourque, Ethan" w:date="2024-04-23T13:12:00Z">
              <w:r w:rsidRPr="00CE5EDC">
                <w:rPr>
                  <w:rFonts w:ascii="Garamond" w:hAnsi="Garamond" w:cs="Calibri"/>
                  <w:color w:val="000000"/>
                  <w:sz w:val="18"/>
                  <w:szCs w:val="18"/>
                </w:rPr>
                <w:t>TKN_NU-092-1.13</w:t>
              </w:r>
            </w:ins>
          </w:p>
        </w:tc>
      </w:tr>
      <w:tr w:rsidR="00CE5EDC" w14:paraId="2A47ED7D" w14:textId="77777777" w:rsidTr="00CE5EDC">
        <w:tblPrEx>
          <w:tblW w:w="8629" w:type="dxa"/>
          <w:jc w:val="center"/>
          <w:tblPrExChange w:id="3907" w:author="Bourque, Ethan" w:date="2024-04-23T13:12:00Z">
            <w:tblPrEx>
              <w:tblW w:w="8540" w:type="dxa"/>
              <w:jc w:val="center"/>
            </w:tblPrEx>
          </w:tblPrExChange>
        </w:tblPrEx>
        <w:trPr>
          <w:trHeight w:val="330"/>
          <w:jc w:val="center"/>
          <w:ins w:id="3908" w:author="Bourque, Ethan" w:date="2024-04-23T13:12:00Z"/>
          <w:trPrChange w:id="3909"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910"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4DA70110" w14:textId="77777777" w:rsidR="00CE5EDC" w:rsidRPr="00CE5EDC" w:rsidRDefault="00CE5EDC">
            <w:pPr>
              <w:jc w:val="center"/>
              <w:rPr>
                <w:ins w:id="3911" w:author="Bourque, Ethan" w:date="2024-04-23T13:12:00Z"/>
                <w:rFonts w:ascii="Garamond" w:hAnsi="Garamond" w:cs="Calibri"/>
                <w:color w:val="000000"/>
                <w:sz w:val="18"/>
                <w:szCs w:val="18"/>
              </w:rPr>
            </w:pPr>
            <w:ins w:id="3912" w:author="Bourque, Ethan" w:date="2024-04-23T13:12:00Z">
              <w:r w:rsidRPr="00CE5EDC">
                <w:rPr>
                  <w:rFonts w:ascii="Garamond" w:hAnsi="Garamond" w:cs="Calibri"/>
                  <w:color w:val="000000"/>
                  <w:sz w:val="18"/>
                  <w:szCs w:val="18"/>
                </w:rPr>
                <w:t>PO4F</w:t>
              </w:r>
            </w:ins>
          </w:p>
        </w:tc>
        <w:tc>
          <w:tcPr>
            <w:tcW w:w="1071" w:type="dxa"/>
            <w:tcBorders>
              <w:top w:val="nil"/>
              <w:left w:val="nil"/>
              <w:bottom w:val="single" w:sz="8" w:space="0" w:color="auto"/>
              <w:right w:val="single" w:sz="8" w:space="0" w:color="auto"/>
            </w:tcBorders>
            <w:shd w:val="clear" w:color="auto" w:fill="auto"/>
            <w:noWrap/>
            <w:vAlign w:val="center"/>
            <w:hideMark/>
            <w:tcPrChange w:id="3913"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1AE0B083" w14:textId="77777777" w:rsidR="00CE5EDC" w:rsidRPr="00CE5EDC" w:rsidRDefault="00CE5EDC">
            <w:pPr>
              <w:jc w:val="center"/>
              <w:rPr>
                <w:ins w:id="3914" w:author="Bourque, Ethan" w:date="2024-04-23T13:12:00Z"/>
                <w:rFonts w:ascii="Garamond" w:hAnsi="Garamond" w:cs="Calibri"/>
                <w:color w:val="000000"/>
                <w:sz w:val="18"/>
                <w:szCs w:val="18"/>
              </w:rPr>
            </w:pPr>
            <w:ins w:id="3915" w:author="Bourque, Ethan" w:date="2024-04-23T13:12:00Z">
              <w:r w:rsidRPr="00CE5EDC">
                <w:rPr>
                  <w:rFonts w:ascii="Garamond" w:hAnsi="Garamond" w:cs="Calibri"/>
                  <w:color w:val="000000"/>
                  <w:sz w:val="18"/>
                  <w:szCs w:val="18"/>
                </w:rPr>
                <w:t>8/11/2022</w:t>
              </w:r>
            </w:ins>
          </w:p>
        </w:tc>
        <w:tc>
          <w:tcPr>
            <w:tcW w:w="1159" w:type="dxa"/>
            <w:tcBorders>
              <w:top w:val="nil"/>
              <w:left w:val="nil"/>
              <w:bottom w:val="single" w:sz="8" w:space="0" w:color="auto"/>
              <w:right w:val="single" w:sz="8" w:space="0" w:color="auto"/>
            </w:tcBorders>
            <w:shd w:val="clear" w:color="auto" w:fill="auto"/>
            <w:noWrap/>
            <w:vAlign w:val="center"/>
            <w:hideMark/>
            <w:tcPrChange w:id="3916"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38E04212" w14:textId="77777777" w:rsidR="00CE5EDC" w:rsidRPr="00CE5EDC" w:rsidRDefault="00CE5EDC">
            <w:pPr>
              <w:jc w:val="center"/>
              <w:rPr>
                <w:ins w:id="3917" w:author="Bourque, Ethan" w:date="2024-04-23T13:12:00Z"/>
                <w:rFonts w:ascii="Garamond" w:hAnsi="Garamond" w:cs="Calibri"/>
                <w:color w:val="000000"/>
                <w:sz w:val="18"/>
                <w:szCs w:val="18"/>
              </w:rPr>
            </w:pPr>
            <w:ins w:id="3918" w:author="Bourque, Ethan" w:date="2024-04-23T13:12:00Z">
              <w:r w:rsidRPr="00CE5EDC">
                <w:rPr>
                  <w:rFonts w:ascii="Garamond" w:hAnsi="Garamond" w:cs="Calibri"/>
                  <w:color w:val="000000"/>
                  <w:sz w:val="18"/>
                  <w:szCs w:val="18"/>
                </w:rPr>
                <w:t>8/17/2023</w:t>
              </w:r>
            </w:ins>
          </w:p>
        </w:tc>
        <w:tc>
          <w:tcPr>
            <w:tcW w:w="1440" w:type="dxa"/>
            <w:tcBorders>
              <w:top w:val="nil"/>
              <w:left w:val="nil"/>
              <w:bottom w:val="single" w:sz="8" w:space="0" w:color="auto"/>
              <w:right w:val="single" w:sz="8" w:space="0" w:color="auto"/>
            </w:tcBorders>
            <w:shd w:val="clear" w:color="auto" w:fill="auto"/>
            <w:noWrap/>
            <w:vAlign w:val="center"/>
            <w:hideMark/>
            <w:tcPrChange w:id="3919"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0E537406" w14:textId="77777777" w:rsidR="00CE5EDC" w:rsidRPr="00CE5EDC" w:rsidRDefault="00CE5EDC">
            <w:pPr>
              <w:jc w:val="center"/>
              <w:rPr>
                <w:ins w:id="3920" w:author="Bourque, Ethan" w:date="2024-04-23T13:12:00Z"/>
                <w:rFonts w:ascii="Garamond" w:hAnsi="Garamond" w:cs="Calibri"/>
                <w:color w:val="000000"/>
                <w:sz w:val="18"/>
                <w:szCs w:val="18"/>
              </w:rPr>
            </w:pPr>
            <w:ins w:id="3921" w:author="Bourque, Ethan" w:date="2024-04-23T13:12:00Z">
              <w:r w:rsidRPr="00CE5EDC">
                <w:rPr>
                  <w:rFonts w:ascii="Garamond" w:hAnsi="Garamond" w:cs="Calibri"/>
                  <w:color w:val="000000"/>
                  <w:sz w:val="18"/>
                  <w:szCs w:val="18"/>
                </w:rPr>
                <w:t>0.004</w:t>
              </w:r>
            </w:ins>
          </w:p>
        </w:tc>
        <w:tc>
          <w:tcPr>
            <w:tcW w:w="1170" w:type="dxa"/>
            <w:tcBorders>
              <w:top w:val="nil"/>
              <w:left w:val="nil"/>
              <w:bottom w:val="single" w:sz="8" w:space="0" w:color="auto"/>
              <w:right w:val="single" w:sz="8" w:space="0" w:color="auto"/>
            </w:tcBorders>
            <w:shd w:val="clear" w:color="auto" w:fill="auto"/>
            <w:noWrap/>
            <w:vAlign w:val="center"/>
            <w:hideMark/>
            <w:tcPrChange w:id="3922"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3296C899" w14:textId="77777777" w:rsidR="00CE5EDC" w:rsidRPr="00CE5EDC" w:rsidRDefault="00CE5EDC">
            <w:pPr>
              <w:jc w:val="center"/>
              <w:rPr>
                <w:ins w:id="3923" w:author="Bourque, Ethan" w:date="2024-04-23T13:12:00Z"/>
                <w:rFonts w:ascii="Garamond" w:hAnsi="Garamond" w:cs="Calibri"/>
                <w:color w:val="000000"/>
                <w:sz w:val="18"/>
                <w:szCs w:val="18"/>
              </w:rPr>
            </w:pPr>
            <w:ins w:id="3924"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3925"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5D9A54D2" w14:textId="77777777" w:rsidR="00CE5EDC" w:rsidRPr="00CE5EDC" w:rsidRDefault="00CE5EDC">
            <w:pPr>
              <w:jc w:val="center"/>
              <w:rPr>
                <w:ins w:id="3926" w:author="Bourque, Ethan" w:date="2024-04-23T13:12:00Z"/>
                <w:rFonts w:ascii="Garamond" w:hAnsi="Garamond" w:cs="Calibri"/>
                <w:color w:val="000000"/>
                <w:sz w:val="18"/>
                <w:szCs w:val="18"/>
              </w:rPr>
            </w:pPr>
            <w:ins w:id="3927" w:author="Bourque, Ethan" w:date="2024-04-23T13:12:00Z">
              <w:r w:rsidRPr="00CE5EDC">
                <w:rPr>
                  <w:rFonts w:ascii="Garamond" w:hAnsi="Garamond" w:cs="Calibri"/>
                  <w:color w:val="000000"/>
                  <w:sz w:val="18"/>
                  <w:szCs w:val="18"/>
                </w:rPr>
                <w:t>8/4/2022</w:t>
              </w:r>
            </w:ins>
          </w:p>
        </w:tc>
        <w:tc>
          <w:tcPr>
            <w:tcW w:w="1673" w:type="dxa"/>
            <w:tcBorders>
              <w:top w:val="nil"/>
              <w:left w:val="nil"/>
              <w:bottom w:val="single" w:sz="8" w:space="0" w:color="auto"/>
              <w:right w:val="single" w:sz="8" w:space="0" w:color="auto"/>
            </w:tcBorders>
            <w:shd w:val="clear" w:color="auto" w:fill="auto"/>
            <w:noWrap/>
            <w:vAlign w:val="center"/>
            <w:hideMark/>
            <w:tcPrChange w:id="3928"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04B4E1D2" w14:textId="77777777" w:rsidR="00CE5EDC" w:rsidRPr="00CE5EDC" w:rsidRDefault="00CE5EDC">
            <w:pPr>
              <w:jc w:val="center"/>
              <w:rPr>
                <w:ins w:id="3929" w:author="Bourque, Ethan" w:date="2024-04-23T13:12:00Z"/>
                <w:rFonts w:ascii="Garamond" w:hAnsi="Garamond" w:cs="Calibri"/>
                <w:color w:val="000000"/>
                <w:sz w:val="18"/>
                <w:szCs w:val="18"/>
              </w:rPr>
            </w:pPr>
            <w:ins w:id="3930" w:author="Bourque, Ethan" w:date="2024-04-23T13:12:00Z">
              <w:r w:rsidRPr="00CE5EDC">
                <w:rPr>
                  <w:rFonts w:ascii="Garamond" w:hAnsi="Garamond" w:cs="Calibri"/>
                  <w:color w:val="000000"/>
                  <w:sz w:val="18"/>
                  <w:szCs w:val="18"/>
                </w:rPr>
                <w:t>PO4_NU_070-1.22</w:t>
              </w:r>
            </w:ins>
          </w:p>
        </w:tc>
      </w:tr>
      <w:tr w:rsidR="00CE5EDC" w14:paraId="58AA14F4" w14:textId="77777777" w:rsidTr="00CE5EDC">
        <w:tblPrEx>
          <w:tblW w:w="8629" w:type="dxa"/>
          <w:jc w:val="center"/>
          <w:tblPrExChange w:id="3931" w:author="Bourque, Ethan" w:date="2024-04-23T13:12:00Z">
            <w:tblPrEx>
              <w:tblW w:w="8540" w:type="dxa"/>
              <w:jc w:val="center"/>
            </w:tblPrEx>
          </w:tblPrExChange>
        </w:tblPrEx>
        <w:trPr>
          <w:trHeight w:val="330"/>
          <w:jc w:val="center"/>
          <w:ins w:id="3932" w:author="Bourque, Ethan" w:date="2024-04-23T13:12:00Z"/>
          <w:trPrChange w:id="3933"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934"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246E90BB" w14:textId="77777777" w:rsidR="00CE5EDC" w:rsidRPr="00CE5EDC" w:rsidRDefault="00CE5EDC">
            <w:pPr>
              <w:jc w:val="center"/>
              <w:rPr>
                <w:ins w:id="3935" w:author="Bourque, Ethan" w:date="2024-04-23T13:12:00Z"/>
                <w:rFonts w:ascii="Garamond" w:hAnsi="Garamond" w:cs="Calibri"/>
                <w:color w:val="000000"/>
                <w:sz w:val="18"/>
                <w:szCs w:val="18"/>
              </w:rPr>
            </w:pPr>
            <w:ins w:id="3936" w:author="Bourque, Ethan" w:date="2024-04-23T13:12:00Z">
              <w:r w:rsidRPr="00CE5EDC">
                <w:rPr>
                  <w:rFonts w:ascii="Garamond" w:hAnsi="Garamond" w:cs="Calibri"/>
                  <w:color w:val="000000"/>
                  <w:sz w:val="18"/>
                  <w:szCs w:val="18"/>
                </w:rPr>
                <w:t>PO4F</w:t>
              </w:r>
            </w:ins>
          </w:p>
        </w:tc>
        <w:tc>
          <w:tcPr>
            <w:tcW w:w="1071" w:type="dxa"/>
            <w:tcBorders>
              <w:top w:val="nil"/>
              <w:left w:val="nil"/>
              <w:bottom w:val="single" w:sz="8" w:space="0" w:color="auto"/>
              <w:right w:val="single" w:sz="8" w:space="0" w:color="auto"/>
            </w:tcBorders>
            <w:shd w:val="clear" w:color="auto" w:fill="auto"/>
            <w:noWrap/>
            <w:vAlign w:val="center"/>
            <w:hideMark/>
            <w:tcPrChange w:id="3937"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40B311E0" w14:textId="77777777" w:rsidR="00CE5EDC" w:rsidRPr="00CE5EDC" w:rsidRDefault="00CE5EDC">
            <w:pPr>
              <w:jc w:val="center"/>
              <w:rPr>
                <w:ins w:id="3938" w:author="Bourque, Ethan" w:date="2024-04-23T13:12:00Z"/>
                <w:rFonts w:ascii="Garamond" w:hAnsi="Garamond" w:cs="Calibri"/>
                <w:color w:val="000000"/>
                <w:sz w:val="18"/>
                <w:szCs w:val="18"/>
              </w:rPr>
            </w:pPr>
            <w:ins w:id="3939" w:author="Bourque, Ethan" w:date="2024-04-23T13:12:00Z">
              <w:r w:rsidRPr="00CE5EDC">
                <w:rPr>
                  <w:rFonts w:ascii="Garamond" w:hAnsi="Garamond" w:cs="Calibri"/>
                  <w:color w:val="000000"/>
                  <w:sz w:val="18"/>
                  <w:szCs w:val="18"/>
                </w:rPr>
                <w:t>8/18/2023</w:t>
              </w:r>
            </w:ins>
          </w:p>
        </w:tc>
        <w:tc>
          <w:tcPr>
            <w:tcW w:w="1159" w:type="dxa"/>
            <w:tcBorders>
              <w:top w:val="nil"/>
              <w:left w:val="nil"/>
              <w:bottom w:val="single" w:sz="8" w:space="0" w:color="auto"/>
              <w:right w:val="single" w:sz="8" w:space="0" w:color="auto"/>
            </w:tcBorders>
            <w:shd w:val="clear" w:color="auto" w:fill="auto"/>
            <w:noWrap/>
            <w:vAlign w:val="center"/>
            <w:hideMark/>
            <w:tcPrChange w:id="3940"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30C1A434" w14:textId="77777777" w:rsidR="00CE5EDC" w:rsidRPr="00CE5EDC" w:rsidRDefault="00CE5EDC">
            <w:pPr>
              <w:jc w:val="center"/>
              <w:rPr>
                <w:ins w:id="3941" w:author="Bourque, Ethan" w:date="2024-04-23T13:12:00Z"/>
                <w:rFonts w:ascii="Garamond" w:hAnsi="Garamond" w:cs="Calibri"/>
                <w:color w:val="000000"/>
                <w:sz w:val="18"/>
                <w:szCs w:val="18"/>
              </w:rPr>
            </w:pPr>
            <w:ins w:id="3942"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3943"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0FC532F7" w14:textId="77777777" w:rsidR="00CE5EDC" w:rsidRPr="00CE5EDC" w:rsidRDefault="00CE5EDC">
            <w:pPr>
              <w:jc w:val="center"/>
              <w:rPr>
                <w:ins w:id="3944" w:author="Bourque, Ethan" w:date="2024-04-23T13:12:00Z"/>
                <w:rFonts w:ascii="Garamond" w:hAnsi="Garamond" w:cs="Calibri"/>
                <w:color w:val="000000"/>
                <w:sz w:val="18"/>
                <w:szCs w:val="18"/>
              </w:rPr>
            </w:pPr>
            <w:ins w:id="3945" w:author="Bourque, Ethan" w:date="2024-04-23T13:12:00Z">
              <w:r w:rsidRPr="00CE5EDC">
                <w:rPr>
                  <w:rFonts w:ascii="Garamond" w:hAnsi="Garamond" w:cs="Calibri"/>
                  <w:color w:val="000000"/>
                  <w:sz w:val="18"/>
                  <w:szCs w:val="18"/>
                </w:rPr>
                <w:t>0.004</w:t>
              </w:r>
            </w:ins>
          </w:p>
        </w:tc>
        <w:tc>
          <w:tcPr>
            <w:tcW w:w="1170" w:type="dxa"/>
            <w:tcBorders>
              <w:top w:val="nil"/>
              <w:left w:val="nil"/>
              <w:bottom w:val="single" w:sz="8" w:space="0" w:color="auto"/>
              <w:right w:val="single" w:sz="8" w:space="0" w:color="auto"/>
            </w:tcBorders>
            <w:shd w:val="clear" w:color="auto" w:fill="auto"/>
            <w:noWrap/>
            <w:vAlign w:val="center"/>
            <w:hideMark/>
            <w:tcPrChange w:id="3946"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1B40D991" w14:textId="77777777" w:rsidR="00CE5EDC" w:rsidRPr="00CE5EDC" w:rsidRDefault="00CE5EDC">
            <w:pPr>
              <w:jc w:val="center"/>
              <w:rPr>
                <w:ins w:id="3947" w:author="Bourque, Ethan" w:date="2024-04-23T13:12:00Z"/>
                <w:rFonts w:ascii="Garamond" w:hAnsi="Garamond" w:cs="Calibri"/>
                <w:color w:val="000000"/>
                <w:sz w:val="18"/>
                <w:szCs w:val="18"/>
              </w:rPr>
            </w:pPr>
            <w:ins w:id="3948"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3949"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21E74D1F" w14:textId="77777777" w:rsidR="00CE5EDC" w:rsidRPr="00CE5EDC" w:rsidRDefault="00CE5EDC">
            <w:pPr>
              <w:jc w:val="center"/>
              <w:rPr>
                <w:ins w:id="3950" w:author="Bourque, Ethan" w:date="2024-04-23T13:12:00Z"/>
                <w:rFonts w:ascii="Garamond" w:hAnsi="Garamond" w:cs="Calibri"/>
                <w:color w:val="000000"/>
                <w:sz w:val="18"/>
                <w:szCs w:val="18"/>
              </w:rPr>
            </w:pPr>
            <w:ins w:id="3951" w:author="Bourque, Ethan" w:date="2024-04-23T13:12:00Z">
              <w:r w:rsidRPr="00CE5EDC">
                <w:rPr>
                  <w:rFonts w:ascii="Garamond" w:hAnsi="Garamond" w:cs="Calibri"/>
                  <w:color w:val="000000"/>
                  <w:sz w:val="18"/>
                  <w:szCs w:val="18"/>
                </w:rPr>
                <w:t>8/18/2023</w:t>
              </w:r>
            </w:ins>
          </w:p>
        </w:tc>
        <w:tc>
          <w:tcPr>
            <w:tcW w:w="1673" w:type="dxa"/>
            <w:tcBorders>
              <w:top w:val="nil"/>
              <w:left w:val="nil"/>
              <w:bottom w:val="single" w:sz="8" w:space="0" w:color="auto"/>
              <w:right w:val="single" w:sz="8" w:space="0" w:color="auto"/>
            </w:tcBorders>
            <w:shd w:val="clear" w:color="auto" w:fill="auto"/>
            <w:noWrap/>
            <w:vAlign w:val="center"/>
            <w:hideMark/>
            <w:tcPrChange w:id="3952"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41864FA4" w14:textId="77777777" w:rsidR="00CE5EDC" w:rsidRPr="00CE5EDC" w:rsidRDefault="00CE5EDC">
            <w:pPr>
              <w:jc w:val="center"/>
              <w:rPr>
                <w:ins w:id="3953" w:author="Bourque, Ethan" w:date="2024-04-23T13:12:00Z"/>
                <w:rFonts w:ascii="Garamond" w:hAnsi="Garamond" w:cs="Calibri"/>
                <w:color w:val="000000"/>
                <w:sz w:val="18"/>
                <w:szCs w:val="18"/>
              </w:rPr>
            </w:pPr>
            <w:ins w:id="3954" w:author="Bourque, Ethan" w:date="2024-04-23T13:12:00Z">
              <w:r w:rsidRPr="00CE5EDC">
                <w:rPr>
                  <w:rFonts w:ascii="Garamond" w:hAnsi="Garamond" w:cs="Calibri"/>
                  <w:color w:val="000000"/>
                  <w:sz w:val="18"/>
                  <w:szCs w:val="18"/>
                </w:rPr>
                <w:t>PO4_NU_070-1.23</w:t>
              </w:r>
            </w:ins>
          </w:p>
        </w:tc>
      </w:tr>
      <w:tr w:rsidR="00CE5EDC" w14:paraId="6DB1F004" w14:textId="77777777" w:rsidTr="00CE5EDC">
        <w:tblPrEx>
          <w:tblW w:w="8629" w:type="dxa"/>
          <w:jc w:val="center"/>
          <w:tblPrExChange w:id="3955" w:author="Bourque, Ethan" w:date="2024-04-23T13:12:00Z">
            <w:tblPrEx>
              <w:tblW w:w="8540" w:type="dxa"/>
              <w:jc w:val="center"/>
            </w:tblPrEx>
          </w:tblPrExChange>
        </w:tblPrEx>
        <w:trPr>
          <w:trHeight w:val="330"/>
          <w:jc w:val="center"/>
          <w:ins w:id="3956" w:author="Bourque, Ethan" w:date="2024-04-23T13:12:00Z"/>
          <w:trPrChange w:id="3957"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958"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0FF2AE55" w14:textId="77777777" w:rsidR="00CE5EDC" w:rsidRPr="00CE5EDC" w:rsidRDefault="00CE5EDC">
            <w:pPr>
              <w:jc w:val="center"/>
              <w:rPr>
                <w:ins w:id="3959" w:author="Bourque, Ethan" w:date="2024-04-23T13:12:00Z"/>
                <w:rFonts w:ascii="Garamond" w:hAnsi="Garamond" w:cs="Calibri"/>
                <w:color w:val="000000"/>
                <w:sz w:val="18"/>
                <w:szCs w:val="18"/>
              </w:rPr>
            </w:pPr>
            <w:ins w:id="3960" w:author="Bourque, Ethan" w:date="2024-04-23T13:12:00Z">
              <w:r w:rsidRPr="00CE5EDC">
                <w:rPr>
                  <w:rFonts w:ascii="Garamond" w:hAnsi="Garamond" w:cs="Calibri"/>
                  <w:color w:val="000000"/>
                  <w:sz w:val="18"/>
                  <w:szCs w:val="18"/>
                </w:rPr>
                <w:t>TP</w:t>
              </w:r>
            </w:ins>
          </w:p>
        </w:tc>
        <w:tc>
          <w:tcPr>
            <w:tcW w:w="1071" w:type="dxa"/>
            <w:tcBorders>
              <w:top w:val="nil"/>
              <w:left w:val="nil"/>
              <w:bottom w:val="single" w:sz="8" w:space="0" w:color="auto"/>
              <w:right w:val="single" w:sz="8" w:space="0" w:color="auto"/>
            </w:tcBorders>
            <w:shd w:val="clear" w:color="auto" w:fill="auto"/>
            <w:noWrap/>
            <w:vAlign w:val="center"/>
            <w:hideMark/>
            <w:tcPrChange w:id="3961"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6C16B69D" w14:textId="77777777" w:rsidR="00CE5EDC" w:rsidRPr="00CE5EDC" w:rsidRDefault="00CE5EDC">
            <w:pPr>
              <w:jc w:val="center"/>
              <w:rPr>
                <w:ins w:id="3962" w:author="Bourque, Ethan" w:date="2024-04-23T13:12:00Z"/>
                <w:rFonts w:ascii="Garamond" w:hAnsi="Garamond" w:cs="Calibri"/>
                <w:color w:val="000000"/>
                <w:sz w:val="18"/>
                <w:szCs w:val="18"/>
              </w:rPr>
            </w:pPr>
            <w:ins w:id="3963" w:author="Bourque, Ethan" w:date="2024-04-23T13:12:00Z">
              <w:r w:rsidRPr="00CE5EDC">
                <w:rPr>
                  <w:rFonts w:ascii="Garamond" w:hAnsi="Garamond" w:cs="Calibri"/>
                  <w:color w:val="000000"/>
                  <w:sz w:val="18"/>
                  <w:szCs w:val="18"/>
                </w:rPr>
                <w:t>12/27/2021</w:t>
              </w:r>
            </w:ins>
          </w:p>
        </w:tc>
        <w:tc>
          <w:tcPr>
            <w:tcW w:w="1159" w:type="dxa"/>
            <w:tcBorders>
              <w:top w:val="nil"/>
              <w:left w:val="nil"/>
              <w:bottom w:val="single" w:sz="8" w:space="0" w:color="auto"/>
              <w:right w:val="single" w:sz="8" w:space="0" w:color="auto"/>
            </w:tcBorders>
            <w:shd w:val="clear" w:color="auto" w:fill="auto"/>
            <w:noWrap/>
            <w:vAlign w:val="center"/>
            <w:hideMark/>
            <w:tcPrChange w:id="3964"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3E6886AB" w14:textId="77777777" w:rsidR="00CE5EDC" w:rsidRPr="00CE5EDC" w:rsidRDefault="00CE5EDC">
            <w:pPr>
              <w:jc w:val="center"/>
              <w:rPr>
                <w:ins w:id="3965" w:author="Bourque, Ethan" w:date="2024-04-23T13:12:00Z"/>
                <w:rFonts w:ascii="Garamond" w:hAnsi="Garamond" w:cs="Calibri"/>
                <w:color w:val="000000"/>
                <w:sz w:val="18"/>
                <w:szCs w:val="18"/>
              </w:rPr>
            </w:pPr>
            <w:ins w:id="3966" w:author="Bourque, Ethan" w:date="2024-04-23T13:12:00Z">
              <w:r w:rsidRPr="00CE5EDC">
                <w:rPr>
                  <w:rFonts w:ascii="Garamond" w:hAnsi="Garamond" w:cs="Calibri"/>
                  <w:color w:val="000000"/>
                  <w:sz w:val="18"/>
                  <w:szCs w:val="18"/>
                </w:rPr>
                <w:t>8/6/2023</w:t>
              </w:r>
            </w:ins>
          </w:p>
        </w:tc>
        <w:tc>
          <w:tcPr>
            <w:tcW w:w="1440" w:type="dxa"/>
            <w:tcBorders>
              <w:top w:val="nil"/>
              <w:left w:val="nil"/>
              <w:bottom w:val="single" w:sz="8" w:space="0" w:color="auto"/>
              <w:right w:val="single" w:sz="8" w:space="0" w:color="auto"/>
            </w:tcBorders>
            <w:shd w:val="clear" w:color="auto" w:fill="auto"/>
            <w:noWrap/>
            <w:vAlign w:val="center"/>
            <w:hideMark/>
            <w:tcPrChange w:id="3967"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4B031BAC" w14:textId="77777777" w:rsidR="00CE5EDC" w:rsidRPr="00CE5EDC" w:rsidRDefault="00CE5EDC">
            <w:pPr>
              <w:jc w:val="center"/>
              <w:rPr>
                <w:ins w:id="3968" w:author="Bourque, Ethan" w:date="2024-04-23T13:12:00Z"/>
                <w:rFonts w:ascii="Garamond" w:hAnsi="Garamond" w:cs="Calibri"/>
                <w:color w:val="000000"/>
                <w:sz w:val="18"/>
                <w:szCs w:val="18"/>
              </w:rPr>
            </w:pPr>
            <w:ins w:id="3969" w:author="Bourque, Ethan" w:date="2024-04-23T13:12:00Z">
              <w:r w:rsidRPr="00CE5EDC">
                <w:rPr>
                  <w:rFonts w:ascii="Garamond" w:hAnsi="Garamond" w:cs="Calibri"/>
                  <w:color w:val="000000"/>
                  <w:sz w:val="18"/>
                  <w:szCs w:val="18"/>
                </w:rPr>
                <w:t>0.002</w:t>
              </w:r>
            </w:ins>
          </w:p>
        </w:tc>
        <w:tc>
          <w:tcPr>
            <w:tcW w:w="1170" w:type="dxa"/>
            <w:tcBorders>
              <w:top w:val="nil"/>
              <w:left w:val="nil"/>
              <w:bottom w:val="single" w:sz="8" w:space="0" w:color="auto"/>
              <w:right w:val="single" w:sz="8" w:space="0" w:color="auto"/>
            </w:tcBorders>
            <w:shd w:val="clear" w:color="auto" w:fill="auto"/>
            <w:noWrap/>
            <w:vAlign w:val="center"/>
            <w:hideMark/>
            <w:tcPrChange w:id="3970"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51496F3F" w14:textId="77777777" w:rsidR="00CE5EDC" w:rsidRPr="00CE5EDC" w:rsidRDefault="00CE5EDC">
            <w:pPr>
              <w:jc w:val="center"/>
              <w:rPr>
                <w:ins w:id="3971" w:author="Bourque, Ethan" w:date="2024-04-23T13:12:00Z"/>
                <w:rFonts w:ascii="Garamond" w:hAnsi="Garamond" w:cs="Calibri"/>
                <w:color w:val="000000"/>
                <w:sz w:val="18"/>
                <w:szCs w:val="18"/>
              </w:rPr>
            </w:pPr>
            <w:ins w:id="3972" w:author="Bourque, Ethan" w:date="2024-04-23T13:12:00Z">
              <w:r w:rsidRPr="00CE5EDC">
                <w:rPr>
                  <w:rFonts w:ascii="Garamond" w:hAnsi="Garamond" w:cs="Calibri"/>
                  <w:color w:val="000000"/>
                  <w:sz w:val="18"/>
                  <w:szCs w:val="18"/>
                </w:rPr>
                <w:t>0.002 - 0.010</w:t>
              </w:r>
            </w:ins>
          </w:p>
        </w:tc>
        <w:tc>
          <w:tcPr>
            <w:tcW w:w="1116" w:type="dxa"/>
            <w:tcBorders>
              <w:top w:val="nil"/>
              <w:left w:val="nil"/>
              <w:bottom w:val="single" w:sz="8" w:space="0" w:color="auto"/>
              <w:right w:val="single" w:sz="8" w:space="0" w:color="auto"/>
            </w:tcBorders>
            <w:shd w:val="clear" w:color="auto" w:fill="auto"/>
            <w:vAlign w:val="center"/>
            <w:hideMark/>
            <w:tcPrChange w:id="3973"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093DB4F5" w14:textId="77777777" w:rsidR="00CE5EDC" w:rsidRPr="00CE5EDC" w:rsidRDefault="00CE5EDC">
            <w:pPr>
              <w:jc w:val="center"/>
              <w:rPr>
                <w:ins w:id="3974" w:author="Bourque, Ethan" w:date="2024-04-23T13:12:00Z"/>
                <w:rFonts w:ascii="Garamond" w:hAnsi="Garamond" w:cs="Calibri"/>
                <w:color w:val="000000"/>
                <w:sz w:val="18"/>
                <w:szCs w:val="18"/>
              </w:rPr>
            </w:pPr>
            <w:ins w:id="3975" w:author="Bourque, Ethan" w:date="2024-04-23T13:12:00Z">
              <w:r w:rsidRPr="00CE5EDC">
                <w:rPr>
                  <w:rFonts w:ascii="Garamond" w:hAnsi="Garamond" w:cs="Calibri"/>
                  <w:color w:val="000000"/>
                  <w:sz w:val="18"/>
                  <w:szCs w:val="18"/>
                </w:rPr>
                <w:t>12/27/2021</w:t>
              </w:r>
            </w:ins>
          </w:p>
        </w:tc>
        <w:tc>
          <w:tcPr>
            <w:tcW w:w="1673" w:type="dxa"/>
            <w:tcBorders>
              <w:top w:val="nil"/>
              <w:left w:val="nil"/>
              <w:bottom w:val="single" w:sz="8" w:space="0" w:color="auto"/>
              <w:right w:val="single" w:sz="8" w:space="0" w:color="auto"/>
            </w:tcBorders>
            <w:shd w:val="clear" w:color="auto" w:fill="auto"/>
            <w:noWrap/>
            <w:vAlign w:val="center"/>
            <w:hideMark/>
            <w:tcPrChange w:id="3976"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1F53D227" w14:textId="77777777" w:rsidR="00CE5EDC" w:rsidRPr="00CE5EDC" w:rsidRDefault="00CE5EDC">
            <w:pPr>
              <w:jc w:val="center"/>
              <w:rPr>
                <w:ins w:id="3977" w:author="Bourque, Ethan" w:date="2024-04-23T13:12:00Z"/>
                <w:rFonts w:ascii="Garamond" w:hAnsi="Garamond" w:cs="Calibri"/>
                <w:color w:val="000000"/>
                <w:sz w:val="18"/>
                <w:szCs w:val="18"/>
              </w:rPr>
            </w:pPr>
            <w:ins w:id="3978" w:author="Bourque, Ethan" w:date="2024-04-23T13:12:00Z">
              <w:r w:rsidRPr="00CE5EDC">
                <w:rPr>
                  <w:rFonts w:ascii="Garamond" w:hAnsi="Garamond" w:cs="Calibri"/>
                  <w:color w:val="000000"/>
                  <w:sz w:val="18"/>
                  <w:szCs w:val="18"/>
                </w:rPr>
                <w:t>TP_NU-082-1.16</w:t>
              </w:r>
            </w:ins>
          </w:p>
        </w:tc>
      </w:tr>
      <w:tr w:rsidR="00CE5EDC" w14:paraId="2703C15D" w14:textId="77777777" w:rsidTr="00CE5EDC">
        <w:tblPrEx>
          <w:tblW w:w="8629" w:type="dxa"/>
          <w:jc w:val="center"/>
          <w:tblPrExChange w:id="3979" w:author="Bourque, Ethan" w:date="2024-04-23T13:12:00Z">
            <w:tblPrEx>
              <w:tblW w:w="8540" w:type="dxa"/>
              <w:jc w:val="center"/>
            </w:tblPrEx>
          </w:tblPrExChange>
        </w:tblPrEx>
        <w:trPr>
          <w:trHeight w:val="330"/>
          <w:jc w:val="center"/>
          <w:ins w:id="3980" w:author="Bourque, Ethan" w:date="2024-04-23T13:12:00Z"/>
          <w:trPrChange w:id="3981"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3982"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5E51BF17" w14:textId="77777777" w:rsidR="00CE5EDC" w:rsidRPr="00CE5EDC" w:rsidRDefault="00CE5EDC">
            <w:pPr>
              <w:jc w:val="center"/>
              <w:rPr>
                <w:ins w:id="3983" w:author="Bourque, Ethan" w:date="2024-04-23T13:12:00Z"/>
                <w:rFonts w:ascii="Garamond" w:hAnsi="Garamond" w:cs="Calibri"/>
                <w:color w:val="000000"/>
                <w:sz w:val="18"/>
                <w:szCs w:val="18"/>
              </w:rPr>
            </w:pPr>
            <w:ins w:id="3984" w:author="Bourque, Ethan" w:date="2024-04-23T13:12:00Z">
              <w:r w:rsidRPr="00CE5EDC">
                <w:rPr>
                  <w:rFonts w:ascii="Garamond" w:hAnsi="Garamond" w:cs="Calibri"/>
                  <w:color w:val="000000"/>
                  <w:sz w:val="18"/>
                  <w:szCs w:val="18"/>
                </w:rPr>
                <w:t>TP</w:t>
              </w:r>
            </w:ins>
          </w:p>
        </w:tc>
        <w:tc>
          <w:tcPr>
            <w:tcW w:w="1071" w:type="dxa"/>
            <w:tcBorders>
              <w:top w:val="nil"/>
              <w:left w:val="nil"/>
              <w:bottom w:val="single" w:sz="8" w:space="0" w:color="auto"/>
              <w:right w:val="single" w:sz="8" w:space="0" w:color="auto"/>
            </w:tcBorders>
            <w:shd w:val="clear" w:color="auto" w:fill="auto"/>
            <w:noWrap/>
            <w:vAlign w:val="center"/>
            <w:hideMark/>
            <w:tcPrChange w:id="3985"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011CB618" w14:textId="77777777" w:rsidR="00CE5EDC" w:rsidRPr="00CE5EDC" w:rsidRDefault="00CE5EDC">
            <w:pPr>
              <w:jc w:val="center"/>
              <w:rPr>
                <w:ins w:id="3986" w:author="Bourque, Ethan" w:date="2024-04-23T13:12:00Z"/>
                <w:rFonts w:ascii="Garamond" w:hAnsi="Garamond" w:cs="Calibri"/>
                <w:color w:val="000000"/>
                <w:sz w:val="18"/>
                <w:szCs w:val="18"/>
              </w:rPr>
            </w:pPr>
            <w:ins w:id="3987" w:author="Bourque, Ethan" w:date="2024-04-23T13:12:00Z">
              <w:r w:rsidRPr="00CE5EDC">
                <w:rPr>
                  <w:rFonts w:ascii="Garamond" w:hAnsi="Garamond" w:cs="Calibri"/>
                  <w:color w:val="000000"/>
                  <w:sz w:val="18"/>
                  <w:szCs w:val="18"/>
                </w:rPr>
                <w:t>8/7/2023</w:t>
              </w:r>
            </w:ins>
          </w:p>
        </w:tc>
        <w:tc>
          <w:tcPr>
            <w:tcW w:w="1159" w:type="dxa"/>
            <w:tcBorders>
              <w:top w:val="nil"/>
              <w:left w:val="nil"/>
              <w:bottom w:val="single" w:sz="8" w:space="0" w:color="auto"/>
              <w:right w:val="single" w:sz="8" w:space="0" w:color="auto"/>
            </w:tcBorders>
            <w:shd w:val="clear" w:color="auto" w:fill="auto"/>
            <w:noWrap/>
            <w:vAlign w:val="center"/>
            <w:hideMark/>
            <w:tcPrChange w:id="3988"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458256F0" w14:textId="77777777" w:rsidR="00CE5EDC" w:rsidRPr="00CE5EDC" w:rsidRDefault="00CE5EDC">
            <w:pPr>
              <w:jc w:val="center"/>
              <w:rPr>
                <w:ins w:id="3989" w:author="Bourque, Ethan" w:date="2024-04-23T13:12:00Z"/>
                <w:rFonts w:ascii="Garamond" w:hAnsi="Garamond" w:cs="Calibri"/>
                <w:color w:val="000000"/>
                <w:sz w:val="18"/>
                <w:szCs w:val="18"/>
              </w:rPr>
            </w:pPr>
            <w:ins w:id="3990"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3991"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344E1313" w14:textId="77777777" w:rsidR="00CE5EDC" w:rsidRPr="00CE5EDC" w:rsidRDefault="00CE5EDC">
            <w:pPr>
              <w:jc w:val="center"/>
              <w:rPr>
                <w:ins w:id="3992" w:author="Bourque, Ethan" w:date="2024-04-23T13:12:00Z"/>
                <w:rFonts w:ascii="Garamond" w:hAnsi="Garamond" w:cs="Calibri"/>
                <w:color w:val="000000"/>
                <w:sz w:val="18"/>
                <w:szCs w:val="18"/>
              </w:rPr>
            </w:pPr>
            <w:ins w:id="3993" w:author="Bourque, Ethan" w:date="2024-04-23T13:12:00Z">
              <w:r w:rsidRPr="00CE5EDC">
                <w:rPr>
                  <w:rFonts w:ascii="Garamond" w:hAnsi="Garamond" w:cs="Calibri"/>
                  <w:color w:val="000000"/>
                  <w:sz w:val="18"/>
                  <w:szCs w:val="18"/>
                </w:rPr>
                <w:t>0.002</w:t>
              </w:r>
            </w:ins>
          </w:p>
        </w:tc>
        <w:tc>
          <w:tcPr>
            <w:tcW w:w="1170" w:type="dxa"/>
            <w:tcBorders>
              <w:top w:val="nil"/>
              <w:left w:val="nil"/>
              <w:bottom w:val="single" w:sz="8" w:space="0" w:color="auto"/>
              <w:right w:val="single" w:sz="8" w:space="0" w:color="auto"/>
            </w:tcBorders>
            <w:shd w:val="clear" w:color="auto" w:fill="auto"/>
            <w:noWrap/>
            <w:vAlign w:val="center"/>
            <w:hideMark/>
            <w:tcPrChange w:id="3994"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323E95B2" w14:textId="77777777" w:rsidR="00CE5EDC" w:rsidRPr="00CE5EDC" w:rsidRDefault="00CE5EDC">
            <w:pPr>
              <w:jc w:val="center"/>
              <w:rPr>
                <w:ins w:id="3995" w:author="Bourque, Ethan" w:date="2024-04-23T13:12:00Z"/>
                <w:rFonts w:ascii="Garamond" w:hAnsi="Garamond" w:cs="Calibri"/>
                <w:color w:val="000000"/>
                <w:sz w:val="18"/>
                <w:szCs w:val="18"/>
              </w:rPr>
            </w:pPr>
            <w:ins w:id="3996" w:author="Bourque, Ethan" w:date="2024-04-23T13:12:00Z">
              <w:r w:rsidRPr="00CE5EDC">
                <w:rPr>
                  <w:rFonts w:ascii="Garamond" w:hAnsi="Garamond" w:cs="Calibri"/>
                  <w:color w:val="000000"/>
                  <w:sz w:val="18"/>
                  <w:szCs w:val="18"/>
                </w:rPr>
                <w:t>0.002 - 0.010</w:t>
              </w:r>
            </w:ins>
          </w:p>
        </w:tc>
        <w:tc>
          <w:tcPr>
            <w:tcW w:w="1116" w:type="dxa"/>
            <w:tcBorders>
              <w:top w:val="nil"/>
              <w:left w:val="nil"/>
              <w:bottom w:val="single" w:sz="8" w:space="0" w:color="auto"/>
              <w:right w:val="single" w:sz="8" w:space="0" w:color="auto"/>
            </w:tcBorders>
            <w:shd w:val="clear" w:color="auto" w:fill="auto"/>
            <w:vAlign w:val="center"/>
            <w:hideMark/>
            <w:tcPrChange w:id="3997"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2601A6AE" w14:textId="77777777" w:rsidR="00CE5EDC" w:rsidRPr="00CE5EDC" w:rsidRDefault="00CE5EDC">
            <w:pPr>
              <w:jc w:val="center"/>
              <w:rPr>
                <w:ins w:id="3998" w:author="Bourque, Ethan" w:date="2024-04-23T13:12:00Z"/>
                <w:rFonts w:ascii="Garamond" w:hAnsi="Garamond" w:cs="Calibri"/>
                <w:color w:val="000000"/>
                <w:sz w:val="18"/>
                <w:szCs w:val="18"/>
              </w:rPr>
            </w:pPr>
            <w:ins w:id="3999" w:author="Bourque, Ethan" w:date="2024-04-23T13:12:00Z">
              <w:r w:rsidRPr="00CE5EDC">
                <w:rPr>
                  <w:rFonts w:ascii="Garamond" w:hAnsi="Garamond" w:cs="Calibri"/>
                  <w:color w:val="000000"/>
                  <w:sz w:val="18"/>
                  <w:szCs w:val="18"/>
                </w:rPr>
                <w:t>8/1/2023</w:t>
              </w:r>
            </w:ins>
          </w:p>
        </w:tc>
        <w:tc>
          <w:tcPr>
            <w:tcW w:w="1673" w:type="dxa"/>
            <w:tcBorders>
              <w:top w:val="nil"/>
              <w:left w:val="nil"/>
              <w:bottom w:val="single" w:sz="8" w:space="0" w:color="auto"/>
              <w:right w:val="single" w:sz="8" w:space="0" w:color="auto"/>
            </w:tcBorders>
            <w:shd w:val="clear" w:color="auto" w:fill="auto"/>
            <w:noWrap/>
            <w:vAlign w:val="center"/>
            <w:hideMark/>
            <w:tcPrChange w:id="4000"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286432F6" w14:textId="77777777" w:rsidR="00CE5EDC" w:rsidRPr="00CE5EDC" w:rsidRDefault="00CE5EDC">
            <w:pPr>
              <w:jc w:val="center"/>
              <w:rPr>
                <w:ins w:id="4001" w:author="Bourque, Ethan" w:date="2024-04-23T13:12:00Z"/>
                <w:rFonts w:ascii="Garamond" w:hAnsi="Garamond" w:cs="Calibri"/>
                <w:color w:val="000000"/>
                <w:sz w:val="18"/>
                <w:szCs w:val="18"/>
              </w:rPr>
            </w:pPr>
            <w:ins w:id="4002" w:author="Bourque, Ethan" w:date="2024-04-23T13:12:00Z">
              <w:r w:rsidRPr="00CE5EDC">
                <w:rPr>
                  <w:rFonts w:ascii="Garamond" w:hAnsi="Garamond" w:cs="Calibri"/>
                  <w:color w:val="000000"/>
                  <w:sz w:val="18"/>
                  <w:szCs w:val="18"/>
                </w:rPr>
                <w:t>TP_NU-082-1.17</w:t>
              </w:r>
            </w:ins>
          </w:p>
        </w:tc>
      </w:tr>
      <w:tr w:rsidR="00CE5EDC" w14:paraId="01B39EAF" w14:textId="77777777" w:rsidTr="00CE5EDC">
        <w:tblPrEx>
          <w:tblW w:w="8629" w:type="dxa"/>
          <w:jc w:val="center"/>
          <w:tblPrExChange w:id="4003" w:author="Bourque, Ethan" w:date="2024-04-23T13:12:00Z">
            <w:tblPrEx>
              <w:tblW w:w="8540" w:type="dxa"/>
              <w:jc w:val="center"/>
            </w:tblPrEx>
          </w:tblPrExChange>
        </w:tblPrEx>
        <w:trPr>
          <w:trHeight w:val="330"/>
          <w:jc w:val="center"/>
          <w:ins w:id="4004" w:author="Bourque, Ethan" w:date="2024-04-23T13:12:00Z"/>
          <w:trPrChange w:id="4005"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4006"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561DD6E3" w14:textId="77777777" w:rsidR="00CE5EDC" w:rsidRPr="00CE5EDC" w:rsidRDefault="00CE5EDC">
            <w:pPr>
              <w:jc w:val="center"/>
              <w:rPr>
                <w:ins w:id="4007" w:author="Bourque, Ethan" w:date="2024-04-23T13:12:00Z"/>
                <w:rFonts w:ascii="Garamond" w:hAnsi="Garamond" w:cs="Calibri"/>
                <w:color w:val="000000"/>
                <w:sz w:val="18"/>
                <w:szCs w:val="18"/>
              </w:rPr>
            </w:pPr>
            <w:ins w:id="4008" w:author="Bourque, Ethan" w:date="2024-04-23T13:12:00Z">
              <w:r w:rsidRPr="00CE5EDC">
                <w:rPr>
                  <w:rFonts w:ascii="Garamond" w:hAnsi="Garamond" w:cs="Calibri"/>
                  <w:color w:val="000000"/>
                  <w:sz w:val="18"/>
                  <w:szCs w:val="18"/>
                </w:rPr>
                <w:t>TSS</w:t>
              </w:r>
            </w:ins>
          </w:p>
        </w:tc>
        <w:tc>
          <w:tcPr>
            <w:tcW w:w="1071" w:type="dxa"/>
            <w:tcBorders>
              <w:top w:val="nil"/>
              <w:left w:val="nil"/>
              <w:bottom w:val="single" w:sz="8" w:space="0" w:color="auto"/>
              <w:right w:val="single" w:sz="8" w:space="0" w:color="auto"/>
            </w:tcBorders>
            <w:shd w:val="clear" w:color="auto" w:fill="auto"/>
            <w:noWrap/>
            <w:vAlign w:val="center"/>
            <w:hideMark/>
            <w:tcPrChange w:id="4009"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51C9B4F4" w14:textId="77777777" w:rsidR="00CE5EDC" w:rsidRPr="00CE5EDC" w:rsidRDefault="00CE5EDC">
            <w:pPr>
              <w:jc w:val="center"/>
              <w:rPr>
                <w:ins w:id="4010" w:author="Bourque, Ethan" w:date="2024-04-23T13:12:00Z"/>
                <w:rFonts w:ascii="Garamond" w:hAnsi="Garamond" w:cs="Calibri"/>
                <w:color w:val="000000"/>
                <w:sz w:val="18"/>
                <w:szCs w:val="18"/>
              </w:rPr>
            </w:pPr>
            <w:ins w:id="4011" w:author="Bourque, Ethan" w:date="2024-04-23T13:12:00Z">
              <w:r w:rsidRPr="00CE5EDC">
                <w:rPr>
                  <w:rFonts w:ascii="Garamond" w:hAnsi="Garamond" w:cs="Calibri"/>
                  <w:color w:val="000000"/>
                  <w:sz w:val="18"/>
                  <w:szCs w:val="18"/>
                </w:rPr>
                <w:t>10/3/2022</w:t>
              </w:r>
            </w:ins>
          </w:p>
        </w:tc>
        <w:tc>
          <w:tcPr>
            <w:tcW w:w="1159" w:type="dxa"/>
            <w:tcBorders>
              <w:top w:val="nil"/>
              <w:left w:val="nil"/>
              <w:bottom w:val="single" w:sz="8" w:space="0" w:color="auto"/>
              <w:right w:val="single" w:sz="8" w:space="0" w:color="auto"/>
            </w:tcBorders>
            <w:shd w:val="clear" w:color="auto" w:fill="auto"/>
            <w:noWrap/>
            <w:vAlign w:val="center"/>
            <w:hideMark/>
            <w:tcPrChange w:id="4012"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422FE376" w14:textId="77777777" w:rsidR="00CE5EDC" w:rsidRPr="00CE5EDC" w:rsidRDefault="00CE5EDC">
            <w:pPr>
              <w:jc w:val="center"/>
              <w:rPr>
                <w:ins w:id="4013" w:author="Bourque, Ethan" w:date="2024-04-23T13:12:00Z"/>
                <w:rFonts w:ascii="Garamond" w:hAnsi="Garamond" w:cs="Calibri"/>
                <w:color w:val="000000"/>
                <w:sz w:val="18"/>
                <w:szCs w:val="18"/>
              </w:rPr>
            </w:pPr>
            <w:ins w:id="4014" w:author="Bourque, Ethan" w:date="2024-04-23T13:12:00Z">
              <w:r w:rsidRPr="00CE5EDC">
                <w:rPr>
                  <w:rFonts w:ascii="Garamond" w:hAnsi="Garamond" w:cs="Calibri"/>
                  <w:color w:val="000000"/>
                  <w:sz w:val="18"/>
                  <w:szCs w:val="18"/>
                </w:rPr>
                <w:t>10/3/2023</w:t>
              </w:r>
            </w:ins>
          </w:p>
        </w:tc>
        <w:tc>
          <w:tcPr>
            <w:tcW w:w="1440" w:type="dxa"/>
            <w:tcBorders>
              <w:top w:val="nil"/>
              <w:left w:val="nil"/>
              <w:bottom w:val="single" w:sz="8" w:space="0" w:color="auto"/>
              <w:right w:val="single" w:sz="8" w:space="0" w:color="auto"/>
            </w:tcBorders>
            <w:shd w:val="clear" w:color="auto" w:fill="auto"/>
            <w:noWrap/>
            <w:vAlign w:val="center"/>
            <w:hideMark/>
            <w:tcPrChange w:id="4015"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4235F225" w14:textId="77777777" w:rsidR="00CE5EDC" w:rsidRPr="00CE5EDC" w:rsidRDefault="00CE5EDC">
            <w:pPr>
              <w:jc w:val="center"/>
              <w:rPr>
                <w:ins w:id="4016" w:author="Bourque, Ethan" w:date="2024-04-23T13:12:00Z"/>
                <w:rFonts w:ascii="Garamond" w:hAnsi="Garamond" w:cs="Calibri"/>
                <w:color w:val="000000"/>
                <w:sz w:val="18"/>
                <w:szCs w:val="18"/>
              </w:rPr>
            </w:pPr>
            <w:ins w:id="4017" w:author="Bourque, Ethan" w:date="2024-04-23T13:12:00Z">
              <w:r w:rsidRPr="00CE5EDC">
                <w:rPr>
                  <w:rFonts w:ascii="Garamond" w:hAnsi="Garamond" w:cs="Calibri"/>
                  <w:color w:val="000000"/>
                  <w:sz w:val="18"/>
                  <w:szCs w:val="18"/>
                </w:rPr>
                <w:t>2</w:t>
              </w:r>
            </w:ins>
          </w:p>
        </w:tc>
        <w:tc>
          <w:tcPr>
            <w:tcW w:w="1170" w:type="dxa"/>
            <w:tcBorders>
              <w:top w:val="nil"/>
              <w:left w:val="nil"/>
              <w:bottom w:val="single" w:sz="8" w:space="0" w:color="auto"/>
              <w:right w:val="single" w:sz="8" w:space="0" w:color="auto"/>
            </w:tcBorders>
            <w:shd w:val="clear" w:color="auto" w:fill="auto"/>
            <w:noWrap/>
            <w:vAlign w:val="center"/>
            <w:hideMark/>
            <w:tcPrChange w:id="4018"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2A974BD6" w14:textId="77777777" w:rsidR="00CE5EDC" w:rsidRPr="00CE5EDC" w:rsidRDefault="00CE5EDC">
            <w:pPr>
              <w:jc w:val="center"/>
              <w:rPr>
                <w:ins w:id="4019" w:author="Bourque, Ethan" w:date="2024-04-23T13:12:00Z"/>
                <w:rFonts w:ascii="Garamond" w:hAnsi="Garamond" w:cs="Calibri"/>
                <w:color w:val="000000"/>
                <w:sz w:val="18"/>
                <w:szCs w:val="18"/>
              </w:rPr>
            </w:pPr>
            <w:ins w:id="4020"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4021"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094514C8" w14:textId="77777777" w:rsidR="00CE5EDC" w:rsidRPr="00CE5EDC" w:rsidRDefault="00CE5EDC">
            <w:pPr>
              <w:jc w:val="center"/>
              <w:rPr>
                <w:ins w:id="4022" w:author="Bourque, Ethan" w:date="2024-04-23T13:12:00Z"/>
                <w:rFonts w:ascii="Garamond" w:hAnsi="Garamond" w:cs="Calibri"/>
                <w:color w:val="000000"/>
                <w:sz w:val="18"/>
                <w:szCs w:val="18"/>
              </w:rPr>
            </w:pPr>
            <w:ins w:id="4023" w:author="Bourque, Ethan" w:date="2024-04-23T13:12:00Z">
              <w:r w:rsidRPr="00CE5EDC">
                <w:rPr>
                  <w:rFonts w:ascii="Garamond" w:hAnsi="Garamond" w:cs="Calibri"/>
                  <w:color w:val="000000"/>
                  <w:sz w:val="18"/>
                  <w:szCs w:val="18"/>
                </w:rPr>
                <w:t>10/3/2022</w:t>
              </w:r>
            </w:ins>
          </w:p>
        </w:tc>
        <w:tc>
          <w:tcPr>
            <w:tcW w:w="1673" w:type="dxa"/>
            <w:tcBorders>
              <w:top w:val="nil"/>
              <w:left w:val="nil"/>
              <w:bottom w:val="single" w:sz="8" w:space="0" w:color="auto"/>
              <w:right w:val="single" w:sz="8" w:space="0" w:color="auto"/>
            </w:tcBorders>
            <w:shd w:val="clear" w:color="auto" w:fill="auto"/>
            <w:noWrap/>
            <w:vAlign w:val="center"/>
            <w:hideMark/>
            <w:tcPrChange w:id="4024"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3A3AED6F" w14:textId="77777777" w:rsidR="00CE5EDC" w:rsidRPr="00CE5EDC" w:rsidRDefault="00CE5EDC">
            <w:pPr>
              <w:jc w:val="center"/>
              <w:rPr>
                <w:ins w:id="4025" w:author="Bourque, Ethan" w:date="2024-04-23T13:12:00Z"/>
                <w:rFonts w:ascii="Garamond" w:hAnsi="Garamond" w:cs="Calibri"/>
                <w:color w:val="000000"/>
                <w:sz w:val="18"/>
                <w:szCs w:val="18"/>
              </w:rPr>
            </w:pPr>
            <w:ins w:id="4026" w:author="Bourque, Ethan" w:date="2024-04-23T13:12:00Z">
              <w:r w:rsidRPr="00CE5EDC">
                <w:rPr>
                  <w:rFonts w:ascii="Garamond" w:hAnsi="Garamond" w:cs="Calibri"/>
                  <w:color w:val="000000"/>
                  <w:sz w:val="18"/>
                  <w:szCs w:val="18"/>
                </w:rPr>
                <w:t>TSS_NU-051-3.26</w:t>
              </w:r>
            </w:ins>
          </w:p>
        </w:tc>
      </w:tr>
      <w:tr w:rsidR="00CE5EDC" w14:paraId="60294070" w14:textId="77777777" w:rsidTr="00CE5EDC">
        <w:tblPrEx>
          <w:tblW w:w="8629" w:type="dxa"/>
          <w:jc w:val="center"/>
          <w:tblPrExChange w:id="4027" w:author="Bourque, Ethan" w:date="2024-04-23T13:12:00Z">
            <w:tblPrEx>
              <w:tblW w:w="8540" w:type="dxa"/>
              <w:jc w:val="center"/>
            </w:tblPrEx>
          </w:tblPrExChange>
        </w:tblPrEx>
        <w:trPr>
          <w:trHeight w:val="330"/>
          <w:jc w:val="center"/>
          <w:ins w:id="4028" w:author="Bourque, Ethan" w:date="2024-04-23T13:12:00Z"/>
          <w:trPrChange w:id="4029" w:author="Bourque, Ethan" w:date="2024-04-23T13:12:00Z">
            <w:trPr>
              <w:gridAfter w:val="0"/>
              <w:trHeight w:val="330"/>
              <w:jc w:val="center"/>
            </w:trPr>
          </w:trPrChange>
        </w:trPr>
        <w:tc>
          <w:tcPr>
            <w:tcW w:w="1000" w:type="dxa"/>
            <w:tcBorders>
              <w:top w:val="nil"/>
              <w:left w:val="single" w:sz="8" w:space="0" w:color="auto"/>
              <w:bottom w:val="single" w:sz="8" w:space="0" w:color="auto"/>
              <w:right w:val="single" w:sz="8" w:space="0" w:color="auto"/>
            </w:tcBorders>
            <w:shd w:val="clear" w:color="auto" w:fill="auto"/>
            <w:noWrap/>
            <w:vAlign w:val="center"/>
            <w:hideMark/>
            <w:tcPrChange w:id="4030" w:author="Bourque, Ethan" w:date="2024-04-23T13:12:00Z">
              <w:tcPr>
                <w:tcW w:w="100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62DB4D81" w14:textId="77777777" w:rsidR="00CE5EDC" w:rsidRPr="00CE5EDC" w:rsidRDefault="00CE5EDC">
            <w:pPr>
              <w:jc w:val="center"/>
              <w:rPr>
                <w:ins w:id="4031" w:author="Bourque, Ethan" w:date="2024-04-23T13:12:00Z"/>
                <w:rFonts w:ascii="Garamond" w:hAnsi="Garamond" w:cs="Calibri"/>
                <w:color w:val="000000"/>
                <w:sz w:val="18"/>
                <w:szCs w:val="18"/>
              </w:rPr>
            </w:pPr>
            <w:ins w:id="4032" w:author="Bourque, Ethan" w:date="2024-04-23T13:12:00Z">
              <w:r w:rsidRPr="00CE5EDC">
                <w:rPr>
                  <w:rFonts w:ascii="Garamond" w:hAnsi="Garamond" w:cs="Calibri"/>
                  <w:color w:val="000000"/>
                  <w:sz w:val="18"/>
                  <w:szCs w:val="18"/>
                </w:rPr>
                <w:t>TSS</w:t>
              </w:r>
            </w:ins>
          </w:p>
        </w:tc>
        <w:tc>
          <w:tcPr>
            <w:tcW w:w="1071" w:type="dxa"/>
            <w:tcBorders>
              <w:top w:val="nil"/>
              <w:left w:val="nil"/>
              <w:bottom w:val="single" w:sz="8" w:space="0" w:color="auto"/>
              <w:right w:val="single" w:sz="8" w:space="0" w:color="auto"/>
            </w:tcBorders>
            <w:shd w:val="clear" w:color="auto" w:fill="auto"/>
            <w:noWrap/>
            <w:vAlign w:val="center"/>
            <w:hideMark/>
            <w:tcPrChange w:id="4033"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123934F8" w14:textId="77777777" w:rsidR="00CE5EDC" w:rsidRPr="00CE5EDC" w:rsidRDefault="00CE5EDC">
            <w:pPr>
              <w:jc w:val="center"/>
              <w:rPr>
                <w:ins w:id="4034" w:author="Bourque, Ethan" w:date="2024-04-23T13:12:00Z"/>
                <w:rFonts w:ascii="Garamond" w:hAnsi="Garamond" w:cs="Calibri"/>
                <w:color w:val="000000"/>
                <w:sz w:val="18"/>
                <w:szCs w:val="18"/>
              </w:rPr>
            </w:pPr>
            <w:ins w:id="4035" w:author="Bourque, Ethan" w:date="2024-04-23T13:12:00Z">
              <w:r w:rsidRPr="00CE5EDC">
                <w:rPr>
                  <w:rFonts w:ascii="Garamond" w:hAnsi="Garamond" w:cs="Calibri"/>
                  <w:color w:val="000000"/>
                  <w:sz w:val="18"/>
                  <w:szCs w:val="18"/>
                </w:rPr>
                <w:t>10/4/2023</w:t>
              </w:r>
            </w:ins>
          </w:p>
        </w:tc>
        <w:tc>
          <w:tcPr>
            <w:tcW w:w="1159" w:type="dxa"/>
            <w:tcBorders>
              <w:top w:val="nil"/>
              <w:left w:val="nil"/>
              <w:bottom w:val="single" w:sz="8" w:space="0" w:color="auto"/>
              <w:right w:val="single" w:sz="8" w:space="0" w:color="auto"/>
            </w:tcBorders>
            <w:shd w:val="clear" w:color="auto" w:fill="auto"/>
            <w:noWrap/>
            <w:vAlign w:val="center"/>
            <w:hideMark/>
            <w:tcPrChange w:id="4036" w:author="Bourque, Ethan" w:date="2024-04-23T13:12:00Z">
              <w:tcPr>
                <w:tcW w:w="1071" w:type="dxa"/>
                <w:gridSpan w:val="2"/>
                <w:tcBorders>
                  <w:top w:val="nil"/>
                  <w:left w:val="nil"/>
                  <w:bottom w:val="single" w:sz="8" w:space="0" w:color="auto"/>
                  <w:right w:val="single" w:sz="8" w:space="0" w:color="auto"/>
                </w:tcBorders>
                <w:shd w:val="clear" w:color="auto" w:fill="auto"/>
                <w:noWrap/>
                <w:vAlign w:val="center"/>
                <w:hideMark/>
              </w:tcPr>
            </w:tcPrChange>
          </w:tcPr>
          <w:p w14:paraId="37B1D62D" w14:textId="77777777" w:rsidR="00CE5EDC" w:rsidRPr="00CE5EDC" w:rsidRDefault="00CE5EDC">
            <w:pPr>
              <w:jc w:val="center"/>
              <w:rPr>
                <w:ins w:id="4037" w:author="Bourque, Ethan" w:date="2024-04-23T13:12:00Z"/>
                <w:rFonts w:ascii="Garamond" w:hAnsi="Garamond" w:cs="Calibri"/>
                <w:color w:val="000000"/>
                <w:sz w:val="18"/>
                <w:szCs w:val="18"/>
              </w:rPr>
            </w:pPr>
            <w:ins w:id="4038" w:author="Bourque, Ethan" w:date="2024-04-23T13:12:00Z">
              <w:r w:rsidRPr="00CE5EDC">
                <w:rPr>
                  <w:rFonts w:ascii="Garamond" w:hAnsi="Garamond" w:cs="Calibri"/>
                  <w:color w:val="000000"/>
                  <w:sz w:val="18"/>
                  <w:szCs w:val="18"/>
                </w:rPr>
                <w:t>Current as of 04/23/2024</w:t>
              </w:r>
            </w:ins>
          </w:p>
        </w:tc>
        <w:tc>
          <w:tcPr>
            <w:tcW w:w="1440" w:type="dxa"/>
            <w:tcBorders>
              <w:top w:val="nil"/>
              <w:left w:val="nil"/>
              <w:bottom w:val="single" w:sz="8" w:space="0" w:color="auto"/>
              <w:right w:val="single" w:sz="8" w:space="0" w:color="auto"/>
            </w:tcBorders>
            <w:shd w:val="clear" w:color="auto" w:fill="auto"/>
            <w:noWrap/>
            <w:vAlign w:val="center"/>
            <w:hideMark/>
            <w:tcPrChange w:id="4039" w:author="Bourque, Ethan" w:date="2024-04-23T13:12:00Z">
              <w:tcPr>
                <w:tcW w:w="1528" w:type="dxa"/>
                <w:gridSpan w:val="2"/>
                <w:tcBorders>
                  <w:top w:val="nil"/>
                  <w:left w:val="nil"/>
                  <w:bottom w:val="single" w:sz="8" w:space="0" w:color="auto"/>
                  <w:right w:val="single" w:sz="8" w:space="0" w:color="auto"/>
                </w:tcBorders>
                <w:shd w:val="clear" w:color="auto" w:fill="auto"/>
                <w:noWrap/>
                <w:vAlign w:val="center"/>
                <w:hideMark/>
              </w:tcPr>
            </w:tcPrChange>
          </w:tcPr>
          <w:p w14:paraId="3C724C26" w14:textId="77777777" w:rsidR="00CE5EDC" w:rsidRPr="00CE5EDC" w:rsidRDefault="00CE5EDC">
            <w:pPr>
              <w:jc w:val="center"/>
              <w:rPr>
                <w:ins w:id="4040" w:author="Bourque, Ethan" w:date="2024-04-23T13:12:00Z"/>
                <w:rFonts w:ascii="Garamond" w:hAnsi="Garamond" w:cs="Calibri"/>
                <w:color w:val="000000"/>
                <w:sz w:val="18"/>
                <w:szCs w:val="18"/>
              </w:rPr>
            </w:pPr>
            <w:ins w:id="4041" w:author="Bourque, Ethan" w:date="2024-04-23T13:12:00Z">
              <w:r w:rsidRPr="00CE5EDC">
                <w:rPr>
                  <w:rFonts w:ascii="Garamond" w:hAnsi="Garamond" w:cs="Calibri"/>
                  <w:color w:val="000000"/>
                  <w:sz w:val="18"/>
                  <w:szCs w:val="18"/>
                </w:rPr>
                <w:t>2</w:t>
              </w:r>
            </w:ins>
          </w:p>
        </w:tc>
        <w:tc>
          <w:tcPr>
            <w:tcW w:w="1170" w:type="dxa"/>
            <w:tcBorders>
              <w:top w:val="nil"/>
              <w:left w:val="nil"/>
              <w:bottom w:val="single" w:sz="8" w:space="0" w:color="auto"/>
              <w:right w:val="single" w:sz="8" w:space="0" w:color="auto"/>
            </w:tcBorders>
            <w:shd w:val="clear" w:color="auto" w:fill="auto"/>
            <w:noWrap/>
            <w:vAlign w:val="center"/>
            <w:hideMark/>
            <w:tcPrChange w:id="4042" w:author="Bourque, Ethan" w:date="2024-04-23T13:12:00Z">
              <w:tcPr>
                <w:tcW w:w="1170" w:type="dxa"/>
                <w:gridSpan w:val="2"/>
                <w:tcBorders>
                  <w:top w:val="nil"/>
                  <w:left w:val="nil"/>
                  <w:bottom w:val="single" w:sz="8" w:space="0" w:color="auto"/>
                  <w:right w:val="single" w:sz="8" w:space="0" w:color="auto"/>
                </w:tcBorders>
                <w:shd w:val="clear" w:color="auto" w:fill="auto"/>
                <w:noWrap/>
                <w:vAlign w:val="center"/>
                <w:hideMark/>
              </w:tcPr>
            </w:tcPrChange>
          </w:tcPr>
          <w:p w14:paraId="07E01271" w14:textId="77777777" w:rsidR="00CE5EDC" w:rsidRPr="00CE5EDC" w:rsidRDefault="00CE5EDC">
            <w:pPr>
              <w:jc w:val="center"/>
              <w:rPr>
                <w:ins w:id="4043" w:author="Bourque, Ethan" w:date="2024-04-23T13:12:00Z"/>
                <w:rFonts w:ascii="Garamond" w:hAnsi="Garamond" w:cs="Calibri"/>
                <w:color w:val="000000"/>
                <w:sz w:val="18"/>
                <w:szCs w:val="18"/>
              </w:rPr>
            </w:pPr>
            <w:ins w:id="4044" w:author="Bourque, Ethan" w:date="2024-04-23T13:12:00Z">
              <w:r w:rsidRPr="00CE5EDC">
                <w:rPr>
                  <w:rFonts w:ascii="Garamond" w:hAnsi="Garamond" w:cs="Calibri"/>
                  <w:color w:val="000000"/>
                  <w:sz w:val="18"/>
                  <w:szCs w:val="18"/>
                </w:rPr>
                <w:t> </w:t>
              </w:r>
            </w:ins>
          </w:p>
        </w:tc>
        <w:tc>
          <w:tcPr>
            <w:tcW w:w="1116" w:type="dxa"/>
            <w:tcBorders>
              <w:top w:val="nil"/>
              <w:left w:val="nil"/>
              <w:bottom w:val="single" w:sz="8" w:space="0" w:color="auto"/>
              <w:right w:val="single" w:sz="8" w:space="0" w:color="auto"/>
            </w:tcBorders>
            <w:shd w:val="clear" w:color="auto" w:fill="auto"/>
            <w:vAlign w:val="center"/>
            <w:hideMark/>
            <w:tcPrChange w:id="4045" w:author="Bourque, Ethan" w:date="2024-04-23T13:12:00Z">
              <w:tcPr>
                <w:tcW w:w="1350" w:type="dxa"/>
                <w:gridSpan w:val="2"/>
                <w:tcBorders>
                  <w:top w:val="nil"/>
                  <w:left w:val="nil"/>
                  <w:bottom w:val="single" w:sz="8" w:space="0" w:color="auto"/>
                  <w:right w:val="single" w:sz="8" w:space="0" w:color="auto"/>
                </w:tcBorders>
                <w:shd w:val="clear" w:color="auto" w:fill="auto"/>
                <w:vAlign w:val="center"/>
                <w:hideMark/>
              </w:tcPr>
            </w:tcPrChange>
          </w:tcPr>
          <w:p w14:paraId="3A303B37" w14:textId="77777777" w:rsidR="00CE5EDC" w:rsidRPr="00CE5EDC" w:rsidRDefault="00CE5EDC">
            <w:pPr>
              <w:jc w:val="center"/>
              <w:rPr>
                <w:ins w:id="4046" w:author="Bourque, Ethan" w:date="2024-04-23T13:12:00Z"/>
                <w:rFonts w:ascii="Garamond" w:hAnsi="Garamond" w:cs="Calibri"/>
                <w:color w:val="000000"/>
                <w:sz w:val="18"/>
                <w:szCs w:val="18"/>
              </w:rPr>
            </w:pPr>
            <w:ins w:id="4047" w:author="Bourque, Ethan" w:date="2024-04-23T13:12:00Z">
              <w:r w:rsidRPr="00CE5EDC">
                <w:rPr>
                  <w:rFonts w:ascii="Garamond" w:hAnsi="Garamond" w:cs="Calibri"/>
                  <w:color w:val="000000"/>
                  <w:sz w:val="18"/>
                  <w:szCs w:val="18"/>
                </w:rPr>
                <w:t>10/3/2023</w:t>
              </w:r>
            </w:ins>
          </w:p>
        </w:tc>
        <w:tc>
          <w:tcPr>
            <w:tcW w:w="1673" w:type="dxa"/>
            <w:tcBorders>
              <w:top w:val="nil"/>
              <w:left w:val="nil"/>
              <w:bottom w:val="single" w:sz="8" w:space="0" w:color="auto"/>
              <w:right w:val="single" w:sz="8" w:space="0" w:color="auto"/>
            </w:tcBorders>
            <w:shd w:val="clear" w:color="auto" w:fill="auto"/>
            <w:noWrap/>
            <w:vAlign w:val="center"/>
            <w:hideMark/>
            <w:tcPrChange w:id="4048" w:author="Bourque, Ethan" w:date="2024-04-23T13:12:00Z">
              <w:tcPr>
                <w:tcW w:w="1350" w:type="dxa"/>
                <w:gridSpan w:val="2"/>
                <w:tcBorders>
                  <w:top w:val="nil"/>
                  <w:left w:val="nil"/>
                  <w:bottom w:val="single" w:sz="8" w:space="0" w:color="auto"/>
                  <w:right w:val="single" w:sz="8" w:space="0" w:color="auto"/>
                </w:tcBorders>
                <w:shd w:val="clear" w:color="auto" w:fill="auto"/>
                <w:noWrap/>
                <w:vAlign w:val="center"/>
                <w:hideMark/>
              </w:tcPr>
            </w:tcPrChange>
          </w:tcPr>
          <w:p w14:paraId="675C6F5D" w14:textId="77777777" w:rsidR="00CE5EDC" w:rsidRPr="00CE5EDC" w:rsidRDefault="00CE5EDC">
            <w:pPr>
              <w:jc w:val="center"/>
              <w:rPr>
                <w:ins w:id="4049" w:author="Bourque, Ethan" w:date="2024-04-23T13:12:00Z"/>
                <w:rFonts w:ascii="Garamond" w:hAnsi="Garamond" w:cs="Calibri"/>
                <w:color w:val="000000"/>
                <w:sz w:val="18"/>
                <w:szCs w:val="18"/>
              </w:rPr>
            </w:pPr>
            <w:ins w:id="4050" w:author="Bourque, Ethan" w:date="2024-04-23T13:12:00Z">
              <w:r w:rsidRPr="00CE5EDC">
                <w:rPr>
                  <w:rFonts w:ascii="Garamond" w:hAnsi="Garamond" w:cs="Calibri"/>
                  <w:color w:val="000000"/>
                  <w:sz w:val="18"/>
                  <w:szCs w:val="18"/>
                </w:rPr>
                <w:t>TSS_NU-051-3.27</w:t>
              </w:r>
            </w:ins>
          </w:p>
        </w:tc>
      </w:tr>
    </w:tbl>
    <w:p w14:paraId="5F1D3290" w14:textId="77777777" w:rsidR="00A848B5" w:rsidRDefault="00A848B5" w:rsidP="00A848B5">
      <w:pPr>
        <w:ind w:left="720"/>
        <w:rPr>
          <w:ins w:id="4051" w:author="Bourque, Ethan" w:date="2024-04-23T11:46:00Z"/>
          <w:rFonts w:ascii="Garamond" w:hAnsi="Garamond"/>
          <w:sz w:val="22"/>
          <w:szCs w:val="22"/>
        </w:rPr>
      </w:pPr>
    </w:p>
    <w:p w14:paraId="7E29A75C" w14:textId="77777777" w:rsidR="00A848B5" w:rsidRDefault="00A848B5" w:rsidP="00A848B5">
      <w:pPr>
        <w:ind w:left="720"/>
        <w:rPr>
          <w:ins w:id="4052" w:author="Bourque, Ethan" w:date="2024-04-23T11:46:00Z"/>
          <w:rFonts w:ascii="Garamond" w:hAnsi="Garamond"/>
          <w:sz w:val="22"/>
          <w:szCs w:val="22"/>
        </w:rPr>
      </w:pPr>
      <w:ins w:id="4053" w:author="Bourque, Ethan" w:date="2024-04-23T11:46:00Z">
        <w:r>
          <w:rPr>
            <w:rFonts w:ascii="Garamond" w:hAnsi="Garamond"/>
            <w:sz w:val="22"/>
            <w:szCs w:val="22"/>
          </w:rPr>
          <w:t xml:space="preserve">* </w:t>
        </w:r>
        <w:r w:rsidRPr="007D3364">
          <w:rPr>
            <w:rFonts w:ascii="Garamond" w:hAnsi="Garamond"/>
            <w:sz w:val="22"/>
            <w:szCs w:val="22"/>
          </w:rPr>
          <w:t xml:space="preserve">FLDEP laboratory SOP statement regarding Total Suspended Solid (TSS) MDLs: “The practical range of determination is from the method detection limit (MDL) 2 mg/L (3.0 mg/L for samples with conductivity ≥ 15,000 </w:t>
        </w:r>
        <w:proofErr w:type="spellStart"/>
        <w:r w:rsidRPr="007D3364">
          <w:rPr>
            <w:rFonts w:ascii="Garamond" w:hAnsi="Garamond"/>
            <w:sz w:val="22"/>
            <w:szCs w:val="22"/>
          </w:rPr>
          <w:t>μmhos</w:t>
        </w:r>
        <w:proofErr w:type="spellEnd"/>
        <w:r w:rsidRPr="007D3364">
          <w:rPr>
            <w:rFonts w:ascii="Garamond" w:hAnsi="Garamond"/>
            <w:sz w:val="22"/>
            <w:szCs w:val="22"/>
          </w:rPr>
          <w:t>/cm) to 20,000 mg/L</w:t>
        </w:r>
        <w:r>
          <w:rPr>
            <w:rFonts w:ascii="Garamond" w:hAnsi="Garamond"/>
            <w:sz w:val="22"/>
            <w:szCs w:val="22"/>
          </w:rPr>
          <w:t xml:space="preserve">.” </w:t>
        </w:r>
      </w:ins>
    </w:p>
    <w:p w14:paraId="1F066797" w14:textId="77777777" w:rsidR="00A848B5" w:rsidRDefault="00A848B5" w:rsidP="00A848B5">
      <w:pPr>
        <w:rPr>
          <w:ins w:id="4054" w:author="Bourque, Ethan" w:date="2024-04-23T11:46:00Z"/>
          <w:rFonts w:ascii="Garamond" w:hAnsi="Garamond"/>
          <w:sz w:val="22"/>
          <w:szCs w:val="22"/>
        </w:rPr>
      </w:pPr>
    </w:p>
    <w:p w14:paraId="53C0C660" w14:textId="77777777" w:rsidR="00A848B5" w:rsidRPr="00E34494" w:rsidRDefault="00A848B5" w:rsidP="00A848B5">
      <w:pPr>
        <w:numPr>
          <w:ilvl w:val="0"/>
          <w:numId w:val="12"/>
        </w:numPr>
        <w:autoSpaceDE w:val="0"/>
        <w:autoSpaceDN w:val="0"/>
        <w:adjustRightInd w:val="0"/>
        <w:rPr>
          <w:ins w:id="4055" w:author="Bourque, Ethan" w:date="2024-04-23T11:46:00Z"/>
          <w:rFonts w:ascii="Garamond" w:hAnsi="Garamond"/>
          <w:bCs/>
          <w:sz w:val="22"/>
          <w:szCs w:val="22"/>
        </w:rPr>
      </w:pPr>
      <w:ins w:id="4056" w:author="Bourque, Ethan" w:date="2024-04-23T11:46:00Z">
        <w:r w:rsidRPr="00D8378D">
          <w:rPr>
            <w:rFonts w:ascii="Garamond" w:hAnsi="Garamond"/>
            <w:sz w:val="22"/>
            <w:szCs w:val="22"/>
          </w:rPr>
          <w:t xml:space="preserve">FLDEP MDLs for the chlorophyll suite of components may change by station and month based on the need to dilute samples during processing.  The base MDL listed in the FLDEP SOP is based on the maximum filtration volume and minimum extract volume and will therefore be the lowest MDL.  </w:t>
        </w:r>
        <w:r w:rsidRPr="00E34494">
          <w:rPr>
            <w:rFonts w:ascii="Garamond" w:hAnsi="Garamond"/>
            <w:bCs/>
            <w:sz w:val="22"/>
            <w:szCs w:val="22"/>
          </w:rPr>
          <w:t xml:space="preserve"> </w:t>
        </w:r>
      </w:ins>
    </w:p>
    <w:p w14:paraId="25872565" w14:textId="77777777" w:rsidR="00A848B5" w:rsidRDefault="00A848B5" w:rsidP="00A848B5">
      <w:pPr>
        <w:ind w:left="720"/>
        <w:rPr>
          <w:ins w:id="4057" w:author="Bourque, Ethan" w:date="2024-04-23T11:46:00Z"/>
          <w:rFonts w:ascii="Garamond" w:hAnsi="Garamond"/>
          <w:sz w:val="22"/>
          <w:szCs w:val="22"/>
        </w:rPr>
      </w:pPr>
    </w:p>
    <w:p w14:paraId="4CB26956" w14:textId="2137200D" w:rsidR="00A848B5" w:rsidRDefault="00A848B5" w:rsidP="00A848B5">
      <w:pPr>
        <w:autoSpaceDE w:val="0"/>
        <w:autoSpaceDN w:val="0"/>
        <w:adjustRightInd w:val="0"/>
        <w:ind w:left="360"/>
        <w:rPr>
          <w:ins w:id="4058" w:author="Bourque, Ethan" w:date="2024-04-23T11:46:00Z"/>
          <w:rFonts w:ascii="Garamond" w:hAnsi="Garamond"/>
          <w:bCs/>
          <w:sz w:val="22"/>
          <w:szCs w:val="22"/>
        </w:rPr>
      </w:pPr>
      <w:ins w:id="4059" w:author="Bourque, Ethan" w:date="2024-04-23T11:46:00Z">
        <w:r w:rsidRPr="00E34494">
          <w:rPr>
            <w:rFonts w:ascii="Garamond" w:hAnsi="Garamond"/>
            <w:bCs/>
            <w:sz w:val="22"/>
            <w:szCs w:val="22"/>
          </w:rPr>
          <w:t>Base MDL values for ANERR 20</w:t>
        </w:r>
        <w:r>
          <w:rPr>
            <w:rFonts w:ascii="Garamond" w:hAnsi="Garamond"/>
            <w:bCs/>
            <w:sz w:val="22"/>
            <w:szCs w:val="22"/>
          </w:rPr>
          <w:t>2</w:t>
        </w:r>
      </w:ins>
      <w:ins w:id="4060" w:author="Bourque, Ethan" w:date="2024-04-23T14:51:00Z">
        <w:r w:rsidR="00C84969">
          <w:rPr>
            <w:rFonts w:ascii="Garamond" w:hAnsi="Garamond"/>
            <w:bCs/>
            <w:sz w:val="22"/>
            <w:szCs w:val="22"/>
          </w:rPr>
          <w:t>3</w:t>
        </w:r>
      </w:ins>
      <w:ins w:id="4061" w:author="Bourque, Ethan" w:date="2024-04-23T11:46:00Z">
        <w:r w:rsidRPr="00E34494">
          <w:rPr>
            <w:rFonts w:ascii="Garamond" w:hAnsi="Garamond"/>
            <w:bCs/>
            <w:sz w:val="22"/>
            <w:szCs w:val="22"/>
          </w:rPr>
          <w:t xml:space="preserve"> plant pigment parameters:</w:t>
        </w:r>
      </w:ins>
    </w:p>
    <w:p w14:paraId="737FD351" w14:textId="77777777" w:rsidR="00A848B5" w:rsidRDefault="00A848B5" w:rsidP="00A848B5">
      <w:pPr>
        <w:autoSpaceDE w:val="0"/>
        <w:autoSpaceDN w:val="0"/>
        <w:adjustRightInd w:val="0"/>
        <w:ind w:left="360"/>
        <w:rPr>
          <w:ins w:id="4062" w:author="Bourque, Ethan" w:date="2024-04-23T11:46:00Z"/>
          <w:rFonts w:ascii="Garamond" w:hAnsi="Garamond"/>
          <w:bCs/>
          <w:sz w:val="22"/>
          <w:szCs w:val="22"/>
        </w:rPr>
      </w:pPr>
    </w:p>
    <w:tbl>
      <w:tblPr>
        <w:tblW w:w="8838" w:type="dxa"/>
        <w:jc w:val="center"/>
        <w:tblLook w:val="04A0" w:firstRow="1" w:lastRow="0" w:firstColumn="1" w:lastColumn="0" w:noHBand="0" w:noVBand="1"/>
      </w:tblPr>
      <w:tblGrid>
        <w:gridCol w:w="2046"/>
        <w:gridCol w:w="1464"/>
        <w:gridCol w:w="1146"/>
        <w:gridCol w:w="1170"/>
        <w:gridCol w:w="796"/>
        <w:gridCol w:w="857"/>
        <w:gridCol w:w="1359"/>
      </w:tblGrid>
      <w:tr w:rsidR="00A848B5" w:rsidRPr="009A094D" w14:paraId="370E24ED" w14:textId="77777777" w:rsidTr="004E54B4">
        <w:trPr>
          <w:trHeight w:val="585"/>
          <w:jc w:val="center"/>
          <w:ins w:id="4063" w:author="Bourque, Ethan" w:date="2024-04-23T11:46:00Z"/>
        </w:trPr>
        <w:tc>
          <w:tcPr>
            <w:tcW w:w="204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9DACAC8" w14:textId="77777777" w:rsidR="00A848B5" w:rsidRPr="009A094D" w:rsidRDefault="00A848B5" w:rsidP="004E54B4">
            <w:pPr>
              <w:jc w:val="center"/>
              <w:rPr>
                <w:ins w:id="4064" w:author="Bourque, Ethan" w:date="2024-04-23T11:46:00Z"/>
                <w:rFonts w:ascii="Garamond" w:hAnsi="Garamond" w:cs="Calibri"/>
                <w:b/>
                <w:bCs/>
                <w:color w:val="000000"/>
                <w:sz w:val="18"/>
                <w:szCs w:val="18"/>
              </w:rPr>
            </w:pPr>
            <w:ins w:id="4065" w:author="Bourque, Ethan" w:date="2024-04-23T11:46:00Z">
              <w:r w:rsidRPr="009A094D">
                <w:rPr>
                  <w:rFonts w:ascii="Garamond" w:hAnsi="Garamond" w:cs="Calibri"/>
                  <w:b/>
                  <w:bCs/>
                  <w:color w:val="000000"/>
                  <w:sz w:val="18"/>
                  <w:szCs w:val="18"/>
                </w:rPr>
                <w:t>Parameter</w:t>
              </w:r>
            </w:ins>
          </w:p>
        </w:tc>
        <w:tc>
          <w:tcPr>
            <w:tcW w:w="14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A213FA" w14:textId="77777777" w:rsidR="00A848B5" w:rsidRPr="009A094D" w:rsidRDefault="00A848B5" w:rsidP="004E54B4">
            <w:pPr>
              <w:jc w:val="center"/>
              <w:rPr>
                <w:ins w:id="4066" w:author="Bourque, Ethan" w:date="2024-04-23T11:46:00Z"/>
                <w:rFonts w:ascii="Garamond" w:hAnsi="Garamond" w:cs="Calibri"/>
                <w:b/>
                <w:bCs/>
                <w:color w:val="000000"/>
                <w:sz w:val="18"/>
                <w:szCs w:val="18"/>
              </w:rPr>
            </w:pPr>
            <w:ins w:id="4067" w:author="Bourque, Ethan" w:date="2024-04-23T11:46:00Z">
              <w:r w:rsidRPr="009A094D">
                <w:rPr>
                  <w:rFonts w:ascii="Garamond" w:hAnsi="Garamond" w:cs="Calibri"/>
                  <w:b/>
                  <w:bCs/>
                  <w:color w:val="000000"/>
                  <w:sz w:val="18"/>
                  <w:szCs w:val="18"/>
                </w:rPr>
                <w:t>FLDEP SOP version</w:t>
              </w:r>
            </w:ins>
          </w:p>
        </w:tc>
        <w:tc>
          <w:tcPr>
            <w:tcW w:w="2316"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E535F0" w14:textId="77777777" w:rsidR="00A848B5" w:rsidRPr="009A094D" w:rsidRDefault="00A848B5" w:rsidP="004E54B4">
            <w:pPr>
              <w:jc w:val="center"/>
              <w:rPr>
                <w:ins w:id="4068" w:author="Bourque, Ethan" w:date="2024-04-23T11:46:00Z"/>
                <w:rFonts w:ascii="Garamond" w:hAnsi="Garamond" w:cs="Calibri"/>
                <w:b/>
                <w:bCs/>
                <w:color w:val="000000"/>
                <w:sz w:val="18"/>
                <w:szCs w:val="18"/>
              </w:rPr>
            </w:pPr>
            <w:ins w:id="4069" w:author="Bourque, Ethan" w:date="2024-04-23T11:46:00Z">
              <w:r w:rsidRPr="009A094D">
                <w:rPr>
                  <w:rFonts w:ascii="Garamond" w:hAnsi="Garamond" w:cs="Calibri"/>
                  <w:b/>
                  <w:bCs/>
                  <w:color w:val="000000"/>
                  <w:sz w:val="18"/>
                  <w:szCs w:val="18"/>
                </w:rPr>
                <w:t xml:space="preserve">SOP Valid </w:t>
              </w:r>
              <w:r>
                <w:rPr>
                  <w:rFonts w:ascii="Garamond" w:hAnsi="Garamond" w:cs="Calibri"/>
                  <w:b/>
                  <w:bCs/>
                  <w:color w:val="000000"/>
                  <w:sz w:val="18"/>
                  <w:szCs w:val="18"/>
                </w:rPr>
                <w:t>D</w:t>
              </w:r>
              <w:r w:rsidRPr="009A094D">
                <w:rPr>
                  <w:rFonts w:ascii="Garamond" w:hAnsi="Garamond" w:cs="Calibri"/>
                  <w:b/>
                  <w:bCs/>
                  <w:color w:val="000000"/>
                  <w:sz w:val="18"/>
                  <w:szCs w:val="18"/>
                </w:rPr>
                <w:t>ates</w:t>
              </w:r>
            </w:ins>
          </w:p>
        </w:tc>
        <w:tc>
          <w:tcPr>
            <w:tcW w:w="796" w:type="dxa"/>
            <w:vMerge w:val="restart"/>
            <w:tcBorders>
              <w:top w:val="single" w:sz="8" w:space="0" w:color="auto"/>
              <w:left w:val="nil"/>
              <w:bottom w:val="single" w:sz="8" w:space="0" w:color="000000"/>
              <w:right w:val="single" w:sz="8" w:space="0" w:color="auto"/>
            </w:tcBorders>
            <w:shd w:val="clear" w:color="auto" w:fill="auto"/>
            <w:vAlign w:val="center"/>
            <w:hideMark/>
          </w:tcPr>
          <w:p w14:paraId="7953030A" w14:textId="77777777" w:rsidR="00A848B5" w:rsidRPr="009A094D" w:rsidRDefault="00A848B5" w:rsidP="004E54B4">
            <w:pPr>
              <w:jc w:val="center"/>
              <w:rPr>
                <w:ins w:id="4070" w:author="Bourque, Ethan" w:date="2024-04-23T11:46:00Z"/>
                <w:rFonts w:ascii="Garamond" w:hAnsi="Garamond" w:cs="Calibri"/>
                <w:b/>
                <w:bCs/>
                <w:color w:val="000000"/>
                <w:sz w:val="18"/>
                <w:szCs w:val="18"/>
              </w:rPr>
            </w:pPr>
            <w:ins w:id="4071" w:author="Bourque, Ethan" w:date="2024-04-23T11:46:00Z">
              <w:r w:rsidRPr="009A094D">
                <w:rPr>
                  <w:rFonts w:ascii="Garamond" w:hAnsi="Garamond" w:cs="Calibri"/>
                  <w:b/>
                  <w:bCs/>
                  <w:color w:val="000000"/>
                  <w:sz w:val="18"/>
                  <w:szCs w:val="18"/>
                </w:rPr>
                <w:t>MDL</w:t>
              </w:r>
            </w:ins>
          </w:p>
        </w:tc>
        <w:tc>
          <w:tcPr>
            <w:tcW w:w="8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A88216" w14:textId="77777777" w:rsidR="00A848B5" w:rsidRPr="009A094D" w:rsidRDefault="00A848B5" w:rsidP="004E54B4">
            <w:pPr>
              <w:jc w:val="center"/>
              <w:rPr>
                <w:ins w:id="4072" w:author="Bourque, Ethan" w:date="2024-04-23T11:46:00Z"/>
                <w:rFonts w:ascii="Garamond" w:hAnsi="Garamond" w:cs="Calibri"/>
                <w:b/>
                <w:bCs/>
                <w:color w:val="000000"/>
                <w:sz w:val="18"/>
                <w:szCs w:val="18"/>
              </w:rPr>
            </w:pPr>
            <w:ins w:id="4073" w:author="Bourque, Ethan" w:date="2024-04-23T11:46:00Z">
              <w:r w:rsidRPr="009A094D">
                <w:rPr>
                  <w:rFonts w:ascii="Garamond" w:hAnsi="Garamond" w:cs="Calibri"/>
                  <w:b/>
                  <w:bCs/>
                  <w:color w:val="000000"/>
                  <w:sz w:val="18"/>
                  <w:szCs w:val="18"/>
                </w:rPr>
                <w:t>Units</w:t>
              </w:r>
            </w:ins>
          </w:p>
        </w:tc>
        <w:tc>
          <w:tcPr>
            <w:tcW w:w="13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B932563" w14:textId="77777777" w:rsidR="00A848B5" w:rsidRPr="009A094D" w:rsidRDefault="00A848B5" w:rsidP="004E54B4">
            <w:pPr>
              <w:jc w:val="center"/>
              <w:rPr>
                <w:ins w:id="4074" w:author="Bourque, Ethan" w:date="2024-04-23T11:46:00Z"/>
                <w:rFonts w:ascii="Garamond" w:hAnsi="Garamond" w:cs="Calibri"/>
                <w:b/>
                <w:bCs/>
                <w:color w:val="000000"/>
                <w:sz w:val="18"/>
                <w:szCs w:val="18"/>
              </w:rPr>
            </w:pPr>
            <w:ins w:id="4075" w:author="Bourque, Ethan" w:date="2024-04-23T11:46:00Z">
              <w:r w:rsidRPr="009A094D">
                <w:rPr>
                  <w:rFonts w:ascii="Garamond" w:hAnsi="Garamond" w:cs="Calibri"/>
                  <w:b/>
                  <w:bCs/>
                  <w:color w:val="000000"/>
                  <w:sz w:val="18"/>
                  <w:szCs w:val="18"/>
                </w:rPr>
                <w:t>Revisited</w:t>
              </w:r>
            </w:ins>
          </w:p>
        </w:tc>
      </w:tr>
      <w:tr w:rsidR="00A848B5" w:rsidRPr="009A094D" w14:paraId="4819C206" w14:textId="77777777" w:rsidTr="004E54B4">
        <w:trPr>
          <w:trHeight w:val="315"/>
          <w:jc w:val="center"/>
          <w:ins w:id="4076" w:author="Bourque, Ethan" w:date="2024-04-23T11:46:00Z"/>
        </w:trPr>
        <w:tc>
          <w:tcPr>
            <w:tcW w:w="2046" w:type="dxa"/>
            <w:vMerge/>
            <w:tcBorders>
              <w:top w:val="single" w:sz="8" w:space="0" w:color="auto"/>
              <w:left w:val="single" w:sz="8" w:space="0" w:color="auto"/>
              <w:bottom w:val="single" w:sz="8" w:space="0" w:color="000000"/>
              <w:right w:val="single" w:sz="8" w:space="0" w:color="auto"/>
            </w:tcBorders>
            <w:vAlign w:val="center"/>
            <w:hideMark/>
          </w:tcPr>
          <w:p w14:paraId="34AB74DC" w14:textId="77777777" w:rsidR="00A848B5" w:rsidRPr="009A094D" w:rsidRDefault="00A848B5" w:rsidP="004E54B4">
            <w:pPr>
              <w:rPr>
                <w:ins w:id="4077" w:author="Bourque, Ethan" w:date="2024-04-23T11:46:00Z"/>
                <w:rFonts w:ascii="Garamond" w:hAnsi="Garamond" w:cs="Calibri"/>
                <w:b/>
                <w:bCs/>
                <w:color w:val="000000"/>
                <w:sz w:val="18"/>
                <w:szCs w:val="18"/>
              </w:rPr>
            </w:pPr>
          </w:p>
        </w:tc>
        <w:tc>
          <w:tcPr>
            <w:tcW w:w="1464" w:type="dxa"/>
            <w:vMerge/>
            <w:tcBorders>
              <w:top w:val="single" w:sz="8" w:space="0" w:color="auto"/>
              <w:left w:val="single" w:sz="8" w:space="0" w:color="auto"/>
              <w:bottom w:val="single" w:sz="8" w:space="0" w:color="000000"/>
              <w:right w:val="single" w:sz="8" w:space="0" w:color="auto"/>
            </w:tcBorders>
            <w:vAlign w:val="center"/>
            <w:hideMark/>
          </w:tcPr>
          <w:p w14:paraId="30AEF0D1" w14:textId="77777777" w:rsidR="00A848B5" w:rsidRPr="009A094D" w:rsidRDefault="00A848B5" w:rsidP="004E54B4">
            <w:pPr>
              <w:rPr>
                <w:ins w:id="4078" w:author="Bourque, Ethan" w:date="2024-04-23T11:46:00Z"/>
                <w:rFonts w:ascii="Garamond" w:hAnsi="Garamond" w:cs="Calibri"/>
                <w:b/>
                <w:bCs/>
                <w:color w:val="000000"/>
                <w:sz w:val="18"/>
                <w:szCs w:val="18"/>
              </w:rPr>
            </w:pPr>
          </w:p>
        </w:tc>
        <w:tc>
          <w:tcPr>
            <w:tcW w:w="1146" w:type="dxa"/>
            <w:tcBorders>
              <w:top w:val="nil"/>
              <w:left w:val="nil"/>
              <w:bottom w:val="single" w:sz="8" w:space="0" w:color="auto"/>
              <w:right w:val="single" w:sz="8" w:space="0" w:color="auto"/>
            </w:tcBorders>
            <w:shd w:val="clear" w:color="auto" w:fill="auto"/>
            <w:noWrap/>
            <w:vAlign w:val="center"/>
            <w:hideMark/>
          </w:tcPr>
          <w:p w14:paraId="4259540C" w14:textId="77777777" w:rsidR="00A848B5" w:rsidRPr="009A094D" w:rsidRDefault="00A848B5" w:rsidP="004E54B4">
            <w:pPr>
              <w:jc w:val="center"/>
              <w:rPr>
                <w:ins w:id="4079" w:author="Bourque, Ethan" w:date="2024-04-23T11:46:00Z"/>
                <w:rFonts w:ascii="Garamond" w:hAnsi="Garamond" w:cs="Calibri"/>
                <w:b/>
                <w:bCs/>
                <w:color w:val="000000"/>
                <w:sz w:val="18"/>
                <w:szCs w:val="18"/>
              </w:rPr>
            </w:pPr>
            <w:ins w:id="4080" w:author="Bourque, Ethan" w:date="2024-04-23T11:46:00Z">
              <w:r w:rsidRPr="009A094D">
                <w:rPr>
                  <w:rFonts w:ascii="Garamond" w:hAnsi="Garamond" w:cs="Calibri"/>
                  <w:b/>
                  <w:bCs/>
                  <w:color w:val="000000"/>
                  <w:sz w:val="18"/>
                  <w:szCs w:val="18"/>
                </w:rPr>
                <w:t>Start Date</w:t>
              </w:r>
            </w:ins>
          </w:p>
        </w:tc>
        <w:tc>
          <w:tcPr>
            <w:tcW w:w="1170" w:type="dxa"/>
            <w:tcBorders>
              <w:top w:val="nil"/>
              <w:left w:val="nil"/>
              <w:bottom w:val="single" w:sz="8" w:space="0" w:color="auto"/>
              <w:right w:val="single" w:sz="8" w:space="0" w:color="auto"/>
            </w:tcBorders>
            <w:shd w:val="clear" w:color="auto" w:fill="auto"/>
            <w:noWrap/>
            <w:vAlign w:val="center"/>
            <w:hideMark/>
          </w:tcPr>
          <w:p w14:paraId="77FA2D31" w14:textId="77777777" w:rsidR="00A848B5" w:rsidRPr="009A094D" w:rsidRDefault="00A848B5" w:rsidP="004E54B4">
            <w:pPr>
              <w:jc w:val="center"/>
              <w:rPr>
                <w:ins w:id="4081" w:author="Bourque, Ethan" w:date="2024-04-23T11:46:00Z"/>
                <w:rFonts w:ascii="Garamond" w:hAnsi="Garamond" w:cs="Calibri"/>
                <w:b/>
                <w:bCs/>
                <w:color w:val="000000"/>
                <w:sz w:val="18"/>
                <w:szCs w:val="18"/>
              </w:rPr>
            </w:pPr>
            <w:ins w:id="4082" w:author="Bourque, Ethan" w:date="2024-04-23T11:46:00Z">
              <w:r w:rsidRPr="009A094D">
                <w:rPr>
                  <w:rFonts w:ascii="Garamond" w:hAnsi="Garamond" w:cs="Calibri"/>
                  <w:b/>
                  <w:bCs/>
                  <w:color w:val="000000"/>
                  <w:sz w:val="18"/>
                  <w:szCs w:val="18"/>
                </w:rPr>
                <w:t>End Date</w:t>
              </w:r>
            </w:ins>
          </w:p>
        </w:tc>
        <w:tc>
          <w:tcPr>
            <w:tcW w:w="796" w:type="dxa"/>
            <w:vMerge/>
            <w:tcBorders>
              <w:top w:val="single" w:sz="8" w:space="0" w:color="auto"/>
              <w:left w:val="nil"/>
              <w:bottom w:val="single" w:sz="8" w:space="0" w:color="000000"/>
              <w:right w:val="single" w:sz="8" w:space="0" w:color="auto"/>
            </w:tcBorders>
            <w:vAlign w:val="center"/>
            <w:hideMark/>
          </w:tcPr>
          <w:p w14:paraId="53A4B306" w14:textId="77777777" w:rsidR="00A848B5" w:rsidRPr="009A094D" w:rsidRDefault="00A848B5" w:rsidP="004E54B4">
            <w:pPr>
              <w:rPr>
                <w:ins w:id="4083" w:author="Bourque, Ethan" w:date="2024-04-23T11:46:00Z"/>
                <w:rFonts w:ascii="Garamond" w:hAnsi="Garamond" w:cs="Calibri"/>
                <w:b/>
                <w:bCs/>
                <w:color w:val="000000"/>
                <w:sz w:val="18"/>
                <w:szCs w:val="18"/>
              </w:rPr>
            </w:pPr>
          </w:p>
        </w:tc>
        <w:tc>
          <w:tcPr>
            <w:tcW w:w="857" w:type="dxa"/>
            <w:vMerge/>
            <w:tcBorders>
              <w:top w:val="single" w:sz="8" w:space="0" w:color="auto"/>
              <w:left w:val="single" w:sz="8" w:space="0" w:color="auto"/>
              <w:bottom w:val="single" w:sz="8" w:space="0" w:color="000000"/>
              <w:right w:val="single" w:sz="8" w:space="0" w:color="auto"/>
            </w:tcBorders>
            <w:vAlign w:val="center"/>
            <w:hideMark/>
          </w:tcPr>
          <w:p w14:paraId="7074E1B1" w14:textId="77777777" w:rsidR="00A848B5" w:rsidRPr="009A094D" w:rsidRDefault="00A848B5" w:rsidP="004E54B4">
            <w:pPr>
              <w:rPr>
                <w:ins w:id="4084" w:author="Bourque, Ethan" w:date="2024-04-23T11:46:00Z"/>
                <w:rFonts w:ascii="Garamond" w:hAnsi="Garamond" w:cs="Calibri"/>
                <w:b/>
                <w:bCs/>
                <w:color w:val="000000"/>
                <w:sz w:val="18"/>
                <w:szCs w:val="18"/>
              </w:rPr>
            </w:pPr>
          </w:p>
        </w:tc>
        <w:tc>
          <w:tcPr>
            <w:tcW w:w="1359" w:type="dxa"/>
            <w:vMerge/>
            <w:tcBorders>
              <w:top w:val="single" w:sz="8" w:space="0" w:color="auto"/>
              <w:left w:val="single" w:sz="8" w:space="0" w:color="auto"/>
              <w:bottom w:val="single" w:sz="8" w:space="0" w:color="000000"/>
              <w:right w:val="single" w:sz="8" w:space="0" w:color="auto"/>
            </w:tcBorders>
            <w:vAlign w:val="center"/>
            <w:hideMark/>
          </w:tcPr>
          <w:p w14:paraId="4F032E73" w14:textId="77777777" w:rsidR="00A848B5" w:rsidRPr="009A094D" w:rsidRDefault="00A848B5" w:rsidP="004E54B4">
            <w:pPr>
              <w:rPr>
                <w:ins w:id="4085" w:author="Bourque, Ethan" w:date="2024-04-23T11:46:00Z"/>
                <w:rFonts w:ascii="Garamond" w:hAnsi="Garamond" w:cs="Calibri"/>
                <w:b/>
                <w:bCs/>
                <w:color w:val="000000"/>
                <w:sz w:val="18"/>
                <w:szCs w:val="18"/>
              </w:rPr>
            </w:pPr>
          </w:p>
        </w:tc>
      </w:tr>
      <w:tr w:rsidR="00782265" w14:paraId="1F04222A" w14:textId="77777777" w:rsidTr="00782265">
        <w:trPr>
          <w:trHeight w:val="315"/>
          <w:jc w:val="center"/>
          <w:ins w:id="4086"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07D80AA5" w14:textId="77777777" w:rsidR="00782265" w:rsidRPr="00782265" w:rsidRDefault="00782265">
            <w:pPr>
              <w:jc w:val="center"/>
              <w:rPr>
                <w:ins w:id="4087" w:author="Bourque, Ethan" w:date="2024-04-23T13:27:00Z"/>
                <w:rFonts w:ascii="Garamond" w:hAnsi="Garamond" w:cs="Calibri"/>
                <w:color w:val="000000"/>
                <w:sz w:val="18"/>
                <w:szCs w:val="18"/>
              </w:rPr>
            </w:pPr>
            <w:ins w:id="4088" w:author="Bourque, Ethan" w:date="2024-04-23T13:27:00Z">
              <w:r>
                <w:rPr>
                  <w:rFonts w:ascii="Garamond" w:hAnsi="Garamond" w:cs="Calibri"/>
                  <w:color w:val="000000"/>
                  <w:sz w:val="18"/>
                  <w:szCs w:val="18"/>
                </w:rPr>
                <w:t>Chlorophyll-</w:t>
              </w:r>
              <w:r w:rsidRPr="00782265">
                <w:rPr>
                  <w:rFonts w:ascii="Garamond" w:hAnsi="Garamond" w:cs="Calibri"/>
                  <w:color w:val="000000"/>
                  <w:sz w:val="18"/>
                  <w:szCs w:val="18"/>
                </w:rPr>
                <w:t xml:space="preserve">a </w:t>
              </w:r>
              <w:r>
                <w:rPr>
                  <w:rFonts w:ascii="Garamond" w:hAnsi="Garamond" w:cs="Calibri"/>
                  <w:color w:val="000000"/>
                  <w:sz w:val="18"/>
                  <w:szCs w:val="18"/>
                </w:rPr>
                <w:t>(</w:t>
              </w:r>
              <w:proofErr w:type="spellStart"/>
              <w:r>
                <w:rPr>
                  <w:rFonts w:ascii="Garamond" w:hAnsi="Garamond" w:cs="Calibri"/>
                  <w:color w:val="000000"/>
                  <w:sz w:val="18"/>
                  <w:szCs w:val="18"/>
                </w:rPr>
                <w:t>Chla_N</w:t>
              </w:r>
              <w:proofErr w:type="spellEnd"/>
              <w:r>
                <w:rPr>
                  <w:rFonts w:ascii="Garamond" w:hAnsi="Garamond" w:cs="Calibri"/>
                  <w:color w:val="000000"/>
                  <w:sz w:val="18"/>
                  <w:szCs w:val="18"/>
                </w:rPr>
                <w:t>)</w:t>
              </w:r>
            </w:ins>
          </w:p>
        </w:tc>
        <w:tc>
          <w:tcPr>
            <w:tcW w:w="1464" w:type="dxa"/>
            <w:tcBorders>
              <w:top w:val="nil"/>
              <w:left w:val="nil"/>
              <w:bottom w:val="single" w:sz="8" w:space="0" w:color="auto"/>
              <w:right w:val="single" w:sz="8" w:space="0" w:color="auto"/>
            </w:tcBorders>
            <w:shd w:val="clear" w:color="auto" w:fill="auto"/>
            <w:noWrap/>
            <w:vAlign w:val="center"/>
            <w:hideMark/>
          </w:tcPr>
          <w:p w14:paraId="061D230D" w14:textId="77777777" w:rsidR="00782265" w:rsidRPr="00782265" w:rsidRDefault="00782265">
            <w:pPr>
              <w:jc w:val="center"/>
              <w:rPr>
                <w:ins w:id="4089" w:author="Bourque, Ethan" w:date="2024-04-23T13:27:00Z"/>
                <w:rFonts w:ascii="Garamond" w:hAnsi="Garamond" w:cs="Calibri"/>
                <w:color w:val="000000"/>
                <w:sz w:val="18"/>
                <w:szCs w:val="18"/>
              </w:rPr>
            </w:pPr>
            <w:ins w:id="4090" w:author="Bourque, Ethan" w:date="2024-04-23T13:27:00Z">
              <w:r w:rsidRPr="00782265">
                <w:rPr>
                  <w:rFonts w:ascii="Garamond" w:hAnsi="Garamond" w:cs="Calibri"/>
                  <w:color w:val="000000"/>
                  <w:sz w:val="18"/>
                  <w:szCs w:val="18"/>
                </w:rPr>
                <w:t>BB-029-2.9</w:t>
              </w:r>
            </w:ins>
          </w:p>
        </w:tc>
        <w:tc>
          <w:tcPr>
            <w:tcW w:w="1146" w:type="dxa"/>
            <w:tcBorders>
              <w:top w:val="nil"/>
              <w:left w:val="nil"/>
              <w:bottom w:val="single" w:sz="8" w:space="0" w:color="auto"/>
              <w:right w:val="single" w:sz="8" w:space="0" w:color="auto"/>
            </w:tcBorders>
            <w:shd w:val="clear" w:color="auto" w:fill="auto"/>
            <w:noWrap/>
            <w:vAlign w:val="center"/>
            <w:hideMark/>
          </w:tcPr>
          <w:p w14:paraId="26D66BA9" w14:textId="77777777" w:rsidR="00782265" w:rsidRPr="00782265" w:rsidRDefault="00782265">
            <w:pPr>
              <w:jc w:val="center"/>
              <w:rPr>
                <w:ins w:id="4091" w:author="Bourque, Ethan" w:date="2024-04-23T13:27:00Z"/>
                <w:rFonts w:ascii="Garamond" w:hAnsi="Garamond" w:cs="Calibri"/>
                <w:color w:val="000000"/>
                <w:sz w:val="18"/>
                <w:szCs w:val="18"/>
              </w:rPr>
            </w:pPr>
            <w:ins w:id="4092" w:author="Bourque, Ethan" w:date="2024-04-23T13:27:00Z">
              <w:r>
                <w:rPr>
                  <w:rFonts w:ascii="Garamond" w:hAnsi="Garamond" w:cs="Calibri"/>
                  <w:color w:val="000000"/>
                  <w:sz w:val="18"/>
                  <w:szCs w:val="18"/>
                </w:rPr>
                <w:t>2/16/2022</w:t>
              </w:r>
            </w:ins>
          </w:p>
        </w:tc>
        <w:tc>
          <w:tcPr>
            <w:tcW w:w="1170" w:type="dxa"/>
            <w:tcBorders>
              <w:top w:val="nil"/>
              <w:left w:val="nil"/>
              <w:bottom w:val="single" w:sz="8" w:space="0" w:color="auto"/>
              <w:right w:val="single" w:sz="8" w:space="0" w:color="auto"/>
            </w:tcBorders>
            <w:shd w:val="clear" w:color="auto" w:fill="auto"/>
            <w:noWrap/>
            <w:vAlign w:val="center"/>
            <w:hideMark/>
          </w:tcPr>
          <w:p w14:paraId="0AED063E" w14:textId="77777777" w:rsidR="00782265" w:rsidRPr="00782265" w:rsidRDefault="00782265">
            <w:pPr>
              <w:jc w:val="center"/>
              <w:rPr>
                <w:ins w:id="4093" w:author="Bourque, Ethan" w:date="2024-04-23T13:27:00Z"/>
                <w:rFonts w:ascii="Garamond" w:hAnsi="Garamond" w:cs="Calibri"/>
                <w:color w:val="000000"/>
                <w:sz w:val="18"/>
                <w:szCs w:val="18"/>
              </w:rPr>
            </w:pPr>
            <w:ins w:id="4094" w:author="Bourque, Ethan" w:date="2024-04-23T13:27:00Z">
              <w:r>
                <w:rPr>
                  <w:rFonts w:ascii="Garamond" w:hAnsi="Garamond" w:cs="Calibri"/>
                  <w:color w:val="000000"/>
                  <w:sz w:val="18"/>
                  <w:szCs w:val="18"/>
                </w:rPr>
                <w:t>2/5/2023</w:t>
              </w:r>
            </w:ins>
          </w:p>
        </w:tc>
        <w:tc>
          <w:tcPr>
            <w:tcW w:w="796" w:type="dxa"/>
            <w:tcBorders>
              <w:top w:val="nil"/>
              <w:left w:val="nil"/>
              <w:bottom w:val="single" w:sz="8" w:space="0" w:color="auto"/>
              <w:right w:val="single" w:sz="8" w:space="0" w:color="auto"/>
            </w:tcBorders>
            <w:shd w:val="clear" w:color="auto" w:fill="auto"/>
            <w:noWrap/>
            <w:vAlign w:val="center"/>
            <w:hideMark/>
          </w:tcPr>
          <w:p w14:paraId="421535D1" w14:textId="77777777" w:rsidR="00782265" w:rsidRPr="00782265" w:rsidRDefault="00782265">
            <w:pPr>
              <w:jc w:val="center"/>
              <w:rPr>
                <w:ins w:id="4095" w:author="Bourque, Ethan" w:date="2024-04-23T13:27:00Z"/>
                <w:rFonts w:ascii="Garamond" w:hAnsi="Garamond" w:cs="Calibri"/>
                <w:color w:val="000000"/>
                <w:sz w:val="18"/>
                <w:szCs w:val="18"/>
              </w:rPr>
            </w:pPr>
            <w:ins w:id="4096" w:author="Bourque, Ethan" w:date="2024-04-23T13:27:00Z">
              <w:r>
                <w:rPr>
                  <w:rFonts w:ascii="Garamond" w:hAnsi="Garamond" w:cs="Calibri"/>
                  <w:color w:val="000000"/>
                  <w:sz w:val="18"/>
                  <w:szCs w:val="18"/>
                </w:rPr>
                <w:t>0.82</w:t>
              </w:r>
            </w:ins>
          </w:p>
        </w:tc>
        <w:tc>
          <w:tcPr>
            <w:tcW w:w="857" w:type="dxa"/>
            <w:tcBorders>
              <w:top w:val="nil"/>
              <w:left w:val="nil"/>
              <w:bottom w:val="single" w:sz="8" w:space="0" w:color="auto"/>
              <w:right w:val="single" w:sz="8" w:space="0" w:color="auto"/>
            </w:tcBorders>
            <w:shd w:val="clear" w:color="auto" w:fill="auto"/>
            <w:noWrap/>
            <w:vAlign w:val="center"/>
            <w:hideMark/>
          </w:tcPr>
          <w:p w14:paraId="42BE5CBB" w14:textId="77777777" w:rsidR="00782265" w:rsidRPr="00782265" w:rsidRDefault="00782265">
            <w:pPr>
              <w:jc w:val="center"/>
              <w:rPr>
                <w:ins w:id="4097" w:author="Bourque, Ethan" w:date="2024-04-23T13:27:00Z"/>
                <w:rFonts w:ascii="Garamond" w:hAnsi="Garamond" w:cs="Calibri"/>
                <w:color w:val="000000"/>
                <w:sz w:val="18"/>
                <w:szCs w:val="18"/>
              </w:rPr>
            </w:pPr>
            <w:ins w:id="4098" w:author="Bourque, Ethan" w:date="2024-04-23T13:27:00Z">
              <w:r>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1BF8488E" w14:textId="77777777" w:rsidR="00782265" w:rsidRPr="00782265" w:rsidRDefault="00782265">
            <w:pPr>
              <w:jc w:val="center"/>
              <w:rPr>
                <w:ins w:id="4099" w:author="Bourque, Ethan" w:date="2024-04-23T13:27:00Z"/>
                <w:rFonts w:ascii="Garamond" w:hAnsi="Garamond" w:cs="Calibri"/>
                <w:color w:val="000000"/>
                <w:sz w:val="18"/>
                <w:szCs w:val="18"/>
              </w:rPr>
            </w:pPr>
            <w:ins w:id="4100" w:author="Bourque, Ethan" w:date="2024-04-23T13:27:00Z">
              <w:r>
                <w:rPr>
                  <w:rFonts w:ascii="Garamond" w:hAnsi="Garamond" w:cs="Calibri"/>
                  <w:color w:val="000000"/>
                  <w:sz w:val="18"/>
                  <w:szCs w:val="18"/>
                </w:rPr>
                <w:t>2/16/2022</w:t>
              </w:r>
            </w:ins>
          </w:p>
        </w:tc>
      </w:tr>
      <w:tr w:rsidR="00782265" w14:paraId="31D5CED2" w14:textId="77777777" w:rsidTr="00782265">
        <w:trPr>
          <w:trHeight w:val="315"/>
          <w:jc w:val="center"/>
          <w:ins w:id="4101"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7C9F7008" w14:textId="77777777" w:rsidR="00782265" w:rsidRPr="00782265" w:rsidRDefault="00782265">
            <w:pPr>
              <w:jc w:val="center"/>
              <w:rPr>
                <w:ins w:id="4102" w:author="Bourque, Ethan" w:date="2024-04-23T13:27:00Z"/>
                <w:rFonts w:ascii="Garamond" w:hAnsi="Garamond" w:cs="Calibri"/>
                <w:color w:val="000000"/>
                <w:sz w:val="18"/>
                <w:szCs w:val="18"/>
              </w:rPr>
            </w:pPr>
            <w:ins w:id="4103" w:author="Bourque, Ethan" w:date="2024-04-23T13:27:00Z">
              <w:r w:rsidRPr="00782265">
                <w:rPr>
                  <w:rFonts w:ascii="Garamond" w:hAnsi="Garamond" w:cs="Calibri"/>
                  <w:color w:val="000000"/>
                  <w:sz w:val="18"/>
                  <w:szCs w:val="18"/>
                </w:rPr>
                <w:t>Chlorophyll-a (</w:t>
              </w:r>
              <w:proofErr w:type="spellStart"/>
              <w:r w:rsidRPr="00782265">
                <w:rPr>
                  <w:rFonts w:ascii="Garamond" w:hAnsi="Garamond" w:cs="Calibri"/>
                  <w:color w:val="000000"/>
                  <w:sz w:val="18"/>
                  <w:szCs w:val="18"/>
                </w:rPr>
                <w:t>Chla_N</w:t>
              </w:r>
              <w:proofErr w:type="spellEnd"/>
              <w:r w:rsidRPr="00782265">
                <w:rPr>
                  <w:rFonts w:ascii="Garamond" w:hAnsi="Garamond" w:cs="Calibri"/>
                  <w:color w:val="000000"/>
                  <w:sz w:val="18"/>
                  <w:szCs w:val="18"/>
                </w:rPr>
                <w:t>)</w:t>
              </w:r>
            </w:ins>
          </w:p>
        </w:tc>
        <w:tc>
          <w:tcPr>
            <w:tcW w:w="1464" w:type="dxa"/>
            <w:tcBorders>
              <w:top w:val="nil"/>
              <w:left w:val="nil"/>
              <w:bottom w:val="single" w:sz="8" w:space="0" w:color="auto"/>
              <w:right w:val="single" w:sz="8" w:space="0" w:color="auto"/>
            </w:tcBorders>
            <w:shd w:val="clear" w:color="auto" w:fill="auto"/>
            <w:noWrap/>
            <w:vAlign w:val="center"/>
            <w:hideMark/>
          </w:tcPr>
          <w:p w14:paraId="0B99EDC0" w14:textId="77777777" w:rsidR="00782265" w:rsidRPr="00782265" w:rsidRDefault="00782265">
            <w:pPr>
              <w:jc w:val="center"/>
              <w:rPr>
                <w:ins w:id="4104" w:author="Bourque, Ethan" w:date="2024-04-23T13:27:00Z"/>
                <w:rFonts w:ascii="Garamond" w:hAnsi="Garamond" w:cs="Calibri"/>
                <w:color w:val="000000"/>
                <w:sz w:val="18"/>
                <w:szCs w:val="18"/>
              </w:rPr>
            </w:pPr>
            <w:ins w:id="4105" w:author="Bourque, Ethan" w:date="2024-04-23T13:27:00Z">
              <w:r>
                <w:rPr>
                  <w:rFonts w:ascii="Garamond" w:hAnsi="Garamond" w:cs="Calibri"/>
                  <w:color w:val="000000"/>
                  <w:sz w:val="18"/>
                  <w:szCs w:val="18"/>
                </w:rPr>
                <w:t>BB-029-2.10</w:t>
              </w:r>
            </w:ins>
          </w:p>
        </w:tc>
        <w:tc>
          <w:tcPr>
            <w:tcW w:w="1146" w:type="dxa"/>
            <w:tcBorders>
              <w:top w:val="nil"/>
              <w:left w:val="nil"/>
              <w:bottom w:val="single" w:sz="8" w:space="0" w:color="auto"/>
              <w:right w:val="single" w:sz="8" w:space="0" w:color="auto"/>
            </w:tcBorders>
            <w:shd w:val="clear" w:color="auto" w:fill="auto"/>
            <w:noWrap/>
            <w:vAlign w:val="center"/>
            <w:hideMark/>
          </w:tcPr>
          <w:p w14:paraId="2B42A88E" w14:textId="77777777" w:rsidR="00782265" w:rsidRPr="00782265" w:rsidRDefault="00782265">
            <w:pPr>
              <w:jc w:val="center"/>
              <w:rPr>
                <w:ins w:id="4106" w:author="Bourque, Ethan" w:date="2024-04-23T13:27:00Z"/>
                <w:rFonts w:ascii="Garamond" w:hAnsi="Garamond" w:cs="Calibri"/>
                <w:color w:val="000000"/>
                <w:sz w:val="18"/>
                <w:szCs w:val="18"/>
              </w:rPr>
            </w:pPr>
            <w:ins w:id="4107" w:author="Bourque, Ethan" w:date="2024-04-23T13:27:00Z">
              <w:r w:rsidRPr="00782265">
                <w:rPr>
                  <w:rFonts w:ascii="Garamond" w:hAnsi="Garamond" w:cs="Calibri"/>
                  <w:color w:val="000000"/>
                  <w:sz w:val="18"/>
                  <w:szCs w:val="18"/>
                </w:rPr>
                <w:t>2/6/2023</w:t>
              </w:r>
            </w:ins>
          </w:p>
        </w:tc>
        <w:tc>
          <w:tcPr>
            <w:tcW w:w="1170" w:type="dxa"/>
            <w:tcBorders>
              <w:top w:val="nil"/>
              <w:left w:val="nil"/>
              <w:bottom w:val="single" w:sz="8" w:space="0" w:color="auto"/>
              <w:right w:val="single" w:sz="8" w:space="0" w:color="auto"/>
            </w:tcBorders>
            <w:shd w:val="clear" w:color="auto" w:fill="auto"/>
            <w:noWrap/>
            <w:vAlign w:val="center"/>
            <w:hideMark/>
          </w:tcPr>
          <w:p w14:paraId="37492634" w14:textId="77777777" w:rsidR="00782265" w:rsidRPr="00782265" w:rsidRDefault="00782265">
            <w:pPr>
              <w:jc w:val="center"/>
              <w:rPr>
                <w:ins w:id="4108" w:author="Bourque, Ethan" w:date="2024-04-23T13:27:00Z"/>
                <w:rFonts w:ascii="Garamond" w:hAnsi="Garamond" w:cs="Calibri"/>
                <w:color w:val="000000"/>
                <w:sz w:val="18"/>
                <w:szCs w:val="18"/>
              </w:rPr>
            </w:pPr>
            <w:ins w:id="4109" w:author="Bourque, Ethan" w:date="2024-04-23T13:27:00Z">
              <w:r w:rsidRPr="00782265">
                <w:rPr>
                  <w:rFonts w:ascii="Garamond" w:hAnsi="Garamond" w:cs="Calibri"/>
                  <w:color w:val="000000"/>
                  <w:sz w:val="18"/>
                  <w:szCs w:val="18"/>
                </w:rPr>
                <w:t>3/20/2023</w:t>
              </w:r>
            </w:ins>
          </w:p>
        </w:tc>
        <w:tc>
          <w:tcPr>
            <w:tcW w:w="796" w:type="dxa"/>
            <w:tcBorders>
              <w:top w:val="nil"/>
              <w:left w:val="nil"/>
              <w:bottom w:val="single" w:sz="8" w:space="0" w:color="auto"/>
              <w:right w:val="single" w:sz="8" w:space="0" w:color="auto"/>
            </w:tcBorders>
            <w:shd w:val="clear" w:color="auto" w:fill="auto"/>
            <w:noWrap/>
            <w:vAlign w:val="center"/>
            <w:hideMark/>
          </w:tcPr>
          <w:p w14:paraId="0C4B71D6" w14:textId="77777777" w:rsidR="00782265" w:rsidRPr="00782265" w:rsidRDefault="00782265">
            <w:pPr>
              <w:jc w:val="center"/>
              <w:rPr>
                <w:ins w:id="4110" w:author="Bourque, Ethan" w:date="2024-04-23T13:27:00Z"/>
                <w:rFonts w:ascii="Garamond" w:hAnsi="Garamond" w:cs="Calibri"/>
                <w:color w:val="000000"/>
                <w:sz w:val="18"/>
                <w:szCs w:val="18"/>
              </w:rPr>
            </w:pPr>
            <w:ins w:id="4111" w:author="Bourque, Ethan" w:date="2024-04-23T13:27:00Z">
              <w:r>
                <w:rPr>
                  <w:rFonts w:ascii="Garamond" w:hAnsi="Garamond" w:cs="Calibri"/>
                  <w:color w:val="000000"/>
                  <w:sz w:val="18"/>
                  <w:szCs w:val="18"/>
                </w:rPr>
                <w:t>0.82</w:t>
              </w:r>
            </w:ins>
          </w:p>
        </w:tc>
        <w:tc>
          <w:tcPr>
            <w:tcW w:w="857" w:type="dxa"/>
            <w:tcBorders>
              <w:top w:val="nil"/>
              <w:left w:val="nil"/>
              <w:bottom w:val="single" w:sz="8" w:space="0" w:color="auto"/>
              <w:right w:val="single" w:sz="8" w:space="0" w:color="auto"/>
            </w:tcBorders>
            <w:shd w:val="clear" w:color="auto" w:fill="auto"/>
            <w:noWrap/>
            <w:vAlign w:val="center"/>
            <w:hideMark/>
          </w:tcPr>
          <w:p w14:paraId="455AC328" w14:textId="77777777" w:rsidR="00782265" w:rsidRPr="00782265" w:rsidRDefault="00782265">
            <w:pPr>
              <w:jc w:val="center"/>
              <w:rPr>
                <w:ins w:id="4112" w:author="Bourque, Ethan" w:date="2024-04-23T13:27:00Z"/>
                <w:rFonts w:ascii="Garamond" w:hAnsi="Garamond" w:cs="Calibri"/>
                <w:color w:val="000000"/>
                <w:sz w:val="18"/>
                <w:szCs w:val="18"/>
              </w:rPr>
            </w:pPr>
            <w:ins w:id="4113" w:author="Bourque, Ethan" w:date="2024-04-23T13:27:00Z">
              <w:r w:rsidRPr="00782265">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45FDBA03" w14:textId="77777777" w:rsidR="00782265" w:rsidRPr="00782265" w:rsidRDefault="00782265">
            <w:pPr>
              <w:jc w:val="center"/>
              <w:rPr>
                <w:ins w:id="4114" w:author="Bourque, Ethan" w:date="2024-04-23T13:27:00Z"/>
                <w:rFonts w:ascii="Garamond" w:hAnsi="Garamond" w:cs="Calibri"/>
                <w:color w:val="000000"/>
                <w:sz w:val="18"/>
                <w:szCs w:val="18"/>
              </w:rPr>
            </w:pPr>
            <w:ins w:id="4115" w:author="Bourque, Ethan" w:date="2024-04-23T13:27:00Z">
              <w:r w:rsidRPr="00782265">
                <w:rPr>
                  <w:rFonts w:ascii="Garamond" w:hAnsi="Garamond" w:cs="Calibri"/>
                  <w:color w:val="000000"/>
                  <w:sz w:val="18"/>
                  <w:szCs w:val="18"/>
                </w:rPr>
                <w:t>2/3/2023</w:t>
              </w:r>
            </w:ins>
          </w:p>
        </w:tc>
      </w:tr>
      <w:tr w:rsidR="00782265" w14:paraId="1570B947" w14:textId="77777777" w:rsidTr="00782265">
        <w:trPr>
          <w:trHeight w:val="315"/>
          <w:jc w:val="center"/>
          <w:ins w:id="4116"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726C1DEF" w14:textId="77777777" w:rsidR="00782265" w:rsidRPr="00782265" w:rsidRDefault="00782265">
            <w:pPr>
              <w:jc w:val="center"/>
              <w:rPr>
                <w:ins w:id="4117" w:author="Bourque, Ethan" w:date="2024-04-23T13:27:00Z"/>
                <w:rFonts w:ascii="Garamond" w:hAnsi="Garamond" w:cs="Calibri"/>
                <w:color w:val="000000"/>
                <w:sz w:val="18"/>
                <w:szCs w:val="18"/>
              </w:rPr>
            </w:pPr>
            <w:ins w:id="4118" w:author="Bourque, Ethan" w:date="2024-04-23T13:27:00Z">
              <w:r w:rsidRPr="00782265">
                <w:rPr>
                  <w:rFonts w:ascii="Garamond" w:hAnsi="Garamond" w:cs="Calibri"/>
                  <w:color w:val="000000"/>
                  <w:sz w:val="18"/>
                  <w:szCs w:val="18"/>
                </w:rPr>
                <w:t>Chlorophyll-a (</w:t>
              </w:r>
              <w:proofErr w:type="spellStart"/>
              <w:r w:rsidRPr="00782265">
                <w:rPr>
                  <w:rFonts w:ascii="Garamond" w:hAnsi="Garamond" w:cs="Calibri"/>
                  <w:color w:val="000000"/>
                  <w:sz w:val="18"/>
                  <w:szCs w:val="18"/>
                </w:rPr>
                <w:t>Chla_N</w:t>
              </w:r>
              <w:proofErr w:type="spellEnd"/>
              <w:r w:rsidRPr="00782265">
                <w:rPr>
                  <w:rFonts w:ascii="Garamond" w:hAnsi="Garamond" w:cs="Calibri"/>
                  <w:color w:val="000000"/>
                  <w:sz w:val="18"/>
                  <w:szCs w:val="18"/>
                </w:rPr>
                <w:t>)</w:t>
              </w:r>
            </w:ins>
          </w:p>
        </w:tc>
        <w:tc>
          <w:tcPr>
            <w:tcW w:w="1464" w:type="dxa"/>
            <w:tcBorders>
              <w:top w:val="nil"/>
              <w:left w:val="nil"/>
              <w:bottom w:val="single" w:sz="8" w:space="0" w:color="auto"/>
              <w:right w:val="single" w:sz="8" w:space="0" w:color="auto"/>
            </w:tcBorders>
            <w:shd w:val="clear" w:color="auto" w:fill="auto"/>
            <w:noWrap/>
            <w:vAlign w:val="center"/>
            <w:hideMark/>
          </w:tcPr>
          <w:p w14:paraId="38C55D40" w14:textId="77777777" w:rsidR="00782265" w:rsidRPr="00782265" w:rsidRDefault="00782265">
            <w:pPr>
              <w:jc w:val="center"/>
              <w:rPr>
                <w:ins w:id="4119" w:author="Bourque, Ethan" w:date="2024-04-23T13:27:00Z"/>
                <w:rFonts w:ascii="Garamond" w:hAnsi="Garamond" w:cs="Calibri"/>
                <w:color w:val="000000"/>
                <w:sz w:val="18"/>
                <w:szCs w:val="18"/>
              </w:rPr>
            </w:pPr>
            <w:ins w:id="4120" w:author="Bourque, Ethan" w:date="2024-04-23T13:27:00Z">
              <w:r w:rsidRPr="00782265">
                <w:rPr>
                  <w:rFonts w:ascii="Garamond" w:hAnsi="Garamond" w:cs="Calibri"/>
                  <w:color w:val="000000"/>
                  <w:sz w:val="18"/>
                  <w:szCs w:val="18"/>
                </w:rPr>
                <w:t>BB-029-2.11</w:t>
              </w:r>
            </w:ins>
          </w:p>
        </w:tc>
        <w:tc>
          <w:tcPr>
            <w:tcW w:w="1146" w:type="dxa"/>
            <w:tcBorders>
              <w:top w:val="nil"/>
              <w:left w:val="nil"/>
              <w:bottom w:val="single" w:sz="8" w:space="0" w:color="auto"/>
              <w:right w:val="single" w:sz="8" w:space="0" w:color="auto"/>
            </w:tcBorders>
            <w:shd w:val="clear" w:color="auto" w:fill="auto"/>
            <w:noWrap/>
            <w:vAlign w:val="center"/>
            <w:hideMark/>
          </w:tcPr>
          <w:p w14:paraId="06972ACF" w14:textId="77777777" w:rsidR="00782265" w:rsidRPr="00782265" w:rsidRDefault="00782265">
            <w:pPr>
              <w:jc w:val="center"/>
              <w:rPr>
                <w:ins w:id="4121" w:author="Bourque, Ethan" w:date="2024-04-23T13:27:00Z"/>
                <w:rFonts w:ascii="Garamond" w:hAnsi="Garamond" w:cs="Calibri"/>
                <w:color w:val="000000"/>
                <w:sz w:val="18"/>
                <w:szCs w:val="18"/>
              </w:rPr>
            </w:pPr>
            <w:ins w:id="4122" w:author="Bourque, Ethan" w:date="2024-04-23T13:27:00Z">
              <w:r w:rsidRPr="00782265">
                <w:rPr>
                  <w:rFonts w:ascii="Garamond" w:hAnsi="Garamond" w:cs="Calibri"/>
                  <w:color w:val="000000"/>
                  <w:sz w:val="18"/>
                  <w:szCs w:val="18"/>
                </w:rPr>
                <w:t>3/21/2023</w:t>
              </w:r>
            </w:ins>
          </w:p>
        </w:tc>
        <w:tc>
          <w:tcPr>
            <w:tcW w:w="1170" w:type="dxa"/>
            <w:tcBorders>
              <w:top w:val="nil"/>
              <w:left w:val="nil"/>
              <w:bottom w:val="single" w:sz="8" w:space="0" w:color="auto"/>
              <w:right w:val="single" w:sz="8" w:space="0" w:color="auto"/>
            </w:tcBorders>
            <w:shd w:val="clear" w:color="auto" w:fill="auto"/>
            <w:noWrap/>
            <w:vAlign w:val="center"/>
            <w:hideMark/>
          </w:tcPr>
          <w:p w14:paraId="7051F068" w14:textId="77777777" w:rsidR="00782265" w:rsidRPr="00782265" w:rsidRDefault="00782265">
            <w:pPr>
              <w:jc w:val="center"/>
              <w:rPr>
                <w:ins w:id="4123" w:author="Bourque, Ethan" w:date="2024-04-23T13:27:00Z"/>
                <w:rFonts w:ascii="Garamond" w:hAnsi="Garamond" w:cs="Calibri"/>
                <w:color w:val="000000"/>
                <w:sz w:val="18"/>
                <w:szCs w:val="18"/>
              </w:rPr>
            </w:pPr>
            <w:ins w:id="4124" w:author="Bourque, Ethan" w:date="2024-04-23T13:27:00Z">
              <w:r w:rsidRPr="00782265">
                <w:rPr>
                  <w:rFonts w:ascii="Garamond" w:hAnsi="Garamond" w:cs="Calibri"/>
                  <w:color w:val="000000"/>
                  <w:sz w:val="18"/>
                  <w:szCs w:val="18"/>
                </w:rPr>
                <w:t>3/25/2024</w:t>
              </w:r>
            </w:ins>
          </w:p>
        </w:tc>
        <w:tc>
          <w:tcPr>
            <w:tcW w:w="796" w:type="dxa"/>
            <w:tcBorders>
              <w:top w:val="nil"/>
              <w:left w:val="nil"/>
              <w:bottom w:val="single" w:sz="8" w:space="0" w:color="auto"/>
              <w:right w:val="single" w:sz="8" w:space="0" w:color="auto"/>
            </w:tcBorders>
            <w:shd w:val="clear" w:color="auto" w:fill="auto"/>
            <w:noWrap/>
            <w:vAlign w:val="center"/>
            <w:hideMark/>
          </w:tcPr>
          <w:p w14:paraId="1280C23E" w14:textId="77777777" w:rsidR="00782265" w:rsidRPr="00782265" w:rsidRDefault="00782265">
            <w:pPr>
              <w:jc w:val="center"/>
              <w:rPr>
                <w:ins w:id="4125" w:author="Bourque, Ethan" w:date="2024-04-23T13:27:00Z"/>
                <w:rFonts w:ascii="Garamond" w:hAnsi="Garamond" w:cs="Calibri"/>
                <w:color w:val="000000"/>
                <w:sz w:val="18"/>
                <w:szCs w:val="18"/>
              </w:rPr>
            </w:pPr>
            <w:ins w:id="4126" w:author="Bourque, Ethan" w:date="2024-04-23T13:27:00Z">
              <w:r w:rsidRPr="00782265">
                <w:rPr>
                  <w:rFonts w:ascii="Garamond" w:hAnsi="Garamond" w:cs="Calibri"/>
                  <w:color w:val="000000"/>
                  <w:sz w:val="18"/>
                  <w:szCs w:val="18"/>
                </w:rPr>
                <w:t>0.82</w:t>
              </w:r>
            </w:ins>
          </w:p>
        </w:tc>
        <w:tc>
          <w:tcPr>
            <w:tcW w:w="857" w:type="dxa"/>
            <w:tcBorders>
              <w:top w:val="nil"/>
              <w:left w:val="nil"/>
              <w:bottom w:val="single" w:sz="8" w:space="0" w:color="auto"/>
              <w:right w:val="single" w:sz="8" w:space="0" w:color="auto"/>
            </w:tcBorders>
            <w:shd w:val="clear" w:color="auto" w:fill="auto"/>
            <w:noWrap/>
            <w:vAlign w:val="center"/>
            <w:hideMark/>
          </w:tcPr>
          <w:p w14:paraId="70A86CC2" w14:textId="77777777" w:rsidR="00782265" w:rsidRPr="00782265" w:rsidRDefault="00782265">
            <w:pPr>
              <w:jc w:val="center"/>
              <w:rPr>
                <w:ins w:id="4127" w:author="Bourque, Ethan" w:date="2024-04-23T13:27:00Z"/>
                <w:rFonts w:ascii="Garamond" w:hAnsi="Garamond" w:cs="Calibri"/>
                <w:color w:val="000000"/>
                <w:sz w:val="18"/>
                <w:szCs w:val="18"/>
              </w:rPr>
            </w:pPr>
            <w:ins w:id="4128" w:author="Bourque, Ethan" w:date="2024-04-23T13:27:00Z">
              <w:r w:rsidRPr="00782265">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08613D13" w14:textId="77777777" w:rsidR="00782265" w:rsidRPr="00782265" w:rsidRDefault="00782265">
            <w:pPr>
              <w:jc w:val="center"/>
              <w:rPr>
                <w:ins w:id="4129" w:author="Bourque, Ethan" w:date="2024-04-23T13:27:00Z"/>
                <w:rFonts w:ascii="Garamond" w:hAnsi="Garamond" w:cs="Calibri"/>
                <w:color w:val="000000"/>
                <w:sz w:val="18"/>
                <w:szCs w:val="18"/>
              </w:rPr>
            </w:pPr>
            <w:ins w:id="4130" w:author="Bourque, Ethan" w:date="2024-04-23T13:27:00Z">
              <w:r w:rsidRPr="00782265">
                <w:rPr>
                  <w:rFonts w:ascii="Garamond" w:hAnsi="Garamond" w:cs="Calibri"/>
                  <w:color w:val="000000"/>
                  <w:sz w:val="18"/>
                  <w:szCs w:val="18"/>
                </w:rPr>
                <w:t>3/21/2023</w:t>
              </w:r>
            </w:ins>
          </w:p>
        </w:tc>
      </w:tr>
      <w:tr w:rsidR="00782265" w14:paraId="66E309FA" w14:textId="77777777" w:rsidTr="00782265">
        <w:trPr>
          <w:trHeight w:val="315"/>
          <w:jc w:val="center"/>
          <w:ins w:id="4131"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476905C3" w14:textId="77777777" w:rsidR="00782265" w:rsidRPr="00782265" w:rsidRDefault="00782265">
            <w:pPr>
              <w:jc w:val="center"/>
              <w:rPr>
                <w:ins w:id="4132" w:author="Bourque, Ethan" w:date="2024-04-23T13:27:00Z"/>
                <w:rFonts w:ascii="Garamond" w:hAnsi="Garamond" w:cs="Calibri"/>
                <w:color w:val="000000"/>
                <w:sz w:val="18"/>
                <w:szCs w:val="18"/>
              </w:rPr>
            </w:pPr>
            <w:ins w:id="4133" w:author="Bourque, Ethan" w:date="2024-04-23T13:27:00Z">
              <w:r>
                <w:rPr>
                  <w:rFonts w:ascii="Garamond" w:hAnsi="Garamond" w:cs="Calibri"/>
                  <w:color w:val="000000"/>
                  <w:sz w:val="18"/>
                  <w:szCs w:val="18"/>
                </w:rPr>
                <w:t>Uncorrected Chlorophyll-</w:t>
              </w:r>
              <w:r w:rsidRPr="00782265">
                <w:rPr>
                  <w:rFonts w:ascii="Garamond" w:hAnsi="Garamond" w:cs="Calibri"/>
                  <w:color w:val="000000"/>
                  <w:sz w:val="18"/>
                  <w:szCs w:val="18"/>
                </w:rPr>
                <w:t xml:space="preserve">a </w:t>
              </w:r>
              <w:r>
                <w:rPr>
                  <w:rFonts w:ascii="Garamond" w:hAnsi="Garamond" w:cs="Calibri"/>
                  <w:color w:val="000000"/>
                  <w:sz w:val="18"/>
                  <w:szCs w:val="18"/>
                </w:rPr>
                <w:t>(UncChla_N)</w:t>
              </w:r>
            </w:ins>
          </w:p>
        </w:tc>
        <w:tc>
          <w:tcPr>
            <w:tcW w:w="1464" w:type="dxa"/>
            <w:tcBorders>
              <w:top w:val="nil"/>
              <w:left w:val="nil"/>
              <w:bottom w:val="single" w:sz="8" w:space="0" w:color="auto"/>
              <w:right w:val="single" w:sz="8" w:space="0" w:color="auto"/>
            </w:tcBorders>
            <w:shd w:val="clear" w:color="auto" w:fill="auto"/>
            <w:noWrap/>
            <w:vAlign w:val="center"/>
            <w:hideMark/>
          </w:tcPr>
          <w:p w14:paraId="230ED6F1" w14:textId="77777777" w:rsidR="00782265" w:rsidRPr="00782265" w:rsidRDefault="00782265">
            <w:pPr>
              <w:jc w:val="center"/>
              <w:rPr>
                <w:ins w:id="4134" w:author="Bourque, Ethan" w:date="2024-04-23T13:27:00Z"/>
                <w:rFonts w:ascii="Garamond" w:hAnsi="Garamond" w:cs="Calibri"/>
                <w:color w:val="000000"/>
                <w:sz w:val="18"/>
                <w:szCs w:val="18"/>
              </w:rPr>
            </w:pPr>
            <w:ins w:id="4135" w:author="Bourque, Ethan" w:date="2024-04-23T13:27:00Z">
              <w:r w:rsidRPr="00782265">
                <w:rPr>
                  <w:rFonts w:ascii="Garamond" w:hAnsi="Garamond" w:cs="Calibri"/>
                  <w:color w:val="000000"/>
                  <w:sz w:val="18"/>
                  <w:szCs w:val="18"/>
                </w:rPr>
                <w:t>BB-029-2.9</w:t>
              </w:r>
            </w:ins>
          </w:p>
        </w:tc>
        <w:tc>
          <w:tcPr>
            <w:tcW w:w="1146" w:type="dxa"/>
            <w:tcBorders>
              <w:top w:val="nil"/>
              <w:left w:val="nil"/>
              <w:bottom w:val="single" w:sz="8" w:space="0" w:color="auto"/>
              <w:right w:val="single" w:sz="8" w:space="0" w:color="auto"/>
            </w:tcBorders>
            <w:shd w:val="clear" w:color="auto" w:fill="auto"/>
            <w:noWrap/>
            <w:vAlign w:val="center"/>
            <w:hideMark/>
          </w:tcPr>
          <w:p w14:paraId="0B58B1DF" w14:textId="77777777" w:rsidR="00782265" w:rsidRPr="00782265" w:rsidRDefault="00782265">
            <w:pPr>
              <w:jc w:val="center"/>
              <w:rPr>
                <w:ins w:id="4136" w:author="Bourque, Ethan" w:date="2024-04-23T13:27:00Z"/>
                <w:rFonts w:ascii="Garamond" w:hAnsi="Garamond" w:cs="Calibri"/>
                <w:color w:val="000000"/>
                <w:sz w:val="18"/>
                <w:szCs w:val="18"/>
              </w:rPr>
            </w:pPr>
            <w:ins w:id="4137" w:author="Bourque, Ethan" w:date="2024-04-23T13:27:00Z">
              <w:r>
                <w:rPr>
                  <w:rFonts w:ascii="Garamond" w:hAnsi="Garamond" w:cs="Calibri"/>
                  <w:color w:val="000000"/>
                  <w:sz w:val="18"/>
                  <w:szCs w:val="18"/>
                </w:rPr>
                <w:t>2/16/2022</w:t>
              </w:r>
            </w:ins>
          </w:p>
        </w:tc>
        <w:tc>
          <w:tcPr>
            <w:tcW w:w="1170" w:type="dxa"/>
            <w:tcBorders>
              <w:top w:val="nil"/>
              <w:left w:val="nil"/>
              <w:bottom w:val="single" w:sz="8" w:space="0" w:color="auto"/>
              <w:right w:val="single" w:sz="8" w:space="0" w:color="auto"/>
            </w:tcBorders>
            <w:shd w:val="clear" w:color="auto" w:fill="auto"/>
            <w:noWrap/>
            <w:vAlign w:val="center"/>
            <w:hideMark/>
          </w:tcPr>
          <w:p w14:paraId="64AC7514" w14:textId="77777777" w:rsidR="00782265" w:rsidRPr="00782265" w:rsidRDefault="00782265">
            <w:pPr>
              <w:jc w:val="center"/>
              <w:rPr>
                <w:ins w:id="4138" w:author="Bourque, Ethan" w:date="2024-04-23T13:27:00Z"/>
                <w:rFonts w:ascii="Garamond" w:hAnsi="Garamond" w:cs="Calibri"/>
                <w:color w:val="000000"/>
                <w:sz w:val="18"/>
                <w:szCs w:val="18"/>
              </w:rPr>
            </w:pPr>
            <w:ins w:id="4139" w:author="Bourque, Ethan" w:date="2024-04-23T13:27:00Z">
              <w:r>
                <w:rPr>
                  <w:rFonts w:ascii="Garamond" w:hAnsi="Garamond" w:cs="Calibri"/>
                  <w:color w:val="000000"/>
                  <w:sz w:val="18"/>
                  <w:szCs w:val="18"/>
                </w:rPr>
                <w:t>2/5/2023</w:t>
              </w:r>
            </w:ins>
          </w:p>
        </w:tc>
        <w:tc>
          <w:tcPr>
            <w:tcW w:w="796" w:type="dxa"/>
            <w:tcBorders>
              <w:top w:val="nil"/>
              <w:left w:val="nil"/>
              <w:bottom w:val="single" w:sz="8" w:space="0" w:color="auto"/>
              <w:right w:val="single" w:sz="8" w:space="0" w:color="auto"/>
            </w:tcBorders>
            <w:shd w:val="clear" w:color="auto" w:fill="auto"/>
            <w:noWrap/>
            <w:vAlign w:val="center"/>
            <w:hideMark/>
          </w:tcPr>
          <w:p w14:paraId="47145B87" w14:textId="77777777" w:rsidR="00782265" w:rsidRPr="00782265" w:rsidRDefault="00782265">
            <w:pPr>
              <w:jc w:val="center"/>
              <w:rPr>
                <w:ins w:id="4140" w:author="Bourque, Ethan" w:date="2024-04-23T13:27:00Z"/>
                <w:rFonts w:ascii="Garamond" w:hAnsi="Garamond" w:cs="Calibri"/>
                <w:color w:val="000000"/>
                <w:sz w:val="18"/>
                <w:szCs w:val="18"/>
              </w:rPr>
            </w:pPr>
            <w:ins w:id="4141" w:author="Bourque, Ethan" w:date="2024-04-23T13:27:00Z">
              <w:r>
                <w:rPr>
                  <w:rFonts w:ascii="Garamond" w:hAnsi="Garamond" w:cs="Calibri"/>
                  <w:color w:val="000000"/>
                  <w:sz w:val="18"/>
                  <w:szCs w:val="18"/>
                </w:rPr>
                <w:t>0.6</w:t>
              </w:r>
            </w:ins>
          </w:p>
        </w:tc>
        <w:tc>
          <w:tcPr>
            <w:tcW w:w="857" w:type="dxa"/>
            <w:tcBorders>
              <w:top w:val="nil"/>
              <w:left w:val="nil"/>
              <w:bottom w:val="single" w:sz="8" w:space="0" w:color="auto"/>
              <w:right w:val="single" w:sz="8" w:space="0" w:color="auto"/>
            </w:tcBorders>
            <w:shd w:val="clear" w:color="auto" w:fill="auto"/>
            <w:noWrap/>
            <w:vAlign w:val="center"/>
            <w:hideMark/>
          </w:tcPr>
          <w:p w14:paraId="73082D05" w14:textId="77777777" w:rsidR="00782265" w:rsidRPr="00782265" w:rsidRDefault="00782265">
            <w:pPr>
              <w:jc w:val="center"/>
              <w:rPr>
                <w:ins w:id="4142" w:author="Bourque, Ethan" w:date="2024-04-23T13:27:00Z"/>
                <w:rFonts w:ascii="Garamond" w:hAnsi="Garamond" w:cs="Calibri"/>
                <w:color w:val="000000"/>
                <w:sz w:val="18"/>
                <w:szCs w:val="18"/>
              </w:rPr>
            </w:pPr>
            <w:ins w:id="4143" w:author="Bourque, Ethan" w:date="2024-04-23T13:27:00Z">
              <w:r>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1BB41700" w14:textId="77777777" w:rsidR="00782265" w:rsidRPr="00782265" w:rsidRDefault="00782265">
            <w:pPr>
              <w:jc w:val="center"/>
              <w:rPr>
                <w:ins w:id="4144" w:author="Bourque, Ethan" w:date="2024-04-23T13:27:00Z"/>
                <w:rFonts w:ascii="Garamond" w:hAnsi="Garamond" w:cs="Calibri"/>
                <w:color w:val="000000"/>
                <w:sz w:val="18"/>
                <w:szCs w:val="18"/>
              </w:rPr>
            </w:pPr>
            <w:ins w:id="4145" w:author="Bourque, Ethan" w:date="2024-04-23T13:27:00Z">
              <w:r>
                <w:rPr>
                  <w:rFonts w:ascii="Garamond" w:hAnsi="Garamond" w:cs="Calibri"/>
                  <w:color w:val="000000"/>
                  <w:sz w:val="18"/>
                  <w:szCs w:val="18"/>
                </w:rPr>
                <w:t>2/16/2022</w:t>
              </w:r>
            </w:ins>
          </w:p>
        </w:tc>
      </w:tr>
      <w:tr w:rsidR="00782265" w14:paraId="4FB1F348" w14:textId="77777777" w:rsidTr="00782265">
        <w:trPr>
          <w:trHeight w:val="315"/>
          <w:jc w:val="center"/>
          <w:ins w:id="4146"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2F02B7C1" w14:textId="77777777" w:rsidR="00782265" w:rsidRPr="00782265" w:rsidRDefault="00782265">
            <w:pPr>
              <w:jc w:val="center"/>
              <w:rPr>
                <w:ins w:id="4147" w:author="Bourque, Ethan" w:date="2024-04-23T13:27:00Z"/>
                <w:rFonts w:ascii="Garamond" w:hAnsi="Garamond" w:cs="Calibri"/>
                <w:color w:val="000000"/>
                <w:sz w:val="18"/>
                <w:szCs w:val="18"/>
              </w:rPr>
            </w:pPr>
            <w:ins w:id="4148" w:author="Bourque, Ethan" w:date="2024-04-23T13:27:00Z">
              <w:r w:rsidRPr="00782265">
                <w:rPr>
                  <w:rFonts w:ascii="Garamond" w:hAnsi="Garamond" w:cs="Calibri"/>
                  <w:color w:val="000000"/>
                  <w:sz w:val="18"/>
                  <w:szCs w:val="18"/>
                </w:rPr>
                <w:t>Uncorrected Chlorophyll-a (UncChla_N)</w:t>
              </w:r>
            </w:ins>
          </w:p>
        </w:tc>
        <w:tc>
          <w:tcPr>
            <w:tcW w:w="1464" w:type="dxa"/>
            <w:tcBorders>
              <w:top w:val="nil"/>
              <w:left w:val="nil"/>
              <w:bottom w:val="single" w:sz="8" w:space="0" w:color="auto"/>
              <w:right w:val="single" w:sz="8" w:space="0" w:color="auto"/>
            </w:tcBorders>
            <w:shd w:val="clear" w:color="auto" w:fill="auto"/>
            <w:noWrap/>
            <w:vAlign w:val="center"/>
            <w:hideMark/>
          </w:tcPr>
          <w:p w14:paraId="16502B3A" w14:textId="77777777" w:rsidR="00782265" w:rsidRPr="00782265" w:rsidRDefault="00782265">
            <w:pPr>
              <w:jc w:val="center"/>
              <w:rPr>
                <w:ins w:id="4149" w:author="Bourque, Ethan" w:date="2024-04-23T13:27:00Z"/>
                <w:rFonts w:ascii="Garamond" w:hAnsi="Garamond" w:cs="Calibri"/>
                <w:color w:val="000000"/>
                <w:sz w:val="18"/>
                <w:szCs w:val="18"/>
              </w:rPr>
            </w:pPr>
            <w:ins w:id="4150" w:author="Bourque, Ethan" w:date="2024-04-23T13:27:00Z">
              <w:r>
                <w:rPr>
                  <w:rFonts w:ascii="Garamond" w:hAnsi="Garamond" w:cs="Calibri"/>
                  <w:color w:val="000000"/>
                  <w:sz w:val="18"/>
                  <w:szCs w:val="18"/>
                </w:rPr>
                <w:t>BB-029-2.10</w:t>
              </w:r>
            </w:ins>
          </w:p>
        </w:tc>
        <w:tc>
          <w:tcPr>
            <w:tcW w:w="1146" w:type="dxa"/>
            <w:tcBorders>
              <w:top w:val="nil"/>
              <w:left w:val="nil"/>
              <w:bottom w:val="single" w:sz="8" w:space="0" w:color="auto"/>
              <w:right w:val="single" w:sz="8" w:space="0" w:color="auto"/>
            </w:tcBorders>
            <w:shd w:val="clear" w:color="auto" w:fill="auto"/>
            <w:noWrap/>
            <w:vAlign w:val="center"/>
            <w:hideMark/>
          </w:tcPr>
          <w:p w14:paraId="1C9707D2" w14:textId="77777777" w:rsidR="00782265" w:rsidRPr="00782265" w:rsidRDefault="00782265">
            <w:pPr>
              <w:jc w:val="center"/>
              <w:rPr>
                <w:ins w:id="4151" w:author="Bourque, Ethan" w:date="2024-04-23T13:27:00Z"/>
                <w:rFonts w:ascii="Garamond" w:hAnsi="Garamond" w:cs="Calibri"/>
                <w:color w:val="000000"/>
                <w:sz w:val="18"/>
                <w:szCs w:val="18"/>
              </w:rPr>
            </w:pPr>
            <w:ins w:id="4152" w:author="Bourque, Ethan" w:date="2024-04-23T13:27:00Z">
              <w:r w:rsidRPr="00782265">
                <w:rPr>
                  <w:rFonts w:ascii="Garamond" w:hAnsi="Garamond" w:cs="Calibri"/>
                  <w:color w:val="000000"/>
                  <w:sz w:val="18"/>
                  <w:szCs w:val="18"/>
                </w:rPr>
                <w:t>2/6/2023</w:t>
              </w:r>
            </w:ins>
          </w:p>
        </w:tc>
        <w:tc>
          <w:tcPr>
            <w:tcW w:w="1170" w:type="dxa"/>
            <w:tcBorders>
              <w:top w:val="nil"/>
              <w:left w:val="nil"/>
              <w:bottom w:val="single" w:sz="8" w:space="0" w:color="auto"/>
              <w:right w:val="single" w:sz="8" w:space="0" w:color="auto"/>
            </w:tcBorders>
            <w:shd w:val="clear" w:color="auto" w:fill="auto"/>
            <w:noWrap/>
            <w:vAlign w:val="center"/>
            <w:hideMark/>
          </w:tcPr>
          <w:p w14:paraId="6913BC28" w14:textId="77777777" w:rsidR="00782265" w:rsidRPr="00782265" w:rsidRDefault="00782265">
            <w:pPr>
              <w:jc w:val="center"/>
              <w:rPr>
                <w:ins w:id="4153" w:author="Bourque, Ethan" w:date="2024-04-23T13:27:00Z"/>
                <w:rFonts w:ascii="Garamond" w:hAnsi="Garamond" w:cs="Calibri"/>
                <w:color w:val="000000"/>
                <w:sz w:val="18"/>
                <w:szCs w:val="18"/>
              </w:rPr>
            </w:pPr>
            <w:ins w:id="4154" w:author="Bourque, Ethan" w:date="2024-04-23T13:27:00Z">
              <w:r w:rsidRPr="00782265">
                <w:rPr>
                  <w:rFonts w:ascii="Garamond" w:hAnsi="Garamond" w:cs="Calibri"/>
                  <w:color w:val="000000"/>
                  <w:sz w:val="18"/>
                  <w:szCs w:val="18"/>
                </w:rPr>
                <w:t>3/20/2023</w:t>
              </w:r>
            </w:ins>
          </w:p>
        </w:tc>
        <w:tc>
          <w:tcPr>
            <w:tcW w:w="796" w:type="dxa"/>
            <w:tcBorders>
              <w:top w:val="nil"/>
              <w:left w:val="nil"/>
              <w:bottom w:val="single" w:sz="8" w:space="0" w:color="auto"/>
              <w:right w:val="single" w:sz="8" w:space="0" w:color="auto"/>
            </w:tcBorders>
            <w:shd w:val="clear" w:color="auto" w:fill="auto"/>
            <w:noWrap/>
            <w:vAlign w:val="center"/>
            <w:hideMark/>
          </w:tcPr>
          <w:p w14:paraId="35264591" w14:textId="77777777" w:rsidR="00782265" w:rsidRPr="00782265" w:rsidRDefault="00782265">
            <w:pPr>
              <w:jc w:val="center"/>
              <w:rPr>
                <w:ins w:id="4155" w:author="Bourque, Ethan" w:date="2024-04-23T13:27:00Z"/>
                <w:rFonts w:ascii="Garamond" w:hAnsi="Garamond" w:cs="Calibri"/>
                <w:color w:val="000000"/>
                <w:sz w:val="18"/>
                <w:szCs w:val="18"/>
              </w:rPr>
            </w:pPr>
            <w:ins w:id="4156" w:author="Bourque, Ethan" w:date="2024-04-23T13:27:00Z">
              <w:r>
                <w:rPr>
                  <w:rFonts w:ascii="Garamond" w:hAnsi="Garamond" w:cs="Calibri"/>
                  <w:color w:val="000000"/>
                  <w:sz w:val="18"/>
                  <w:szCs w:val="18"/>
                </w:rPr>
                <w:t>0.6</w:t>
              </w:r>
            </w:ins>
          </w:p>
        </w:tc>
        <w:tc>
          <w:tcPr>
            <w:tcW w:w="857" w:type="dxa"/>
            <w:tcBorders>
              <w:top w:val="nil"/>
              <w:left w:val="nil"/>
              <w:bottom w:val="single" w:sz="8" w:space="0" w:color="auto"/>
              <w:right w:val="single" w:sz="8" w:space="0" w:color="auto"/>
            </w:tcBorders>
            <w:shd w:val="clear" w:color="auto" w:fill="auto"/>
            <w:noWrap/>
            <w:vAlign w:val="center"/>
            <w:hideMark/>
          </w:tcPr>
          <w:p w14:paraId="184788E5" w14:textId="77777777" w:rsidR="00782265" w:rsidRPr="00782265" w:rsidRDefault="00782265">
            <w:pPr>
              <w:jc w:val="center"/>
              <w:rPr>
                <w:ins w:id="4157" w:author="Bourque, Ethan" w:date="2024-04-23T13:27:00Z"/>
                <w:rFonts w:ascii="Garamond" w:hAnsi="Garamond" w:cs="Calibri"/>
                <w:color w:val="000000"/>
                <w:sz w:val="18"/>
                <w:szCs w:val="18"/>
              </w:rPr>
            </w:pPr>
            <w:ins w:id="4158" w:author="Bourque, Ethan" w:date="2024-04-23T13:27:00Z">
              <w:r w:rsidRPr="00782265">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0B5B7C08" w14:textId="77777777" w:rsidR="00782265" w:rsidRPr="00782265" w:rsidRDefault="00782265">
            <w:pPr>
              <w:jc w:val="center"/>
              <w:rPr>
                <w:ins w:id="4159" w:author="Bourque, Ethan" w:date="2024-04-23T13:27:00Z"/>
                <w:rFonts w:ascii="Garamond" w:hAnsi="Garamond" w:cs="Calibri"/>
                <w:color w:val="000000"/>
                <w:sz w:val="18"/>
                <w:szCs w:val="18"/>
              </w:rPr>
            </w:pPr>
            <w:ins w:id="4160" w:author="Bourque, Ethan" w:date="2024-04-23T13:27:00Z">
              <w:r w:rsidRPr="00782265">
                <w:rPr>
                  <w:rFonts w:ascii="Garamond" w:hAnsi="Garamond" w:cs="Calibri"/>
                  <w:color w:val="000000"/>
                  <w:sz w:val="18"/>
                  <w:szCs w:val="18"/>
                </w:rPr>
                <w:t>2/3/2023</w:t>
              </w:r>
            </w:ins>
          </w:p>
        </w:tc>
      </w:tr>
      <w:tr w:rsidR="00782265" w14:paraId="4049EC8A" w14:textId="77777777" w:rsidTr="00782265">
        <w:trPr>
          <w:trHeight w:val="315"/>
          <w:jc w:val="center"/>
          <w:ins w:id="4161"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78CEE9B8" w14:textId="77777777" w:rsidR="00782265" w:rsidRPr="00782265" w:rsidRDefault="00782265">
            <w:pPr>
              <w:jc w:val="center"/>
              <w:rPr>
                <w:ins w:id="4162" w:author="Bourque, Ethan" w:date="2024-04-23T13:27:00Z"/>
                <w:rFonts w:ascii="Garamond" w:hAnsi="Garamond" w:cs="Calibri"/>
                <w:color w:val="000000"/>
                <w:sz w:val="18"/>
                <w:szCs w:val="18"/>
              </w:rPr>
            </w:pPr>
            <w:ins w:id="4163" w:author="Bourque, Ethan" w:date="2024-04-23T13:27:00Z">
              <w:r w:rsidRPr="00782265">
                <w:rPr>
                  <w:rFonts w:ascii="Garamond" w:hAnsi="Garamond" w:cs="Calibri"/>
                  <w:color w:val="000000"/>
                  <w:sz w:val="18"/>
                  <w:szCs w:val="18"/>
                </w:rPr>
                <w:t>Uncorrected Chlorophyll-a (UncChla_N)</w:t>
              </w:r>
            </w:ins>
          </w:p>
        </w:tc>
        <w:tc>
          <w:tcPr>
            <w:tcW w:w="1464" w:type="dxa"/>
            <w:tcBorders>
              <w:top w:val="nil"/>
              <w:left w:val="nil"/>
              <w:bottom w:val="single" w:sz="8" w:space="0" w:color="auto"/>
              <w:right w:val="single" w:sz="8" w:space="0" w:color="auto"/>
            </w:tcBorders>
            <w:shd w:val="clear" w:color="auto" w:fill="auto"/>
            <w:noWrap/>
            <w:vAlign w:val="center"/>
            <w:hideMark/>
          </w:tcPr>
          <w:p w14:paraId="34E92C82" w14:textId="77777777" w:rsidR="00782265" w:rsidRPr="00782265" w:rsidRDefault="00782265">
            <w:pPr>
              <w:jc w:val="center"/>
              <w:rPr>
                <w:ins w:id="4164" w:author="Bourque, Ethan" w:date="2024-04-23T13:27:00Z"/>
                <w:rFonts w:ascii="Garamond" w:hAnsi="Garamond" w:cs="Calibri"/>
                <w:color w:val="000000"/>
                <w:sz w:val="18"/>
                <w:szCs w:val="18"/>
              </w:rPr>
            </w:pPr>
            <w:ins w:id="4165" w:author="Bourque, Ethan" w:date="2024-04-23T13:27:00Z">
              <w:r w:rsidRPr="00782265">
                <w:rPr>
                  <w:rFonts w:ascii="Garamond" w:hAnsi="Garamond" w:cs="Calibri"/>
                  <w:color w:val="000000"/>
                  <w:sz w:val="18"/>
                  <w:szCs w:val="18"/>
                </w:rPr>
                <w:t>BB-029-2.11</w:t>
              </w:r>
            </w:ins>
          </w:p>
        </w:tc>
        <w:tc>
          <w:tcPr>
            <w:tcW w:w="1146" w:type="dxa"/>
            <w:tcBorders>
              <w:top w:val="nil"/>
              <w:left w:val="nil"/>
              <w:bottom w:val="single" w:sz="8" w:space="0" w:color="auto"/>
              <w:right w:val="single" w:sz="8" w:space="0" w:color="auto"/>
            </w:tcBorders>
            <w:shd w:val="clear" w:color="auto" w:fill="auto"/>
            <w:noWrap/>
            <w:vAlign w:val="center"/>
            <w:hideMark/>
          </w:tcPr>
          <w:p w14:paraId="705D4A05" w14:textId="77777777" w:rsidR="00782265" w:rsidRPr="00782265" w:rsidRDefault="00782265">
            <w:pPr>
              <w:jc w:val="center"/>
              <w:rPr>
                <w:ins w:id="4166" w:author="Bourque, Ethan" w:date="2024-04-23T13:27:00Z"/>
                <w:rFonts w:ascii="Garamond" w:hAnsi="Garamond" w:cs="Calibri"/>
                <w:color w:val="000000"/>
                <w:sz w:val="18"/>
                <w:szCs w:val="18"/>
              </w:rPr>
            </w:pPr>
            <w:ins w:id="4167" w:author="Bourque, Ethan" w:date="2024-04-23T13:27:00Z">
              <w:r w:rsidRPr="00782265">
                <w:rPr>
                  <w:rFonts w:ascii="Garamond" w:hAnsi="Garamond" w:cs="Calibri"/>
                  <w:color w:val="000000"/>
                  <w:sz w:val="18"/>
                  <w:szCs w:val="18"/>
                </w:rPr>
                <w:t>3/21/2023</w:t>
              </w:r>
            </w:ins>
          </w:p>
        </w:tc>
        <w:tc>
          <w:tcPr>
            <w:tcW w:w="1170" w:type="dxa"/>
            <w:tcBorders>
              <w:top w:val="nil"/>
              <w:left w:val="nil"/>
              <w:bottom w:val="single" w:sz="8" w:space="0" w:color="auto"/>
              <w:right w:val="single" w:sz="8" w:space="0" w:color="auto"/>
            </w:tcBorders>
            <w:shd w:val="clear" w:color="auto" w:fill="auto"/>
            <w:noWrap/>
            <w:vAlign w:val="center"/>
            <w:hideMark/>
          </w:tcPr>
          <w:p w14:paraId="45ED9701" w14:textId="77777777" w:rsidR="00782265" w:rsidRPr="00782265" w:rsidRDefault="00782265">
            <w:pPr>
              <w:jc w:val="center"/>
              <w:rPr>
                <w:ins w:id="4168" w:author="Bourque, Ethan" w:date="2024-04-23T13:27:00Z"/>
                <w:rFonts w:ascii="Garamond" w:hAnsi="Garamond" w:cs="Calibri"/>
                <w:color w:val="000000"/>
                <w:sz w:val="18"/>
                <w:szCs w:val="18"/>
              </w:rPr>
            </w:pPr>
            <w:ins w:id="4169" w:author="Bourque, Ethan" w:date="2024-04-23T13:27:00Z">
              <w:r w:rsidRPr="00782265">
                <w:rPr>
                  <w:rFonts w:ascii="Garamond" w:hAnsi="Garamond" w:cs="Calibri"/>
                  <w:color w:val="000000"/>
                  <w:sz w:val="18"/>
                  <w:szCs w:val="18"/>
                </w:rPr>
                <w:t>3/25/2024</w:t>
              </w:r>
            </w:ins>
          </w:p>
        </w:tc>
        <w:tc>
          <w:tcPr>
            <w:tcW w:w="796" w:type="dxa"/>
            <w:tcBorders>
              <w:top w:val="nil"/>
              <w:left w:val="nil"/>
              <w:bottom w:val="single" w:sz="8" w:space="0" w:color="auto"/>
              <w:right w:val="single" w:sz="8" w:space="0" w:color="auto"/>
            </w:tcBorders>
            <w:shd w:val="clear" w:color="auto" w:fill="auto"/>
            <w:noWrap/>
            <w:vAlign w:val="center"/>
            <w:hideMark/>
          </w:tcPr>
          <w:p w14:paraId="46C6DE80" w14:textId="77777777" w:rsidR="00782265" w:rsidRPr="00782265" w:rsidRDefault="00782265">
            <w:pPr>
              <w:jc w:val="center"/>
              <w:rPr>
                <w:ins w:id="4170" w:author="Bourque, Ethan" w:date="2024-04-23T13:27:00Z"/>
                <w:rFonts w:ascii="Garamond" w:hAnsi="Garamond" w:cs="Calibri"/>
                <w:color w:val="000000"/>
                <w:sz w:val="18"/>
                <w:szCs w:val="18"/>
              </w:rPr>
            </w:pPr>
            <w:ins w:id="4171" w:author="Bourque, Ethan" w:date="2024-04-23T13:27:00Z">
              <w:r w:rsidRPr="00782265">
                <w:rPr>
                  <w:rFonts w:ascii="Garamond" w:hAnsi="Garamond" w:cs="Calibri"/>
                  <w:color w:val="000000"/>
                  <w:sz w:val="18"/>
                  <w:szCs w:val="18"/>
                </w:rPr>
                <w:t>0.6</w:t>
              </w:r>
            </w:ins>
          </w:p>
        </w:tc>
        <w:tc>
          <w:tcPr>
            <w:tcW w:w="857" w:type="dxa"/>
            <w:tcBorders>
              <w:top w:val="nil"/>
              <w:left w:val="nil"/>
              <w:bottom w:val="single" w:sz="8" w:space="0" w:color="auto"/>
              <w:right w:val="single" w:sz="8" w:space="0" w:color="auto"/>
            </w:tcBorders>
            <w:shd w:val="clear" w:color="auto" w:fill="auto"/>
            <w:noWrap/>
            <w:vAlign w:val="center"/>
            <w:hideMark/>
          </w:tcPr>
          <w:p w14:paraId="5652A5DF" w14:textId="77777777" w:rsidR="00782265" w:rsidRPr="00782265" w:rsidRDefault="00782265">
            <w:pPr>
              <w:jc w:val="center"/>
              <w:rPr>
                <w:ins w:id="4172" w:author="Bourque, Ethan" w:date="2024-04-23T13:27:00Z"/>
                <w:rFonts w:ascii="Garamond" w:hAnsi="Garamond" w:cs="Calibri"/>
                <w:color w:val="000000"/>
                <w:sz w:val="18"/>
                <w:szCs w:val="18"/>
              </w:rPr>
            </w:pPr>
            <w:ins w:id="4173" w:author="Bourque, Ethan" w:date="2024-04-23T13:27:00Z">
              <w:r w:rsidRPr="00782265">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3BB23FE4" w14:textId="77777777" w:rsidR="00782265" w:rsidRPr="00782265" w:rsidRDefault="00782265">
            <w:pPr>
              <w:jc w:val="center"/>
              <w:rPr>
                <w:ins w:id="4174" w:author="Bourque, Ethan" w:date="2024-04-23T13:27:00Z"/>
                <w:rFonts w:ascii="Garamond" w:hAnsi="Garamond" w:cs="Calibri"/>
                <w:color w:val="000000"/>
                <w:sz w:val="18"/>
                <w:szCs w:val="18"/>
              </w:rPr>
            </w:pPr>
            <w:ins w:id="4175" w:author="Bourque, Ethan" w:date="2024-04-23T13:27:00Z">
              <w:r w:rsidRPr="00782265">
                <w:rPr>
                  <w:rFonts w:ascii="Garamond" w:hAnsi="Garamond" w:cs="Calibri"/>
                  <w:color w:val="000000"/>
                  <w:sz w:val="18"/>
                  <w:szCs w:val="18"/>
                </w:rPr>
                <w:t>3/21/2023</w:t>
              </w:r>
            </w:ins>
          </w:p>
        </w:tc>
      </w:tr>
      <w:tr w:rsidR="00782265" w14:paraId="77B95BB6" w14:textId="77777777" w:rsidTr="00782265">
        <w:trPr>
          <w:trHeight w:val="315"/>
          <w:jc w:val="center"/>
          <w:ins w:id="4176"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4C536662" w14:textId="77777777" w:rsidR="00782265" w:rsidRPr="00782265" w:rsidRDefault="00782265">
            <w:pPr>
              <w:jc w:val="center"/>
              <w:rPr>
                <w:ins w:id="4177" w:author="Bourque, Ethan" w:date="2024-04-23T13:27:00Z"/>
                <w:rFonts w:ascii="Garamond" w:hAnsi="Garamond" w:cs="Calibri"/>
                <w:color w:val="000000"/>
                <w:sz w:val="18"/>
                <w:szCs w:val="18"/>
              </w:rPr>
            </w:pPr>
            <w:ins w:id="4178" w:author="Bourque, Ethan" w:date="2024-04-23T13:27:00Z">
              <w:r>
                <w:rPr>
                  <w:rFonts w:ascii="Garamond" w:hAnsi="Garamond" w:cs="Calibri"/>
                  <w:color w:val="000000"/>
                  <w:sz w:val="18"/>
                  <w:szCs w:val="18"/>
                </w:rPr>
                <w:t>Phaeophytin (PHEA)</w:t>
              </w:r>
            </w:ins>
          </w:p>
        </w:tc>
        <w:tc>
          <w:tcPr>
            <w:tcW w:w="1464" w:type="dxa"/>
            <w:tcBorders>
              <w:top w:val="nil"/>
              <w:left w:val="nil"/>
              <w:bottom w:val="single" w:sz="8" w:space="0" w:color="auto"/>
              <w:right w:val="single" w:sz="8" w:space="0" w:color="auto"/>
            </w:tcBorders>
            <w:shd w:val="clear" w:color="auto" w:fill="auto"/>
            <w:noWrap/>
            <w:vAlign w:val="center"/>
            <w:hideMark/>
          </w:tcPr>
          <w:p w14:paraId="368B9438" w14:textId="77777777" w:rsidR="00782265" w:rsidRPr="00782265" w:rsidRDefault="00782265">
            <w:pPr>
              <w:jc w:val="center"/>
              <w:rPr>
                <w:ins w:id="4179" w:author="Bourque, Ethan" w:date="2024-04-23T13:27:00Z"/>
                <w:rFonts w:ascii="Garamond" w:hAnsi="Garamond" w:cs="Calibri"/>
                <w:color w:val="000000"/>
                <w:sz w:val="18"/>
                <w:szCs w:val="18"/>
              </w:rPr>
            </w:pPr>
            <w:ins w:id="4180" w:author="Bourque, Ethan" w:date="2024-04-23T13:27:00Z">
              <w:r w:rsidRPr="00782265">
                <w:rPr>
                  <w:rFonts w:ascii="Garamond" w:hAnsi="Garamond" w:cs="Calibri"/>
                  <w:color w:val="000000"/>
                  <w:sz w:val="18"/>
                  <w:szCs w:val="18"/>
                </w:rPr>
                <w:t>BB-029-2.9</w:t>
              </w:r>
            </w:ins>
          </w:p>
        </w:tc>
        <w:tc>
          <w:tcPr>
            <w:tcW w:w="1146" w:type="dxa"/>
            <w:tcBorders>
              <w:top w:val="nil"/>
              <w:left w:val="nil"/>
              <w:bottom w:val="single" w:sz="8" w:space="0" w:color="auto"/>
              <w:right w:val="single" w:sz="8" w:space="0" w:color="auto"/>
            </w:tcBorders>
            <w:shd w:val="clear" w:color="auto" w:fill="auto"/>
            <w:noWrap/>
            <w:vAlign w:val="center"/>
            <w:hideMark/>
          </w:tcPr>
          <w:p w14:paraId="23C20149" w14:textId="77777777" w:rsidR="00782265" w:rsidRPr="00782265" w:rsidRDefault="00782265">
            <w:pPr>
              <w:jc w:val="center"/>
              <w:rPr>
                <w:ins w:id="4181" w:author="Bourque, Ethan" w:date="2024-04-23T13:27:00Z"/>
                <w:rFonts w:ascii="Garamond" w:hAnsi="Garamond" w:cs="Calibri"/>
                <w:color w:val="000000"/>
                <w:sz w:val="18"/>
                <w:szCs w:val="18"/>
              </w:rPr>
            </w:pPr>
            <w:ins w:id="4182" w:author="Bourque, Ethan" w:date="2024-04-23T13:27:00Z">
              <w:r>
                <w:rPr>
                  <w:rFonts w:ascii="Garamond" w:hAnsi="Garamond" w:cs="Calibri"/>
                  <w:color w:val="000000"/>
                  <w:sz w:val="18"/>
                  <w:szCs w:val="18"/>
                </w:rPr>
                <w:t>2/16/2022</w:t>
              </w:r>
            </w:ins>
          </w:p>
        </w:tc>
        <w:tc>
          <w:tcPr>
            <w:tcW w:w="1170" w:type="dxa"/>
            <w:tcBorders>
              <w:top w:val="nil"/>
              <w:left w:val="nil"/>
              <w:bottom w:val="single" w:sz="8" w:space="0" w:color="auto"/>
              <w:right w:val="single" w:sz="8" w:space="0" w:color="auto"/>
            </w:tcBorders>
            <w:shd w:val="clear" w:color="auto" w:fill="auto"/>
            <w:noWrap/>
            <w:vAlign w:val="center"/>
            <w:hideMark/>
          </w:tcPr>
          <w:p w14:paraId="64B8184C" w14:textId="77777777" w:rsidR="00782265" w:rsidRPr="00782265" w:rsidRDefault="00782265">
            <w:pPr>
              <w:jc w:val="center"/>
              <w:rPr>
                <w:ins w:id="4183" w:author="Bourque, Ethan" w:date="2024-04-23T13:27:00Z"/>
                <w:rFonts w:ascii="Garamond" w:hAnsi="Garamond" w:cs="Calibri"/>
                <w:color w:val="000000"/>
                <w:sz w:val="18"/>
                <w:szCs w:val="18"/>
              </w:rPr>
            </w:pPr>
            <w:ins w:id="4184" w:author="Bourque, Ethan" w:date="2024-04-23T13:27:00Z">
              <w:r>
                <w:rPr>
                  <w:rFonts w:ascii="Garamond" w:hAnsi="Garamond" w:cs="Calibri"/>
                  <w:color w:val="000000"/>
                  <w:sz w:val="18"/>
                  <w:szCs w:val="18"/>
                </w:rPr>
                <w:t>2/5/2023</w:t>
              </w:r>
            </w:ins>
          </w:p>
        </w:tc>
        <w:tc>
          <w:tcPr>
            <w:tcW w:w="796" w:type="dxa"/>
            <w:tcBorders>
              <w:top w:val="nil"/>
              <w:left w:val="nil"/>
              <w:bottom w:val="single" w:sz="8" w:space="0" w:color="auto"/>
              <w:right w:val="single" w:sz="8" w:space="0" w:color="auto"/>
            </w:tcBorders>
            <w:shd w:val="clear" w:color="auto" w:fill="auto"/>
            <w:noWrap/>
            <w:vAlign w:val="center"/>
            <w:hideMark/>
          </w:tcPr>
          <w:p w14:paraId="05890018" w14:textId="77777777" w:rsidR="00782265" w:rsidRPr="00782265" w:rsidRDefault="00782265">
            <w:pPr>
              <w:jc w:val="center"/>
              <w:rPr>
                <w:ins w:id="4185" w:author="Bourque, Ethan" w:date="2024-04-23T13:27:00Z"/>
                <w:rFonts w:ascii="Garamond" w:hAnsi="Garamond" w:cs="Calibri"/>
                <w:color w:val="000000"/>
                <w:sz w:val="18"/>
                <w:szCs w:val="18"/>
              </w:rPr>
            </w:pPr>
            <w:ins w:id="4186" w:author="Bourque, Ethan" w:date="2024-04-23T13:27:00Z">
              <w:r>
                <w:rPr>
                  <w:rFonts w:ascii="Garamond" w:hAnsi="Garamond" w:cs="Calibri"/>
                  <w:color w:val="000000"/>
                  <w:sz w:val="18"/>
                  <w:szCs w:val="18"/>
                </w:rPr>
                <w:t>0.9</w:t>
              </w:r>
            </w:ins>
          </w:p>
        </w:tc>
        <w:tc>
          <w:tcPr>
            <w:tcW w:w="857" w:type="dxa"/>
            <w:tcBorders>
              <w:top w:val="nil"/>
              <w:left w:val="nil"/>
              <w:bottom w:val="single" w:sz="8" w:space="0" w:color="auto"/>
              <w:right w:val="single" w:sz="8" w:space="0" w:color="auto"/>
            </w:tcBorders>
            <w:shd w:val="clear" w:color="auto" w:fill="auto"/>
            <w:noWrap/>
            <w:vAlign w:val="center"/>
            <w:hideMark/>
          </w:tcPr>
          <w:p w14:paraId="73D53C15" w14:textId="77777777" w:rsidR="00782265" w:rsidRPr="00782265" w:rsidRDefault="00782265">
            <w:pPr>
              <w:jc w:val="center"/>
              <w:rPr>
                <w:ins w:id="4187" w:author="Bourque, Ethan" w:date="2024-04-23T13:27:00Z"/>
                <w:rFonts w:ascii="Garamond" w:hAnsi="Garamond" w:cs="Calibri"/>
                <w:color w:val="000000"/>
                <w:sz w:val="18"/>
                <w:szCs w:val="18"/>
              </w:rPr>
            </w:pPr>
            <w:ins w:id="4188" w:author="Bourque, Ethan" w:date="2024-04-23T13:27:00Z">
              <w:r>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566EE7A4" w14:textId="77777777" w:rsidR="00782265" w:rsidRPr="00782265" w:rsidRDefault="00782265">
            <w:pPr>
              <w:jc w:val="center"/>
              <w:rPr>
                <w:ins w:id="4189" w:author="Bourque, Ethan" w:date="2024-04-23T13:27:00Z"/>
                <w:rFonts w:ascii="Garamond" w:hAnsi="Garamond" w:cs="Calibri"/>
                <w:color w:val="000000"/>
                <w:sz w:val="18"/>
                <w:szCs w:val="18"/>
              </w:rPr>
            </w:pPr>
            <w:ins w:id="4190" w:author="Bourque, Ethan" w:date="2024-04-23T13:27:00Z">
              <w:r>
                <w:rPr>
                  <w:rFonts w:ascii="Garamond" w:hAnsi="Garamond" w:cs="Calibri"/>
                  <w:color w:val="000000"/>
                  <w:sz w:val="18"/>
                  <w:szCs w:val="18"/>
                </w:rPr>
                <w:t>2/16/2022</w:t>
              </w:r>
            </w:ins>
          </w:p>
        </w:tc>
      </w:tr>
      <w:tr w:rsidR="00782265" w14:paraId="77D5F755" w14:textId="77777777" w:rsidTr="00782265">
        <w:trPr>
          <w:trHeight w:val="315"/>
          <w:jc w:val="center"/>
          <w:ins w:id="4191"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1D004CDB" w14:textId="77777777" w:rsidR="00782265" w:rsidRPr="00782265" w:rsidRDefault="00782265">
            <w:pPr>
              <w:jc w:val="center"/>
              <w:rPr>
                <w:ins w:id="4192" w:author="Bourque, Ethan" w:date="2024-04-23T13:27:00Z"/>
                <w:rFonts w:ascii="Garamond" w:hAnsi="Garamond" w:cs="Calibri"/>
                <w:color w:val="000000"/>
                <w:sz w:val="18"/>
                <w:szCs w:val="18"/>
              </w:rPr>
            </w:pPr>
            <w:ins w:id="4193" w:author="Bourque, Ethan" w:date="2024-04-23T13:27:00Z">
              <w:r w:rsidRPr="00782265">
                <w:rPr>
                  <w:rFonts w:ascii="Garamond" w:hAnsi="Garamond" w:cs="Calibri"/>
                  <w:color w:val="000000"/>
                  <w:sz w:val="18"/>
                  <w:szCs w:val="18"/>
                </w:rPr>
                <w:t>Phaeophytin (PHEA)</w:t>
              </w:r>
            </w:ins>
          </w:p>
        </w:tc>
        <w:tc>
          <w:tcPr>
            <w:tcW w:w="1464" w:type="dxa"/>
            <w:tcBorders>
              <w:top w:val="nil"/>
              <w:left w:val="nil"/>
              <w:bottom w:val="single" w:sz="8" w:space="0" w:color="auto"/>
              <w:right w:val="single" w:sz="8" w:space="0" w:color="auto"/>
            </w:tcBorders>
            <w:shd w:val="clear" w:color="auto" w:fill="auto"/>
            <w:noWrap/>
            <w:vAlign w:val="center"/>
            <w:hideMark/>
          </w:tcPr>
          <w:p w14:paraId="2F912B3A" w14:textId="77777777" w:rsidR="00782265" w:rsidRPr="00782265" w:rsidRDefault="00782265">
            <w:pPr>
              <w:jc w:val="center"/>
              <w:rPr>
                <w:ins w:id="4194" w:author="Bourque, Ethan" w:date="2024-04-23T13:27:00Z"/>
                <w:rFonts w:ascii="Garamond" w:hAnsi="Garamond" w:cs="Calibri"/>
                <w:color w:val="000000"/>
                <w:sz w:val="18"/>
                <w:szCs w:val="18"/>
              </w:rPr>
            </w:pPr>
            <w:ins w:id="4195" w:author="Bourque, Ethan" w:date="2024-04-23T13:27:00Z">
              <w:r>
                <w:rPr>
                  <w:rFonts w:ascii="Garamond" w:hAnsi="Garamond" w:cs="Calibri"/>
                  <w:color w:val="000000"/>
                  <w:sz w:val="18"/>
                  <w:szCs w:val="18"/>
                </w:rPr>
                <w:t>BB-029-2.10</w:t>
              </w:r>
            </w:ins>
          </w:p>
        </w:tc>
        <w:tc>
          <w:tcPr>
            <w:tcW w:w="1146" w:type="dxa"/>
            <w:tcBorders>
              <w:top w:val="nil"/>
              <w:left w:val="nil"/>
              <w:bottom w:val="single" w:sz="8" w:space="0" w:color="auto"/>
              <w:right w:val="single" w:sz="8" w:space="0" w:color="auto"/>
            </w:tcBorders>
            <w:shd w:val="clear" w:color="auto" w:fill="auto"/>
            <w:noWrap/>
            <w:vAlign w:val="center"/>
            <w:hideMark/>
          </w:tcPr>
          <w:p w14:paraId="6F34165A" w14:textId="77777777" w:rsidR="00782265" w:rsidRPr="00782265" w:rsidRDefault="00782265">
            <w:pPr>
              <w:jc w:val="center"/>
              <w:rPr>
                <w:ins w:id="4196" w:author="Bourque, Ethan" w:date="2024-04-23T13:27:00Z"/>
                <w:rFonts w:ascii="Garamond" w:hAnsi="Garamond" w:cs="Calibri"/>
                <w:color w:val="000000"/>
                <w:sz w:val="18"/>
                <w:szCs w:val="18"/>
              </w:rPr>
            </w:pPr>
            <w:ins w:id="4197" w:author="Bourque, Ethan" w:date="2024-04-23T13:27:00Z">
              <w:r w:rsidRPr="00782265">
                <w:rPr>
                  <w:rFonts w:ascii="Garamond" w:hAnsi="Garamond" w:cs="Calibri"/>
                  <w:color w:val="000000"/>
                  <w:sz w:val="18"/>
                  <w:szCs w:val="18"/>
                </w:rPr>
                <w:t>2/6/2023</w:t>
              </w:r>
            </w:ins>
          </w:p>
        </w:tc>
        <w:tc>
          <w:tcPr>
            <w:tcW w:w="1170" w:type="dxa"/>
            <w:tcBorders>
              <w:top w:val="nil"/>
              <w:left w:val="nil"/>
              <w:bottom w:val="single" w:sz="8" w:space="0" w:color="auto"/>
              <w:right w:val="single" w:sz="8" w:space="0" w:color="auto"/>
            </w:tcBorders>
            <w:shd w:val="clear" w:color="auto" w:fill="auto"/>
            <w:noWrap/>
            <w:vAlign w:val="center"/>
            <w:hideMark/>
          </w:tcPr>
          <w:p w14:paraId="3C4A6312" w14:textId="77777777" w:rsidR="00782265" w:rsidRPr="00782265" w:rsidRDefault="00782265">
            <w:pPr>
              <w:jc w:val="center"/>
              <w:rPr>
                <w:ins w:id="4198" w:author="Bourque, Ethan" w:date="2024-04-23T13:27:00Z"/>
                <w:rFonts w:ascii="Garamond" w:hAnsi="Garamond" w:cs="Calibri"/>
                <w:color w:val="000000"/>
                <w:sz w:val="18"/>
                <w:szCs w:val="18"/>
              </w:rPr>
            </w:pPr>
            <w:ins w:id="4199" w:author="Bourque, Ethan" w:date="2024-04-23T13:27:00Z">
              <w:r w:rsidRPr="00782265">
                <w:rPr>
                  <w:rFonts w:ascii="Garamond" w:hAnsi="Garamond" w:cs="Calibri"/>
                  <w:color w:val="000000"/>
                  <w:sz w:val="18"/>
                  <w:szCs w:val="18"/>
                </w:rPr>
                <w:t>3/20/2023</w:t>
              </w:r>
            </w:ins>
          </w:p>
        </w:tc>
        <w:tc>
          <w:tcPr>
            <w:tcW w:w="796" w:type="dxa"/>
            <w:tcBorders>
              <w:top w:val="nil"/>
              <w:left w:val="nil"/>
              <w:bottom w:val="single" w:sz="8" w:space="0" w:color="auto"/>
              <w:right w:val="single" w:sz="8" w:space="0" w:color="auto"/>
            </w:tcBorders>
            <w:shd w:val="clear" w:color="auto" w:fill="auto"/>
            <w:noWrap/>
            <w:vAlign w:val="center"/>
            <w:hideMark/>
          </w:tcPr>
          <w:p w14:paraId="0CC7846E" w14:textId="77777777" w:rsidR="00782265" w:rsidRPr="00782265" w:rsidRDefault="00782265">
            <w:pPr>
              <w:jc w:val="center"/>
              <w:rPr>
                <w:ins w:id="4200" w:author="Bourque, Ethan" w:date="2024-04-23T13:27:00Z"/>
                <w:rFonts w:ascii="Garamond" w:hAnsi="Garamond" w:cs="Calibri"/>
                <w:color w:val="000000"/>
                <w:sz w:val="18"/>
                <w:szCs w:val="18"/>
              </w:rPr>
            </w:pPr>
            <w:ins w:id="4201" w:author="Bourque, Ethan" w:date="2024-04-23T13:27:00Z">
              <w:r>
                <w:rPr>
                  <w:rFonts w:ascii="Garamond" w:hAnsi="Garamond" w:cs="Calibri"/>
                  <w:color w:val="000000"/>
                  <w:sz w:val="18"/>
                  <w:szCs w:val="18"/>
                </w:rPr>
                <w:t>0.9</w:t>
              </w:r>
            </w:ins>
          </w:p>
        </w:tc>
        <w:tc>
          <w:tcPr>
            <w:tcW w:w="857" w:type="dxa"/>
            <w:tcBorders>
              <w:top w:val="nil"/>
              <w:left w:val="nil"/>
              <w:bottom w:val="single" w:sz="8" w:space="0" w:color="auto"/>
              <w:right w:val="single" w:sz="8" w:space="0" w:color="auto"/>
            </w:tcBorders>
            <w:shd w:val="clear" w:color="auto" w:fill="auto"/>
            <w:noWrap/>
            <w:vAlign w:val="center"/>
            <w:hideMark/>
          </w:tcPr>
          <w:p w14:paraId="5D303019" w14:textId="77777777" w:rsidR="00782265" w:rsidRPr="00782265" w:rsidRDefault="00782265">
            <w:pPr>
              <w:jc w:val="center"/>
              <w:rPr>
                <w:ins w:id="4202" w:author="Bourque, Ethan" w:date="2024-04-23T13:27:00Z"/>
                <w:rFonts w:ascii="Garamond" w:hAnsi="Garamond" w:cs="Calibri"/>
                <w:color w:val="000000"/>
                <w:sz w:val="18"/>
                <w:szCs w:val="18"/>
              </w:rPr>
            </w:pPr>
            <w:ins w:id="4203" w:author="Bourque, Ethan" w:date="2024-04-23T13:27:00Z">
              <w:r w:rsidRPr="00782265">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1CB21B81" w14:textId="77777777" w:rsidR="00782265" w:rsidRPr="00782265" w:rsidRDefault="00782265">
            <w:pPr>
              <w:jc w:val="center"/>
              <w:rPr>
                <w:ins w:id="4204" w:author="Bourque, Ethan" w:date="2024-04-23T13:27:00Z"/>
                <w:rFonts w:ascii="Garamond" w:hAnsi="Garamond" w:cs="Calibri"/>
                <w:color w:val="000000"/>
                <w:sz w:val="18"/>
                <w:szCs w:val="18"/>
              </w:rPr>
            </w:pPr>
            <w:ins w:id="4205" w:author="Bourque, Ethan" w:date="2024-04-23T13:27:00Z">
              <w:r w:rsidRPr="00782265">
                <w:rPr>
                  <w:rFonts w:ascii="Garamond" w:hAnsi="Garamond" w:cs="Calibri"/>
                  <w:color w:val="000000"/>
                  <w:sz w:val="18"/>
                  <w:szCs w:val="18"/>
                </w:rPr>
                <w:t>2/3/2023</w:t>
              </w:r>
            </w:ins>
          </w:p>
        </w:tc>
      </w:tr>
      <w:tr w:rsidR="00782265" w14:paraId="3D7FA5F8" w14:textId="77777777" w:rsidTr="00782265">
        <w:trPr>
          <w:trHeight w:val="315"/>
          <w:jc w:val="center"/>
          <w:ins w:id="4206" w:author="Bourque, Ethan" w:date="2024-04-23T13:27:00Z"/>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667E5F0E" w14:textId="77777777" w:rsidR="00782265" w:rsidRPr="00782265" w:rsidRDefault="00782265">
            <w:pPr>
              <w:jc w:val="center"/>
              <w:rPr>
                <w:ins w:id="4207" w:author="Bourque, Ethan" w:date="2024-04-23T13:27:00Z"/>
                <w:rFonts w:ascii="Garamond" w:hAnsi="Garamond" w:cs="Calibri"/>
                <w:color w:val="000000"/>
                <w:sz w:val="18"/>
                <w:szCs w:val="18"/>
              </w:rPr>
            </w:pPr>
            <w:ins w:id="4208" w:author="Bourque, Ethan" w:date="2024-04-23T13:27:00Z">
              <w:r>
                <w:rPr>
                  <w:rFonts w:ascii="Garamond" w:hAnsi="Garamond" w:cs="Calibri"/>
                  <w:color w:val="000000"/>
                  <w:sz w:val="18"/>
                  <w:szCs w:val="18"/>
                </w:rPr>
                <w:t>Phaeophytin (PHEA)</w:t>
              </w:r>
            </w:ins>
          </w:p>
        </w:tc>
        <w:tc>
          <w:tcPr>
            <w:tcW w:w="1464" w:type="dxa"/>
            <w:tcBorders>
              <w:top w:val="nil"/>
              <w:left w:val="nil"/>
              <w:bottom w:val="single" w:sz="8" w:space="0" w:color="auto"/>
              <w:right w:val="single" w:sz="8" w:space="0" w:color="auto"/>
            </w:tcBorders>
            <w:shd w:val="clear" w:color="auto" w:fill="auto"/>
            <w:noWrap/>
            <w:vAlign w:val="center"/>
            <w:hideMark/>
          </w:tcPr>
          <w:p w14:paraId="19117A93" w14:textId="77777777" w:rsidR="00782265" w:rsidRPr="00782265" w:rsidRDefault="00782265">
            <w:pPr>
              <w:jc w:val="center"/>
              <w:rPr>
                <w:ins w:id="4209" w:author="Bourque, Ethan" w:date="2024-04-23T13:27:00Z"/>
                <w:rFonts w:ascii="Garamond" w:hAnsi="Garamond" w:cs="Calibri"/>
                <w:color w:val="000000"/>
                <w:sz w:val="18"/>
                <w:szCs w:val="18"/>
              </w:rPr>
            </w:pPr>
            <w:ins w:id="4210" w:author="Bourque, Ethan" w:date="2024-04-23T13:27:00Z">
              <w:r w:rsidRPr="00782265">
                <w:rPr>
                  <w:rFonts w:ascii="Garamond" w:hAnsi="Garamond" w:cs="Calibri"/>
                  <w:color w:val="000000"/>
                  <w:sz w:val="18"/>
                  <w:szCs w:val="18"/>
                </w:rPr>
                <w:t>BB-029-2.11</w:t>
              </w:r>
            </w:ins>
          </w:p>
        </w:tc>
        <w:tc>
          <w:tcPr>
            <w:tcW w:w="1146" w:type="dxa"/>
            <w:tcBorders>
              <w:top w:val="nil"/>
              <w:left w:val="nil"/>
              <w:bottom w:val="single" w:sz="8" w:space="0" w:color="auto"/>
              <w:right w:val="single" w:sz="8" w:space="0" w:color="auto"/>
            </w:tcBorders>
            <w:shd w:val="clear" w:color="auto" w:fill="auto"/>
            <w:noWrap/>
            <w:vAlign w:val="center"/>
            <w:hideMark/>
          </w:tcPr>
          <w:p w14:paraId="4E980EC0" w14:textId="77777777" w:rsidR="00782265" w:rsidRPr="00782265" w:rsidRDefault="00782265">
            <w:pPr>
              <w:jc w:val="center"/>
              <w:rPr>
                <w:ins w:id="4211" w:author="Bourque, Ethan" w:date="2024-04-23T13:27:00Z"/>
                <w:rFonts w:ascii="Garamond" w:hAnsi="Garamond" w:cs="Calibri"/>
                <w:color w:val="000000"/>
                <w:sz w:val="18"/>
                <w:szCs w:val="18"/>
              </w:rPr>
            </w:pPr>
            <w:ins w:id="4212" w:author="Bourque, Ethan" w:date="2024-04-23T13:27:00Z">
              <w:r w:rsidRPr="00782265">
                <w:rPr>
                  <w:rFonts w:ascii="Garamond" w:hAnsi="Garamond" w:cs="Calibri"/>
                  <w:color w:val="000000"/>
                  <w:sz w:val="18"/>
                  <w:szCs w:val="18"/>
                </w:rPr>
                <w:t>3/21/2023</w:t>
              </w:r>
            </w:ins>
          </w:p>
        </w:tc>
        <w:tc>
          <w:tcPr>
            <w:tcW w:w="1170" w:type="dxa"/>
            <w:tcBorders>
              <w:top w:val="nil"/>
              <w:left w:val="nil"/>
              <w:bottom w:val="single" w:sz="8" w:space="0" w:color="auto"/>
              <w:right w:val="single" w:sz="8" w:space="0" w:color="auto"/>
            </w:tcBorders>
            <w:shd w:val="clear" w:color="auto" w:fill="auto"/>
            <w:noWrap/>
            <w:vAlign w:val="center"/>
            <w:hideMark/>
          </w:tcPr>
          <w:p w14:paraId="3A7AC22D" w14:textId="77777777" w:rsidR="00782265" w:rsidRPr="00782265" w:rsidRDefault="00782265">
            <w:pPr>
              <w:jc w:val="center"/>
              <w:rPr>
                <w:ins w:id="4213" w:author="Bourque, Ethan" w:date="2024-04-23T13:27:00Z"/>
                <w:rFonts w:ascii="Garamond" w:hAnsi="Garamond" w:cs="Calibri"/>
                <w:color w:val="000000"/>
                <w:sz w:val="18"/>
                <w:szCs w:val="18"/>
              </w:rPr>
            </w:pPr>
            <w:ins w:id="4214" w:author="Bourque, Ethan" w:date="2024-04-23T13:27:00Z">
              <w:r w:rsidRPr="00782265">
                <w:rPr>
                  <w:rFonts w:ascii="Garamond" w:hAnsi="Garamond" w:cs="Calibri"/>
                  <w:color w:val="000000"/>
                  <w:sz w:val="18"/>
                  <w:szCs w:val="18"/>
                </w:rPr>
                <w:t>3/25/2024</w:t>
              </w:r>
            </w:ins>
          </w:p>
        </w:tc>
        <w:tc>
          <w:tcPr>
            <w:tcW w:w="796" w:type="dxa"/>
            <w:tcBorders>
              <w:top w:val="nil"/>
              <w:left w:val="nil"/>
              <w:bottom w:val="single" w:sz="8" w:space="0" w:color="auto"/>
              <w:right w:val="single" w:sz="8" w:space="0" w:color="auto"/>
            </w:tcBorders>
            <w:shd w:val="clear" w:color="auto" w:fill="auto"/>
            <w:noWrap/>
            <w:vAlign w:val="center"/>
            <w:hideMark/>
          </w:tcPr>
          <w:p w14:paraId="12781DCE" w14:textId="77777777" w:rsidR="00782265" w:rsidRPr="00782265" w:rsidRDefault="00782265">
            <w:pPr>
              <w:jc w:val="center"/>
              <w:rPr>
                <w:ins w:id="4215" w:author="Bourque, Ethan" w:date="2024-04-23T13:27:00Z"/>
                <w:rFonts w:ascii="Garamond" w:hAnsi="Garamond" w:cs="Calibri"/>
                <w:color w:val="000000"/>
                <w:sz w:val="18"/>
                <w:szCs w:val="18"/>
              </w:rPr>
            </w:pPr>
            <w:ins w:id="4216" w:author="Bourque, Ethan" w:date="2024-04-23T13:27:00Z">
              <w:r w:rsidRPr="00782265">
                <w:rPr>
                  <w:rFonts w:ascii="Garamond" w:hAnsi="Garamond" w:cs="Calibri"/>
                  <w:color w:val="000000"/>
                  <w:sz w:val="18"/>
                  <w:szCs w:val="18"/>
                </w:rPr>
                <w:t>0.9</w:t>
              </w:r>
            </w:ins>
          </w:p>
        </w:tc>
        <w:tc>
          <w:tcPr>
            <w:tcW w:w="857" w:type="dxa"/>
            <w:tcBorders>
              <w:top w:val="nil"/>
              <w:left w:val="nil"/>
              <w:bottom w:val="single" w:sz="8" w:space="0" w:color="auto"/>
              <w:right w:val="single" w:sz="8" w:space="0" w:color="auto"/>
            </w:tcBorders>
            <w:shd w:val="clear" w:color="auto" w:fill="auto"/>
            <w:noWrap/>
            <w:vAlign w:val="center"/>
            <w:hideMark/>
          </w:tcPr>
          <w:p w14:paraId="251C1911" w14:textId="77777777" w:rsidR="00782265" w:rsidRPr="00782265" w:rsidRDefault="00782265">
            <w:pPr>
              <w:jc w:val="center"/>
              <w:rPr>
                <w:ins w:id="4217" w:author="Bourque, Ethan" w:date="2024-04-23T13:27:00Z"/>
                <w:rFonts w:ascii="Garamond" w:hAnsi="Garamond" w:cs="Calibri"/>
                <w:color w:val="000000"/>
                <w:sz w:val="18"/>
                <w:szCs w:val="18"/>
              </w:rPr>
            </w:pPr>
            <w:ins w:id="4218" w:author="Bourque, Ethan" w:date="2024-04-23T13:27:00Z">
              <w:r>
                <w:rPr>
                  <w:rFonts w:ascii="Garamond" w:hAnsi="Garamond" w:cs="Calibri"/>
                  <w:color w:val="000000"/>
                  <w:sz w:val="18"/>
                  <w:szCs w:val="18"/>
                </w:rPr>
                <w:t>ug/L</w:t>
              </w:r>
            </w:ins>
          </w:p>
        </w:tc>
        <w:tc>
          <w:tcPr>
            <w:tcW w:w="1359" w:type="dxa"/>
            <w:tcBorders>
              <w:top w:val="nil"/>
              <w:left w:val="nil"/>
              <w:bottom w:val="single" w:sz="8" w:space="0" w:color="auto"/>
              <w:right w:val="single" w:sz="8" w:space="0" w:color="auto"/>
            </w:tcBorders>
            <w:shd w:val="clear" w:color="auto" w:fill="auto"/>
            <w:noWrap/>
            <w:vAlign w:val="center"/>
            <w:hideMark/>
          </w:tcPr>
          <w:p w14:paraId="41FA619D" w14:textId="77777777" w:rsidR="00782265" w:rsidRPr="00782265" w:rsidRDefault="00782265">
            <w:pPr>
              <w:jc w:val="center"/>
              <w:rPr>
                <w:ins w:id="4219" w:author="Bourque, Ethan" w:date="2024-04-23T13:27:00Z"/>
                <w:rFonts w:ascii="Garamond" w:hAnsi="Garamond" w:cs="Calibri"/>
                <w:color w:val="000000"/>
                <w:sz w:val="18"/>
                <w:szCs w:val="18"/>
              </w:rPr>
            </w:pPr>
            <w:ins w:id="4220" w:author="Bourque, Ethan" w:date="2024-04-23T13:27:00Z">
              <w:r w:rsidRPr="00782265">
                <w:rPr>
                  <w:rFonts w:ascii="Garamond" w:hAnsi="Garamond" w:cs="Calibri"/>
                  <w:color w:val="000000"/>
                  <w:sz w:val="18"/>
                  <w:szCs w:val="18"/>
                </w:rPr>
                <w:t>3/21/2023</w:t>
              </w:r>
            </w:ins>
          </w:p>
        </w:tc>
      </w:tr>
    </w:tbl>
    <w:p w14:paraId="3E3D6E51" w14:textId="77777777" w:rsidR="00A848B5" w:rsidRPr="00E34494" w:rsidRDefault="00A848B5" w:rsidP="00A848B5">
      <w:pPr>
        <w:autoSpaceDE w:val="0"/>
        <w:autoSpaceDN w:val="0"/>
        <w:adjustRightInd w:val="0"/>
        <w:rPr>
          <w:ins w:id="4221" w:author="Bourque, Ethan" w:date="2024-04-23T11:46:00Z"/>
          <w:rFonts w:ascii="Garamond" w:hAnsi="Garamond"/>
          <w:bCs/>
          <w:sz w:val="22"/>
          <w:szCs w:val="22"/>
        </w:rPr>
      </w:pPr>
    </w:p>
    <w:p w14:paraId="55BDEE2B" w14:textId="77777777" w:rsidR="00A848B5" w:rsidRPr="00E34494" w:rsidRDefault="00A848B5" w:rsidP="00A848B5">
      <w:pPr>
        <w:ind w:left="360"/>
        <w:jc w:val="both"/>
        <w:rPr>
          <w:ins w:id="4222" w:author="Bourque, Ethan" w:date="2024-04-23T11:46:00Z"/>
          <w:rFonts w:ascii="Garamond" w:hAnsi="Garamond"/>
          <w:b/>
          <w:sz w:val="22"/>
          <w:szCs w:val="22"/>
        </w:rPr>
      </w:pPr>
      <w:ins w:id="4223" w:author="Bourque, Ethan" w:date="2024-04-23T11:46:00Z">
        <w:r w:rsidRPr="00E34494">
          <w:rPr>
            <w:rFonts w:ascii="Garamond" w:hAnsi="Garamond"/>
            <w:sz w:val="22"/>
            <w:szCs w:val="22"/>
          </w:rPr>
          <w:lastRenderedPageBreak/>
          <w:t xml:space="preserve">The sample MDL is calculated based on the number of times a sample must be diluted.  For example, if a CHL_A sample must be diluted to twice its volume, the base MDL of 0.55 ug/L is multiplied by a dilution factor of two (0.55 ug/L x 2) thus resulting in an MDL of 1.10 ug/L. For samples that fall below the </w:t>
        </w:r>
        <w:proofErr w:type="gramStart"/>
        <w:r w:rsidRPr="00E34494">
          <w:rPr>
            <w:rFonts w:ascii="Garamond" w:hAnsi="Garamond"/>
            <w:sz w:val="22"/>
            <w:szCs w:val="22"/>
          </w:rPr>
          <w:t>MDL</w:t>
        </w:r>
        <w:proofErr w:type="gramEnd"/>
        <w:r w:rsidRPr="00E34494">
          <w:rPr>
            <w:rFonts w:ascii="Garamond" w:hAnsi="Garamond"/>
            <w:sz w:val="22"/>
            <w:szCs w:val="22"/>
          </w:rPr>
          <w:t xml:space="preserve"> and their MDL is greater than the base MDL, individual sample MDLs are listed in the table below.  These data have been flagged and coded as -4 SBL in the dataset.</w:t>
        </w:r>
      </w:ins>
    </w:p>
    <w:p w14:paraId="7266D22B" w14:textId="77777777" w:rsidR="00A848B5" w:rsidRPr="00B848F8" w:rsidRDefault="00A848B5" w:rsidP="00A848B5">
      <w:pPr>
        <w:jc w:val="both"/>
        <w:rPr>
          <w:ins w:id="4224" w:author="Bourque, Ethan" w:date="2024-04-23T11:46:00Z"/>
          <w:rFonts w:ascii="Garamond" w:hAnsi="Garamond"/>
          <w:b/>
          <w:sz w:val="22"/>
          <w:szCs w:val="22"/>
        </w:rPr>
      </w:pPr>
    </w:p>
    <w:p w14:paraId="6D99A0B2" w14:textId="30AA44AC" w:rsidR="00A848B5" w:rsidRDefault="00A848B5" w:rsidP="00A848B5">
      <w:pPr>
        <w:ind w:left="360"/>
        <w:jc w:val="both"/>
        <w:rPr>
          <w:ins w:id="4225" w:author="Bourque, Ethan" w:date="2024-04-23T11:46:00Z"/>
          <w:rFonts w:ascii="Garamond" w:hAnsi="Garamond"/>
          <w:sz w:val="22"/>
          <w:szCs w:val="22"/>
        </w:rPr>
      </w:pPr>
      <w:ins w:id="4226" w:author="Bourque, Ethan" w:date="2024-04-23T11:46:00Z">
        <w:r w:rsidRPr="00E34494">
          <w:rPr>
            <w:rFonts w:ascii="Garamond" w:hAnsi="Garamond"/>
            <w:sz w:val="22"/>
            <w:szCs w:val="22"/>
          </w:rPr>
          <w:t>20</w:t>
        </w:r>
        <w:r>
          <w:rPr>
            <w:rFonts w:ascii="Garamond" w:hAnsi="Garamond"/>
            <w:sz w:val="22"/>
            <w:szCs w:val="22"/>
          </w:rPr>
          <w:t>2</w:t>
        </w:r>
      </w:ins>
      <w:ins w:id="4227" w:author="Bourque, Ethan" w:date="2024-04-23T14:51:00Z">
        <w:r w:rsidR="00C84969">
          <w:rPr>
            <w:rFonts w:ascii="Garamond" w:hAnsi="Garamond"/>
            <w:sz w:val="22"/>
            <w:szCs w:val="22"/>
          </w:rPr>
          <w:t>3</w:t>
        </w:r>
      </w:ins>
      <w:ins w:id="4228" w:author="Bourque, Ethan" w:date="2024-04-23T11:46:00Z">
        <w:r w:rsidRPr="00E34494">
          <w:rPr>
            <w:rFonts w:ascii="Garamond" w:hAnsi="Garamond"/>
            <w:sz w:val="22"/>
            <w:szCs w:val="22"/>
          </w:rPr>
          <w:t xml:space="preserve"> MDLs for Chlorophyll</w:t>
        </w:r>
        <w:r>
          <w:rPr>
            <w:rFonts w:ascii="Garamond" w:hAnsi="Garamond"/>
            <w:sz w:val="22"/>
            <w:szCs w:val="22"/>
          </w:rPr>
          <w:t>-</w:t>
        </w:r>
        <w:r w:rsidRPr="00E34494">
          <w:rPr>
            <w:rFonts w:ascii="Garamond" w:hAnsi="Garamond"/>
            <w:i/>
            <w:sz w:val="22"/>
            <w:szCs w:val="22"/>
          </w:rPr>
          <w:t>a</w:t>
        </w:r>
        <w:r w:rsidRPr="00E34494">
          <w:rPr>
            <w:rFonts w:ascii="Garamond" w:hAnsi="Garamond"/>
            <w:sz w:val="22"/>
            <w:szCs w:val="22"/>
          </w:rPr>
          <w:t xml:space="preserve"> (CHLA_N), Uncorrected Chlorophyll</w:t>
        </w:r>
        <w:r>
          <w:rPr>
            <w:rFonts w:ascii="Garamond" w:hAnsi="Garamond"/>
            <w:sz w:val="22"/>
            <w:szCs w:val="22"/>
          </w:rPr>
          <w:t>-</w:t>
        </w:r>
        <w:r w:rsidRPr="00E34494">
          <w:rPr>
            <w:rFonts w:ascii="Garamond" w:hAnsi="Garamond"/>
            <w:i/>
            <w:sz w:val="22"/>
            <w:szCs w:val="22"/>
          </w:rPr>
          <w:t>a</w:t>
        </w:r>
        <w:r w:rsidRPr="00E34494">
          <w:rPr>
            <w:rFonts w:ascii="Garamond" w:hAnsi="Garamond"/>
            <w:sz w:val="22"/>
            <w:szCs w:val="22"/>
          </w:rPr>
          <w:t xml:space="preserve"> (UncCHLA_N), and Phaeophytin (PHEA), as reported by FLDEP laboratory when values differ from base MDL values:</w:t>
        </w:r>
      </w:ins>
    </w:p>
    <w:p w14:paraId="39B6CE37" w14:textId="77777777" w:rsidR="00A848B5" w:rsidRDefault="00A848B5" w:rsidP="00A848B5">
      <w:pPr>
        <w:ind w:left="360"/>
        <w:jc w:val="both"/>
        <w:rPr>
          <w:ins w:id="4229" w:author="Bourque, Ethan" w:date="2024-04-23T11:46:00Z"/>
          <w:rFonts w:ascii="Garamond" w:hAnsi="Garamond"/>
          <w:sz w:val="22"/>
          <w:szCs w:val="22"/>
        </w:rPr>
      </w:pPr>
    </w:p>
    <w:tbl>
      <w:tblPr>
        <w:tblW w:w="6900" w:type="dxa"/>
        <w:jc w:val="center"/>
        <w:tblLook w:val="04A0" w:firstRow="1" w:lastRow="0" w:firstColumn="1" w:lastColumn="0" w:noHBand="0" w:noVBand="1"/>
      </w:tblPr>
      <w:tblGrid>
        <w:gridCol w:w="1900"/>
        <w:gridCol w:w="1720"/>
        <w:gridCol w:w="1360"/>
        <w:gridCol w:w="960"/>
        <w:gridCol w:w="960"/>
      </w:tblGrid>
      <w:tr w:rsidR="00A848B5" w14:paraId="1C532F9D" w14:textId="77777777" w:rsidTr="004E54B4">
        <w:trPr>
          <w:trHeight w:val="315"/>
          <w:jc w:val="center"/>
          <w:ins w:id="4230" w:author="Bourque, Ethan" w:date="2024-04-23T11:4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11F011" w14:textId="77777777" w:rsidR="00A848B5" w:rsidRPr="000717EA" w:rsidRDefault="00A848B5" w:rsidP="004E54B4">
            <w:pPr>
              <w:jc w:val="center"/>
              <w:rPr>
                <w:ins w:id="4231" w:author="Bourque, Ethan" w:date="2024-04-23T11:46:00Z"/>
                <w:rFonts w:ascii="Garamond" w:hAnsi="Garamond" w:cs="Arial"/>
                <w:b/>
                <w:bCs/>
                <w:color w:val="000000"/>
                <w:sz w:val="18"/>
                <w:szCs w:val="18"/>
              </w:rPr>
            </w:pPr>
            <w:proofErr w:type="spellStart"/>
            <w:ins w:id="4232" w:author="Bourque, Ethan" w:date="2024-04-23T11:46:00Z">
              <w:r w:rsidRPr="000717EA">
                <w:rPr>
                  <w:rFonts w:ascii="Garamond" w:hAnsi="Garamond" w:cs="Arial"/>
                  <w:b/>
                  <w:bCs/>
                  <w:color w:val="000000"/>
                  <w:sz w:val="18"/>
                  <w:szCs w:val="18"/>
                </w:rPr>
                <w:t>Paramter</w:t>
              </w:r>
              <w:proofErr w:type="spellEnd"/>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C339F16" w14:textId="77777777" w:rsidR="00A848B5" w:rsidRPr="000717EA" w:rsidRDefault="00A848B5" w:rsidP="004E54B4">
            <w:pPr>
              <w:jc w:val="center"/>
              <w:rPr>
                <w:ins w:id="4233" w:author="Bourque, Ethan" w:date="2024-04-23T11:46:00Z"/>
                <w:rFonts w:ascii="Garamond" w:hAnsi="Garamond" w:cs="Arial"/>
                <w:b/>
                <w:bCs/>
                <w:color w:val="000000"/>
                <w:sz w:val="18"/>
                <w:szCs w:val="18"/>
              </w:rPr>
            </w:pPr>
            <w:proofErr w:type="spellStart"/>
            <w:ins w:id="4234" w:author="Bourque, Ethan" w:date="2024-04-23T11:46:00Z">
              <w:r w:rsidRPr="000717EA">
                <w:rPr>
                  <w:rFonts w:ascii="Garamond" w:hAnsi="Garamond" w:cs="Arial"/>
                  <w:b/>
                  <w:bCs/>
                  <w:color w:val="000000"/>
                  <w:sz w:val="18"/>
                  <w:szCs w:val="18"/>
                </w:rPr>
                <w:t>SateTimeStamp</w:t>
              </w:r>
              <w:proofErr w:type="spellEnd"/>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36AB97A" w14:textId="77777777" w:rsidR="00A848B5" w:rsidRPr="000717EA" w:rsidRDefault="00A848B5" w:rsidP="004E54B4">
            <w:pPr>
              <w:jc w:val="center"/>
              <w:rPr>
                <w:ins w:id="4235" w:author="Bourque, Ethan" w:date="2024-04-23T11:46:00Z"/>
                <w:rFonts w:ascii="Garamond" w:hAnsi="Garamond" w:cs="Arial"/>
                <w:b/>
                <w:bCs/>
                <w:color w:val="000000"/>
                <w:sz w:val="18"/>
                <w:szCs w:val="18"/>
              </w:rPr>
            </w:pPr>
            <w:ins w:id="4236" w:author="Bourque, Ethan" w:date="2024-04-23T11:46:00Z">
              <w:r w:rsidRPr="000717EA">
                <w:rPr>
                  <w:rFonts w:ascii="Garamond" w:hAnsi="Garamond" w:cs="Arial"/>
                  <w:b/>
                  <w:bCs/>
                  <w:color w:val="000000"/>
                  <w:sz w:val="18"/>
                  <w:szCs w:val="18"/>
                </w:rPr>
                <w:t>Site</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05A56C9" w14:textId="77777777" w:rsidR="00A848B5" w:rsidRPr="000717EA" w:rsidRDefault="00A848B5" w:rsidP="004E54B4">
            <w:pPr>
              <w:jc w:val="center"/>
              <w:rPr>
                <w:ins w:id="4237" w:author="Bourque, Ethan" w:date="2024-04-23T11:46:00Z"/>
                <w:rFonts w:ascii="Garamond" w:hAnsi="Garamond" w:cs="Arial"/>
                <w:b/>
                <w:bCs/>
                <w:color w:val="000000"/>
                <w:sz w:val="18"/>
                <w:szCs w:val="18"/>
              </w:rPr>
            </w:pPr>
            <w:ins w:id="4238" w:author="Bourque, Ethan" w:date="2024-04-23T11:46:00Z">
              <w:r w:rsidRPr="000717EA">
                <w:rPr>
                  <w:rFonts w:ascii="Garamond" w:hAnsi="Garamond" w:cs="Arial"/>
                  <w:b/>
                  <w:bCs/>
                  <w:color w:val="000000"/>
                  <w:sz w:val="18"/>
                  <w:szCs w:val="18"/>
                </w:rPr>
                <w:t>MDL</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C03237" w14:textId="77777777" w:rsidR="00A848B5" w:rsidRPr="000717EA" w:rsidRDefault="00A848B5" w:rsidP="004E54B4">
            <w:pPr>
              <w:jc w:val="center"/>
              <w:rPr>
                <w:ins w:id="4239" w:author="Bourque, Ethan" w:date="2024-04-23T11:46:00Z"/>
                <w:rFonts w:ascii="Garamond" w:hAnsi="Garamond" w:cs="Arial"/>
                <w:b/>
                <w:bCs/>
                <w:color w:val="000000"/>
                <w:sz w:val="18"/>
                <w:szCs w:val="18"/>
              </w:rPr>
            </w:pPr>
            <w:ins w:id="4240" w:author="Bourque, Ethan" w:date="2024-04-23T11:46:00Z">
              <w:r w:rsidRPr="000717EA">
                <w:rPr>
                  <w:rFonts w:ascii="Garamond" w:hAnsi="Garamond" w:cs="Arial"/>
                  <w:b/>
                  <w:bCs/>
                  <w:color w:val="000000"/>
                  <w:sz w:val="18"/>
                  <w:szCs w:val="18"/>
                </w:rPr>
                <w:t>UNITS</w:t>
              </w:r>
            </w:ins>
          </w:p>
        </w:tc>
      </w:tr>
      <w:tr w:rsidR="008454CC" w14:paraId="0950939E" w14:textId="77777777" w:rsidTr="008454CC">
        <w:trPr>
          <w:trHeight w:val="315"/>
          <w:jc w:val="center"/>
          <w:ins w:id="424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8D3F75" w14:textId="77777777" w:rsidR="008454CC" w:rsidRPr="008454CC" w:rsidRDefault="008454CC" w:rsidP="008454CC">
            <w:pPr>
              <w:jc w:val="center"/>
              <w:rPr>
                <w:ins w:id="4242" w:author="Bourque, Ethan" w:date="2024-04-23T15:16:00Z"/>
                <w:rFonts w:ascii="Garamond" w:hAnsi="Garamond" w:cs="Arial"/>
                <w:color w:val="000000"/>
                <w:sz w:val="18"/>
                <w:szCs w:val="18"/>
              </w:rPr>
            </w:pPr>
            <w:ins w:id="424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8C83349" w14:textId="77777777" w:rsidR="008454CC" w:rsidRPr="008454CC" w:rsidRDefault="008454CC" w:rsidP="008454CC">
            <w:pPr>
              <w:jc w:val="center"/>
              <w:rPr>
                <w:ins w:id="4244" w:author="Bourque, Ethan" w:date="2024-04-23T15:16:00Z"/>
                <w:rFonts w:ascii="Garamond" w:hAnsi="Garamond" w:cs="Arial"/>
                <w:color w:val="000000"/>
                <w:sz w:val="18"/>
                <w:szCs w:val="18"/>
              </w:rPr>
            </w:pPr>
            <w:ins w:id="4245" w:author="Bourque, Ethan" w:date="2024-04-23T15:16:00Z">
              <w:r w:rsidRPr="008454CC">
                <w:rPr>
                  <w:rFonts w:ascii="Garamond" w:hAnsi="Garamond" w:cs="Arial"/>
                  <w:color w:val="000000"/>
                  <w:sz w:val="18"/>
                  <w:szCs w:val="18"/>
                </w:rPr>
                <w:t>1/10/2023 8:22</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36451D0" w14:textId="77777777" w:rsidR="008454CC" w:rsidRPr="008454CC" w:rsidRDefault="008454CC" w:rsidP="008454CC">
            <w:pPr>
              <w:jc w:val="center"/>
              <w:rPr>
                <w:ins w:id="4246" w:author="Bourque, Ethan" w:date="2024-04-23T15:16:00Z"/>
                <w:rFonts w:ascii="Garamond" w:hAnsi="Garamond" w:cs="Arial"/>
                <w:color w:val="000000"/>
                <w:sz w:val="18"/>
                <w:szCs w:val="18"/>
              </w:rPr>
            </w:pPr>
            <w:proofErr w:type="spellStart"/>
            <w:ins w:id="4247"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AA34752" w14:textId="77777777" w:rsidR="008454CC" w:rsidRPr="008454CC" w:rsidRDefault="008454CC" w:rsidP="008454CC">
            <w:pPr>
              <w:jc w:val="center"/>
              <w:rPr>
                <w:ins w:id="4248" w:author="Bourque, Ethan" w:date="2024-04-23T15:16:00Z"/>
                <w:rFonts w:ascii="Garamond" w:hAnsi="Garamond" w:cs="Arial"/>
                <w:color w:val="000000"/>
                <w:sz w:val="18"/>
                <w:szCs w:val="18"/>
              </w:rPr>
            </w:pPr>
            <w:ins w:id="4249"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F3D574" w14:textId="77777777" w:rsidR="008454CC" w:rsidRPr="008454CC" w:rsidRDefault="008454CC" w:rsidP="008454CC">
            <w:pPr>
              <w:jc w:val="center"/>
              <w:rPr>
                <w:ins w:id="4250" w:author="Bourque, Ethan" w:date="2024-04-23T15:16:00Z"/>
                <w:rFonts w:ascii="Garamond" w:hAnsi="Garamond" w:cs="Arial"/>
                <w:color w:val="000000"/>
                <w:sz w:val="18"/>
                <w:szCs w:val="18"/>
              </w:rPr>
            </w:pPr>
            <w:ins w:id="4251" w:author="Bourque, Ethan" w:date="2024-04-23T15:16:00Z">
              <w:r w:rsidRPr="008454CC">
                <w:rPr>
                  <w:rFonts w:ascii="Garamond" w:hAnsi="Garamond" w:cs="Arial"/>
                  <w:color w:val="000000"/>
                  <w:sz w:val="18"/>
                  <w:szCs w:val="18"/>
                </w:rPr>
                <w:t>ug/L</w:t>
              </w:r>
            </w:ins>
          </w:p>
        </w:tc>
      </w:tr>
      <w:tr w:rsidR="008454CC" w14:paraId="0D837974" w14:textId="77777777" w:rsidTr="008454CC">
        <w:trPr>
          <w:trHeight w:val="315"/>
          <w:jc w:val="center"/>
          <w:ins w:id="425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3BCB05" w14:textId="77777777" w:rsidR="008454CC" w:rsidRPr="008454CC" w:rsidRDefault="008454CC" w:rsidP="008454CC">
            <w:pPr>
              <w:jc w:val="center"/>
              <w:rPr>
                <w:ins w:id="4253" w:author="Bourque, Ethan" w:date="2024-04-23T15:16:00Z"/>
                <w:rFonts w:ascii="Garamond" w:hAnsi="Garamond" w:cs="Arial"/>
                <w:color w:val="000000"/>
                <w:sz w:val="18"/>
                <w:szCs w:val="18"/>
              </w:rPr>
            </w:pPr>
            <w:ins w:id="425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7E8689D" w14:textId="77777777" w:rsidR="008454CC" w:rsidRPr="008454CC" w:rsidRDefault="008454CC" w:rsidP="008454CC">
            <w:pPr>
              <w:jc w:val="center"/>
              <w:rPr>
                <w:ins w:id="4255" w:author="Bourque, Ethan" w:date="2024-04-23T15:16:00Z"/>
                <w:rFonts w:ascii="Garamond" w:hAnsi="Garamond" w:cs="Arial"/>
                <w:color w:val="000000"/>
                <w:sz w:val="18"/>
                <w:szCs w:val="18"/>
              </w:rPr>
            </w:pPr>
            <w:ins w:id="4256" w:author="Bourque, Ethan" w:date="2024-04-23T15:16:00Z">
              <w:r w:rsidRPr="008454CC">
                <w:rPr>
                  <w:rFonts w:ascii="Garamond" w:hAnsi="Garamond" w:cs="Arial"/>
                  <w:color w:val="000000"/>
                  <w:sz w:val="18"/>
                  <w:szCs w:val="18"/>
                </w:rPr>
                <w:t>1/10/2023 8:30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A023B29" w14:textId="77777777" w:rsidR="008454CC" w:rsidRPr="008454CC" w:rsidRDefault="008454CC" w:rsidP="008454CC">
            <w:pPr>
              <w:jc w:val="center"/>
              <w:rPr>
                <w:ins w:id="4257" w:author="Bourque, Ethan" w:date="2024-04-23T15:16:00Z"/>
                <w:rFonts w:ascii="Garamond" w:hAnsi="Garamond" w:cs="Arial"/>
                <w:color w:val="000000"/>
                <w:sz w:val="18"/>
                <w:szCs w:val="18"/>
              </w:rPr>
            </w:pPr>
            <w:proofErr w:type="spellStart"/>
            <w:ins w:id="425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2A44B7F" w14:textId="77777777" w:rsidR="008454CC" w:rsidRPr="008454CC" w:rsidRDefault="008454CC" w:rsidP="008454CC">
            <w:pPr>
              <w:jc w:val="center"/>
              <w:rPr>
                <w:ins w:id="4259" w:author="Bourque, Ethan" w:date="2024-04-23T15:16:00Z"/>
                <w:rFonts w:ascii="Garamond" w:hAnsi="Garamond" w:cs="Arial"/>
                <w:color w:val="000000"/>
                <w:sz w:val="18"/>
                <w:szCs w:val="18"/>
              </w:rPr>
            </w:pPr>
            <w:ins w:id="4260" w:author="Bourque, Ethan" w:date="2024-04-23T15:16:00Z">
              <w:r w:rsidRPr="008454CC">
                <w:rPr>
                  <w:rFonts w:ascii="Garamond" w:hAnsi="Garamond" w:cs="Arial"/>
                  <w:color w:val="000000"/>
                  <w:sz w:val="18"/>
                  <w:szCs w:val="18"/>
                </w:rPr>
                <w:t>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3F0F212" w14:textId="77777777" w:rsidR="008454CC" w:rsidRPr="008454CC" w:rsidRDefault="008454CC" w:rsidP="008454CC">
            <w:pPr>
              <w:jc w:val="center"/>
              <w:rPr>
                <w:ins w:id="4261" w:author="Bourque, Ethan" w:date="2024-04-23T15:16:00Z"/>
                <w:rFonts w:ascii="Garamond" w:hAnsi="Garamond" w:cs="Arial"/>
                <w:color w:val="000000"/>
                <w:sz w:val="18"/>
                <w:szCs w:val="18"/>
              </w:rPr>
            </w:pPr>
            <w:ins w:id="4262" w:author="Bourque, Ethan" w:date="2024-04-23T15:16:00Z">
              <w:r w:rsidRPr="008454CC">
                <w:rPr>
                  <w:rFonts w:ascii="Garamond" w:hAnsi="Garamond" w:cs="Arial"/>
                  <w:color w:val="000000"/>
                  <w:sz w:val="18"/>
                  <w:szCs w:val="18"/>
                </w:rPr>
                <w:t>ug/L</w:t>
              </w:r>
            </w:ins>
          </w:p>
        </w:tc>
      </w:tr>
      <w:tr w:rsidR="008454CC" w14:paraId="50902E0D" w14:textId="77777777" w:rsidTr="008454CC">
        <w:trPr>
          <w:trHeight w:val="315"/>
          <w:jc w:val="center"/>
          <w:ins w:id="426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D7139D" w14:textId="77777777" w:rsidR="008454CC" w:rsidRPr="008454CC" w:rsidRDefault="008454CC" w:rsidP="008454CC">
            <w:pPr>
              <w:jc w:val="center"/>
              <w:rPr>
                <w:ins w:id="4264" w:author="Bourque, Ethan" w:date="2024-04-23T15:16:00Z"/>
                <w:rFonts w:ascii="Garamond" w:hAnsi="Garamond" w:cs="Arial"/>
                <w:color w:val="000000"/>
                <w:sz w:val="18"/>
                <w:szCs w:val="18"/>
              </w:rPr>
            </w:pPr>
            <w:ins w:id="426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118118D" w14:textId="77777777" w:rsidR="008454CC" w:rsidRPr="008454CC" w:rsidRDefault="008454CC" w:rsidP="008454CC">
            <w:pPr>
              <w:jc w:val="center"/>
              <w:rPr>
                <w:ins w:id="4266" w:author="Bourque, Ethan" w:date="2024-04-23T15:16:00Z"/>
                <w:rFonts w:ascii="Garamond" w:hAnsi="Garamond" w:cs="Arial"/>
                <w:color w:val="000000"/>
                <w:sz w:val="18"/>
                <w:szCs w:val="18"/>
              </w:rPr>
            </w:pPr>
            <w:ins w:id="4267" w:author="Bourque, Ethan" w:date="2024-04-23T15:16:00Z">
              <w:r w:rsidRPr="008454CC">
                <w:rPr>
                  <w:rFonts w:ascii="Garamond" w:hAnsi="Garamond" w:cs="Arial"/>
                  <w:color w:val="000000"/>
                  <w:sz w:val="18"/>
                  <w:szCs w:val="18"/>
                </w:rPr>
                <w:t>1/10/2023 8:47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3662BCE" w14:textId="77777777" w:rsidR="008454CC" w:rsidRPr="008454CC" w:rsidRDefault="008454CC" w:rsidP="008454CC">
            <w:pPr>
              <w:jc w:val="center"/>
              <w:rPr>
                <w:ins w:id="4268" w:author="Bourque, Ethan" w:date="2024-04-23T15:16:00Z"/>
                <w:rFonts w:ascii="Garamond" w:hAnsi="Garamond" w:cs="Arial"/>
                <w:color w:val="000000"/>
                <w:sz w:val="18"/>
                <w:szCs w:val="18"/>
              </w:rPr>
            </w:pPr>
            <w:proofErr w:type="spellStart"/>
            <w:ins w:id="4269" w:author="Bourque, Ethan" w:date="2024-04-23T15:16:00Z">
              <w:r w:rsidRPr="008454CC">
                <w:rPr>
                  <w:rFonts w:ascii="Garamond" w:hAnsi="Garamond" w:cs="Arial"/>
                  <w:color w:val="000000"/>
                  <w:sz w:val="18"/>
                  <w:szCs w:val="18"/>
                </w:rPr>
                <w:t>apaegnut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1AB7905" w14:textId="77777777" w:rsidR="008454CC" w:rsidRPr="008454CC" w:rsidRDefault="008454CC" w:rsidP="008454CC">
            <w:pPr>
              <w:jc w:val="center"/>
              <w:rPr>
                <w:ins w:id="4270" w:author="Bourque, Ethan" w:date="2024-04-23T15:16:00Z"/>
                <w:rFonts w:ascii="Garamond" w:hAnsi="Garamond" w:cs="Arial"/>
                <w:color w:val="000000"/>
                <w:sz w:val="18"/>
                <w:szCs w:val="18"/>
              </w:rPr>
            </w:pPr>
            <w:ins w:id="4271"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A4E7FF9" w14:textId="77777777" w:rsidR="008454CC" w:rsidRPr="008454CC" w:rsidRDefault="008454CC" w:rsidP="008454CC">
            <w:pPr>
              <w:jc w:val="center"/>
              <w:rPr>
                <w:ins w:id="4272" w:author="Bourque, Ethan" w:date="2024-04-23T15:16:00Z"/>
                <w:rFonts w:ascii="Garamond" w:hAnsi="Garamond" w:cs="Arial"/>
                <w:color w:val="000000"/>
                <w:sz w:val="18"/>
                <w:szCs w:val="18"/>
              </w:rPr>
            </w:pPr>
            <w:ins w:id="4273" w:author="Bourque, Ethan" w:date="2024-04-23T15:16:00Z">
              <w:r w:rsidRPr="008454CC">
                <w:rPr>
                  <w:rFonts w:ascii="Garamond" w:hAnsi="Garamond" w:cs="Arial"/>
                  <w:color w:val="000000"/>
                  <w:sz w:val="18"/>
                  <w:szCs w:val="18"/>
                </w:rPr>
                <w:t>ug/L</w:t>
              </w:r>
            </w:ins>
          </w:p>
        </w:tc>
      </w:tr>
      <w:tr w:rsidR="008454CC" w14:paraId="04675443" w14:textId="77777777" w:rsidTr="008454CC">
        <w:trPr>
          <w:trHeight w:val="315"/>
          <w:jc w:val="center"/>
          <w:ins w:id="427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438436" w14:textId="77777777" w:rsidR="008454CC" w:rsidRPr="008454CC" w:rsidRDefault="008454CC" w:rsidP="008454CC">
            <w:pPr>
              <w:jc w:val="center"/>
              <w:rPr>
                <w:ins w:id="4275" w:author="Bourque, Ethan" w:date="2024-04-23T15:16:00Z"/>
                <w:rFonts w:ascii="Garamond" w:hAnsi="Garamond" w:cs="Arial"/>
                <w:color w:val="000000"/>
                <w:sz w:val="18"/>
                <w:szCs w:val="18"/>
              </w:rPr>
            </w:pPr>
            <w:ins w:id="427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733DD24" w14:textId="77777777" w:rsidR="008454CC" w:rsidRPr="008454CC" w:rsidRDefault="008454CC" w:rsidP="008454CC">
            <w:pPr>
              <w:jc w:val="center"/>
              <w:rPr>
                <w:ins w:id="4277" w:author="Bourque, Ethan" w:date="2024-04-23T15:16:00Z"/>
                <w:rFonts w:ascii="Garamond" w:hAnsi="Garamond" w:cs="Arial"/>
                <w:color w:val="000000"/>
                <w:sz w:val="18"/>
                <w:szCs w:val="18"/>
              </w:rPr>
            </w:pPr>
            <w:ins w:id="4278" w:author="Bourque, Ethan" w:date="2024-04-23T15:16:00Z">
              <w:r w:rsidRPr="008454CC">
                <w:rPr>
                  <w:rFonts w:ascii="Garamond" w:hAnsi="Garamond" w:cs="Arial"/>
                  <w:color w:val="000000"/>
                  <w:sz w:val="18"/>
                  <w:szCs w:val="18"/>
                </w:rPr>
                <w:t>1/10/2023 11:00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BB77989" w14:textId="77777777" w:rsidR="008454CC" w:rsidRPr="008454CC" w:rsidRDefault="008454CC" w:rsidP="008454CC">
            <w:pPr>
              <w:jc w:val="center"/>
              <w:rPr>
                <w:ins w:id="4279" w:author="Bourque, Ethan" w:date="2024-04-23T15:16:00Z"/>
                <w:rFonts w:ascii="Garamond" w:hAnsi="Garamond" w:cs="Arial"/>
                <w:color w:val="000000"/>
                <w:sz w:val="18"/>
                <w:szCs w:val="18"/>
              </w:rPr>
            </w:pPr>
            <w:proofErr w:type="spellStart"/>
            <w:ins w:id="4280"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8BE2CE0" w14:textId="77777777" w:rsidR="008454CC" w:rsidRPr="008454CC" w:rsidRDefault="008454CC" w:rsidP="008454CC">
            <w:pPr>
              <w:jc w:val="center"/>
              <w:rPr>
                <w:ins w:id="4281" w:author="Bourque, Ethan" w:date="2024-04-23T15:16:00Z"/>
                <w:rFonts w:ascii="Garamond" w:hAnsi="Garamond" w:cs="Arial"/>
                <w:color w:val="000000"/>
                <w:sz w:val="18"/>
                <w:szCs w:val="18"/>
              </w:rPr>
            </w:pPr>
            <w:ins w:id="4282" w:author="Bourque, Ethan" w:date="2024-04-23T15:16:00Z">
              <w:r w:rsidRPr="008454CC">
                <w:rPr>
                  <w:rFonts w:ascii="Garamond" w:hAnsi="Garamond" w:cs="Arial"/>
                  <w:color w:val="000000"/>
                  <w:sz w:val="18"/>
                  <w:szCs w:val="18"/>
                </w:rPr>
                <w:t>2.4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2CC5861" w14:textId="77777777" w:rsidR="008454CC" w:rsidRPr="008454CC" w:rsidRDefault="008454CC" w:rsidP="008454CC">
            <w:pPr>
              <w:jc w:val="center"/>
              <w:rPr>
                <w:ins w:id="4283" w:author="Bourque, Ethan" w:date="2024-04-23T15:16:00Z"/>
                <w:rFonts w:ascii="Garamond" w:hAnsi="Garamond" w:cs="Arial"/>
                <w:color w:val="000000"/>
                <w:sz w:val="18"/>
                <w:szCs w:val="18"/>
              </w:rPr>
            </w:pPr>
            <w:ins w:id="4284" w:author="Bourque, Ethan" w:date="2024-04-23T15:16:00Z">
              <w:r w:rsidRPr="008454CC">
                <w:rPr>
                  <w:rFonts w:ascii="Garamond" w:hAnsi="Garamond" w:cs="Arial"/>
                  <w:color w:val="000000"/>
                  <w:sz w:val="18"/>
                  <w:szCs w:val="18"/>
                </w:rPr>
                <w:t>ug/L</w:t>
              </w:r>
            </w:ins>
          </w:p>
        </w:tc>
      </w:tr>
      <w:tr w:rsidR="008454CC" w14:paraId="14EEEA9C" w14:textId="77777777" w:rsidTr="008454CC">
        <w:trPr>
          <w:trHeight w:val="315"/>
          <w:jc w:val="center"/>
          <w:ins w:id="428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184BB6" w14:textId="77777777" w:rsidR="008454CC" w:rsidRPr="008454CC" w:rsidRDefault="008454CC" w:rsidP="008454CC">
            <w:pPr>
              <w:jc w:val="center"/>
              <w:rPr>
                <w:ins w:id="4286" w:author="Bourque, Ethan" w:date="2024-04-23T15:16:00Z"/>
                <w:rFonts w:ascii="Garamond" w:hAnsi="Garamond" w:cs="Arial"/>
                <w:color w:val="000000"/>
                <w:sz w:val="18"/>
                <w:szCs w:val="18"/>
              </w:rPr>
            </w:pPr>
            <w:ins w:id="428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E1D2F87" w14:textId="77777777" w:rsidR="008454CC" w:rsidRPr="008454CC" w:rsidRDefault="008454CC" w:rsidP="008454CC">
            <w:pPr>
              <w:jc w:val="center"/>
              <w:rPr>
                <w:ins w:id="4288" w:author="Bourque, Ethan" w:date="2024-04-23T15:16:00Z"/>
                <w:rFonts w:ascii="Garamond" w:hAnsi="Garamond" w:cs="Arial"/>
                <w:color w:val="000000"/>
                <w:sz w:val="18"/>
                <w:szCs w:val="18"/>
              </w:rPr>
            </w:pPr>
            <w:ins w:id="4289" w:author="Bourque, Ethan" w:date="2024-04-23T15:16:00Z">
              <w:r w:rsidRPr="008454CC">
                <w:rPr>
                  <w:rFonts w:ascii="Garamond" w:hAnsi="Garamond" w:cs="Arial"/>
                  <w:color w:val="000000"/>
                  <w:sz w:val="18"/>
                  <w:szCs w:val="18"/>
                </w:rPr>
                <w:t>1/10/2023 11:12</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0B5208B" w14:textId="77777777" w:rsidR="008454CC" w:rsidRPr="008454CC" w:rsidRDefault="008454CC" w:rsidP="008454CC">
            <w:pPr>
              <w:jc w:val="center"/>
              <w:rPr>
                <w:ins w:id="4290" w:author="Bourque, Ethan" w:date="2024-04-23T15:16:00Z"/>
                <w:rFonts w:ascii="Garamond" w:hAnsi="Garamond" w:cs="Arial"/>
                <w:color w:val="000000"/>
                <w:sz w:val="18"/>
                <w:szCs w:val="18"/>
              </w:rPr>
            </w:pPr>
            <w:proofErr w:type="spellStart"/>
            <w:ins w:id="4291" w:author="Bourque, Ethan" w:date="2024-04-23T15:16:00Z">
              <w:r w:rsidRPr="008454CC">
                <w:rPr>
                  <w:rFonts w:ascii="Garamond" w:hAnsi="Garamond" w:cs="Arial"/>
                  <w:color w:val="000000"/>
                  <w:sz w:val="18"/>
                  <w:szCs w:val="18"/>
                </w:rPr>
                <w:t>apascnut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FAE2773" w14:textId="77777777" w:rsidR="008454CC" w:rsidRPr="008454CC" w:rsidRDefault="008454CC" w:rsidP="008454CC">
            <w:pPr>
              <w:jc w:val="center"/>
              <w:rPr>
                <w:ins w:id="4292" w:author="Bourque, Ethan" w:date="2024-04-23T15:16:00Z"/>
                <w:rFonts w:ascii="Garamond" w:hAnsi="Garamond" w:cs="Arial"/>
                <w:color w:val="000000"/>
                <w:sz w:val="18"/>
                <w:szCs w:val="18"/>
              </w:rPr>
            </w:pPr>
            <w:ins w:id="4293"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2C2E0A" w14:textId="77777777" w:rsidR="008454CC" w:rsidRPr="008454CC" w:rsidRDefault="008454CC" w:rsidP="008454CC">
            <w:pPr>
              <w:jc w:val="center"/>
              <w:rPr>
                <w:ins w:id="4294" w:author="Bourque, Ethan" w:date="2024-04-23T15:16:00Z"/>
                <w:rFonts w:ascii="Garamond" w:hAnsi="Garamond" w:cs="Arial"/>
                <w:color w:val="000000"/>
                <w:sz w:val="18"/>
                <w:szCs w:val="18"/>
              </w:rPr>
            </w:pPr>
            <w:ins w:id="4295" w:author="Bourque, Ethan" w:date="2024-04-23T15:16:00Z">
              <w:r w:rsidRPr="008454CC">
                <w:rPr>
                  <w:rFonts w:ascii="Garamond" w:hAnsi="Garamond" w:cs="Arial"/>
                  <w:color w:val="000000"/>
                  <w:sz w:val="18"/>
                  <w:szCs w:val="18"/>
                </w:rPr>
                <w:t>ug/L</w:t>
              </w:r>
            </w:ins>
          </w:p>
        </w:tc>
      </w:tr>
      <w:tr w:rsidR="008454CC" w14:paraId="5DB98F11" w14:textId="77777777" w:rsidTr="008454CC">
        <w:trPr>
          <w:trHeight w:val="315"/>
          <w:jc w:val="center"/>
          <w:ins w:id="429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AB2642" w14:textId="77777777" w:rsidR="008454CC" w:rsidRPr="008454CC" w:rsidRDefault="008454CC" w:rsidP="008454CC">
            <w:pPr>
              <w:jc w:val="center"/>
              <w:rPr>
                <w:ins w:id="4297" w:author="Bourque, Ethan" w:date="2024-04-23T15:16:00Z"/>
                <w:rFonts w:ascii="Garamond" w:hAnsi="Garamond" w:cs="Arial"/>
                <w:color w:val="000000"/>
                <w:sz w:val="18"/>
                <w:szCs w:val="18"/>
              </w:rPr>
            </w:pPr>
            <w:ins w:id="429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CE785AC" w14:textId="77777777" w:rsidR="008454CC" w:rsidRPr="008454CC" w:rsidRDefault="008454CC" w:rsidP="008454CC">
            <w:pPr>
              <w:jc w:val="center"/>
              <w:rPr>
                <w:ins w:id="4299" w:author="Bourque, Ethan" w:date="2024-04-23T15:16:00Z"/>
                <w:rFonts w:ascii="Garamond" w:hAnsi="Garamond" w:cs="Arial"/>
                <w:color w:val="000000"/>
                <w:sz w:val="18"/>
                <w:szCs w:val="18"/>
              </w:rPr>
            </w:pPr>
            <w:ins w:id="4300" w:author="Bourque, Ethan" w:date="2024-04-23T15:16:00Z">
              <w:r w:rsidRPr="008454CC">
                <w:rPr>
                  <w:rFonts w:ascii="Garamond" w:hAnsi="Garamond" w:cs="Arial"/>
                  <w:color w:val="000000"/>
                  <w:sz w:val="18"/>
                  <w:szCs w:val="18"/>
                </w:rPr>
                <w:t>1/10/2023 11:31</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8FFED34" w14:textId="77777777" w:rsidR="008454CC" w:rsidRPr="008454CC" w:rsidRDefault="008454CC" w:rsidP="008454CC">
            <w:pPr>
              <w:jc w:val="center"/>
              <w:rPr>
                <w:ins w:id="4301" w:author="Bourque, Ethan" w:date="2024-04-23T15:16:00Z"/>
                <w:rFonts w:ascii="Garamond" w:hAnsi="Garamond" w:cs="Arial"/>
                <w:color w:val="000000"/>
                <w:sz w:val="18"/>
                <w:szCs w:val="18"/>
              </w:rPr>
            </w:pPr>
            <w:proofErr w:type="spellStart"/>
            <w:ins w:id="4302" w:author="Bourque, Ethan" w:date="2024-04-23T15:16:00Z">
              <w:r w:rsidRPr="008454CC">
                <w:rPr>
                  <w:rFonts w:ascii="Garamond" w:hAnsi="Garamond" w:cs="Arial"/>
                  <w:color w:val="000000"/>
                  <w:sz w:val="18"/>
                  <w:szCs w:val="18"/>
                </w:rPr>
                <w:t>apanhnut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D3BB5F0" w14:textId="77777777" w:rsidR="008454CC" w:rsidRPr="008454CC" w:rsidRDefault="008454CC" w:rsidP="008454CC">
            <w:pPr>
              <w:jc w:val="center"/>
              <w:rPr>
                <w:ins w:id="4303" w:author="Bourque, Ethan" w:date="2024-04-23T15:16:00Z"/>
                <w:rFonts w:ascii="Garamond" w:hAnsi="Garamond" w:cs="Arial"/>
                <w:color w:val="000000"/>
                <w:sz w:val="18"/>
                <w:szCs w:val="18"/>
              </w:rPr>
            </w:pPr>
            <w:ins w:id="4304"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BF8E0E" w14:textId="77777777" w:rsidR="008454CC" w:rsidRPr="008454CC" w:rsidRDefault="008454CC" w:rsidP="008454CC">
            <w:pPr>
              <w:jc w:val="center"/>
              <w:rPr>
                <w:ins w:id="4305" w:author="Bourque, Ethan" w:date="2024-04-23T15:16:00Z"/>
                <w:rFonts w:ascii="Garamond" w:hAnsi="Garamond" w:cs="Arial"/>
                <w:color w:val="000000"/>
                <w:sz w:val="18"/>
                <w:szCs w:val="18"/>
              </w:rPr>
            </w:pPr>
            <w:ins w:id="4306" w:author="Bourque, Ethan" w:date="2024-04-23T15:16:00Z">
              <w:r w:rsidRPr="008454CC">
                <w:rPr>
                  <w:rFonts w:ascii="Garamond" w:hAnsi="Garamond" w:cs="Arial"/>
                  <w:color w:val="000000"/>
                  <w:sz w:val="18"/>
                  <w:szCs w:val="18"/>
                </w:rPr>
                <w:t>ug/L</w:t>
              </w:r>
            </w:ins>
          </w:p>
        </w:tc>
      </w:tr>
      <w:tr w:rsidR="008454CC" w14:paraId="016AFC5B" w14:textId="77777777" w:rsidTr="008454CC">
        <w:trPr>
          <w:trHeight w:val="315"/>
          <w:jc w:val="center"/>
          <w:ins w:id="430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B2732A" w14:textId="77777777" w:rsidR="008454CC" w:rsidRPr="008454CC" w:rsidRDefault="008454CC" w:rsidP="008454CC">
            <w:pPr>
              <w:jc w:val="center"/>
              <w:rPr>
                <w:ins w:id="4308" w:author="Bourque, Ethan" w:date="2024-04-23T15:16:00Z"/>
                <w:rFonts w:ascii="Garamond" w:hAnsi="Garamond" w:cs="Arial"/>
                <w:color w:val="000000"/>
                <w:sz w:val="18"/>
                <w:szCs w:val="18"/>
              </w:rPr>
            </w:pPr>
            <w:ins w:id="430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2F8F2FF" w14:textId="77777777" w:rsidR="008454CC" w:rsidRPr="008454CC" w:rsidRDefault="008454CC" w:rsidP="008454CC">
            <w:pPr>
              <w:jc w:val="center"/>
              <w:rPr>
                <w:ins w:id="4310" w:author="Bourque, Ethan" w:date="2024-04-23T15:16:00Z"/>
                <w:rFonts w:ascii="Garamond" w:hAnsi="Garamond" w:cs="Arial"/>
                <w:color w:val="000000"/>
                <w:sz w:val="18"/>
                <w:szCs w:val="18"/>
              </w:rPr>
            </w:pPr>
            <w:ins w:id="4311" w:author="Bourque, Ethan" w:date="2024-04-23T15:16:00Z">
              <w:r w:rsidRPr="008454CC">
                <w:rPr>
                  <w:rFonts w:ascii="Garamond" w:hAnsi="Garamond" w:cs="Arial"/>
                  <w:color w:val="000000"/>
                  <w:sz w:val="18"/>
                  <w:szCs w:val="18"/>
                </w:rPr>
                <w:t>1/10/2023 11:46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38EC0DC" w14:textId="77777777" w:rsidR="008454CC" w:rsidRPr="008454CC" w:rsidRDefault="008454CC" w:rsidP="008454CC">
            <w:pPr>
              <w:jc w:val="center"/>
              <w:rPr>
                <w:ins w:id="4312" w:author="Bourque, Ethan" w:date="2024-04-23T15:16:00Z"/>
                <w:rFonts w:ascii="Garamond" w:hAnsi="Garamond" w:cs="Arial"/>
                <w:color w:val="000000"/>
                <w:sz w:val="18"/>
                <w:szCs w:val="18"/>
              </w:rPr>
            </w:pPr>
            <w:proofErr w:type="spellStart"/>
            <w:ins w:id="4313" w:author="Bourque, Ethan" w:date="2024-04-23T15:16:00Z">
              <w:r w:rsidRPr="008454CC">
                <w:rPr>
                  <w:rFonts w:ascii="Garamond" w:hAnsi="Garamond" w:cs="Arial"/>
                  <w:color w:val="000000"/>
                  <w:sz w:val="18"/>
                  <w:szCs w:val="18"/>
                </w:rPr>
                <w:t>apacpnut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6896F72" w14:textId="77777777" w:rsidR="008454CC" w:rsidRPr="008454CC" w:rsidRDefault="008454CC" w:rsidP="008454CC">
            <w:pPr>
              <w:jc w:val="center"/>
              <w:rPr>
                <w:ins w:id="4314" w:author="Bourque, Ethan" w:date="2024-04-23T15:16:00Z"/>
                <w:rFonts w:ascii="Garamond" w:hAnsi="Garamond" w:cs="Arial"/>
                <w:color w:val="000000"/>
                <w:sz w:val="18"/>
                <w:szCs w:val="18"/>
              </w:rPr>
            </w:pPr>
            <w:ins w:id="4315"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18549BF" w14:textId="77777777" w:rsidR="008454CC" w:rsidRPr="008454CC" w:rsidRDefault="008454CC" w:rsidP="008454CC">
            <w:pPr>
              <w:jc w:val="center"/>
              <w:rPr>
                <w:ins w:id="4316" w:author="Bourque, Ethan" w:date="2024-04-23T15:16:00Z"/>
                <w:rFonts w:ascii="Garamond" w:hAnsi="Garamond" w:cs="Arial"/>
                <w:color w:val="000000"/>
                <w:sz w:val="18"/>
                <w:szCs w:val="18"/>
              </w:rPr>
            </w:pPr>
            <w:ins w:id="4317" w:author="Bourque, Ethan" w:date="2024-04-23T15:16:00Z">
              <w:r w:rsidRPr="008454CC">
                <w:rPr>
                  <w:rFonts w:ascii="Garamond" w:hAnsi="Garamond" w:cs="Arial"/>
                  <w:color w:val="000000"/>
                  <w:sz w:val="18"/>
                  <w:szCs w:val="18"/>
                </w:rPr>
                <w:t>ug/L</w:t>
              </w:r>
            </w:ins>
          </w:p>
        </w:tc>
      </w:tr>
      <w:tr w:rsidR="008454CC" w14:paraId="16583F88" w14:textId="77777777" w:rsidTr="008454CC">
        <w:trPr>
          <w:trHeight w:val="315"/>
          <w:jc w:val="center"/>
          <w:ins w:id="431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5FEBFB" w14:textId="77777777" w:rsidR="008454CC" w:rsidRPr="008454CC" w:rsidRDefault="008454CC" w:rsidP="008454CC">
            <w:pPr>
              <w:jc w:val="center"/>
              <w:rPr>
                <w:ins w:id="4319" w:author="Bourque, Ethan" w:date="2024-04-23T15:16:00Z"/>
                <w:rFonts w:ascii="Garamond" w:hAnsi="Garamond" w:cs="Arial"/>
                <w:color w:val="000000"/>
                <w:sz w:val="18"/>
                <w:szCs w:val="18"/>
              </w:rPr>
            </w:pPr>
            <w:ins w:id="432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AECA325" w14:textId="77777777" w:rsidR="008454CC" w:rsidRPr="008454CC" w:rsidRDefault="008454CC" w:rsidP="008454CC">
            <w:pPr>
              <w:jc w:val="center"/>
              <w:rPr>
                <w:ins w:id="4321" w:author="Bourque, Ethan" w:date="2024-04-23T15:16:00Z"/>
                <w:rFonts w:ascii="Garamond" w:hAnsi="Garamond" w:cs="Arial"/>
                <w:color w:val="000000"/>
                <w:sz w:val="18"/>
                <w:szCs w:val="18"/>
              </w:rPr>
            </w:pPr>
            <w:ins w:id="4322" w:author="Bourque, Ethan" w:date="2024-04-23T15:16:00Z">
              <w:r w:rsidRPr="008454CC">
                <w:rPr>
                  <w:rFonts w:ascii="Garamond" w:hAnsi="Garamond" w:cs="Arial"/>
                  <w:color w:val="000000"/>
                  <w:sz w:val="18"/>
                  <w:szCs w:val="18"/>
                </w:rPr>
                <w:t>1/10/2023 12:20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33BB929" w14:textId="77777777" w:rsidR="008454CC" w:rsidRPr="008454CC" w:rsidRDefault="008454CC" w:rsidP="008454CC">
            <w:pPr>
              <w:jc w:val="center"/>
              <w:rPr>
                <w:ins w:id="4323" w:author="Bourque, Ethan" w:date="2024-04-23T15:16:00Z"/>
                <w:rFonts w:ascii="Garamond" w:hAnsi="Garamond" w:cs="Arial"/>
                <w:color w:val="000000"/>
                <w:sz w:val="18"/>
                <w:szCs w:val="18"/>
              </w:rPr>
            </w:pPr>
            <w:proofErr w:type="spellStart"/>
            <w:ins w:id="4324" w:author="Bourque, Ethan" w:date="2024-04-23T15:16:00Z">
              <w:r w:rsidRPr="008454CC">
                <w:rPr>
                  <w:rFonts w:ascii="Garamond" w:hAnsi="Garamond" w:cs="Arial"/>
                  <w:color w:val="000000"/>
                  <w:sz w:val="18"/>
                  <w:szCs w:val="18"/>
                </w:rPr>
                <w:t>aparvnut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53B51DC" w14:textId="77777777" w:rsidR="008454CC" w:rsidRPr="008454CC" w:rsidRDefault="008454CC" w:rsidP="008454CC">
            <w:pPr>
              <w:jc w:val="center"/>
              <w:rPr>
                <w:ins w:id="4325" w:author="Bourque, Ethan" w:date="2024-04-23T15:16:00Z"/>
                <w:rFonts w:ascii="Garamond" w:hAnsi="Garamond" w:cs="Arial"/>
                <w:color w:val="000000"/>
                <w:sz w:val="18"/>
                <w:szCs w:val="18"/>
              </w:rPr>
            </w:pPr>
            <w:ins w:id="4326" w:author="Bourque, Ethan" w:date="2024-04-23T15:16:00Z">
              <w:r w:rsidRPr="008454CC">
                <w:rPr>
                  <w:rFonts w:ascii="Garamond" w:hAnsi="Garamond" w:cs="Arial"/>
                  <w:color w:val="000000"/>
                  <w:sz w:val="18"/>
                  <w:szCs w:val="18"/>
                </w:rPr>
                <w:t>2.1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FC010FB" w14:textId="77777777" w:rsidR="008454CC" w:rsidRPr="008454CC" w:rsidRDefault="008454CC" w:rsidP="008454CC">
            <w:pPr>
              <w:jc w:val="center"/>
              <w:rPr>
                <w:ins w:id="4327" w:author="Bourque, Ethan" w:date="2024-04-23T15:16:00Z"/>
                <w:rFonts w:ascii="Garamond" w:hAnsi="Garamond" w:cs="Arial"/>
                <w:color w:val="000000"/>
                <w:sz w:val="18"/>
                <w:szCs w:val="18"/>
              </w:rPr>
            </w:pPr>
            <w:ins w:id="4328" w:author="Bourque, Ethan" w:date="2024-04-23T15:16:00Z">
              <w:r w:rsidRPr="008454CC">
                <w:rPr>
                  <w:rFonts w:ascii="Garamond" w:hAnsi="Garamond" w:cs="Arial"/>
                  <w:color w:val="000000"/>
                  <w:sz w:val="18"/>
                  <w:szCs w:val="18"/>
                </w:rPr>
                <w:t>ug/L</w:t>
              </w:r>
            </w:ins>
          </w:p>
        </w:tc>
      </w:tr>
      <w:tr w:rsidR="008454CC" w14:paraId="2E29C863" w14:textId="77777777" w:rsidTr="008454CC">
        <w:trPr>
          <w:trHeight w:val="315"/>
          <w:jc w:val="center"/>
          <w:ins w:id="432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8A0FC9" w14:textId="77777777" w:rsidR="008454CC" w:rsidRPr="008454CC" w:rsidRDefault="008454CC" w:rsidP="008454CC">
            <w:pPr>
              <w:jc w:val="center"/>
              <w:rPr>
                <w:ins w:id="4330" w:author="Bourque, Ethan" w:date="2024-04-23T15:16:00Z"/>
                <w:rFonts w:ascii="Garamond" w:hAnsi="Garamond" w:cs="Arial"/>
                <w:color w:val="000000"/>
                <w:sz w:val="18"/>
                <w:szCs w:val="18"/>
              </w:rPr>
            </w:pPr>
            <w:ins w:id="433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58C6185" w14:textId="77777777" w:rsidR="008454CC" w:rsidRPr="008454CC" w:rsidRDefault="008454CC" w:rsidP="008454CC">
            <w:pPr>
              <w:jc w:val="center"/>
              <w:rPr>
                <w:ins w:id="4332" w:author="Bourque, Ethan" w:date="2024-04-23T15:16:00Z"/>
                <w:rFonts w:ascii="Garamond" w:hAnsi="Garamond" w:cs="Arial"/>
                <w:color w:val="000000"/>
                <w:sz w:val="18"/>
                <w:szCs w:val="18"/>
              </w:rPr>
            </w:pPr>
            <w:ins w:id="4333" w:author="Bourque, Ethan" w:date="2024-04-23T15:16:00Z">
              <w:r w:rsidRPr="008454CC">
                <w:rPr>
                  <w:rFonts w:ascii="Garamond" w:hAnsi="Garamond" w:cs="Arial"/>
                  <w:color w:val="000000"/>
                  <w:sz w:val="18"/>
                  <w:szCs w:val="18"/>
                </w:rPr>
                <w:t>1/10/2023 13:30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585FA71" w14:textId="77777777" w:rsidR="008454CC" w:rsidRPr="008454CC" w:rsidRDefault="008454CC" w:rsidP="008454CC">
            <w:pPr>
              <w:jc w:val="center"/>
              <w:rPr>
                <w:ins w:id="4334" w:author="Bourque, Ethan" w:date="2024-04-23T15:16:00Z"/>
                <w:rFonts w:ascii="Garamond" w:hAnsi="Garamond" w:cs="Arial"/>
                <w:color w:val="000000"/>
                <w:sz w:val="18"/>
                <w:szCs w:val="18"/>
              </w:rPr>
            </w:pPr>
            <w:proofErr w:type="spellStart"/>
            <w:ins w:id="4335"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FE593B2" w14:textId="77777777" w:rsidR="008454CC" w:rsidRPr="008454CC" w:rsidRDefault="008454CC" w:rsidP="008454CC">
            <w:pPr>
              <w:jc w:val="center"/>
              <w:rPr>
                <w:ins w:id="4336" w:author="Bourque, Ethan" w:date="2024-04-23T15:16:00Z"/>
                <w:rFonts w:ascii="Garamond" w:hAnsi="Garamond" w:cs="Arial"/>
                <w:color w:val="000000"/>
                <w:sz w:val="18"/>
                <w:szCs w:val="18"/>
              </w:rPr>
            </w:pPr>
            <w:ins w:id="4337"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55FFAEA" w14:textId="77777777" w:rsidR="008454CC" w:rsidRPr="008454CC" w:rsidRDefault="008454CC" w:rsidP="008454CC">
            <w:pPr>
              <w:jc w:val="center"/>
              <w:rPr>
                <w:ins w:id="4338" w:author="Bourque, Ethan" w:date="2024-04-23T15:16:00Z"/>
                <w:rFonts w:ascii="Garamond" w:hAnsi="Garamond" w:cs="Arial"/>
                <w:color w:val="000000"/>
                <w:sz w:val="18"/>
                <w:szCs w:val="18"/>
              </w:rPr>
            </w:pPr>
            <w:ins w:id="4339" w:author="Bourque, Ethan" w:date="2024-04-23T15:16:00Z">
              <w:r w:rsidRPr="008454CC">
                <w:rPr>
                  <w:rFonts w:ascii="Garamond" w:hAnsi="Garamond" w:cs="Arial"/>
                  <w:color w:val="000000"/>
                  <w:sz w:val="18"/>
                  <w:szCs w:val="18"/>
                </w:rPr>
                <w:t>ug/L</w:t>
              </w:r>
            </w:ins>
          </w:p>
        </w:tc>
      </w:tr>
      <w:tr w:rsidR="008454CC" w14:paraId="2A8F613A" w14:textId="77777777" w:rsidTr="008454CC">
        <w:trPr>
          <w:trHeight w:val="315"/>
          <w:jc w:val="center"/>
          <w:ins w:id="434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F94E97" w14:textId="77777777" w:rsidR="008454CC" w:rsidRPr="008454CC" w:rsidRDefault="008454CC" w:rsidP="008454CC">
            <w:pPr>
              <w:jc w:val="center"/>
              <w:rPr>
                <w:ins w:id="4341" w:author="Bourque, Ethan" w:date="2024-04-23T15:16:00Z"/>
                <w:rFonts w:ascii="Garamond" w:hAnsi="Garamond" w:cs="Arial"/>
                <w:color w:val="000000"/>
                <w:sz w:val="18"/>
                <w:szCs w:val="18"/>
              </w:rPr>
            </w:pPr>
            <w:ins w:id="434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E48BB6A" w14:textId="77777777" w:rsidR="008454CC" w:rsidRPr="008454CC" w:rsidRDefault="008454CC" w:rsidP="008454CC">
            <w:pPr>
              <w:jc w:val="center"/>
              <w:rPr>
                <w:ins w:id="4343" w:author="Bourque, Ethan" w:date="2024-04-23T15:16:00Z"/>
                <w:rFonts w:ascii="Garamond" w:hAnsi="Garamond" w:cs="Arial"/>
                <w:color w:val="000000"/>
                <w:sz w:val="18"/>
                <w:szCs w:val="18"/>
              </w:rPr>
            </w:pPr>
            <w:ins w:id="4344" w:author="Bourque, Ethan" w:date="2024-04-23T15:16:00Z">
              <w:r w:rsidRPr="008454CC">
                <w:rPr>
                  <w:rFonts w:ascii="Garamond" w:hAnsi="Garamond" w:cs="Arial"/>
                  <w:color w:val="000000"/>
                  <w:sz w:val="18"/>
                  <w:szCs w:val="18"/>
                </w:rPr>
                <w:t>1/10/2023 18:30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74AB311" w14:textId="77777777" w:rsidR="008454CC" w:rsidRPr="008454CC" w:rsidRDefault="008454CC" w:rsidP="008454CC">
            <w:pPr>
              <w:jc w:val="center"/>
              <w:rPr>
                <w:ins w:id="4345" w:author="Bourque, Ethan" w:date="2024-04-23T15:16:00Z"/>
                <w:rFonts w:ascii="Garamond" w:hAnsi="Garamond" w:cs="Arial"/>
                <w:color w:val="000000"/>
                <w:sz w:val="18"/>
                <w:szCs w:val="18"/>
              </w:rPr>
            </w:pPr>
            <w:proofErr w:type="spellStart"/>
            <w:ins w:id="4346"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7C459AE" w14:textId="77777777" w:rsidR="008454CC" w:rsidRPr="008454CC" w:rsidRDefault="008454CC" w:rsidP="008454CC">
            <w:pPr>
              <w:jc w:val="center"/>
              <w:rPr>
                <w:ins w:id="4347" w:author="Bourque, Ethan" w:date="2024-04-23T15:16:00Z"/>
                <w:rFonts w:ascii="Garamond" w:hAnsi="Garamond" w:cs="Arial"/>
                <w:color w:val="000000"/>
                <w:sz w:val="18"/>
                <w:szCs w:val="18"/>
              </w:rPr>
            </w:pPr>
            <w:ins w:id="4348"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B1657E" w14:textId="77777777" w:rsidR="008454CC" w:rsidRPr="008454CC" w:rsidRDefault="008454CC" w:rsidP="008454CC">
            <w:pPr>
              <w:jc w:val="center"/>
              <w:rPr>
                <w:ins w:id="4349" w:author="Bourque, Ethan" w:date="2024-04-23T15:16:00Z"/>
                <w:rFonts w:ascii="Garamond" w:hAnsi="Garamond" w:cs="Arial"/>
                <w:color w:val="000000"/>
                <w:sz w:val="18"/>
                <w:szCs w:val="18"/>
              </w:rPr>
            </w:pPr>
            <w:ins w:id="4350" w:author="Bourque, Ethan" w:date="2024-04-23T15:16:00Z">
              <w:r w:rsidRPr="008454CC">
                <w:rPr>
                  <w:rFonts w:ascii="Garamond" w:hAnsi="Garamond" w:cs="Arial"/>
                  <w:color w:val="000000"/>
                  <w:sz w:val="18"/>
                  <w:szCs w:val="18"/>
                </w:rPr>
                <w:t>ug/L</w:t>
              </w:r>
            </w:ins>
          </w:p>
        </w:tc>
      </w:tr>
      <w:tr w:rsidR="008454CC" w14:paraId="51531C19" w14:textId="77777777" w:rsidTr="008454CC">
        <w:trPr>
          <w:trHeight w:val="315"/>
          <w:jc w:val="center"/>
          <w:ins w:id="435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91A85D" w14:textId="77777777" w:rsidR="008454CC" w:rsidRPr="008454CC" w:rsidRDefault="008454CC" w:rsidP="008454CC">
            <w:pPr>
              <w:jc w:val="center"/>
              <w:rPr>
                <w:ins w:id="4352" w:author="Bourque, Ethan" w:date="2024-04-23T15:16:00Z"/>
                <w:rFonts w:ascii="Garamond" w:hAnsi="Garamond" w:cs="Arial"/>
                <w:color w:val="000000"/>
                <w:sz w:val="18"/>
                <w:szCs w:val="18"/>
              </w:rPr>
            </w:pPr>
            <w:ins w:id="435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3F4DDC3" w14:textId="77777777" w:rsidR="008454CC" w:rsidRPr="008454CC" w:rsidRDefault="008454CC" w:rsidP="008454CC">
            <w:pPr>
              <w:jc w:val="center"/>
              <w:rPr>
                <w:ins w:id="4354" w:author="Bourque, Ethan" w:date="2024-04-23T15:16:00Z"/>
                <w:rFonts w:ascii="Garamond" w:hAnsi="Garamond" w:cs="Arial"/>
                <w:color w:val="000000"/>
                <w:sz w:val="18"/>
                <w:szCs w:val="18"/>
              </w:rPr>
            </w:pPr>
            <w:ins w:id="4355" w:author="Bourque, Ethan" w:date="2024-04-23T15:16:00Z">
              <w:r w:rsidRPr="008454CC">
                <w:rPr>
                  <w:rFonts w:ascii="Garamond" w:hAnsi="Garamond" w:cs="Arial"/>
                  <w:color w:val="000000"/>
                  <w:sz w:val="18"/>
                  <w:szCs w:val="18"/>
                </w:rPr>
                <w:t>1/10/2023 21:00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3EC63D9" w14:textId="77777777" w:rsidR="008454CC" w:rsidRPr="008454CC" w:rsidRDefault="008454CC" w:rsidP="008454CC">
            <w:pPr>
              <w:jc w:val="center"/>
              <w:rPr>
                <w:ins w:id="4356" w:author="Bourque, Ethan" w:date="2024-04-23T15:16:00Z"/>
                <w:rFonts w:ascii="Garamond" w:hAnsi="Garamond" w:cs="Arial"/>
                <w:color w:val="000000"/>
                <w:sz w:val="18"/>
                <w:szCs w:val="18"/>
              </w:rPr>
            </w:pPr>
            <w:proofErr w:type="spellStart"/>
            <w:ins w:id="4357"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EBF45C9" w14:textId="77777777" w:rsidR="008454CC" w:rsidRPr="008454CC" w:rsidRDefault="008454CC" w:rsidP="008454CC">
            <w:pPr>
              <w:jc w:val="center"/>
              <w:rPr>
                <w:ins w:id="4358" w:author="Bourque, Ethan" w:date="2024-04-23T15:16:00Z"/>
                <w:rFonts w:ascii="Garamond" w:hAnsi="Garamond" w:cs="Arial"/>
                <w:color w:val="000000"/>
                <w:sz w:val="18"/>
                <w:szCs w:val="18"/>
              </w:rPr>
            </w:pPr>
            <w:ins w:id="4359"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AE51493" w14:textId="77777777" w:rsidR="008454CC" w:rsidRPr="008454CC" w:rsidRDefault="008454CC" w:rsidP="008454CC">
            <w:pPr>
              <w:jc w:val="center"/>
              <w:rPr>
                <w:ins w:id="4360" w:author="Bourque, Ethan" w:date="2024-04-23T15:16:00Z"/>
                <w:rFonts w:ascii="Garamond" w:hAnsi="Garamond" w:cs="Arial"/>
                <w:color w:val="000000"/>
                <w:sz w:val="18"/>
                <w:szCs w:val="18"/>
              </w:rPr>
            </w:pPr>
            <w:ins w:id="4361" w:author="Bourque, Ethan" w:date="2024-04-23T15:16:00Z">
              <w:r w:rsidRPr="008454CC">
                <w:rPr>
                  <w:rFonts w:ascii="Garamond" w:hAnsi="Garamond" w:cs="Arial"/>
                  <w:color w:val="000000"/>
                  <w:sz w:val="18"/>
                  <w:szCs w:val="18"/>
                </w:rPr>
                <w:t>ug/L</w:t>
              </w:r>
            </w:ins>
          </w:p>
        </w:tc>
      </w:tr>
      <w:tr w:rsidR="008454CC" w14:paraId="47D2C8A9" w14:textId="77777777" w:rsidTr="008454CC">
        <w:trPr>
          <w:trHeight w:val="315"/>
          <w:jc w:val="center"/>
          <w:ins w:id="436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69DCF8" w14:textId="77777777" w:rsidR="008454CC" w:rsidRPr="008454CC" w:rsidRDefault="008454CC" w:rsidP="008454CC">
            <w:pPr>
              <w:jc w:val="center"/>
              <w:rPr>
                <w:ins w:id="4363" w:author="Bourque, Ethan" w:date="2024-04-23T15:16:00Z"/>
                <w:rFonts w:ascii="Garamond" w:hAnsi="Garamond" w:cs="Arial"/>
                <w:color w:val="000000"/>
                <w:sz w:val="18"/>
                <w:szCs w:val="18"/>
              </w:rPr>
            </w:pPr>
            <w:ins w:id="436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44F19E6" w14:textId="77777777" w:rsidR="008454CC" w:rsidRPr="008454CC" w:rsidRDefault="008454CC" w:rsidP="008454CC">
            <w:pPr>
              <w:jc w:val="center"/>
              <w:rPr>
                <w:ins w:id="4365" w:author="Bourque, Ethan" w:date="2024-04-23T15:16:00Z"/>
                <w:rFonts w:ascii="Garamond" w:hAnsi="Garamond" w:cs="Arial"/>
                <w:color w:val="000000"/>
                <w:sz w:val="18"/>
                <w:szCs w:val="18"/>
              </w:rPr>
            </w:pPr>
            <w:ins w:id="4366" w:author="Bourque, Ethan" w:date="2024-04-23T15:16:00Z">
              <w:r w:rsidRPr="008454CC">
                <w:rPr>
                  <w:rFonts w:ascii="Garamond" w:hAnsi="Garamond" w:cs="Arial"/>
                  <w:color w:val="000000"/>
                  <w:sz w:val="18"/>
                  <w:szCs w:val="18"/>
                </w:rPr>
                <w:t>1/10/2023 23:30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9A12D25" w14:textId="77777777" w:rsidR="008454CC" w:rsidRPr="008454CC" w:rsidRDefault="008454CC" w:rsidP="008454CC">
            <w:pPr>
              <w:jc w:val="center"/>
              <w:rPr>
                <w:ins w:id="4367" w:author="Bourque, Ethan" w:date="2024-04-23T15:16:00Z"/>
                <w:rFonts w:ascii="Garamond" w:hAnsi="Garamond" w:cs="Arial"/>
                <w:color w:val="000000"/>
                <w:sz w:val="18"/>
                <w:szCs w:val="18"/>
              </w:rPr>
            </w:pPr>
            <w:proofErr w:type="spellStart"/>
            <w:ins w:id="436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74DE52B" w14:textId="77777777" w:rsidR="008454CC" w:rsidRPr="008454CC" w:rsidRDefault="008454CC" w:rsidP="008454CC">
            <w:pPr>
              <w:jc w:val="center"/>
              <w:rPr>
                <w:ins w:id="4369" w:author="Bourque, Ethan" w:date="2024-04-23T15:16:00Z"/>
                <w:rFonts w:ascii="Garamond" w:hAnsi="Garamond" w:cs="Arial"/>
                <w:color w:val="000000"/>
                <w:sz w:val="18"/>
                <w:szCs w:val="18"/>
              </w:rPr>
            </w:pPr>
            <w:ins w:id="4370"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25D7EB6" w14:textId="77777777" w:rsidR="008454CC" w:rsidRPr="008454CC" w:rsidRDefault="008454CC" w:rsidP="008454CC">
            <w:pPr>
              <w:jc w:val="center"/>
              <w:rPr>
                <w:ins w:id="4371" w:author="Bourque, Ethan" w:date="2024-04-23T15:16:00Z"/>
                <w:rFonts w:ascii="Garamond" w:hAnsi="Garamond" w:cs="Arial"/>
                <w:color w:val="000000"/>
                <w:sz w:val="18"/>
                <w:szCs w:val="18"/>
              </w:rPr>
            </w:pPr>
            <w:ins w:id="4372" w:author="Bourque, Ethan" w:date="2024-04-23T15:16:00Z">
              <w:r w:rsidRPr="008454CC">
                <w:rPr>
                  <w:rFonts w:ascii="Garamond" w:hAnsi="Garamond" w:cs="Arial"/>
                  <w:color w:val="000000"/>
                  <w:sz w:val="18"/>
                  <w:szCs w:val="18"/>
                </w:rPr>
                <w:t>ug/L</w:t>
              </w:r>
            </w:ins>
          </w:p>
        </w:tc>
      </w:tr>
      <w:tr w:rsidR="008454CC" w14:paraId="487870ED" w14:textId="77777777" w:rsidTr="008454CC">
        <w:trPr>
          <w:trHeight w:val="315"/>
          <w:jc w:val="center"/>
          <w:ins w:id="437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68CC3D" w14:textId="77777777" w:rsidR="008454CC" w:rsidRPr="008454CC" w:rsidRDefault="008454CC" w:rsidP="008454CC">
            <w:pPr>
              <w:jc w:val="center"/>
              <w:rPr>
                <w:ins w:id="4374" w:author="Bourque, Ethan" w:date="2024-04-23T15:16:00Z"/>
                <w:rFonts w:ascii="Garamond" w:hAnsi="Garamond" w:cs="Arial"/>
                <w:color w:val="000000"/>
                <w:sz w:val="18"/>
                <w:szCs w:val="18"/>
              </w:rPr>
            </w:pPr>
            <w:ins w:id="437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B703FFD" w14:textId="77777777" w:rsidR="008454CC" w:rsidRPr="008454CC" w:rsidRDefault="008454CC" w:rsidP="008454CC">
            <w:pPr>
              <w:jc w:val="center"/>
              <w:rPr>
                <w:ins w:id="4376" w:author="Bourque, Ethan" w:date="2024-04-23T15:16:00Z"/>
                <w:rFonts w:ascii="Garamond" w:hAnsi="Garamond" w:cs="Arial"/>
                <w:color w:val="000000"/>
                <w:sz w:val="18"/>
                <w:szCs w:val="18"/>
              </w:rPr>
            </w:pPr>
            <w:ins w:id="4377" w:author="Bourque, Ethan" w:date="2024-04-23T15:16:00Z">
              <w:r w:rsidRPr="008454CC">
                <w:rPr>
                  <w:rFonts w:ascii="Garamond" w:hAnsi="Garamond" w:cs="Arial"/>
                  <w:color w:val="000000"/>
                  <w:sz w:val="18"/>
                  <w:szCs w:val="18"/>
                </w:rPr>
                <w:t>1/11/2023 2:00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C53A240" w14:textId="77777777" w:rsidR="008454CC" w:rsidRPr="008454CC" w:rsidRDefault="008454CC" w:rsidP="008454CC">
            <w:pPr>
              <w:jc w:val="center"/>
              <w:rPr>
                <w:ins w:id="4378" w:author="Bourque, Ethan" w:date="2024-04-23T15:16:00Z"/>
                <w:rFonts w:ascii="Garamond" w:hAnsi="Garamond" w:cs="Arial"/>
                <w:color w:val="000000"/>
                <w:sz w:val="18"/>
                <w:szCs w:val="18"/>
              </w:rPr>
            </w:pPr>
            <w:proofErr w:type="spellStart"/>
            <w:ins w:id="4379"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F846D2F" w14:textId="77777777" w:rsidR="008454CC" w:rsidRPr="008454CC" w:rsidRDefault="008454CC" w:rsidP="008454CC">
            <w:pPr>
              <w:jc w:val="center"/>
              <w:rPr>
                <w:ins w:id="4380" w:author="Bourque, Ethan" w:date="2024-04-23T15:16:00Z"/>
                <w:rFonts w:ascii="Garamond" w:hAnsi="Garamond" w:cs="Arial"/>
                <w:color w:val="000000"/>
                <w:sz w:val="18"/>
                <w:szCs w:val="18"/>
              </w:rPr>
            </w:pPr>
            <w:ins w:id="4381"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65D6856" w14:textId="77777777" w:rsidR="008454CC" w:rsidRPr="008454CC" w:rsidRDefault="008454CC" w:rsidP="008454CC">
            <w:pPr>
              <w:jc w:val="center"/>
              <w:rPr>
                <w:ins w:id="4382" w:author="Bourque, Ethan" w:date="2024-04-23T15:16:00Z"/>
                <w:rFonts w:ascii="Garamond" w:hAnsi="Garamond" w:cs="Arial"/>
                <w:color w:val="000000"/>
                <w:sz w:val="18"/>
                <w:szCs w:val="18"/>
              </w:rPr>
            </w:pPr>
            <w:ins w:id="4383" w:author="Bourque, Ethan" w:date="2024-04-23T15:16:00Z">
              <w:r w:rsidRPr="008454CC">
                <w:rPr>
                  <w:rFonts w:ascii="Garamond" w:hAnsi="Garamond" w:cs="Arial"/>
                  <w:color w:val="000000"/>
                  <w:sz w:val="18"/>
                  <w:szCs w:val="18"/>
                </w:rPr>
                <w:t>ug/L</w:t>
              </w:r>
            </w:ins>
          </w:p>
        </w:tc>
      </w:tr>
      <w:tr w:rsidR="008454CC" w14:paraId="36D42DD3" w14:textId="77777777" w:rsidTr="008454CC">
        <w:trPr>
          <w:trHeight w:val="315"/>
          <w:jc w:val="center"/>
          <w:ins w:id="438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910B17" w14:textId="77777777" w:rsidR="008454CC" w:rsidRPr="008454CC" w:rsidRDefault="008454CC" w:rsidP="008454CC">
            <w:pPr>
              <w:jc w:val="center"/>
              <w:rPr>
                <w:ins w:id="4385" w:author="Bourque, Ethan" w:date="2024-04-23T15:16:00Z"/>
                <w:rFonts w:ascii="Garamond" w:hAnsi="Garamond" w:cs="Arial"/>
                <w:color w:val="000000"/>
                <w:sz w:val="18"/>
                <w:szCs w:val="18"/>
              </w:rPr>
            </w:pPr>
            <w:ins w:id="438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A6346C7" w14:textId="77777777" w:rsidR="008454CC" w:rsidRPr="008454CC" w:rsidRDefault="008454CC" w:rsidP="008454CC">
            <w:pPr>
              <w:jc w:val="center"/>
              <w:rPr>
                <w:ins w:id="4387" w:author="Bourque, Ethan" w:date="2024-04-23T15:16:00Z"/>
                <w:rFonts w:ascii="Garamond" w:hAnsi="Garamond" w:cs="Arial"/>
                <w:color w:val="000000"/>
                <w:sz w:val="18"/>
                <w:szCs w:val="18"/>
              </w:rPr>
            </w:pPr>
            <w:ins w:id="4388" w:author="Bourque, Ethan" w:date="2024-04-23T15:16:00Z">
              <w:r w:rsidRPr="008454CC">
                <w:rPr>
                  <w:rFonts w:ascii="Garamond" w:hAnsi="Garamond" w:cs="Arial"/>
                  <w:color w:val="000000"/>
                  <w:sz w:val="18"/>
                  <w:szCs w:val="18"/>
                </w:rPr>
                <w:t>1/11/2023 4:30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D9EF678" w14:textId="77777777" w:rsidR="008454CC" w:rsidRPr="008454CC" w:rsidRDefault="008454CC" w:rsidP="008454CC">
            <w:pPr>
              <w:jc w:val="center"/>
              <w:rPr>
                <w:ins w:id="4389" w:author="Bourque, Ethan" w:date="2024-04-23T15:16:00Z"/>
                <w:rFonts w:ascii="Garamond" w:hAnsi="Garamond" w:cs="Arial"/>
                <w:color w:val="000000"/>
                <w:sz w:val="18"/>
                <w:szCs w:val="18"/>
              </w:rPr>
            </w:pPr>
            <w:proofErr w:type="spellStart"/>
            <w:ins w:id="4390"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6621994" w14:textId="77777777" w:rsidR="008454CC" w:rsidRPr="008454CC" w:rsidRDefault="008454CC" w:rsidP="008454CC">
            <w:pPr>
              <w:jc w:val="center"/>
              <w:rPr>
                <w:ins w:id="4391" w:author="Bourque, Ethan" w:date="2024-04-23T15:16:00Z"/>
                <w:rFonts w:ascii="Garamond" w:hAnsi="Garamond" w:cs="Arial"/>
                <w:color w:val="000000"/>
                <w:sz w:val="18"/>
                <w:szCs w:val="18"/>
              </w:rPr>
            </w:pPr>
            <w:ins w:id="4392"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C7C479D" w14:textId="77777777" w:rsidR="008454CC" w:rsidRPr="008454CC" w:rsidRDefault="008454CC" w:rsidP="008454CC">
            <w:pPr>
              <w:jc w:val="center"/>
              <w:rPr>
                <w:ins w:id="4393" w:author="Bourque, Ethan" w:date="2024-04-23T15:16:00Z"/>
                <w:rFonts w:ascii="Garamond" w:hAnsi="Garamond" w:cs="Arial"/>
                <w:color w:val="000000"/>
                <w:sz w:val="18"/>
                <w:szCs w:val="18"/>
              </w:rPr>
            </w:pPr>
            <w:ins w:id="4394" w:author="Bourque, Ethan" w:date="2024-04-23T15:16:00Z">
              <w:r w:rsidRPr="008454CC">
                <w:rPr>
                  <w:rFonts w:ascii="Garamond" w:hAnsi="Garamond" w:cs="Arial"/>
                  <w:color w:val="000000"/>
                  <w:sz w:val="18"/>
                  <w:szCs w:val="18"/>
                </w:rPr>
                <w:t>ug/L</w:t>
              </w:r>
            </w:ins>
          </w:p>
        </w:tc>
      </w:tr>
      <w:tr w:rsidR="008454CC" w14:paraId="35ACD523" w14:textId="77777777" w:rsidTr="008454CC">
        <w:trPr>
          <w:trHeight w:val="315"/>
          <w:jc w:val="center"/>
          <w:ins w:id="439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EEBEB0" w14:textId="77777777" w:rsidR="008454CC" w:rsidRPr="008454CC" w:rsidRDefault="008454CC" w:rsidP="008454CC">
            <w:pPr>
              <w:jc w:val="center"/>
              <w:rPr>
                <w:ins w:id="4396" w:author="Bourque, Ethan" w:date="2024-04-23T15:16:00Z"/>
                <w:rFonts w:ascii="Garamond" w:hAnsi="Garamond" w:cs="Arial"/>
                <w:color w:val="000000"/>
                <w:sz w:val="18"/>
                <w:szCs w:val="18"/>
              </w:rPr>
            </w:pPr>
            <w:ins w:id="439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61620E8" w14:textId="77777777" w:rsidR="008454CC" w:rsidRPr="008454CC" w:rsidRDefault="008454CC" w:rsidP="008454CC">
            <w:pPr>
              <w:jc w:val="center"/>
              <w:rPr>
                <w:ins w:id="4398" w:author="Bourque, Ethan" w:date="2024-04-23T15:16:00Z"/>
                <w:rFonts w:ascii="Garamond" w:hAnsi="Garamond" w:cs="Arial"/>
                <w:color w:val="000000"/>
                <w:sz w:val="18"/>
                <w:szCs w:val="18"/>
              </w:rPr>
            </w:pPr>
            <w:ins w:id="4399" w:author="Bourque, Ethan" w:date="2024-04-23T15:16:00Z">
              <w:r w:rsidRPr="008454CC">
                <w:rPr>
                  <w:rFonts w:ascii="Garamond" w:hAnsi="Garamond" w:cs="Arial"/>
                  <w:color w:val="000000"/>
                  <w:sz w:val="18"/>
                  <w:szCs w:val="18"/>
                </w:rPr>
                <w:t>1/11/2023 9:30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9F93C40" w14:textId="77777777" w:rsidR="008454CC" w:rsidRPr="008454CC" w:rsidRDefault="008454CC" w:rsidP="008454CC">
            <w:pPr>
              <w:jc w:val="center"/>
              <w:rPr>
                <w:ins w:id="4400" w:author="Bourque, Ethan" w:date="2024-04-23T15:16:00Z"/>
                <w:rFonts w:ascii="Garamond" w:hAnsi="Garamond" w:cs="Arial"/>
                <w:color w:val="000000"/>
                <w:sz w:val="18"/>
                <w:szCs w:val="18"/>
              </w:rPr>
            </w:pPr>
            <w:proofErr w:type="spellStart"/>
            <w:ins w:id="4401"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89202A" w14:textId="77777777" w:rsidR="008454CC" w:rsidRPr="008454CC" w:rsidRDefault="008454CC" w:rsidP="008454CC">
            <w:pPr>
              <w:jc w:val="center"/>
              <w:rPr>
                <w:ins w:id="4402" w:author="Bourque, Ethan" w:date="2024-04-23T15:16:00Z"/>
                <w:rFonts w:ascii="Garamond" w:hAnsi="Garamond" w:cs="Arial"/>
                <w:color w:val="000000"/>
                <w:sz w:val="18"/>
                <w:szCs w:val="18"/>
              </w:rPr>
            </w:pPr>
            <w:ins w:id="4403"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A3DEF2" w14:textId="77777777" w:rsidR="008454CC" w:rsidRPr="008454CC" w:rsidRDefault="008454CC" w:rsidP="008454CC">
            <w:pPr>
              <w:jc w:val="center"/>
              <w:rPr>
                <w:ins w:id="4404" w:author="Bourque, Ethan" w:date="2024-04-23T15:16:00Z"/>
                <w:rFonts w:ascii="Garamond" w:hAnsi="Garamond" w:cs="Arial"/>
                <w:color w:val="000000"/>
                <w:sz w:val="18"/>
                <w:szCs w:val="18"/>
              </w:rPr>
            </w:pPr>
            <w:ins w:id="4405" w:author="Bourque, Ethan" w:date="2024-04-23T15:16:00Z">
              <w:r w:rsidRPr="008454CC">
                <w:rPr>
                  <w:rFonts w:ascii="Garamond" w:hAnsi="Garamond" w:cs="Arial"/>
                  <w:color w:val="000000"/>
                  <w:sz w:val="18"/>
                  <w:szCs w:val="18"/>
                </w:rPr>
                <w:t>ug/L</w:t>
              </w:r>
            </w:ins>
          </w:p>
        </w:tc>
      </w:tr>
      <w:tr w:rsidR="008454CC" w14:paraId="1B385CE9" w14:textId="77777777" w:rsidTr="008454CC">
        <w:trPr>
          <w:trHeight w:val="315"/>
          <w:jc w:val="center"/>
          <w:ins w:id="440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7976DB" w14:textId="77777777" w:rsidR="008454CC" w:rsidRPr="008454CC" w:rsidRDefault="008454CC" w:rsidP="008454CC">
            <w:pPr>
              <w:jc w:val="center"/>
              <w:rPr>
                <w:ins w:id="4407" w:author="Bourque, Ethan" w:date="2024-04-23T15:16:00Z"/>
                <w:rFonts w:ascii="Garamond" w:hAnsi="Garamond" w:cs="Arial"/>
                <w:color w:val="000000"/>
                <w:sz w:val="18"/>
                <w:szCs w:val="18"/>
              </w:rPr>
            </w:pPr>
            <w:ins w:id="440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8D192EA" w14:textId="77777777" w:rsidR="008454CC" w:rsidRPr="008454CC" w:rsidRDefault="008454CC" w:rsidP="008454CC">
            <w:pPr>
              <w:jc w:val="center"/>
              <w:rPr>
                <w:ins w:id="4409" w:author="Bourque, Ethan" w:date="2024-04-23T15:16:00Z"/>
                <w:rFonts w:ascii="Garamond" w:hAnsi="Garamond" w:cs="Arial"/>
                <w:color w:val="000000"/>
                <w:sz w:val="18"/>
                <w:szCs w:val="18"/>
              </w:rPr>
            </w:pPr>
            <w:ins w:id="4410" w:author="Bourque, Ethan" w:date="2024-04-23T15:16:00Z">
              <w:r w:rsidRPr="008454CC">
                <w:rPr>
                  <w:rFonts w:ascii="Garamond" w:hAnsi="Garamond" w:cs="Arial"/>
                  <w:color w:val="000000"/>
                  <w:sz w:val="18"/>
                  <w:szCs w:val="18"/>
                </w:rPr>
                <w:t>2/1/2023 7:30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AFDEF4E" w14:textId="77777777" w:rsidR="008454CC" w:rsidRPr="008454CC" w:rsidRDefault="008454CC" w:rsidP="008454CC">
            <w:pPr>
              <w:jc w:val="center"/>
              <w:rPr>
                <w:ins w:id="4411" w:author="Bourque, Ethan" w:date="2024-04-23T15:16:00Z"/>
                <w:rFonts w:ascii="Garamond" w:hAnsi="Garamond" w:cs="Arial"/>
                <w:color w:val="000000"/>
                <w:sz w:val="18"/>
                <w:szCs w:val="18"/>
              </w:rPr>
            </w:pPr>
            <w:proofErr w:type="spellStart"/>
            <w:ins w:id="4412"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D24412" w14:textId="77777777" w:rsidR="008454CC" w:rsidRPr="008454CC" w:rsidRDefault="008454CC" w:rsidP="008454CC">
            <w:pPr>
              <w:jc w:val="center"/>
              <w:rPr>
                <w:ins w:id="4413" w:author="Bourque, Ethan" w:date="2024-04-23T15:16:00Z"/>
                <w:rFonts w:ascii="Garamond" w:hAnsi="Garamond" w:cs="Arial"/>
                <w:color w:val="000000"/>
                <w:sz w:val="18"/>
                <w:szCs w:val="18"/>
              </w:rPr>
            </w:pPr>
            <w:ins w:id="4414"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F8A6459" w14:textId="77777777" w:rsidR="008454CC" w:rsidRPr="008454CC" w:rsidRDefault="008454CC" w:rsidP="008454CC">
            <w:pPr>
              <w:jc w:val="center"/>
              <w:rPr>
                <w:ins w:id="4415" w:author="Bourque, Ethan" w:date="2024-04-23T15:16:00Z"/>
                <w:rFonts w:ascii="Garamond" w:hAnsi="Garamond" w:cs="Arial"/>
                <w:color w:val="000000"/>
                <w:sz w:val="18"/>
                <w:szCs w:val="18"/>
              </w:rPr>
            </w:pPr>
            <w:ins w:id="4416" w:author="Bourque, Ethan" w:date="2024-04-23T15:16:00Z">
              <w:r w:rsidRPr="008454CC">
                <w:rPr>
                  <w:rFonts w:ascii="Garamond" w:hAnsi="Garamond" w:cs="Arial"/>
                  <w:color w:val="000000"/>
                  <w:sz w:val="18"/>
                  <w:szCs w:val="18"/>
                </w:rPr>
                <w:t>ug/L</w:t>
              </w:r>
            </w:ins>
          </w:p>
        </w:tc>
      </w:tr>
      <w:tr w:rsidR="008454CC" w14:paraId="0C1E5F9C" w14:textId="77777777" w:rsidTr="008454CC">
        <w:trPr>
          <w:trHeight w:val="315"/>
          <w:jc w:val="center"/>
          <w:ins w:id="441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51216C" w14:textId="77777777" w:rsidR="008454CC" w:rsidRPr="008454CC" w:rsidRDefault="008454CC" w:rsidP="008454CC">
            <w:pPr>
              <w:jc w:val="center"/>
              <w:rPr>
                <w:ins w:id="4418" w:author="Bourque, Ethan" w:date="2024-04-23T15:16:00Z"/>
                <w:rFonts w:ascii="Garamond" w:hAnsi="Garamond" w:cs="Arial"/>
                <w:color w:val="000000"/>
                <w:sz w:val="18"/>
                <w:szCs w:val="18"/>
              </w:rPr>
            </w:pPr>
            <w:ins w:id="441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F7C10B7" w14:textId="77777777" w:rsidR="008454CC" w:rsidRPr="008454CC" w:rsidRDefault="008454CC" w:rsidP="008454CC">
            <w:pPr>
              <w:jc w:val="center"/>
              <w:rPr>
                <w:ins w:id="4420" w:author="Bourque, Ethan" w:date="2024-04-23T15:16:00Z"/>
                <w:rFonts w:ascii="Garamond" w:hAnsi="Garamond" w:cs="Arial"/>
                <w:color w:val="000000"/>
                <w:sz w:val="18"/>
                <w:szCs w:val="18"/>
              </w:rPr>
            </w:pPr>
            <w:ins w:id="4421" w:author="Bourque, Ethan" w:date="2024-04-23T15:16:00Z">
              <w:r w:rsidRPr="008454CC">
                <w:rPr>
                  <w:rFonts w:ascii="Garamond" w:hAnsi="Garamond" w:cs="Arial"/>
                  <w:color w:val="000000"/>
                  <w:sz w:val="18"/>
                  <w:szCs w:val="18"/>
                </w:rPr>
                <w:t>2/8/2023 8:56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59A0636" w14:textId="77777777" w:rsidR="008454CC" w:rsidRPr="008454CC" w:rsidRDefault="008454CC" w:rsidP="008454CC">
            <w:pPr>
              <w:jc w:val="center"/>
              <w:rPr>
                <w:ins w:id="4422" w:author="Bourque, Ethan" w:date="2024-04-23T15:16:00Z"/>
                <w:rFonts w:ascii="Garamond" w:hAnsi="Garamond" w:cs="Arial"/>
                <w:color w:val="000000"/>
                <w:sz w:val="18"/>
                <w:szCs w:val="18"/>
              </w:rPr>
            </w:pPr>
            <w:proofErr w:type="spellStart"/>
            <w:ins w:id="4423"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0ED1544" w14:textId="77777777" w:rsidR="008454CC" w:rsidRPr="008454CC" w:rsidRDefault="008454CC" w:rsidP="008454CC">
            <w:pPr>
              <w:jc w:val="center"/>
              <w:rPr>
                <w:ins w:id="4424" w:author="Bourque, Ethan" w:date="2024-04-23T15:16:00Z"/>
                <w:rFonts w:ascii="Garamond" w:hAnsi="Garamond" w:cs="Arial"/>
                <w:color w:val="000000"/>
                <w:sz w:val="18"/>
                <w:szCs w:val="18"/>
              </w:rPr>
            </w:pPr>
            <w:ins w:id="4425" w:author="Bourque, Ethan" w:date="2024-04-23T15:16:00Z">
              <w:r w:rsidRPr="008454CC">
                <w:rPr>
                  <w:rFonts w:ascii="Garamond" w:hAnsi="Garamond" w:cs="Arial"/>
                  <w:color w:val="000000"/>
                  <w:sz w:val="18"/>
                  <w:szCs w:val="18"/>
                </w:rPr>
                <w:t>3.5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255AEC3" w14:textId="77777777" w:rsidR="008454CC" w:rsidRPr="008454CC" w:rsidRDefault="008454CC" w:rsidP="008454CC">
            <w:pPr>
              <w:jc w:val="center"/>
              <w:rPr>
                <w:ins w:id="4426" w:author="Bourque, Ethan" w:date="2024-04-23T15:16:00Z"/>
                <w:rFonts w:ascii="Garamond" w:hAnsi="Garamond" w:cs="Arial"/>
                <w:color w:val="000000"/>
                <w:sz w:val="18"/>
                <w:szCs w:val="18"/>
              </w:rPr>
            </w:pPr>
            <w:ins w:id="4427" w:author="Bourque, Ethan" w:date="2024-04-23T15:16:00Z">
              <w:r w:rsidRPr="008454CC">
                <w:rPr>
                  <w:rFonts w:ascii="Garamond" w:hAnsi="Garamond" w:cs="Arial"/>
                  <w:color w:val="000000"/>
                  <w:sz w:val="18"/>
                  <w:szCs w:val="18"/>
                </w:rPr>
                <w:t>ug/L</w:t>
              </w:r>
            </w:ins>
          </w:p>
        </w:tc>
      </w:tr>
      <w:tr w:rsidR="008454CC" w14:paraId="7F093080" w14:textId="77777777" w:rsidTr="008454CC">
        <w:trPr>
          <w:trHeight w:val="315"/>
          <w:jc w:val="center"/>
          <w:ins w:id="442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46A550" w14:textId="77777777" w:rsidR="008454CC" w:rsidRPr="008454CC" w:rsidRDefault="008454CC" w:rsidP="008454CC">
            <w:pPr>
              <w:jc w:val="center"/>
              <w:rPr>
                <w:ins w:id="4429" w:author="Bourque, Ethan" w:date="2024-04-23T15:16:00Z"/>
                <w:rFonts w:ascii="Garamond" w:hAnsi="Garamond" w:cs="Arial"/>
                <w:color w:val="000000"/>
                <w:sz w:val="18"/>
                <w:szCs w:val="18"/>
              </w:rPr>
            </w:pPr>
            <w:ins w:id="443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540A609" w14:textId="77777777" w:rsidR="008454CC" w:rsidRPr="008454CC" w:rsidRDefault="008454CC" w:rsidP="008454CC">
            <w:pPr>
              <w:jc w:val="center"/>
              <w:rPr>
                <w:ins w:id="4431" w:author="Bourque, Ethan" w:date="2024-04-23T15:16:00Z"/>
                <w:rFonts w:ascii="Garamond" w:hAnsi="Garamond" w:cs="Arial"/>
                <w:color w:val="000000"/>
                <w:sz w:val="18"/>
                <w:szCs w:val="18"/>
              </w:rPr>
            </w:pPr>
            <w:ins w:id="4432" w:author="Bourque, Ethan" w:date="2024-04-23T15:16:00Z">
              <w:r w:rsidRPr="008454CC">
                <w:rPr>
                  <w:rFonts w:ascii="Garamond" w:hAnsi="Garamond" w:cs="Arial"/>
                  <w:color w:val="000000"/>
                  <w:sz w:val="18"/>
                  <w:szCs w:val="18"/>
                </w:rPr>
                <w:t>2/28/2023 8:44</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C2E750C" w14:textId="77777777" w:rsidR="008454CC" w:rsidRPr="008454CC" w:rsidRDefault="008454CC" w:rsidP="008454CC">
            <w:pPr>
              <w:jc w:val="center"/>
              <w:rPr>
                <w:ins w:id="4433" w:author="Bourque, Ethan" w:date="2024-04-23T15:16:00Z"/>
                <w:rFonts w:ascii="Garamond" w:hAnsi="Garamond" w:cs="Arial"/>
                <w:color w:val="000000"/>
                <w:sz w:val="18"/>
                <w:szCs w:val="18"/>
              </w:rPr>
            </w:pPr>
            <w:proofErr w:type="spellStart"/>
            <w:ins w:id="4434" w:author="Bourque, Ethan" w:date="2024-04-23T15:16:00Z">
              <w:r w:rsidRPr="008454CC">
                <w:rPr>
                  <w:rFonts w:ascii="Garamond" w:hAnsi="Garamond" w:cs="Arial"/>
                  <w:color w:val="000000"/>
                  <w:sz w:val="18"/>
                  <w:szCs w:val="18"/>
                </w:rPr>
                <w:t>apaebnut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D4D15AA" w14:textId="77777777" w:rsidR="008454CC" w:rsidRPr="008454CC" w:rsidRDefault="008454CC" w:rsidP="008454CC">
            <w:pPr>
              <w:jc w:val="center"/>
              <w:rPr>
                <w:ins w:id="4435" w:author="Bourque, Ethan" w:date="2024-04-23T15:16:00Z"/>
                <w:rFonts w:ascii="Garamond" w:hAnsi="Garamond" w:cs="Arial"/>
                <w:color w:val="000000"/>
                <w:sz w:val="18"/>
                <w:szCs w:val="18"/>
              </w:rPr>
            </w:pPr>
            <w:ins w:id="4436" w:author="Bourque, Ethan" w:date="2024-04-23T15:16:00Z">
              <w:r w:rsidRPr="008454CC">
                <w:rPr>
                  <w:rFonts w:ascii="Garamond" w:hAnsi="Garamond" w:cs="Arial"/>
                  <w:color w:val="000000"/>
                  <w:sz w:val="18"/>
                  <w:szCs w:val="18"/>
                </w:rPr>
                <w:t>5.2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44FF75" w14:textId="77777777" w:rsidR="008454CC" w:rsidRPr="008454CC" w:rsidRDefault="008454CC" w:rsidP="008454CC">
            <w:pPr>
              <w:jc w:val="center"/>
              <w:rPr>
                <w:ins w:id="4437" w:author="Bourque, Ethan" w:date="2024-04-23T15:16:00Z"/>
                <w:rFonts w:ascii="Garamond" w:hAnsi="Garamond" w:cs="Arial"/>
                <w:color w:val="000000"/>
                <w:sz w:val="18"/>
                <w:szCs w:val="18"/>
              </w:rPr>
            </w:pPr>
            <w:ins w:id="4438" w:author="Bourque, Ethan" w:date="2024-04-23T15:16:00Z">
              <w:r w:rsidRPr="008454CC">
                <w:rPr>
                  <w:rFonts w:ascii="Garamond" w:hAnsi="Garamond" w:cs="Arial"/>
                  <w:color w:val="000000"/>
                  <w:sz w:val="18"/>
                  <w:szCs w:val="18"/>
                </w:rPr>
                <w:t>ug/L</w:t>
              </w:r>
            </w:ins>
          </w:p>
        </w:tc>
      </w:tr>
      <w:tr w:rsidR="008454CC" w14:paraId="0C7B8116" w14:textId="77777777" w:rsidTr="008454CC">
        <w:trPr>
          <w:trHeight w:val="315"/>
          <w:jc w:val="center"/>
          <w:ins w:id="443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96883A" w14:textId="77777777" w:rsidR="008454CC" w:rsidRPr="008454CC" w:rsidRDefault="008454CC" w:rsidP="008454CC">
            <w:pPr>
              <w:jc w:val="center"/>
              <w:rPr>
                <w:ins w:id="4440" w:author="Bourque, Ethan" w:date="2024-04-23T15:16:00Z"/>
                <w:rFonts w:ascii="Garamond" w:hAnsi="Garamond" w:cs="Arial"/>
                <w:color w:val="000000"/>
                <w:sz w:val="18"/>
                <w:szCs w:val="18"/>
              </w:rPr>
            </w:pPr>
            <w:ins w:id="444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FF4D7F0" w14:textId="77777777" w:rsidR="008454CC" w:rsidRPr="008454CC" w:rsidRDefault="008454CC" w:rsidP="008454CC">
            <w:pPr>
              <w:jc w:val="center"/>
              <w:rPr>
                <w:ins w:id="4442" w:author="Bourque, Ethan" w:date="2024-04-23T15:16:00Z"/>
                <w:rFonts w:ascii="Garamond" w:hAnsi="Garamond" w:cs="Arial"/>
                <w:color w:val="000000"/>
                <w:sz w:val="18"/>
                <w:szCs w:val="18"/>
              </w:rPr>
            </w:pPr>
            <w:ins w:id="4443" w:author="Bourque, Ethan" w:date="2024-04-23T15:16:00Z">
              <w:r w:rsidRPr="008454CC">
                <w:rPr>
                  <w:rFonts w:ascii="Garamond" w:hAnsi="Garamond" w:cs="Arial"/>
                  <w:color w:val="000000"/>
                  <w:sz w:val="18"/>
                  <w:szCs w:val="18"/>
                </w:rPr>
                <w:t>2/28/2023 10:31</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F0CD4E0" w14:textId="77777777" w:rsidR="008454CC" w:rsidRPr="008454CC" w:rsidRDefault="008454CC" w:rsidP="008454CC">
            <w:pPr>
              <w:jc w:val="center"/>
              <w:rPr>
                <w:ins w:id="4444" w:author="Bourque, Ethan" w:date="2024-04-23T15:16:00Z"/>
                <w:rFonts w:ascii="Garamond" w:hAnsi="Garamond" w:cs="Arial"/>
                <w:color w:val="000000"/>
                <w:sz w:val="18"/>
                <w:szCs w:val="18"/>
              </w:rPr>
            </w:pPr>
            <w:proofErr w:type="spellStart"/>
            <w:ins w:id="4445" w:author="Bourque, Ethan" w:date="2024-04-23T15:16:00Z">
              <w:r w:rsidRPr="008454CC">
                <w:rPr>
                  <w:rFonts w:ascii="Garamond" w:hAnsi="Garamond" w:cs="Arial"/>
                  <w:color w:val="000000"/>
                  <w:sz w:val="18"/>
                  <w:szCs w:val="18"/>
                </w:rPr>
                <w:t>apanhnut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4F622D" w14:textId="77777777" w:rsidR="008454CC" w:rsidRPr="008454CC" w:rsidRDefault="008454CC" w:rsidP="008454CC">
            <w:pPr>
              <w:jc w:val="center"/>
              <w:rPr>
                <w:ins w:id="4446" w:author="Bourque, Ethan" w:date="2024-04-23T15:16:00Z"/>
                <w:rFonts w:ascii="Garamond" w:hAnsi="Garamond" w:cs="Arial"/>
                <w:color w:val="000000"/>
                <w:sz w:val="18"/>
                <w:szCs w:val="18"/>
              </w:rPr>
            </w:pPr>
            <w:ins w:id="4447"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2763929" w14:textId="77777777" w:rsidR="008454CC" w:rsidRPr="008454CC" w:rsidRDefault="008454CC" w:rsidP="008454CC">
            <w:pPr>
              <w:jc w:val="center"/>
              <w:rPr>
                <w:ins w:id="4448" w:author="Bourque, Ethan" w:date="2024-04-23T15:16:00Z"/>
                <w:rFonts w:ascii="Garamond" w:hAnsi="Garamond" w:cs="Arial"/>
                <w:color w:val="000000"/>
                <w:sz w:val="18"/>
                <w:szCs w:val="18"/>
              </w:rPr>
            </w:pPr>
            <w:ins w:id="4449" w:author="Bourque, Ethan" w:date="2024-04-23T15:16:00Z">
              <w:r w:rsidRPr="008454CC">
                <w:rPr>
                  <w:rFonts w:ascii="Garamond" w:hAnsi="Garamond" w:cs="Arial"/>
                  <w:color w:val="000000"/>
                  <w:sz w:val="18"/>
                  <w:szCs w:val="18"/>
                </w:rPr>
                <w:t>ug/L</w:t>
              </w:r>
            </w:ins>
          </w:p>
        </w:tc>
      </w:tr>
      <w:tr w:rsidR="008454CC" w14:paraId="3B3B1AE2" w14:textId="77777777" w:rsidTr="008454CC">
        <w:trPr>
          <w:trHeight w:val="315"/>
          <w:jc w:val="center"/>
          <w:ins w:id="445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13DC64" w14:textId="77777777" w:rsidR="008454CC" w:rsidRPr="008454CC" w:rsidRDefault="008454CC" w:rsidP="008454CC">
            <w:pPr>
              <w:jc w:val="center"/>
              <w:rPr>
                <w:ins w:id="4451" w:author="Bourque, Ethan" w:date="2024-04-23T15:16:00Z"/>
                <w:rFonts w:ascii="Garamond" w:hAnsi="Garamond" w:cs="Arial"/>
                <w:color w:val="000000"/>
                <w:sz w:val="18"/>
                <w:szCs w:val="18"/>
              </w:rPr>
            </w:pPr>
            <w:ins w:id="445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9FAF064" w14:textId="77777777" w:rsidR="008454CC" w:rsidRPr="008454CC" w:rsidRDefault="008454CC" w:rsidP="008454CC">
            <w:pPr>
              <w:jc w:val="center"/>
              <w:rPr>
                <w:ins w:id="4453" w:author="Bourque, Ethan" w:date="2024-04-23T15:16:00Z"/>
                <w:rFonts w:ascii="Garamond" w:hAnsi="Garamond" w:cs="Arial"/>
                <w:color w:val="000000"/>
                <w:sz w:val="18"/>
                <w:szCs w:val="18"/>
              </w:rPr>
            </w:pPr>
            <w:ins w:id="4454" w:author="Bourque, Ethan" w:date="2024-04-23T15:16:00Z">
              <w:r w:rsidRPr="008454CC">
                <w:rPr>
                  <w:rFonts w:ascii="Garamond" w:hAnsi="Garamond" w:cs="Arial"/>
                  <w:color w:val="000000"/>
                  <w:sz w:val="18"/>
                  <w:szCs w:val="18"/>
                </w:rPr>
                <w:t>2/28/2023 13:34</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AE4F1A2" w14:textId="77777777" w:rsidR="008454CC" w:rsidRPr="008454CC" w:rsidRDefault="008454CC" w:rsidP="008454CC">
            <w:pPr>
              <w:jc w:val="center"/>
              <w:rPr>
                <w:ins w:id="4455" w:author="Bourque, Ethan" w:date="2024-04-23T15:16:00Z"/>
                <w:rFonts w:ascii="Garamond" w:hAnsi="Garamond" w:cs="Arial"/>
                <w:color w:val="000000"/>
                <w:sz w:val="18"/>
                <w:szCs w:val="18"/>
              </w:rPr>
            </w:pPr>
            <w:proofErr w:type="spellStart"/>
            <w:ins w:id="4456" w:author="Bourque, Ethan" w:date="2024-04-23T15:16:00Z">
              <w:r w:rsidRPr="008454CC">
                <w:rPr>
                  <w:rFonts w:ascii="Garamond" w:hAnsi="Garamond" w:cs="Arial"/>
                  <w:color w:val="000000"/>
                  <w:sz w:val="18"/>
                  <w:szCs w:val="18"/>
                </w:rPr>
                <w:t>aparvnut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C16D4BB" w14:textId="77777777" w:rsidR="008454CC" w:rsidRPr="008454CC" w:rsidRDefault="008454CC" w:rsidP="008454CC">
            <w:pPr>
              <w:jc w:val="center"/>
              <w:rPr>
                <w:ins w:id="4457" w:author="Bourque, Ethan" w:date="2024-04-23T15:16:00Z"/>
                <w:rFonts w:ascii="Garamond" w:hAnsi="Garamond" w:cs="Arial"/>
                <w:color w:val="000000"/>
                <w:sz w:val="18"/>
                <w:szCs w:val="18"/>
              </w:rPr>
            </w:pPr>
            <w:ins w:id="4458"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2EBCD98" w14:textId="77777777" w:rsidR="008454CC" w:rsidRPr="008454CC" w:rsidRDefault="008454CC" w:rsidP="008454CC">
            <w:pPr>
              <w:jc w:val="center"/>
              <w:rPr>
                <w:ins w:id="4459" w:author="Bourque, Ethan" w:date="2024-04-23T15:16:00Z"/>
                <w:rFonts w:ascii="Garamond" w:hAnsi="Garamond" w:cs="Arial"/>
                <w:color w:val="000000"/>
                <w:sz w:val="18"/>
                <w:szCs w:val="18"/>
              </w:rPr>
            </w:pPr>
            <w:ins w:id="4460" w:author="Bourque, Ethan" w:date="2024-04-23T15:16:00Z">
              <w:r w:rsidRPr="008454CC">
                <w:rPr>
                  <w:rFonts w:ascii="Garamond" w:hAnsi="Garamond" w:cs="Arial"/>
                  <w:color w:val="000000"/>
                  <w:sz w:val="18"/>
                  <w:szCs w:val="18"/>
                </w:rPr>
                <w:t>ug/L</w:t>
              </w:r>
            </w:ins>
          </w:p>
        </w:tc>
      </w:tr>
      <w:tr w:rsidR="008454CC" w14:paraId="2FBD4F2C" w14:textId="77777777" w:rsidTr="008454CC">
        <w:trPr>
          <w:trHeight w:val="315"/>
          <w:jc w:val="center"/>
          <w:ins w:id="446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8321B2" w14:textId="77777777" w:rsidR="008454CC" w:rsidRPr="008454CC" w:rsidRDefault="008454CC" w:rsidP="008454CC">
            <w:pPr>
              <w:jc w:val="center"/>
              <w:rPr>
                <w:ins w:id="4462" w:author="Bourque, Ethan" w:date="2024-04-23T15:16:00Z"/>
                <w:rFonts w:ascii="Garamond" w:hAnsi="Garamond" w:cs="Arial"/>
                <w:color w:val="000000"/>
                <w:sz w:val="18"/>
                <w:szCs w:val="18"/>
              </w:rPr>
            </w:pPr>
            <w:ins w:id="446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2B0A272" w14:textId="77777777" w:rsidR="008454CC" w:rsidRPr="008454CC" w:rsidRDefault="008454CC" w:rsidP="008454CC">
            <w:pPr>
              <w:jc w:val="center"/>
              <w:rPr>
                <w:ins w:id="4464" w:author="Bourque, Ethan" w:date="2024-04-23T15:16:00Z"/>
                <w:rFonts w:ascii="Garamond" w:hAnsi="Garamond" w:cs="Arial"/>
                <w:color w:val="000000"/>
                <w:sz w:val="18"/>
                <w:szCs w:val="18"/>
              </w:rPr>
            </w:pPr>
            <w:ins w:id="4465" w:author="Bourque, Ethan" w:date="2024-04-23T15:16:00Z">
              <w:r w:rsidRPr="008454CC">
                <w:rPr>
                  <w:rFonts w:ascii="Garamond" w:hAnsi="Garamond" w:cs="Arial"/>
                  <w:color w:val="000000"/>
                  <w:sz w:val="18"/>
                  <w:szCs w:val="18"/>
                </w:rPr>
                <w:t>2/28/2023 18:45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D54E81F" w14:textId="77777777" w:rsidR="008454CC" w:rsidRPr="008454CC" w:rsidRDefault="008454CC" w:rsidP="008454CC">
            <w:pPr>
              <w:jc w:val="center"/>
              <w:rPr>
                <w:ins w:id="4466" w:author="Bourque, Ethan" w:date="2024-04-23T15:16:00Z"/>
                <w:rFonts w:ascii="Garamond" w:hAnsi="Garamond" w:cs="Arial"/>
                <w:color w:val="000000"/>
                <w:sz w:val="18"/>
                <w:szCs w:val="18"/>
              </w:rPr>
            </w:pPr>
            <w:proofErr w:type="spellStart"/>
            <w:ins w:id="4467"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D59DF14" w14:textId="77777777" w:rsidR="008454CC" w:rsidRPr="008454CC" w:rsidRDefault="008454CC" w:rsidP="008454CC">
            <w:pPr>
              <w:jc w:val="center"/>
              <w:rPr>
                <w:ins w:id="4468" w:author="Bourque, Ethan" w:date="2024-04-23T15:16:00Z"/>
                <w:rFonts w:ascii="Garamond" w:hAnsi="Garamond" w:cs="Arial"/>
                <w:color w:val="000000"/>
                <w:sz w:val="18"/>
                <w:szCs w:val="18"/>
              </w:rPr>
            </w:pPr>
            <w:ins w:id="4469"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BCFD8CF" w14:textId="77777777" w:rsidR="008454CC" w:rsidRPr="008454CC" w:rsidRDefault="008454CC" w:rsidP="008454CC">
            <w:pPr>
              <w:jc w:val="center"/>
              <w:rPr>
                <w:ins w:id="4470" w:author="Bourque, Ethan" w:date="2024-04-23T15:16:00Z"/>
                <w:rFonts w:ascii="Garamond" w:hAnsi="Garamond" w:cs="Arial"/>
                <w:color w:val="000000"/>
                <w:sz w:val="18"/>
                <w:szCs w:val="18"/>
              </w:rPr>
            </w:pPr>
            <w:ins w:id="4471" w:author="Bourque, Ethan" w:date="2024-04-23T15:16:00Z">
              <w:r w:rsidRPr="008454CC">
                <w:rPr>
                  <w:rFonts w:ascii="Garamond" w:hAnsi="Garamond" w:cs="Arial"/>
                  <w:color w:val="000000"/>
                  <w:sz w:val="18"/>
                  <w:szCs w:val="18"/>
                </w:rPr>
                <w:t>ug/L</w:t>
              </w:r>
            </w:ins>
          </w:p>
        </w:tc>
      </w:tr>
      <w:tr w:rsidR="008454CC" w14:paraId="6429F44A" w14:textId="77777777" w:rsidTr="008454CC">
        <w:trPr>
          <w:trHeight w:val="315"/>
          <w:jc w:val="center"/>
          <w:ins w:id="447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319E3" w14:textId="77777777" w:rsidR="008454CC" w:rsidRPr="008454CC" w:rsidRDefault="008454CC" w:rsidP="008454CC">
            <w:pPr>
              <w:jc w:val="center"/>
              <w:rPr>
                <w:ins w:id="4473" w:author="Bourque, Ethan" w:date="2024-04-23T15:16:00Z"/>
                <w:rFonts w:ascii="Garamond" w:hAnsi="Garamond" w:cs="Arial"/>
                <w:color w:val="000000"/>
                <w:sz w:val="18"/>
                <w:szCs w:val="18"/>
              </w:rPr>
            </w:pPr>
            <w:ins w:id="447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254D736" w14:textId="77777777" w:rsidR="008454CC" w:rsidRPr="008454CC" w:rsidRDefault="008454CC" w:rsidP="008454CC">
            <w:pPr>
              <w:jc w:val="center"/>
              <w:rPr>
                <w:ins w:id="4475" w:author="Bourque, Ethan" w:date="2024-04-23T15:16:00Z"/>
                <w:rFonts w:ascii="Garamond" w:hAnsi="Garamond" w:cs="Arial"/>
                <w:color w:val="000000"/>
                <w:sz w:val="18"/>
                <w:szCs w:val="18"/>
              </w:rPr>
            </w:pPr>
            <w:ins w:id="4476" w:author="Bourque, Ethan" w:date="2024-04-23T15:16:00Z">
              <w:r w:rsidRPr="008454CC">
                <w:rPr>
                  <w:rFonts w:ascii="Garamond" w:hAnsi="Garamond" w:cs="Arial"/>
                  <w:color w:val="000000"/>
                  <w:sz w:val="18"/>
                  <w:szCs w:val="18"/>
                </w:rPr>
                <w:t>3/1/2023 2:15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BD0D982" w14:textId="77777777" w:rsidR="008454CC" w:rsidRPr="008454CC" w:rsidRDefault="008454CC" w:rsidP="008454CC">
            <w:pPr>
              <w:jc w:val="center"/>
              <w:rPr>
                <w:ins w:id="4477" w:author="Bourque, Ethan" w:date="2024-04-23T15:16:00Z"/>
                <w:rFonts w:ascii="Garamond" w:hAnsi="Garamond" w:cs="Arial"/>
                <w:color w:val="000000"/>
                <w:sz w:val="18"/>
                <w:szCs w:val="18"/>
              </w:rPr>
            </w:pPr>
            <w:proofErr w:type="spellStart"/>
            <w:ins w:id="447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350E1E" w14:textId="77777777" w:rsidR="008454CC" w:rsidRPr="008454CC" w:rsidRDefault="008454CC" w:rsidP="008454CC">
            <w:pPr>
              <w:jc w:val="center"/>
              <w:rPr>
                <w:ins w:id="4479" w:author="Bourque, Ethan" w:date="2024-04-23T15:16:00Z"/>
                <w:rFonts w:ascii="Garamond" w:hAnsi="Garamond" w:cs="Arial"/>
                <w:color w:val="000000"/>
                <w:sz w:val="18"/>
                <w:szCs w:val="18"/>
              </w:rPr>
            </w:pPr>
            <w:ins w:id="4480" w:author="Bourque, Ethan" w:date="2024-04-23T15:16:00Z">
              <w:r w:rsidRPr="008454CC">
                <w:rPr>
                  <w:rFonts w:ascii="Garamond" w:hAnsi="Garamond" w:cs="Arial"/>
                  <w:color w:val="000000"/>
                  <w:sz w:val="18"/>
                  <w:szCs w:val="18"/>
                </w:rPr>
                <w:t>5.2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C6B8715" w14:textId="77777777" w:rsidR="008454CC" w:rsidRPr="008454CC" w:rsidRDefault="008454CC" w:rsidP="008454CC">
            <w:pPr>
              <w:jc w:val="center"/>
              <w:rPr>
                <w:ins w:id="4481" w:author="Bourque, Ethan" w:date="2024-04-23T15:16:00Z"/>
                <w:rFonts w:ascii="Garamond" w:hAnsi="Garamond" w:cs="Arial"/>
                <w:color w:val="000000"/>
                <w:sz w:val="18"/>
                <w:szCs w:val="18"/>
              </w:rPr>
            </w:pPr>
            <w:ins w:id="4482" w:author="Bourque, Ethan" w:date="2024-04-23T15:16:00Z">
              <w:r w:rsidRPr="008454CC">
                <w:rPr>
                  <w:rFonts w:ascii="Garamond" w:hAnsi="Garamond" w:cs="Arial"/>
                  <w:color w:val="000000"/>
                  <w:sz w:val="18"/>
                  <w:szCs w:val="18"/>
                </w:rPr>
                <w:t>ug/L</w:t>
              </w:r>
            </w:ins>
          </w:p>
        </w:tc>
      </w:tr>
      <w:tr w:rsidR="008454CC" w14:paraId="5CC96065" w14:textId="77777777" w:rsidTr="008454CC">
        <w:trPr>
          <w:trHeight w:val="315"/>
          <w:jc w:val="center"/>
          <w:ins w:id="448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8D958C" w14:textId="77777777" w:rsidR="008454CC" w:rsidRPr="008454CC" w:rsidRDefault="008454CC" w:rsidP="008454CC">
            <w:pPr>
              <w:jc w:val="center"/>
              <w:rPr>
                <w:ins w:id="4484" w:author="Bourque, Ethan" w:date="2024-04-23T15:16:00Z"/>
                <w:rFonts w:ascii="Garamond" w:hAnsi="Garamond" w:cs="Arial"/>
                <w:color w:val="000000"/>
                <w:sz w:val="18"/>
                <w:szCs w:val="18"/>
              </w:rPr>
            </w:pPr>
            <w:ins w:id="448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AAEED75" w14:textId="77777777" w:rsidR="008454CC" w:rsidRPr="008454CC" w:rsidRDefault="008454CC" w:rsidP="008454CC">
            <w:pPr>
              <w:jc w:val="center"/>
              <w:rPr>
                <w:ins w:id="4486" w:author="Bourque, Ethan" w:date="2024-04-23T15:16:00Z"/>
                <w:rFonts w:ascii="Garamond" w:hAnsi="Garamond" w:cs="Arial"/>
                <w:color w:val="000000"/>
                <w:sz w:val="18"/>
                <w:szCs w:val="18"/>
              </w:rPr>
            </w:pPr>
            <w:ins w:id="4487" w:author="Bourque, Ethan" w:date="2024-04-23T15:16:00Z">
              <w:r w:rsidRPr="008454CC">
                <w:rPr>
                  <w:rFonts w:ascii="Garamond" w:hAnsi="Garamond" w:cs="Arial"/>
                  <w:color w:val="000000"/>
                  <w:sz w:val="18"/>
                  <w:szCs w:val="18"/>
                </w:rPr>
                <w:t>4/4/2023 8:20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3D873EE" w14:textId="77777777" w:rsidR="008454CC" w:rsidRPr="008454CC" w:rsidRDefault="008454CC" w:rsidP="008454CC">
            <w:pPr>
              <w:jc w:val="center"/>
              <w:rPr>
                <w:ins w:id="4488" w:author="Bourque, Ethan" w:date="2024-04-23T15:16:00Z"/>
                <w:rFonts w:ascii="Garamond" w:hAnsi="Garamond" w:cs="Arial"/>
                <w:color w:val="000000"/>
                <w:sz w:val="18"/>
                <w:szCs w:val="18"/>
              </w:rPr>
            </w:pPr>
            <w:proofErr w:type="spellStart"/>
            <w:ins w:id="4489" w:author="Bourque, Ethan" w:date="2024-04-23T15:16:00Z">
              <w:r w:rsidRPr="008454CC">
                <w:rPr>
                  <w:rFonts w:ascii="Garamond" w:hAnsi="Garamond" w:cs="Arial"/>
                  <w:color w:val="000000"/>
                  <w:sz w:val="18"/>
                  <w:szCs w:val="18"/>
                </w:rPr>
                <w:t>apacpnut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E41D71" w14:textId="77777777" w:rsidR="008454CC" w:rsidRPr="008454CC" w:rsidRDefault="008454CC" w:rsidP="008454CC">
            <w:pPr>
              <w:jc w:val="center"/>
              <w:rPr>
                <w:ins w:id="4490" w:author="Bourque, Ethan" w:date="2024-04-23T15:16:00Z"/>
                <w:rFonts w:ascii="Garamond" w:hAnsi="Garamond" w:cs="Arial"/>
                <w:color w:val="000000"/>
                <w:sz w:val="18"/>
                <w:szCs w:val="18"/>
              </w:rPr>
            </w:pPr>
            <w:ins w:id="4491" w:author="Bourque, Ethan" w:date="2024-04-23T15:16:00Z">
              <w:r w:rsidRPr="008454CC">
                <w:rPr>
                  <w:rFonts w:ascii="Garamond" w:hAnsi="Garamond" w:cs="Arial"/>
                  <w:color w:val="000000"/>
                  <w:sz w:val="18"/>
                  <w:szCs w:val="18"/>
                </w:rPr>
                <w:t>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74A69CA" w14:textId="77777777" w:rsidR="008454CC" w:rsidRPr="008454CC" w:rsidRDefault="008454CC" w:rsidP="008454CC">
            <w:pPr>
              <w:jc w:val="center"/>
              <w:rPr>
                <w:ins w:id="4492" w:author="Bourque, Ethan" w:date="2024-04-23T15:16:00Z"/>
                <w:rFonts w:ascii="Garamond" w:hAnsi="Garamond" w:cs="Arial"/>
                <w:color w:val="000000"/>
                <w:sz w:val="18"/>
                <w:szCs w:val="18"/>
              </w:rPr>
            </w:pPr>
            <w:ins w:id="4493" w:author="Bourque, Ethan" w:date="2024-04-23T15:16:00Z">
              <w:r w:rsidRPr="008454CC">
                <w:rPr>
                  <w:rFonts w:ascii="Garamond" w:hAnsi="Garamond" w:cs="Arial"/>
                  <w:color w:val="000000"/>
                  <w:sz w:val="18"/>
                  <w:szCs w:val="18"/>
                </w:rPr>
                <w:t>ug/L</w:t>
              </w:r>
            </w:ins>
          </w:p>
        </w:tc>
      </w:tr>
      <w:tr w:rsidR="008454CC" w14:paraId="67003BE3" w14:textId="77777777" w:rsidTr="008454CC">
        <w:trPr>
          <w:trHeight w:val="315"/>
          <w:jc w:val="center"/>
          <w:ins w:id="449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3DFC1" w14:textId="77777777" w:rsidR="008454CC" w:rsidRPr="008454CC" w:rsidRDefault="008454CC" w:rsidP="008454CC">
            <w:pPr>
              <w:jc w:val="center"/>
              <w:rPr>
                <w:ins w:id="4495" w:author="Bourque, Ethan" w:date="2024-04-23T15:16:00Z"/>
                <w:rFonts w:ascii="Garamond" w:hAnsi="Garamond" w:cs="Arial"/>
                <w:color w:val="000000"/>
                <w:sz w:val="18"/>
                <w:szCs w:val="18"/>
              </w:rPr>
            </w:pPr>
            <w:ins w:id="449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22BB984" w14:textId="77777777" w:rsidR="008454CC" w:rsidRPr="008454CC" w:rsidRDefault="008454CC" w:rsidP="008454CC">
            <w:pPr>
              <w:jc w:val="center"/>
              <w:rPr>
                <w:ins w:id="4497" w:author="Bourque, Ethan" w:date="2024-04-23T15:16:00Z"/>
                <w:rFonts w:ascii="Garamond" w:hAnsi="Garamond" w:cs="Arial"/>
                <w:color w:val="000000"/>
                <w:sz w:val="18"/>
                <w:szCs w:val="18"/>
              </w:rPr>
            </w:pPr>
            <w:ins w:id="4498" w:author="Bourque, Ethan" w:date="2024-04-23T15:16:00Z">
              <w:r w:rsidRPr="008454CC">
                <w:rPr>
                  <w:rFonts w:ascii="Garamond" w:hAnsi="Garamond" w:cs="Arial"/>
                  <w:color w:val="000000"/>
                  <w:sz w:val="18"/>
                  <w:szCs w:val="18"/>
                </w:rPr>
                <w:t>4/4/2023 8:38</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278E4F5" w14:textId="77777777" w:rsidR="008454CC" w:rsidRPr="008454CC" w:rsidRDefault="008454CC" w:rsidP="008454CC">
            <w:pPr>
              <w:jc w:val="center"/>
              <w:rPr>
                <w:ins w:id="4499" w:author="Bourque, Ethan" w:date="2024-04-23T15:16:00Z"/>
                <w:rFonts w:ascii="Garamond" w:hAnsi="Garamond" w:cs="Arial"/>
                <w:color w:val="000000"/>
                <w:sz w:val="18"/>
                <w:szCs w:val="18"/>
              </w:rPr>
            </w:pPr>
            <w:proofErr w:type="spellStart"/>
            <w:ins w:id="4500" w:author="Bourque, Ethan" w:date="2024-04-23T15:16:00Z">
              <w:r w:rsidRPr="008454CC">
                <w:rPr>
                  <w:rFonts w:ascii="Garamond" w:hAnsi="Garamond" w:cs="Arial"/>
                  <w:color w:val="000000"/>
                  <w:sz w:val="18"/>
                  <w:szCs w:val="18"/>
                </w:rPr>
                <w:t>apanhnut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2F442FA" w14:textId="77777777" w:rsidR="008454CC" w:rsidRPr="008454CC" w:rsidRDefault="008454CC" w:rsidP="008454CC">
            <w:pPr>
              <w:jc w:val="center"/>
              <w:rPr>
                <w:ins w:id="4501" w:author="Bourque, Ethan" w:date="2024-04-23T15:16:00Z"/>
                <w:rFonts w:ascii="Garamond" w:hAnsi="Garamond" w:cs="Arial"/>
                <w:color w:val="000000"/>
                <w:sz w:val="18"/>
                <w:szCs w:val="18"/>
              </w:rPr>
            </w:pPr>
            <w:ins w:id="4502"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FBA3E99" w14:textId="77777777" w:rsidR="008454CC" w:rsidRPr="008454CC" w:rsidRDefault="008454CC" w:rsidP="008454CC">
            <w:pPr>
              <w:jc w:val="center"/>
              <w:rPr>
                <w:ins w:id="4503" w:author="Bourque, Ethan" w:date="2024-04-23T15:16:00Z"/>
                <w:rFonts w:ascii="Garamond" w:hAnsi="Garamond" w:cs="Arial"/>
                <w:color w:val="000000"/>
                <w:sz w:val="18"/>
                <w:szCs w:val="18"/>
              </w:rPr>
            </w:pPr>
            <w:ins w:id="4504" w:author="Bourque, Ethan" w:date="2024-04-23T15:16:00Z">
              <w:r w:rsidRPr="008454CC">
                <w:rPr>
                  <w:rFonts w:ascii="Garamond" w:hAnsi="Garamond" w:cs="Arial"/>
                  <w:color w:val="000000"/>
                  <w:sz w:val="18"/>
                  <w:szCs w:val="18"/>
                </w:rPr>
                <w:t>ug/L</w:t>
              </w:r>
            </w:ins>
          </w:p>
        </w:tc>
      </w:tr>
      <w:tr w:rsidR="008454CC" w14:paraId="43A43F9B" w14:textId="77777777" w:rsidTr="008454CC">
        <w:trPr>
          <w:trHeight w:val="315"/>
          <w:jc w:val="center"/>
          <w:ins w:id="450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06582C" w14:textId="77777777" w:rsidR="008454CC" w:rsidRPr="008454CC" w:rsidRDefault="008454CC" w:rsidP="008454CC">
            <w:pPr>
              <w:jc w:val="center"/>
              <w:rPr>
                <w:ins w:id="4506" w:author="Bourque, Ethan" w:date="2024-04-23T15:16:00Z"/>
                <w:rFonts w:ascii="Garamond" w:hAnsi="Garamond" w:cs="Arial"/>
                <w:color w:val="000000"/>
                <w:sz w:val="18"/>
                <w:szCs w:val="18"/>
              </w:rPr>
            </w:pPr>
            <w:ins w:id="450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1714842" w14:textId="77777777" w:rsidR="008454CC" w:rsidRPr="008454CC" w:rsidRDefault="008454CC" w:rsidP="008454CC">
            <w:pPr>
              <w:jc w:val="center"/>
              <w:rPr>
                <w:ins w:id="4508" w:author="Bourque, Ethan" w:date="2024-04-23T15:16:00Z"/>
                <w:rFonts w:ascii="Garamond" w:hAnsi="Garamond" w:cs="Arial"/>
                <w:color w:val="000000"/>
                <w:sz w:val="18"/>
                <w:szCs w:val="18"/>
              </w:rPr>
            </w:pPr>
            <w:ins w:id="4509" w:author="Bourque, Ethan" w:date="2024-04-23T15:16:00Z">
              <w:r w:rsidRPr="008454CC">
                <w:rPr>
                  <w:rFonts w:ascii="Garamond" w:hAnsi="Garamond" w:cs="Arial"/>
                  <w:color w:val="000000"/>
                  <w:sz w:val="18"/>
                  <w:szCs w:val="18"/>
                </w:rPr>
                <w:t>4/4/2023 22:45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1EDCF42" w14:textId="77777777" w:rsidR="008454CC" w:rsidRPr="008454CC" w:rsidRDefault="008454CC" w:rsidP="008454CC">
            <w:pPr>
              <w:jc w:val="center"/>
              <w:rPr>
                <w:ins w:id="4510" w:author="Bourque, Ethan" w:date="2024-04-23T15:16:00Z"/>
                <w:rFonts w:ascii="Garamond" w:hAnsi="Garamond" w:cs="Arial"/>
                <w:color w:val="000000"/>
                <w:sz w:val="18"/>
                <w:szCs w:val="18"/>
              </w:rPr>
            </w:pPr>
            <w:proofErr w:type="spellStart"/>
            <w:ins w:id="4511"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351B87" w14:textId="77777777" w:rsidR="008454CC" w:rsidRPr="008454CC" w:rsidRDefault="008454CC" w:rsidP="008454CC">
            <w:pPr>
              <w:jc w:val="center"/>
              <w:rPr>
                <w:ins w:id="4512" w:author="Bourque, Ethan" w:date="2024-04-23T15:16:00Z"/>
                <w:rFonts w:ascii="Garamond" w:hAnsi="Garamond" w:cs="Arial"/>
                <w:color w:val="000000"/>
                <w:sz w:val="18"/>
                <w:szCs w:val="18"/>
              </w:rPr>
            </w:pPr>
            <w:ins w:id="4513" w:author="Bourque, Ethan" w:date="2024-04-23T15:16:00Z">
              <w:r w:rsidRPr="008454CC">
                <w:rPr>
                  <w:rFonts w:ascii="Garamond" w:hAnsi="Garamond" w:cs="Arial"/>
                  <w:color w:val="000000"/>
                  <w:sz w:val="18"/>
                  <w:szCs w:val="18"/>
                </w:rPr>
                <w:t>2.2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F6DD57F" w14:textId="77777777" w:rsidR="008454CC" w:rsidRPr="008454CC" w:rsidRDefault="008454CC" w:rsidP="008454CC">
            <w:pPr>
              <w:jc w:val="center"/>
              <w:rPr>
                <w:ins w:id="4514" w:author="Bourque, Ethan" w:date="2024-04-23T15:16:00Z"/>
                <w:rFonts w:ascii="Garamond" w:hAnsi="Garamond" w:cs="Arial"/>
                <w:color w:val="000000"/>
                <w:sz w:val="18"/>
                <w:szCs w:val="18"/>
              </w:rPr>
            </w:pPr>
            <w:ins w:id="4515" w:author="Bourque, Ethan" w:date="2024-04-23T15:16:00Z">
              <w:r w:rsidRPr="008454CC">
                <w:rPr>
                  <w:rFonts w:ascii="Garamond" w:hAnsi="Garamond" w:cs="Arial"/>
                  <w:color w:val="000000"/>
                  <w:sz w:val="18"/>
                  <w:szCs w:val="18"/>
                </w:rPr>
                <w:t>ug/L</w:t>
              </w:r>
            </w:ins>
          </w:p>
        </w:tc>
      </w:tr>
      <w:tr w:rsidR="008454CC" w14:paraId="1E84EBB6" w14:textId="77777777" w:rsidTr="008454CC">
        <w:trPr>
          <w:trHeight w:val="315"/>
          <w:jc w:val="center"/>
          <w:ins w:id="451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28E851" w14:textId="77777777" w:rsidR="008454CC" w:rsidRPr="008454CC" w:rsidRDefault="008454CC" w:rsidP="008454CC">
            <w:pPr>
              <w:jc w:val="center"/>
              <w:rPr>
                <w:ins w:id="4517" w:author="Bourque, Ethan" w:date="2024-04-23T15:16:00Z"/>
                <w:rFonts w:ascii="Garamond" w:hAnsi="Garamond" w:cs="Arial"/>
                <w:color w:val="000000"/>
                <w:sz w:val="18"/>
                <w:szCs w:val="18"/>
              </w:rPr>
            </w:pPr>
            <w:ins w:id="451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F651816" w14:textId="77777777" w:rsidR="008454CC" w:rsidRPr="008454CC" w:rsidRDefault="008454CC" w:rsidP="008454CC">
            <w:pPr>
              <w:jc w:val="center"/>
              <w:rPr>
                <w:ins w:id="4519" w:author="Bourque, Ethan" w:date="2024-04-23T15:16:00Z"/>
                <w:rFonts w:ascii="Garamond" w:hAnsi="Garamond" w:cs="Arial"/>
                <w:color w:val="000000"/>
                <w:sz w:val="18"/>
                <w:szCs w:val="18"/>
              </w:rPr>
            </w:pPr>
            <w:ins w:id="4520" w:author="Bourque, Ethan" w:date="2024-04-23T15:16:00Z">
              <w:r w:rsidRPr="008454CC">
                <w:rPr>
                  <w:rFonts w:ascii="Garamond" w:hAnsi="Garamond" w:cs="Arial"/>
                  <w:color w:val="000000"/>
                  <w:sz w:val="18"/>
                  <w:szCs w:val="18"/>
                </w:rPr>
                <w:t>5/1/2023 8:00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459C15C" w14:textId="77777777" w:rsidR="008454CC" w:rsidRPr="008454CC" w:rsidRDefault="008454CC" w:rsidP="008454CC">
            <w:pPr>
              <w:jc w:val="center"/>
              <w:rPr>
                <w:ins w:id="4521" w:author="Bourque, Ethan" w:date="2024-04-23T15:16:00Z"/>
                <w:rFonts w:ascii="Garamond" w:hAnsi="Garamond" w:cs="Arial"/>
                <w:color w:val="000000"/>
                <w:sz w:val="18"/>
                <w:szCs w:val="18"/>
              </w:rPr>
            </w:pPr>
            <w:proofErr w:type="spellStart"/>
            <w:ins w:id="4522"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25BB733" w14:textId="77777777" w:rsidR="008454CC" w:rsidRPr="008454CC" w:rsidRDefault="008454CC" w:rsidP="008454CC">
            <w:pPr>
              <w:jc w:val="center"/>
              <w:rPr>
                <w:ins w:id="4523" w:author="Bourque, Ethan" w:date="2024-04-23T15:16:00Z"/>
                <w:rFonts w:ascii="Garamond" w:hAnsi="Garamond" w:cs="Arial"/>
                <w:color w:val="000000"/>
                <w:sz w:val="18"/>
                <w:szCs w:val="18"/>
              </w:rPr>
            </w:pPr>
            <w:ins w:id="4524" w:author="Bourque, Ethan" w:date="2024-04-23T15:16:00Z">
              <w:r w:rsidRPr="008454CC">
                <w:rPr>
                  <w:rFonts w:ascii="Garamond" w:hAnsi="Garamond" w:cs="Arial"/>
                  <w:color w:val="000000"/>
                  <w:sz w:val="18"/>
                  <w:szCs w:val="18"/>
                </w:rPr>
                <w:t>4.9</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38FCBA9" w14:textId="77777777" w:rsidR="008454CC" w:rsidRPr="008454CC" w:rsidRDefault="008454CC" w:rsidP="008454CC">
            <w:pPr>
              <w:jc w:val="center"/>
              <w:rPr>
                <w:ins w:id="4525" w:author="Bourque, Ethan" w:date="2024-04-23T15:16:00Z"/>
                <w:rFonts w:ascii="Garamond" w:hAnsi="Garamond" w:cs="Arial"/>
                <w:color w:val="000000"/>
                <w:sz w:val="18"/>
                <w:szCs w:val="18"/>
              </w:rPr>
            </w:pPr>
            <w:ins w:id="4526" w:author="Bourque, Ethan" w:date="2024-04-23T15:16:00Z">
              <w:r w:rsidRPr="008454CC">
                <w:rPr>
                  <w:rFonts w:ascii="Garamond" w:hAnsi="Garamond" w:cs="Arial"/>
                  <w:color w:val="000000"/>
                  <w:sz w:val="18"/>
                  <w:szCs w:val="18"/>
                </w:rPr>
                <w:t>ug/L</w:t>
              </w:r>
            </w:ins>
          </w:p>
        </w:tc>
      </w:tr>
      <w:tr w:rsidR="008454CC" w14:paraId="5AF2396E" w14:textId="77777777" w:rsidTr="008454CC">
        <w:trPr>
          <w:trHeight w:val="315"/>
          <w:jc w:val="center"/>
          <w:ins w:id="452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536C5F" w14:textId="77777777" w:rsidR="008454CC" w:rsidRPr="008454CC" w:rsidRDefault="008454CC" w:rsidP="008454CC">
            <w:pPr>
              <w:jc w:val="center"/>
              <w:rPr>
                <w:ins w:id="4528" w:author="Bourque, Ethan" w:date="2024-04-23T15:16:00Z"/>
                <w:rFonts w:ascii="Garamond" w:hAnsi="Garamond" w:cs="Arial"/>
                <w:color w:val="000000"/>
                <w:sz w:val="18"/>
                <w:szCs w:val="18"/>
              </w:rPr>
            </w:pPr>
            <w:ins w:id="452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7716EBF" w14:textId="77777777" w:rsidR="008454CC" w:rsidRPr="008454CC" w:rsidRDefault="008454CC" w:rsidP="008454CC">
            <w:pPr>
              <w:jc w:val="center"/>
              <w:rPr>
                <w:ins w:id="4530" w:author="Bourque, Ethan" w:date="2024-04-23T15:16:00Z"/>
                <w:rFonts w:ascii="Garamond" w:hAnsi="Garamond" w:cs="Arial"/>
                <w:color w:val="000000"/>
                <w:sz w:val="18"/>
                <w:szCs w:val="18"/>
              </w:rPr>
            </w:pPr>
            <w:ins w:id="4531" w:author="Bourque, Ethan" w:date="2024-04-23T15:16:00Z">
              <w:r w:rsidRPr="008454CC">
                <w:rPr>
                  <w:rFonts w:ascii="Garamond" w:hAnsi="Garamond" w:cs="Arial"/>
                  <w:color w:val="000000"/>
                  <w:sz w:val="18"/>
                  <w:szCs w:val="18"/>
                </w:rPr>
                <w:t>5/1/2023 8:00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5B28781" w14:textId="77777777" w:rsidR="008454CC" w:rsidRPr="008454CC" w:rsidRDefault="008454CC" w:rsidP="008454CC">
            <w:pPr>
              <w:jc w:val="center"/>
              <w:rPr>
                <w:ins w:id="4532" w:author="Bourque, Ethan" w:date="2024-04-23T15:16:00Z"/>
                <w:rFonts w:ascii="Garamond" w:hAnsi="Garamond" w:cs="Arial"/>
                <w:color w:val="000000"/>
                <w:sz w:val="18"/>
                <w:szCs w:val="18"/>
              </w:rPr>
            </w:pPr>
            <w:proofErr w:type="spellStart"/>
            <w:ins w:id="4533"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D052BD8" w14:textId="77777777" w:rsidR="008454CC" w:rsidRPr="008454CC" w:rsidRDefault="008454CC" w:rsidP="008454CC">
            <w:pPr>
              <w:jc w:val="center"/>
              <w:rPr>
                <w:ins w:id="4534" w:author="Bourque, Ethan" w:date="2024-04-23T15:16:00Z"/>
                <w:rFonts w:ascii="Garamond" w:hAnsi="Garamond" w:cs="Arial"/>
                <w:color w:val="000000"/>
                <w:sz w:val="18"/>
                <w:szCs w:val="18"/>
              </w:rPr>
            </w:pPr>
            <w:ins w:id="4535" w:author="Bourque, Ethan" w:date="2024-04-23T15:16:00Z">
              <w:r w:rsidRPr="008454CC">
                <w:rPr>
                  <w:rFonts w:ascii="Garamond" w:hAnsi="Garamond" w:cs="Arial"/>
                  <w:color w:val="000000"/>
                  <w:sz w:val="18"/>
                  <w:szCs w:val="18"/>
                </w:rPr>
                <w:t>4.9</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6FB7FC" w14:textId="77777777" w:rsidR="008454CC" w:rsidRPr="008454CC" w:rsidRDefault="008454CC" w:rsidP="008454CC">
            <w:pPr>
              <w:jc w:val="center"/>
              <w:rPr>
                <w:ins w:id="4536" w:author="Bourque, Ethan" w:date="2024-04-23T15:16:00Z"/>
                <w:rFonts w:ascii="Garamond" w:hAnsi="Garamond" w:cs="Arial"/>
                <w:color w:val="000000"/>
                <w:sz w:val="18"/>
                <w:szCs w:val="18"/>
              </w:rPr>
            </w:pPr>
            <w:ins w:id="4537" w:author="Bourque, Ethan" w:date="2024-04-23T15:16:00Z">
              <w:r w:rsidRPr="008454CC">
                <w:rPr>
                  <w:rFonts w:ascii="Garamond" w:hAnsi="Garamond" w:cs="Arial"/>
                  <w:color w:val="000000"/>
                  <w:sz w:val="18"/>
                  <w:szCs w:val="18"/>
                </w:rPr>
                <w:t>ug/L</w:t>
              </w:r>
            </w:ins>
          </w:p>
        </w:tc>
      </w:tr>
      <w:tr w:rsidR="008454CC" w14:paraId="5775DE07" w14:textId="77777777" w:rsidTr="008454CC">
        <w:trPr>
          <w:trHeight w:val="315"/>
          <w:jc w:val="center"/>
          <w:ins w:id="453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92069B" w14:textId="77777777" w:rsidR="008454CC" w:rsidRPr="008454CC" w:rsidRDefault="008454CC" w:rsidP="008454CC">
            <w:pPr>
              <w:jc w:val="center"/>
              <w:rPr>
                <w:ins w:id="4539" w:author="Bourque, Ethan" w:date="2024-04-23T15:16:00Z"/>
                <w:rFonts w:ascii="Garamond" w:hAnsi="Garamond" w:cs="Arial"/>
                <w:color w:val="000000"/>
                <w:sz w:val="18"/>
                <w:szCs w:val="18"/>
              </w:rPr>
            </w:pPr>
            <w:ins w:id="454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2143364" w14:textId="77777777" w:rsidR="008454CC" w:rsidRPr="008454CC" w:rsidRDefault="008454CC" w:rsidP="008454CC">
            <w:pPr>
              <w:jc w:val="center"/>
              <w:rPr>
                <w:ins w:id="4541" w:author="Bourque, Ethan" w:date="2024-04-23T15:16:00Z"/>
                <w:rFonts w:ascii="Garamond" w:hAnsi="Garamond" w:cs="Arial"/>
                <w:color w:val="000000"/>
                <w:sz w:val="18"/>
                <w:szCs w:val="18"/>
              </w:rPr>
            </w:pPr>
            <w:ins w:id="4542" w:author="Bourque, Ethan" w:date="2024-04-23T15:16:00Z">
              <w:r w:rsidRPr="008454CC">
                <w:rPr>
                  <w:rFonts w:ascii="Garamond" w:hAnsi="Garamond" w:cs="Arial"/>
                  <w:color w:val="000000"/>
                  <w:sz w:val="18"/>
                  <w:szCs w:val="18"/>
                </w:rPr>
                <w:t>5/1/2023 9:17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C0436F5" w14:textId="77777777" w:rsidR="008454CC" w:rsidRPr="008454CC" w:rsidRDefault="008454CC" w:rsidP="008454CC">
            <w:pPr>
              <w:jc w:val="center"/>
              <w:rPr>
                <w:ins w:id="4543" w:author="Bourque, Ethan" w:date="2024-04-23T15:16:00Z"/>
                <w:rFonts w:ascii="Garamond" w:hAnsi="Garamond" w:cs="Arial"/>
                <w:color w:val="000000"/>
                <w:sz w:val="18"/>
                <w:szCs w:val="18"/>
              </w:rPr>
            </w:pPr>
            <w:proofErr w:type="spellStart"/>
            <w:ins w:id="4544"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8BD0E40" w14:textId="77777777" w:rsidR="008454CC" w:rsidRPr="008454CC" w:rsidRDefault="008454CC" w:rsidP="008454CC">
            <w:pPr>
              <w:jc w:val="center"/>
              <w:rPr>
                <w:ins w:id="4545" w:author="Bourque, Ethan" w:date="2024-04-23T15:16:00Z"/>
                <w:rFonts w:ascii="Garamond" w:hAnsi="Garamond" w:cs="Arial"/>
                <w:color w:val="000000"/>
                <w:sz w:val="18"/>
                <w:szCs w:val="18"/>
              </w:rPr>
            </w:pPr>
            <w:ins w:id="4546" w:author="Bourque, Ethan" w:date="2024-04-23T15:16:00Z">
              <w:r w:rsidRPr="008454CC">
                <w:rPr>
                  <w:rFonts w:ascii="Garamond" w:hAnsi="Garamond" w:cs="Arial"/>
                  <w:color w:val="000000"/>
                  <w:sz w:val="18"/>
                  <w:szCs w:val="18"/>
                </w:rPr>
                <w:t>1.1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D87E66" w14:textId="77777777" w:rsidR="008454CC" w:rsidRPr="008454CC" w:rsidRDefault="008454CC" w:rsidP="008454CC">
            <w:pPr>
              <w:jc w:val="center"/>
              <w:rPr>
                <w:ins w:id="4547" w:author="Bourque, Ethan" w:date="2024-04-23T15:16:00Z"/>
                <w:rFonts w:ascii="Garamond" w:hAnsi="Garamond" w:cs="Arial"/>
                <w:color w:val="000000"/>
                <w:sz w:val="18"/>
                <w:szCs w:val="18"/>
              </w:rPr>
            </w:pPr>
            <w:ins w:id="4548" w:author="Bourque, Ethan" w:date="2024-04-23T15:16:00Z">
              <w:r w:rsidRPr="008454CC">
                <w:rPr>
                  <w:rFonts w:ascii="Garamond" w:hAnsi="Garamond" w:cs="Arial"/>
                  <w:color w:val="000000"/>
                  <w:sz w:val="18"/>
                  <w:szCs w:val="18"/>
                </w:rPr>
                <w:t>ug/L</w:t>
              </w:r>
            </w:ins>
          </w:p>
        </w:tc>
      </w:tr>
      <w:tr w:rsidR="008454CC" w14:paraId="47CEBFF4" w14:textId="77777777" w:rsidTr="008454CC">
        <w:trPr>
          <w:trHeight w:val="315"/>
          <w:jc w:val="center"/>
          <w:ins w:id="454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D39D9D" w14:textId="77777777" w:rsidR="008454CC" w:rsidRPr="008454CC" w:rsidRDefault="008454CC" w:rsidP="008454CC">
            <w:pPr>
              <w:jc w:val="center"/>
              <w:rPr>
                <w:ins w:id="4550" w:author="Bourque, Ethan" w:date="2024-04-23T15:16:00Z"/>
                <w:rFonts w:ascii="Garamond" w:hAnsi="Garamond" w:cs="Arial"/>
                <w:color w:val="000000"/>
                <w:sz w:val="18"/>
                <w:szCs w:val="18"/>
              </w:rPr>
            </w:pPr>
            <w:ins w:id="455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4527F87" w14:textId="77777777" w:rsidR="008454CC" w:rsidRPr="008454CC" w:rsidRDefault="008454CC" w:rsidP="008454CC">
            <w:pPr>
              <w:jc w:val="center"/>
              <w:rPr>
                <w:ins w:id="4552" w:author="Bourque, Ethan" w:date="2024-04-23T15:16:00Z"/>
                <w:rFonts w:ascii="Garamond" w:hAnsi="Garamond" w:cs="Arial"/>
                <w:color w:val="000000"/>
                <w:sz w:val="18"/>
                <w:szCs w:val="18"/>
              </w:rPr>
            </w:pPr>
            <w:ins w:id="4553" w:author="Bourque, Ethan" w:date="2024-04-23T15:16:00Z">
              <w:r w:rsidRPr="008454CC">
                <w:rPr>
                  <w:rFonts w:ascii="Garamond" w:hAnsi="Garamond" w:cs="Arial"/>
                  <w:color w:val="000000"/>
                  <w:sz w:val="18"/>
                  <w:szCs w:val="18"/>
                </w:rPr>
                <w:t>5/1/2023 9:17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BF342AB" w14:textId="77777777" w:rsidR="008454CC" w:rsidRPr="008454CC" w:rsidRDefault="008454CC" w:rsidP="008454CC">
            <w:pPr>
              <w:jc w:val="center"/>
              <w:rPr>
                <w:ins w:id="4554" w:author="Bourque, Ethan" w:date="2024-04-23T15:16:00Z"/>
                <w:rFonts w:ascii="Garamond" w:hAnsi="Garamond" w:cs="Arial"/>
                <w:color w:val="000000"/>
                <w:sz w:val="18"/>
                <w:szCs w:val="18"/>
              </w:rPr>
            </w:pPr>
            <w:proofErr w:type="spellStart"/>
            <w:ins w:id="4555"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E519827" w14:textId="77777777" w:rsidR="008454CC" w:rsidRPr="008454CC" w:rsidRDefault="008454CC" w:rsidP="008454CC">
            <w:pPr>
              <w:jc w:val="center"/>
              <w:rPr>
                <w:ins w:id="4556" w:author="Bourque, Ethan" w:date="2024-04-23T15:16:00Z"/>
                <w:rFonts w:ascii="Garamond" w:hAnsi="Garamond" w:cs="Arial"/>
                <w:color w:val="000000"/>
                <w:sz w:val="18"/>
                <w:szCs w:val="18"/>
              </w:rPr>
            </w:pPr>
            <w:ins w:id="4557" w:author="Bourque, Ethan" w:date="2024-04-23T15:16:00Z">
              <w:r w:rsidRPr="008454CC">
                <w:rPr>
                  <w:rFonts w:ascii="Garamond" w:hAnsi="Garamond" w:cs="Arial"/>
                  <w:color w:val="000000"/>
                  <w:sz w:val="18"/>
                  <w:szCs w:val="18"/>
                </w:rPr>
                <w:t>1.1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B46D7B9" w14:textId="77777777" w:rsidR="008454CC" w:rsidRPr="008454CC" w:rsidRDefault="008454CC" w:rsidP="008454CC">
            <w:pPr>
              <w:jc w:val="center"/>
              <w:rPr>
                <w:ins w:id="4558" w:author="Bourque, Ethan" w:date="2024-04-23T15:16:00Z"/>
                <w:rFonts w:ascii="Garamond" w:hAnsi="Garamond" w:cs="Arial"/>
                <w:color w:val="000000"/>
                <w:sz w:val="18"/>
                <w:szCs w:val="18"/>
              </w:rPr>
            </w:pPr>
            <w:ins w:id="4559" w:author="Bourque, Ethan" w:date="2024-04-23T15:16:00Z">
              <w:r w:rsidRPr="008454CC">
                <w:rPr>
                  <w:rFonts w:ascii="Garamond" w:hAnsi="Garamond" w:cs="Arial"/>
                  <w:color w:val="000000"/>
                  <w:sz w:val="18"/>
                  <w:szCs w:val="18"/>
                </w:rPr>
                <w:t>ug/L</w:t>
              </w:r>
            </w:ins>
          </w:p>
        </w:tc>
      </w:tr>
      <w:tr w:rsidR="008454CC" w14:paraId="01072C69" w14:textId="77777777" w:rsidTr="008454CC">
        <w:trPr>
          <w:trHeight w:val="315"/>
          <w:jc w:val="center"/>
          <w:ins w:id="456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A6D51F" w14:textId="77777777" w:rsidR="008454CC" w:rsidRPr="008454CC" w:rsidRDefault="008454CC" w:rsidP="008454CC">
            <w:pPr>
              <w:jc w:val="center"/>
              <w:rPr>
                <w:ins w:id="4561" w:author="Bourque, Ethan" w:date="2024-04-23T15:16:00Z"/>
                <w:rFonts w:ascii="Garamond" w:hAnsi="Garamond" w:cs="Arial"/>
                <w:color w:val="000000"/>
                <w:sz w:val="18"/>
                <w:szCs w:val="18"/>
              </w:rPr>
            </w:pPr>
            <w:ins w:id="456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84AEC2A" w14:textId="77777777" w:rsidR="008454CC" w:rsidRPr="008454CC" w:rsidRDefault="008454CC" w:rsidP="008454CC">
            <w:pPr>
              <w:jc w:val="center"/>
              <w:rPr>
                <w:ins w:id="4563" w:author="Bourque, Ethan" w:date="2024-04-23T15:16:00Z"/>
                <w:rFonts w:ascii="Garamond" w:hAnsi="Garamond" w:cs="Arial"/>
                <w:color w:val="000000"/>
                <w:sz w:val="18"/>
                <w:szCs w:val="18"/>
              </w:rPr>
            </w:pPr>
            <w:ins w:id="4564" w:author="Bourque, Ethan" w:date="2024-04-23T15:16:00Z">
              <w:r w:rsidRPr="008454CC">
                <w:rPr>
                  <w:rFonts w:ascii="Garamond" w:hAnsi="Garamond" w:cs="Arial"/>
                  <w:color w:val="000000"/>
                  <w:sz w:val="18"/>
                  <w:szCs w:val="18"/>
                </w:rPr>
                <w:t>5/1/2023 9:19</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D52E24C" w14:textId="77777777" w:rsidR="008454CC" w:rsidRPr="008454CC" w:rsidRDefault="008454CC" w:rsidP="008454CC">
            <w:pPr>
              <w:jc w:val="center"/>
              <w:rPr>
                <w:ins w:id="4565" w:author="Bourque, Ethan" w:date="2024-04-23T15:16:00Z"/>
                <w:rFonts w:ascii="Garamond" w:hAnsi="Garamond" w:cs="Arial"/>
                <w:color w:val="000000"/>
                <w:sz w:val="18"/>
                <w:szCs w:val="18"/>
              </w:rPr>
            </w:pPr>
            <w:proofErr w:type="spellStart"/>
            <w:ins w:id="4566" w:author="Bourque, Ethan" w:date="2024-04-23T15:16:00Z">
              <w:r w:rsidRPr="008454CC">
                <w:rPr>
                  <w:rFonts w:ascii="Garamond" w:hAnsi="Garamond" w:cs="Arial"/>
                  <w:color w:val="000000"/>
                  <w:sz w:val="18"/>
                  <w:szCs w:val="18"/>
                </w:rPr>
                <w:t>apaebnut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FC04BAE" w14:textId="77777777" w:rsidR="008454CC" w:rsidRPr="008454CC" w:rsidRDefault="008454CC" w:rsidP="008454CC">
            <w:pPr>
              <w:jc w:val="center"/>
              <w:rPr>
                <w:ins w:id="4567" w:author="Bourque, Ethan" w:date="2024-04-23T15:16:00Z"/>
                <w:rFonts w:ascii="Garamond" w:hAnsi="Garamond" w:cs="Arial"/>
                <w:color w:val="000000"/>
                <w:sz w:val="18"/>
                <w:szCs w:val="18"/>
              </w:rPr>
            </w:pPr>
            <w:ins w:id="4568"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F245CC2" w14:textId="77777777" w:rsidR="008454CC" w:rsidRPr="008454CC" w:rsidRDefault="008454CC" w:rsidP="008454CC">
            <w:pPr>
              <w:jc w:val="center"/>
              <w:rPr>
                <w:ins w:id="4569" w:author="Bourque, Ethan" w:date="2024-04-23T15:16:00Z"/>
                <w:rFonts w:ascii="Garamond" w:hAnsi="Garamond" w:cs="Arial"/>
                <w:color w:val="000000"/>
                <w:sz w:val="18"/>
                <w:szCs w:val="18"/>
              </w:rPr>
            </w:pPr>
            <w:ins w:id="4570" w:author="Bourque, Ethan" w:date="2024-04-23T15:16:00Z">
              <w:r w:rsidRPr="008454CC">
                <w:rPr>
                  <w:rFonts w:ascii="Garamond" w:hAnsi="Garamond" w:cs="Arial"/>
                  <w:color w:val="000000"/>
                  <w:sz w:val="18"/>
                  <w:szCs w:val="18"/>
                </w:rPr>
                <w:t>ug/L</w:t>
              </w:r>
            </w:ins>
          </w:p>
        </w:tc>
      </w:tr>
      <w:tr w:rsidR="008454CC" w14:paraId="2823B4C5" w14:textId="77777777" w:rsidTr="008454CC">
        <w:trPr>
          <w:trHeight w:val="315"/>
          <w:jc w:val="center"/>
          <w:ins w:id="457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3F78E3" w14:textId="77777777" w:rsidR="008454CC" w:rsidRPr="008454CC" w:rsidRDefault="008454CC" w:rsidP="008454CC">
            <w:pPr>
              <w:jc w:val="center"/>
              <w:rPr>
                <w:ins w:id="4572" w:author="Bourque, Ethan" w:date="2024-04-23T15:16:00Z"/>
                <w:rFonts w:ascii="Garamond" w:hAnsi="Garamond" w:cs="Arial"/>
                <w:color w:val="000000"/>
                <w:sz w:val="18"/>
                <w:szCs w:val="18"/>
              </w:rPr>
            </w:pPr>
            <w:ins w:id="457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D0D4D8C" w14:textId="77777777" w:rsidR="008454CC" w:rsidRPr="008454CC" w:rsidRDefault="008454CC" w:rsidP="008454CC">
            <w:pPr>
              <w:jc w:val="center"/>
              <w:rPr>
                <w:ins w:id="4574" w:author="Bourque, Ethan" w:date="2024-04-23T15:16:00Z"/>
                <w:rFonts w:ascii="Garamond" w:hAnsi="Garamond" w:cs="Arial"/>
                <w:color w:val="000000"/>
                <w:sz w:val="18"/>
                <w:szCs w:val="18"/>
              </w:rPr>
            </w:pPr>
            <w:ins w:id="4575" w:author="Bourque, Ethan" w:date="2024-04-23T15:16:00Z">
              <w:r w:rsidRPr="008454CC">
                <w:rPr>
                  <w:rFonts w:ascii="Garamond" w:hAnsi="Garamond" w:cs="Arial"/>
                  <w:color w:val="000000"/>
                  <w:sz w:val="18"/>
                  <w:szCs w:val="18"/>
                </w:rPr>
                <w:t>5/1/2023 9:19</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264B1DD" w14:textId="77777777" w:rsidR="008454CC" w:rsidRPr="008454CC" w:rsidRDefault="008454CC" w:rsidP="008454CC">
            <w:pPr>
              <w:jc w:val="center"/>
              <w:rPr>
                <w:ins w:id="4576" w:author="Bourque, Ethan" w:date="2024-04-23T15:16:00Z"/>
                <w:rFonts w:ascii="Garamond" w:hAnsi="Garamond" w:cs="Arial"/>
                <w:color w:val="000000"/>
                <w:sz w:val="18"/>
                <w:szCs w:val="18"/>
              </w:rPr>
            </w:pPr>
            <w:proofErr w:type="spellStart"/>
            <w:ins w:id="4577" w:author="Bourque, Ethan" w:date="2024-04-23T15:16:00Z">
              <w:r w:rsidRPr="008454CC">
                <w:rPr>
                  <w:rFonts w:ascii="Garamond" w:hAnsi="Garamond" w:cs="Arial"/>
                  <w:color w:val="000000"/>
                  <w:sz w:val="18"/>
                  <w:szCs w:val="18"/>
                </w:rPr>
                <w:t>apaebnut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C083DBF" w14:textId="77777777" w:rsidR="008454CC" w:rsidRPr="008454CC" w:rsidRDefault="008454CC" w:rsidP="008454CC">
            <w:pPr>
              <w:jc w:val="center"/>
              <w:rPr>
                <w:ins w:id="4578" w:author="Bourque, Ethan" w:date="2024-04-23T15:16:00Z"/>
                <w:rFonts w:ascii="Garamond" w:hAnsi="Garamond" w:cs="Arial"/>
                <w:color w:val="000000"/>
                <w:sz w:val="18"/>
                <w:szCs w:val="18"/>
              </w:rPr>
            </w:pPr>
            <w:ins w:id="4579"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358B09" w14:textId="77777777" w:rsidR="008454CC" w:rsidRPr="008454CC" w:rsidRDefault="008454CC" w:rsidP="008454CC">
            <w:pPr>
              <w:jc w:val="center"/>
              <w:rPr>
                <w:ins w:id="4580" w:author="Bourque, Ethan" w:date="2024-04-23T15:16:00Z"/>
                <w:rFonts w:ascii="Garamond" w:hAnsi="Garamond" w:cs="Arial"/>
                <w:color w:val="000000"/>
                <w:sz w:val="18"/>
                <w:szCs w:val="18"/>
              </w:rPr>
            </w:pPr>
            <w:ins w:id="4581" w:author="Bourque, Ethan" w:date="2024-04-23T15:16:00Z">
              <w:r w:rsidRPr="008454CC">
                <w:rPr>
                  <w:rFonts w:ascii="Garamond" w:hAnsi="Garamond" w:cs="Arial"/>
                  <w:color w:val="000000"/>
                  <w:sz w:val="18"/>
                  <w:szCs w:val="18"/>
                </w:rPr>
                <w:t>ug/L</w:t>
              </w:r>
            </w:ins>
          </w:p>
        </w:tc>
      </w:tr>
      <w:tr w:rsidR="008454CC" w14:paraId="352BB4A9" w14:textId="77777777" w:rsidTr="008454CC">
        <w:trPr>
          <w:trHeight w:val="315"/>
          <w:jc w:val="center"/>
          <w:ins w:id="458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DAB940" w14:textId="77777777" w:rsidR="008454CC" w:rsidRPr="008454CC" w:rsidRDefault="008454CC" w:rsidP="008454CC">
            <w:pPr>
              <w:jc w:val="center"/>
              <w:rPr>
                <w:ins w:id="4583" w:author="Bourque, Ethan" w:date="2024-04-23T15:16:00Z"/>
                <w:rFonts w:ascii="Garamond" w:hAnsi="Garamond" w:cs="Arial"/>
                <w:color w:val="000000"/>
                <w:sz w:val="18"/>
                <w:szCs w:val="18"/>
              </w:rPr>
            </w:pPr>
            <w:ins w:id="458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E01BFF9" w14:textId="77777777" w:rsidR="008454CC" w:rsidRPr="008454CC" w:rsidRDefault="008454CC" w:rsidP="008454CC">
            <w:pPr>
              <w:jc w:val="center"/>
              <w:rPr>
                <w:ins w:id="4585" w:author="Bourque, Ethan" w:date="2024-04-23T15:16:00Z"/>
                <w:rFonts w:ascii="Garamond" w:hAnsi="Garamond" w:cs="Arial"/>
                <w:color w:val="000000"/>
                <w:sz w:val="18"/>
                <w:szCs w:val="18"/>
              </w:rPr>
            </w:pPr>
            <w:ins w:id="4586" w:author="Bourque, Ethan" w:date="2024-04-23T15:16:00Z">
              <w:r w:rsidRPr="008454CC">
                <w:rPr>
                  <w:rFonts w:ascii="Garamond" w:hAnsi="Garamond" w:cs="Arial"/>
                  <w:color w:val="000000"/>
                  <w:sz w:val="18"/>
                  <w:szCs w:val="18"/>
                </w:rPr>
                <w:t>5/2/2023 3:00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42EB575" w14:textId="77777777" w:rsidR="008454CC" w:rsidRPr="008454CC" w:rsidRDefault="008454CC" w:rsidP="008454CC">
            <w:pPr>
              <w:jc w:val="center"/>
              <w:rPr>
                <w:ins w:id="4587" w:author="Bourque, Ethan" w:date="2024-04-23T15:16:00Z"/>
                <w:rFonts w:ascii="Garamond" w:hAnsi="Garamond" w:cs="Arial"/>
                <w:color w:val="000000"/>
                <w:sz w:val="18"/>
                <w:szCs w:val="18"/>
              </w:rPr>
            </w:pPr>
            <w:proofErr w:type="spellStart"/>
            <w:ins w:id="458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EF4290A" w14:textId="77777777" w:rsidR="008454CC" w:rsidRPr="008454CC" w:rsidRDefault="008454CC" w:rsidP="008454CC">
            <w:pPr>
              <w:jc w:val="center"/>
              <w:rPr>
                <w:ins w:id="4589" w:author="Bourque, Ethan" w:date="2024-04-23T15:16:00Z"/>
                <w:rFonts w:ascii="Garamond" w:hAnsi="Garamond" w:cs="Arial"/>
                <w:color w:val="000000"/>
                <w:sz w:val="18"/>
                <w:szCs w:val="18"/>
              </w:rPr>
            </w:pPr>
            <w:ins w:id="4590" w:author="Bourque, Ethan" w:date="2024-04-23T15:16:00Z">
              <w:r w:rsidRPr="008454CC">
                <w:rPr>
                  <w:rFonts w:ascii="Garamond" w:hAnsi="Garamond" w:cs="Arial"/>
                  <w:color w:val="000000"/>
                  <w:sz w:val="18"/>
                  <w:szCs w:val="18"/>
                </w:rPr>
                <w:t>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D72ED1" w14:textId="77777777" w:rsidR="008454CC" w:rsidRPr="008454CC" w:rsidRDefault="008454CC" w:rsidP="008454CC">
            <w:pPr>
              <w:jc w:val="center"/>
              <w:rPr>
                <w:ins w:id="4591" w:author="Bourque, Ethan" w:date="2024-04-23T15:16:00Z"/>
                <w:rFonts w:ascii="Garamond" w:hAnsi="Garamond" w:cs="Arial"/>
                <w:color w:val="000000"/>
                <w:sz w:val="18"/>
                <w:szCs w:val="18"/>
              </w:rPr>
            </w:pPr>
            <w:ins w:id="4592" w:author="Bourque, Ethan" w:date="2024-04-23T15:16:00Z">
              <w:r w:rsidRPr="008454CC">
                <w:rPr>
                  <w:rFonts w:ascii="Garamond" w:hAnsi="Garamond" w:cs="Arial"/>
                  <w:color w:val="000000"/>
                  <w:sz w:val="18"/>
                  <w:szCs w:val="18"/>
                </w:rPr>
                <w:t>ug/L</w:t>
              </w:r>
            </w:ins>
          </w:p>
        </w:tc>
      </w:tr>
      <w:tr w:rsidR="008454CC" w14:paraId="6D204B2F" w14:textId="77777777" w:rsidTr="008454CC">
        <w:trPr>
          <w:trHeight w:val="315"/>
          <w:jc w:val="center"/>
          <w:ins w:id="459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BE7BBA" w14:textId="77777777" w:rsidR="008454CC" w:rsidRPr="008454CC" w:rsidRDefault="008454CC" w:rsidP="008454CC">
            <w:pPr>
              <w:jc w:val="center"/>
              <w:rPr>
                <w:ins w:id="4594" w:author="Bourque, Ethan" w:date="2024-04-23T15:16:00Z"/>
                <w:rFonts w:ascii="Garamond" w:hAnsi="Garamond" w:cs="Arial"/>
                <w:color w:val="000000"/>
                <w:sz w:val="18"/>
                <w:szCs w:val="18"/>
              </w:rPr>
            </w:pPr>
            <w:ins w:id="4595" w:author="Bourque, Ethan" w:date="2024-04-23T15:16:00Z">
              <w:r w:rsidRPr="008454CC">
                <w:rPr>
                  <w:rFonts w:ascii="Garamond" w:hAnsi="Garamond" w:cs="Arial"/>
                  <w:color w:val="000000"/>
                  <w:sz w:val="18"/>
                  <w:szCs w:val="18"/>
                </w:rPr>
                <w:lastRenderedPageBreak/>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E9D8195" w14:textId="77777777" w:rsidR="008454CC" w:rsidRPr="008454CC" w:rsidRDefault="008454CC" w:rsidP="008454CC">
            <w:pPr>
              <w:jc w:val="center"/>
              <w:rPr>
                <w:ins w:id="4596" w:author="Bourque, Ethan" w:date="2024-04-23T15:16:00Z"/>
                <w:rFonts w:ascii="Garamond" w:hAnsi="Garamond" w:cs="Arial"/>
                <w:color w:val="000000"/>
                <w:sz w:val="18"/>
                <w:szCs w:val="18"/>
              </w:rPr>
            </w:pPr>
            <w:ins w:id="4597" w:author="Bourque, Ethan" w:date="2024-04-23T15:16:00Z">
              <w:r w:rsidRPr="008454CC">
                <w:rPr>
                  <w:rFonts w:ascii="Garamond" w:hAnsi="Garamond" w:cs="Arial"/>
                  <w:color w:val="000000"/>
                  <w:sz w:val="18"/>
                  <w:szCs w:val="18"/>
                </w:rPr>
                <w:t>5/2/2023 3:00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B812A5D" w14:textId="77777777" w:rsidR="008454CC" w:rsidRPr="008454CC" w:rsidRDefault="008454CC" w:rsidP="008454CC">
            <w:pPr>
              <w:jc w:val="center"/>
              <w:rPr>
                <w:ins w:id="4598" w:author="Bourque, Ethan" w:date="2024-04-23T15:16:00Z"/>
                <w:rFonts w:ascii="Garamond" w:hAnsi="Garamond" w:cs="Arial"/>
                <w:color w:val="000000"/>
                <w:sz w:val="18"/>
                <w:szCs w:val="18"/>
              </w:rPr>
            </w:pPr>
            <w:proofErr w:type="spellStart"/>
            <w:ins w:id="4599"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54307BB" w14:textId="77777777" w:rsidR="008454CC" w:rsidRPr="008454CC" w:rsidRDefault="008454CC" w:rsidP="008454CC">
            <w:pPr>
              <w:jc w:val="center"/>
              <w:rPr>
                <w:ins w:id="4600" w:author="Bourque, Ethan" w:date="2024-04-23T15:16:00Z"/>
                <w:rFonts w:ascii="Garamond" w:hAnsi="Garamond" w:cs="Arial"/>
                <w:color w:val="000000"/>
                <w:sz w:val="18"/>
                <w:szCs w:val="18"/>
              </w:rPr>
            </w:pPr>
            <w:ins w:id="4601" w:author="Bourque, Ethan" w:date="2024-04-23T15:16:00Z">
              <w:r w:rsidRPr="008454CC">
                <w:rPr>
                  <w:rFonts w:ascii="Garamond" w:hAnsi="Garamond" w:cs="Arial"/>
                  <w:color w:val="000000"/>
                  <w:sz w:val="18"/>
                  <w:szCs w:val="18"/>
                </w:rPr>
                <w:t>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8C5186" w14:textId="77777777" w:rsidR="008454CC" w:rsidRPr="008454CC" w:rsidRDefault="008454CC" w:rsidP="008454CC">
            <w:pPr>
              <w:jc w:val="center"/>
              <w:rPr>
                <w:ins w:id="4602" w:author="Bourque, Ethan" w:date="2024-04-23T15:16:00Z"/>
                <w:rFonts w:ascii="Garamond" w:hAnsi="Garamond" w:cs="Arial"/>
                <w:color w:val="000000"/>
                <w:sz w:val="18"/>
                <w:szCs w:val="18"/>
              </w:rPr>
            </w:pPr>
            <w:ins w:id="4603" w:author="Bourque, Ethan" w:date="2024-04-23T15:16:00Z">
              <w:r w:rsidRPr="008454CC">
                <w:rPr>
                  <w:rFonts w:ascii="Garamond" w:hAnsi="Garamond" w:cs="Arial"/>
                  <w:color w:val="000000"/>
                  <w:sz w:val="18"/>
                  <w:szCs w:val="18"/>
                </w:rPr>
                <w:t>ug/L</w:t>
              </w:r>
            </w:ins>
          </w:p>
        </w:tc>
      </w:tr>
      <w:tr w:rsidR="008454CC" w14:paraId="56C56690" w14:textId="77777777" w:rsidTr="008454CC">
        <w:trPr>
          <w:trHeight w:val="315"/>
          <w:jc w:val="center"/>
          <w:ins w:id="460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F12B2F" w14:textId="77777777" w:rsidR="008454CC" w:rsidRPr="008454CC" w:rsidRDefault="008454CC" w:rsidP="008454CC">
            <w:pPr>
              <w:jc w:val="center"/>
              <w:rPr>
                <w:ins w:id="4605" w:author="Bourque, Ethan" w:date="2024-04-23T15:16:00Z"/>
                <w:rFonts w:ascii="Garamond" w:hAnsi="Garamond" w:cs="Arial"/>
                <w:color w:val="000000"/>
                <w:sz w:val="18"/>
                <w:szCs w:val="18"/>
              </w:rPr>
            </w:pPr>
            <w:ins w:id="460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1126D22" w14:textId="77777777" w:rsidR="008454CC" w:rsidRPr="008454CC" w:rsidRDefault="008454CC" w:rsidP="008454CC">
            <w:pPr>
              <w:jc w:val="center"/>
              <w:rPr>
                <w:ins w:id="4607" w:author="Bourque, Ethan" w:date="2024-04-23T15:16:00Z"/>
                <w:rFonts w:ascii="Garamond" w:hAnsi="Garamond" w:cs="Arial"/>
                <w:color w:val="000000"/>
                <w:sz w:val="18"/>
                <w:szCs w:val="18"/>
              </w:rPr>
            </w:pPr>
            <w:ins w:id="4608" w:author="Bourque, Ethan" w:date="2024-04-23T15:16:00Z">
              <w:r w:rsidRPr="008454CC">
                <w:rPr>
                  <w:rFonts w:ascii="Garamond" w:hAnsi="Garamond" w:cs="Arial"/>
                  <w:color w:val="000000"/>
                  <w:sz w:val="18"/>
                  <w:szCs w:val="18"/>
                </w:rPr>
                <w:t>5/2/2023 5:30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AF1A0FF" w14:textId="77777777" w:rsidR="008454CC" w:rsidRPr="008454CC" w:rsidRDefault="008454CC" w:rsidP="008454CC">
            <w:pPr>
              <w:jc w:val="center"/>
              <w:rPr>
                <w:ins w:id="4609" w:author="Bourque, Ethan" w:date="2024-04-23T15:16:00Z"/>
                <w:rFonts w:ascii="Garamond" w:hAnsi="Garamond" w:cs="Arial"/>
                <w:color w:val="000000"/>
                <w:sz w:val="18"/>
                <w:szCs w:val="18"/>
              </w:rPr>
            </w:pPr>
            <w:proofErr w:type="spellStart"/>
            <w:ins w:id="4610"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BA22D7" w14:textId="77777777" w:rsidR="008454CC" w:rsidRPr="008454CC" w:rsidRDefault="008454CC" w:rsidP="008454CC">
            <w:pPr>
              <w:jc w:val="center"/>
              <w:rPr>
                <w:ins w:id="4611" w:author="Bourque, Ethan" w:date="2024-04-23T15:16:00Z"/>
                <w:rFonts w:ascii="Garamond" w:hAnsi="Garamond" w:cs="Arial"/>
                <w:color w:val="000000"/>
                <w:sz w:val="18"/>
                <w:szCs w:val="18"/>
              </w:rPr>
            </w:pPr>
            <w:ins w:id="4612" w:author="Bourque, Ethan" w:date="2024-04-23T15:16:00Z">
              <w:r w:rsidRPr="008454CC">
                <w:rPr>
                  <w:rFonts w:ascii="Garamond" w:hAnsi="Garamond" w:cs="Arial"/>
                  <w:color w:val="000000"/>
                  <w:sz w:val="18"/>
                  <w:szCs w:val="18"/>
                </w:rPr>
                <w:t>3.2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9D76187" w14:textId="77777777" w:rsidR="008454CC" w:rsidRPr="008454CC" w:rsidRDefault="008454CC" w:rsidP="008454CC">
            <w:pPr>
              <w:jc w:val="center"/>
              <w:rPr>
                <w:ins w:id="4613" w:author="Bourque, Ethan" w:date="2024-04-23T15:16:00Z"/>
                <w:rFonts w:ascii="Garamond" w:hAnsi="Garamond" w:cs="Arial"/>
                <w:color w:val="000000"/>
                <w:sz w:val="18"/>
                <w:szCs w:val="18"/>
              </w:rPr>
            </w:pPr>
            <w:ins w:id="4614" w:author="Bourque, Ethan" w:date="2024-04-23T15:16:00Z">
              <w:r w:rsidRPr="008454CC">
                <w:rPr>
                  <w:rFonts w:ascii="Garamond" w:hAnsi="Garamond" w:cs="Arial"/>
                  <w:color w:val="000000"/>
                  <w:sz w:val="18"/>
                  <w:szCs w:val="18"/>
                </w:rPr>
                <w:t>ug/L</w:t>
              </w:r>
            </w:ins>
          </w:p>
        </w:tc>
      </w:tr>
      <w:tr w:rsidR="008454CC" w14:paraId="1B67B543" w14:textId="77777777" w:rsidTr="008454CC">
        <w:trPr>
          <w:trHeight w:val="315"/>
          <w:jc w:val="center"/>
          <w:ins w:id="461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FC7927" w14:textId="77777777" w:rsidR="008454CC" w:rsidRPr="008454CC" w:rsidRDefault="008454CC" w:rsidP="008454CC">
            <w:pPr>
              <w:jc w:val="center"/>
              <w:rPr>
                <w:ins w:id="4616" w:author="Bourque, Ethan" w:date="2024-04-23T15:16:00Z"/>
                <w:rFonts w:ascii="Garamond" w:hAnsi="Garamond" w:cs="Arial"/>
                <w:color w:val="000000"/>
                <w:sz w:val="18"/>
                <w:szCs w:val="18"/>
              </w:rPr>
            </w:pPr>
            <w:ins w:id="461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9C0BB04" w14:textId="77777777" w:rsidR="008454CC" w:rsidRPr="008454CC" w:rsidRDefault="008454CC" w:rsidP="008454CC">
            <w:pPr>
              <w:jc w:val="center"/>
              <w:rPr>
                <w:ins w:id="4618" w:author="Bourque, Ethan" w:date="2024-04-23T15:16:00Z"/>
                <w:rFonts w:ascii="Garamond" w:hAnsi="Garamond" w:cs="Arial"/>
                <w:color w:val="000000"/>
                <w:sz w:val="18"/>
                <w:szCs w:val="18"/>
              </w:rPr>
            </w:pPr>
            <w:ins w:id="4619" w:author="Bourque, Ethan" w:date="2024-04-23T15:16:00Z">
              <w:r w:rsidRPr="008454CC">
                <w:rPr>
                  <w:rFonts w:ascii="Garamond" w:hAnsi="Garamond" w:cs="Arial"/>
                  <w:color w:val="000000"/>
                  <w:sz w:val="18"/>
                  <w:szCs w:val="18"/>
                </w:rPr>
                <w:t>5/2/2023 5:30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1D34705" w14:textId="77777777" w:rsidR="008454CC" w:rsidRPr="008454CC" w:rsidRDefault="008454CC" w:rsidP="008454CC">
            <w:pPr>
              <w:jc w:val="center"/>
              <w:rPr>
                <w:ins w:id="4620" w:author="Bourque, Ethan" w:date="2024-04-23T15:16:00Z"/>
                <w:rFonts w:ascii="Garamond" w:hAnsi="Garamond" w:cs="Arial"/>
                <w:color w:val="000000"/>
                <w:sz w:val="18"/>
                <w:szCs w:val="18"/>
              </w:rPr>
            </w:pPr>
            <w:proofErr w:type="spellStart"/>
            <w:ins w:id="4621"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5857FE" w14:textId="77777777" w:rsidR="008454CC" w:rsidRPr="008454CC" w:rsidRDefault="008454CC" w:rsidP="008454CC">
            <w:pPr>
              <w:jc w:val="center"/>
              <w:rPr>
                <w:ins w:id="4622" w:author="Bourque, Ethan" w:date="2024-04-23T15:16:00Z"/>
                <w:rFonts w:ascii="Garamond" w:hAnsi="Garamond" w:cs="Arial"/>
                <w:color w:val="000000"/>
                <w:sz w:val="18"/>
                <w:szCs w:val="18"/>
              </w:rPr>
            </w:pPr>
            <w:ins w:id="4623" w:author="Bourque, Ethan" w:date="2024-04-23T15:16:00Z">
              <w:r w:rsidRPr="008454CC">
                <w:rPr>
                  <w:rFonts w:ascii="Garamond" w:hAnsi="Garamond" w:cs="Arial"/>
                  <w:color w:val="000000"/>
                  <w:sz w:val="18"/>
                  <w:szCs w:val="18"/>
                </w:rPr>
                <w:t>3.2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5348890" w14:textId="77777777" w:rsidR="008454CC" w:rsidRPr="008454CC" w:rsidRDefault="008454CC" w:rsidP="008454CC">
            <w:pPr>
              <w:jc w:val="center"/>
              <w:rPr>
                <w:ins w:id="4624" w:author="Bourque, Ethan" w:date="2024-04-23T15:16:00Z"/>
                <w:rFonts w:ascii="Garamond" w:hAnsi="Garamond" w:cs="Arial"/>
                <w:color w:val="000000"/>
                <w:sz w:val="18"/>
                <w:szCs w:val="18"/>
              </w:rPr>
            </w:pPr>
            <w:ins w:id="4625" w:author="Bourque, Ethan" w:date="2024-04-23T15:16:00Z">
              <w:r w:rsidRPr="008454CC">
                <w:rPr>
                  <w:rFonts w:ascii="Garamond" w:hAnsi="Garamond" w:cs="Arial"/>
                  <w:color w:val="000000"/>
                  <w:sz w:val="18"/>
                  <w:szCs w:val="18"/>
                </w:rPr>
                <w:t>ug/L</w:t>
              </w:r>
            </w:ins>
          </w:p>
        </w:tc>
      </w:tr>
      <w:tr w:rsidR="008454CC" w14:paraId="7183288A" w14:textId="77777777" w:rsidTr="008454CC">
        <w:trPr>
          <w:trHeight w:val="315"/>
          <w:jc w:val="center"/>
          <w:ins w:id="462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A1809C" w14:textId="77777777" w:rsidR="008454CC" w:rsidRPr="008454CC" w:rsidRDefault="008454CC" w:rsidP="008454CC">
            <w:pPr>
              <w:jc w:val="center"/>
              <w:rPr>
                <w:ins w:id="4627" w:author="Bourque, Ethan" w:date="2024-04-23T15:16:00Z"/>
                <w:rFonts w:ascii="Garamond" w:hAnsi="Garamond" w:cs="Arial"/>
                <w:color w:val="000000"/>
                <w:sz w:val="18"/>
                <w:szCs w:val="18"/>
              </w:rPr>
            </w:pPr>
            <w:ins w:id="462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2CFE67E" w14:textId="77777777" w:rsidR="008454CC" w:rsidRPr="008454CC" w:rsidRDefault="008454CC" w:rsidP="008454CC">
            <w:pPr>
              <w:jc w:val="center"/>
              <w:rPr>
                <w:ins w:id="4629" w:author="Bourque, Ethan" w:date="2024-04-23T15:16:00Z"/>
                <w:rFonts w:ascii="Garamond" w:hAnsi="Garamond" w:cs="Arial"/>
                <w:color w:val="000000"/>
                <w:sz w:val="18"/>
                <w:szCs w:val="18"/>
              </w:rPr>
            </w:pPr>
            <w:ins w:id="4630" w:author="Bourque, Ethan" w:date="2024-04-23T15:16:00Z">
              <w:r w:rsidRPr="008454CC">
                <w:rPr>
                  <w:rFonts w:ascii="Garamond" w:hAnsi="Garamond" w:cs="Arial"/>
                  <w:color w:val="000000"/>
                  <w:sz w:val="18"/>
                  <w:szCs w:val="18"/>
                </w:rPr>
                <w:t>5/2/2023 10:30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CCA5980" w14:textId="77777777" w:rsidR="008454CC" w:rsidRPr="008454CC" w:rsidRDefault="008454CC" w:rsidP="008454CC">
            <w:pPr>
              <w:jc w:val="center"/>
              <w:rPr>
                <w:ins w:id="4631" w:author="Bourque, Ethan" w:date="2024-04-23T15:16:00Z"/>
                <w:rFonts w:ascii="Garamond" w:hAnsi="Garamond" w:cs="Arial"/>
                <w:color w:val="000000"/>
                <w:sz w:val="18"/>
                <w:szCs w:val="18"/>
              </w:rPr>
            </w:pPr>
            <w:proofErr w:type="spellStart"/>
            <w:ins w:id="4632"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9D8425D" w14:textId="77777777" w:rsidR="008454CC" w:rsidRPr="008454CC" w:rsidRDefault="008454CC" w:rsidP="008454CC">
            <w:pPr>
              <w:jc w:val="center"/>
              <w:rPr>
                <w:ins w:id="4633" w:author="Bourque, Ethan" w:date="2024-04-23T15:16:00Z"/>
                <w:rFonts w:ascii="Garamond" w:hAnsi="Garamond" w:cs="Arial"/>
                <w:color w:val="000000"/>
                <w:sz w:val="18"/>
                <w:szCs w:val="18"/>
              </w:rPr>
            </w:pPr>
            <w:ins w:id="4634"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876D2D6" w14:textId="77777777" w:rsidR="008454CC" w:rsidRPr="008454CC" w:rsidRDefault="008454CC" w:rsidP="008454CC">
            <w:pPr>
              <w:jc w:val="center"/>
              <w:rPr>
                <w:ins w:id="4635" w:author="Bourque, Ethan" w:date="2024-04-23T15:16:00Z"/>
                <w:rFonts w:ascii="Garamond" w:hAnsi="Garamond" w:cs="Arial"/>
                <w:color w:val="000000"/>
                <w:sz w:val="18"/>
                <w:szCs w:val="18"/>
              </w:rPr>
            </w:pPr>
            <w:ins w:id="4636" w:author="Bourque, Ethan" w:date="2024-04-23T15:16:00Z">
              <w:r w:rsidRPr="008454CC">
                <w:rPr>
                  <w:rFonts w:ascii="Garamond" w:hAnsi="Garamond" w:cs="Arial"/>
                  <w:color w:val="000000"/>
                  <w:sz w:val="18"/>
                  <w:szCs w:val="18"/>
                </w:rPr>
                <w:t>ug/L</w:t>
              </w:r>
            </w:ins>
          </w:p>
        </w:tc>
      </w:tr>
      <w:tr w:rsidR="008454CC" w14:paraId="477D98CB" w14:textId="77777777" w:rsidTr="008454CC">
        <w:trPr>
          <w:trHeight w:val="315"/>
          <w:jc w:val="center"/>
          <w:ins w:id="463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B73D4E" w14:textId="77777777" w:rsidR="008454CC" w:rsidRPr="008454CC" w:rsidRDefault="008454CC" w:rsidP="008454CC">
            <w:pPr>
              <w:jc w:val="center"/>
              <w:rPr>
                <w:ins w:id="4638" w:author="Bourque, Ethan" w:date="2024-04-23T15:16:00Z"/>
                <w:rFonts w:ascii="Garamond" w:hAnsi="Garamond" w:cs="Arial"/>
                <w:color w:val="000000"/>
                <w:sz w:val="18"/>
                <w:szCs w:val="18"/>
              </w:rPr>
            </w:pPr>
            <w:ins w:id="463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3B7A6E3" w14:textId="77777777" w:rsidR="008454CC" w:rsidRPr="008454CC" w:rsidRDefault="008454CC" w:rsidP="008454CC">
            <w:pPr>
              <w:jc w:val="center"/>
              <w:rPr>
                <w:ins w:id="4640" w:author="Bourque, Ethan" w:date="2024-04-23T15:16:00Z"/>
                <w:rFonts w:ascii="Garamond" w:hAnsi="Garamond" w:cs="Arial"/>
                <w:color w:val="000000"/>
                <w:sz w:val="18"/>
                <w:szCs w:val="18"/>
              </w:rPr>
            </w:pPr>
            <w:ins w:id="4641" w:author="Bourque, Ethan" w:date="2024-04-23T15:16:00Z">
              <w:r w:rsidRPr="008454CC">
                <w:rPr>
                  <w:rFonts w:ascii="Garamond" w:hAnsi="Garamond" w:cs="Arial"/>
                  <w:color w:val="000000"/>
                  <w:sz w:val="18"/>
                  <w:szCs w:val="18"/>
                </w:rPr>
                <w:t>5/2/2023 10:30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78A2C3A" w14:textId="77777777" w:rsidR="008454CC" w:rsidRPr="008454CC" w:rsidRDefault="008454CC" w:rsidP="008454CC">
            <w:pPr>
              <w:jc w:val="center"/>
              <w:rPr>
                <w:ins w:id="4642" w:author="Bourque, Ethan" w:date="2024-04-23T15:16:00Z"/>
                <w:rFonts w:ascii="Garamond" w:hAnsi="Garamond" w:cs="Arial"/>
                <w:color w:val="000000"/>
                <w:sz w:val="18"/>
                <w:szCs w:val="18"/>
              </w:rPr>
            </w:pPr>
            <w:proofErr w:type="spellStart"/>
            <w:ins w:id="4643"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ACF9E24" w14:textId="77777777" w:rsidR="008454CC" w:rsidRPr="008454CC" w:rsidRDefault="008454CC" w:rsidP="008454CC">
            <w:pPr>
              <w:jc w:val="center"/>
              <w:rPr>
                <w:ins w:id="4644" w:author="Bourque, Ethan" w:date="2024-04-23T15:16:00Z"/>
                <w:rFonts w:ascii="Garamond" w:hAnsi="Garamond" w:cs="Arial"/>
                <w:color w:val="000000"/>
                <w:sz w:val="18"/>
                <w:szCs w:val="18"/>
              </w:rPr>
            </w:pPr>
            <w:ins w:id="4645"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F2824D" w14:textId="77777777" w:rsidR="008454CC" w:rsidRPr="008454CC" w:rsidRDefault="008454CC" w:rsidP="008454CC">
            <w:pPr>
              <w:jc w:val="center"/>
              <w:rPr>
                <w:ins w:id="4646" w:author="Bourque, Ethan" w:date="2024-04-23T15:16:00Z"/>
                <w:rFonts w:ascii="Garamond" w:hAnsi="Garamond" w:cs="Arial"/>
                <w:color w:val="000000"/>
                <w:sz w:val="18"/>
                <w:szCs w:val="18"/>
              </w:rPr>
            </w:pPr>
            <w:ins w:id="4647" w:author="Bourque, Ethan" w:date="2024-04-23T15:16:00Z">
              <w:r w:rsidRPr="008454CC">
                <w:rPr>
                  <w:rFonts w:ascii="Garamond" w:hAnsi="Garamond" w:cs="Arial"/>
                  <w:color w:val="000000"/>
                  <w:sz w:val="18"/>
                  <w:szCs w:val="18"/>
                </w:rPr>
                <w:t>ug/L</w:t>
              </w:r>
            </w:ins>
          </w:p>
        </w:tc>
      </w:tr>
      <w:tr w:rsidR="008454CC" w14:paraId="3DF22749" w14:textId="77777777" w:rsidTr="008454CC">
        <w:trPr>
          <w:trHeight w:val="315"/>
          <w:jc w:val="center"/>
          <w:ins w:id="464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5B6EE6" w14:textId="77777777" w:rsidR="008454CC" w:rsidRPr="008454CC" w:rsidRDefault="008454CC" w:rsidP="008454CC">
            <w:pPr>
              <w:jc w:val="center"/>
              <w:rPr>
                <w:ins w:id="4649" w:author="Bourque, Ethan" w:date="2024-04-23T15:16:00Z"/>
                <w:rFonts w:ascii="Garamond" w:hAnsi="Garamond" w:cs="Arial"/>
                <w:color w:val="000000"/>
                <w:sz w:val="18"/>
                <w:szCs w:val="18"/>
              </w:rPr>
            </w:pPr>
            <w:ins w:id="465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6BA4E84" w14:textId="77777777" w:rsidR="008454CC" w:rsidRPr="008454CC" w:rsidRDefault="008454CC" w:rsidP="008454CC">
            <w:pPr>
              <w:jc w:val="center"/>
              <w:rPr>
                <w:ins w:id="4651" w:author="Bourque, Ethan" w:date="2024-04-23T15:16:00Z"/>
                <w:rFonts w:ascii="Garamond" w:hAnsi="Garamond" w:cs="Arial"/>
                <w:color w:val="000000"/>
                <w:sz w:val="18"/>
                <w:szCs w:val="18"/>
              </w:rPr>
            </w:pPr>
            <w:ins w:id="4652" w:author="Bourque, Ethan" w:date="2024-04-23T15:16:00Z">
              <w:r w:rsidRPr="008454CC">
                <w:rPr>
                  <w:rFonts w:ascii="Garamond" w:hAnsi="Garamond" w:cs="Arial"/>
                  <w:color w:val="000000"/>
                  <w:sz w:val="18"/>
                  <w:szCs w:val="18"/>
                </w:rPr>
                <w:t>5/23/2023 9:36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462D314" w14:textId="77777777" w:rsidR="008454CC" w:rsidRPr="008454CC" w:rsidRDefault="008454CC" w:rsidP="008454CC">
            <w:pPr>
              <w:jc w:val="center"/>
              <w:rPr>
                <w:ins w:id="4653" w:author="Bourque, Ethan" w:date="2024-04-23T15:16:00Z"/>
                <w:rFonts w:ascii="Garamond" w:hAnsi="Garamond" w:cs="Arial"/>
                <w:color w:val="000000"/>
                <w:sz w:val="18"/>
                <w:szCs w:val="18"/>
              </w:rPr>
            </w:pPr>
            <w:proofErr w:type="spellStart"/>
            <w:ins w:id="4654" w:author="Bourque, Ethan" w:date="2024-04-23T15:16:00Z">
              <w:r w:rsidRPr="008454CC">
                <w:rPr>
                  <w:rFonts w:ascii="Garamond" w:hAnsi="Garamond" w:cs="Arial"/>
                  <w:color w:val="000000"/>
                  <w:sz w:val="18"/>
                  <w:szCs w:val="18"/>
                </w:rPr>
                <w:t>apapcnut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4877C9" w14:textId="77777777" w:rsidR="008454CC" w:rsidRPr="008454CC" w:rsidRDefault="008454CC" w:rsidP="008454CC">
            <w:pPr>
              <w:jc w:val="center"/>
              <w:rPr>
                <w:ins w:id="4655" w:author="Bourque, Ethan" w:date="2024-04-23T15:16:00Z"/>
                <w:rFonts w:ascii="Garamond" w:hAnsi="Garamond" w:cs="Arial"/>
                <w:color w:val="000000"/>
                <w:sz w:val="18"/>
                <w:szCs w:val="18"/>
              </w:rPr>
            </w:pPr>
            <w:ins w:id="4656" w:author="Bourque, Ethan" w:date="2024-04-23T15:16:00Z">
              <w:r w:rsidRPr="008454CC">
                <w:rPr>
                  <w:rFonts w:ascii="Garamond" w:hAnsi="Garamond" w:cs="Arial"/>
                  <w:color w:val="000000"/>
                  <w:sz w:val="18"/>
                  <w:szCs w:val="18"/>
                </w:rPr>
                <w:t>2.1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D284BD5" w14:textId="77777777" w:rsidR="008454CC" w:rsidRPr="008454CC" w:rsidRDefault="008454CC" w:rsidP="008454CC">
            <w:pPr>
              <w:jc w:val="center"/>
              <w:rPr>
                <w:ins w:id="4657" w:author="Bourque, Ethan" w:date="2024-04-23T15:16:00Z"/>
                <w:rFonts w:ascii="Garamond" w:hAnsi="Garamond" w:cs="Arial"/>
                <w:color w:val="000000"/>
                <w:sz w:val="18"/>
                <w:szCs w:val="18"/>
              </w:rPr>
            </w:pPr>
            <w:ins w:id="4658" w:author="Bourque, Ethan" w:date="2024-04-23T15:16:00Z">
              <w:r w:rsidRPr="008454CC">
                <w:rPr>
                  <w:rFonts w:ascii="Garamond" w:hAnsi="Garamond" w:cs="Arial"/>
                  <w:color w:val="000000"/>
                  <w:sz w:val="18"/>
                  <w:szCs w:val="18"/>
                </w:rPr>
                <w:t>ug/L</w:t>
              </w:r>
            </w:ins>
          </w:p>
        </w:tc>
      </w:tr>
      <w:tr w:rsidR="008454CC" w14:paraId="6596E6CC" w14:textId="77777777" w:rsidTr="008454CC">
        <w:trPr>
          <w:trHeight w:val="315"/>
          <w:jc w:val="center"/>
          <w:ins w:id="465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D9ED92" w14:textId="77777777" w:rsidR="008454CC" w:rsidRPr="008454CC" w:rsidRDefault="008454CC" w:rsidP="008454CC">
            <w:pPr>
              <w:jc w:val="center"/>
              <w:rPr>
                <w:ins w:id="4660" w:author="Bourque, Ethan" w:date="2024-04-23T15:16:00Z"/>
                <w:rFonts w:ascii="Garamond" w:hAnsi="Garamond" w:cs="Arial"/>
                <w:color w:val="000000"/>
                <w:sz w:val="18"/>
                <w:szCs w:val="18"/>
              </w:rPr>
            </w:pPr>
            <w:ins w:id="466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C7BA98A" w14:textId="77777777" w:rsidR="008454CC" w:rsidRPr="008454CC" w:rsidRDefault="008454CC" w:rsidP="008454CC">
            <w:pPr>
              <w:jc w:val="center"/>
              <w:rPr>
                <w:ins w:id="4662" w:author="Bourque, Ethan" w:date="2024-04-23T15:16:00Z"/>
                <w:rFonts w:ascii="Garamond" w:hAnsi="Garamond" w:cs="Arial"/>
                <w:color w:val="000000"/>
                <w:sz w:val="18"/>
                <w:szCs w:val="18"/>
              </w:rPr>
            </w:pPr>
            <w:ins w:id="4663" w:author="Bourque, Ethan" w:date="2024-04-23T15:16:00Z">
              <w:r w:rsidRPr="008454CC">
                <w:rPr>
                  <w:rFonts w:ascii="Garamond" w:hAnsi="Garamond" w:cs="Arial"/>
                  <w:color w:val="000000"/>
                  <w:sz w:val="18"/>
                  <w:szCs w:val="18"/>
                </w:rPr>
                <w:t>5/23/2023 10:06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F24197B" w14:textId="77777777" w:rsidR="008454CC" w:rsidRPr="008454CC" w:rsidRDefault="008454CC" w:rsidP="008454CC">
            <w:pPr>
              <w:jc w:val="center"/>
              <w:rPr>
                <w:ins w:id="4664" w:author="Bourque, Ethan" w:date="2024-04-23T15:16:00Z"/>
                <w:rFonts w:ascii="Garamond" w:hAnsi="Garamond" w:cs="Arial"/>
                <w:color w:val="000000"/>
                <w:sz w:val="18"/>
                <w:szCs w:val="18"/>
              </w:rPr>
            </w:pPr>
            <w:proofErr w:type="spellStart"/>
            <w:ins w:id="4665" w:author="Bourque, Ethan" w:date="2024-04-23T15:16:00Z">
              <w:r w:rsidRPr="008454CC">
                <w:rPr>
                  <w:rFonts w:ascii="Garamond" w:hAnsi="Garamond" w:cs="Arial"/>
                  <w:color w:val="000000"/>
                  <w:sz w:val="18"/>
                  <w:szCs w:val="18"/>
                </w:rPr>
                <w:t>apadbnut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6F25163" w14:textId="77777777" w:rsidR="008454CC" w:rsidRPr="008454CC" w:rsidRDefault="008454CC" w:rsidP="008454CC">
            <w:pPr>
              <w:jc w:val="center"/>
              <w:rPr>
                <w:ins w:id="4666" w:author="Bourque, Ethan" w:date="2024-04-23T15:16:00Z"/>
                <w:rFonts w:ascii="Garamond" w:hAnsi="Garamond" w:cs="Arial"/>
                <w:color w:val="000000"/>
                <w:sz w:val="18"/>
                <w:szCs w:val="18"/>
              </w:rPr>
            </w:pPr>
            <w:ins w:id="4667" w:author="Bourque, Ethan" w:date="2024-04-23T15:16:00Z">
              <w:r w:rsidRPr="008454CC">
                <w:rPr>
                  <w:rFonts w:ascii="Garamond" w:hAnsi="Garamond" w:cs="Arial"/>
                  <w:color w:val="000000"/>
                  <w:sz w:val="18"/>
                  <w:szCs w:val="18"/>
                </w:rPr>
                <w:t>3.8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929044D" w14:textId="77777777" w:rsidR="008454CC" w:rsidRPr="008454CC" w:rsidRDefault="008454CC" w:rsidP="008454CC">
            <w:pPr>
              <w:jc w:val="center"/>
              <w:rPr>
                <w:ins w:id="4668" w:author="Bourque, Ethan" w:date="2024-04-23T15:16:00Z"/>
                <w:rFonts w:ascii="Garamond" w:hAnsi="Garamond" w:cs="Arial"/>
                <w:color w:val="000000"/>
                <w:sz w:val="18"/>
                <w:szCs w:val="18"/>
              </w:rPr>
            </w:pPr>
            <w:ins w:id="4669" w:author="Bourque, Ethan" w:date="2024-04-23T15:16:00Z">
              <w:r w:rsidRPr="008454CC">
                <w:rPr>
                  <w:rFonts w:ascii="Garamond" w:hAnsi="Garamond" w:cs="Arial"/>
                  <w:color w:val="000000"/>
                  <w:sz w:val="18"/>
                  <w:szCs w:val="18"/>
                </w:rPr>
                <w:t>ug/L</w:t>
              </w:r>
            </w:ins>
          </w:p>
        </w:tc>
      </w:tr>
      <w:tr w:rsidR="008454CC" w14:paraId="2E2D3A73" w14:textId="77777777" w:rsidTr="008454CC">
        <w:trPr>
          <w:trHeight w:val="315"/>
          <w:jc w:val="center"/>
          <w:ins w:id="467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20FE5E" w14:textId="77777777" w:rsidR="008454CC" w:rsidRPr="008454CC" w:rsidRDefault="008454CC" w:rsidP="008454CC">
            <w:pPr>
              <w:jc w:val="center"/>
              <w:rPr>
                <w:ins w:id="4671" w:author="Bourque, Ethan" w:date="2024-04-23T15:16:00Z"/>
                <w:rFonts w:ascii="Garamond" w:hAnsi="Garamond" w:cs="Arial"/>
                <w:color w:val="000000"/>
                <w:sz w:val="18"/>
                <w:szCs w:val="18"/>
              </w:rPr>
            </w:pPr>
            <w:ins w:id="467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1CB4952" w14:textId="77777777" w:rsidR="008454CC" w:rsidRPr="008454CC" w:rsidRDefault="008454CC" w:rsidP="008454CC">
            <w:pPr>
              <w:jc w:val="center"/>
              <w:rPr>
                <w:ins w:id="4673" w:author="Bourque, Ethan" w:date="2024-04-23T15:16:00Z"/>
                <w:rFonts w:ascii="Garamond" w:hAnsi="Garamond" w:cs="Arial"/>
                <w:color w:val="000000"/>
                <w:sz w:val="18"/>
                <w:szCs w:val="18"/>
              </w:rPr>
            </w:pPr>
            <w:ins w:id="4674" w:author="Bourque, Ethan" w:date="2024-04-23T15:16:00Z">
              <w:r w:rsidRPr="008454CC">
                <w:rPr>
                  <w:rFonts w:ascii="Garamond" w:hAnsi="Garamond" w:cs="Arial"/>
                  <w:color w:val="000000"/>
                  <w:sz w:val="18"/>
                  <w:szCs w:val="18"/>
                </w:rPr>
                <w:t>5/23/2023 10:08</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EC89B37" w14:textId="77777777" w:rsidR="008454CC" w:rsidRPr="008454CC" w:rsidRDefault="008454CC" w:rsidP="008454CC">
            <w:pPr>
              <w:jc w:val="center"/>
              <w:rPr>
                <w:ins w:id="4675" w:author="Bourque, Ethan" w:date="2024-04-23T15:16:00Z"/>
                <w:rFonts w:ascii="Garamond" w:hAnsi="Garamond" w:cs="Arial"/>
                <w:color w:val="000000"/>
                <w:sz w:val="18"/>
                <w:szCs w:val="18"/>
              </w:rPr>
            </w:pPr>
            <w:proofErr w:type="spellStart"/>
            <w:ins w:id="4676" w:author="Bourque, Ethan" w:date="2024-04-23T15:16:00Z">
              <w:r w:rsidRPr="008454CC">
                <w:rPr>
                  <w:rFonts w:ascii="Garamond" w:hAnsi="Garamond" w:cs="Arial"/>
                  <w:color w:val="000000"/>
                  <w:sz w:val="18"/>
                  <w:szCs w:val="18"/>
                </w:rPr>
                <w:t>apadbnut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0F7714F" w14:textId="77777777" w:rsidR="008454CC" w:rsidRPr="008454CC" w:rsidRDefault="008454CC" w:rsidP="008454CC">
            <w:pPr>
              <w:jc w:val="center"/>
              <w:rPr>
                <w:ins w:id="4677" w:author="Bourque, Ethan" w:date="2024-04-23T15:16:00Z"/>
                <w:rFonts w:ascii="Garamond" w:hAnsi="Garamond" w:cs="Arial"/>
                <w:color w:val="000000"/>
                <w:sz w:val="18"/>
                <w:szCs w:val="18"/>
              </w:rPr>
            </w:pPr>
            <w:ins w:id="4678" w:author="Bourque, Ethan" w:date="2024-04-23T15:16:00Z">
              <w:r w:rsidRPr="008454CC">
                <w:rPr>
                  <w:rFonts w:ascii="Garamond" w:hAnsi="Garamond" w:cs="Arial"/>
                  <w:color w:val="000000"/>
                  <w:sz w:val="18"/>
                  <w:szCs w:val="18"/>
                </w:rPr>
                <w:t>4.5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FC2C5DB" w14:textId="77777777" w:rsidR="008454CC" w:rsidRPr="008454CC" w:rsidRDefault="008454CC" w:rsidP="008454CC">
            <w:pPr>
              <w:jc w:val="center"/>
              <w:rPr>
                <w:ins w:id="4679" w:author="Bourque, Ethan" w:date="2024-04-23T15:16:00Z"/>
                <w:rFonts w:ascii="Garamond" w:hAnsi="Garamond" w:cs="Arial"/>
                <w:color w:val="000000"/>
                <w:sz w:val="18"/>
                <w:szCs w:val="18"/>
              </w:rPr>
            </w:pPr>
            <w:ins w:id="4680" w:author="Bourque, Ethan" w:date="2024-04-23T15:16:00Z">
              <w:r w:rsidRPr="008454CC">
                <w:rPr>
                  <w:rFonts w:ascii="Garamond" w:hAnsi="Garamond" w:cs="Arial"/>
                  <w:color w:val="000000"/>
                  <w:sz w:val="18"/>
                  <w:szCs w:val="18"/>
                </w:rPr>
                <w:t>ug/L</w:t>
              </w:r>
            </w:ins>
          </w:p>
        </w:tc>
      </w:tr>
      <w:tr w:rsidR="008454CC" w14:paraId="18334A32" w14:textId="77777777" w:rsidTr="008454CC">
        <w:trPr>
          <w:trHeight w:val="315"/>
          <w:jc w:val="center"/>
          <w:ins w:id="468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282A17" w14:textId="77777777" w:rsidR="008454CC" w:rsidRPr="008454CC" w:rsidRDefault="008454CC" w:rsidP="008454CC">
            <w:pPr>
              <w:jc w:val="center"/>
              <w:rPr>
                <w:ins w:id="4682" w:author="Bourque, Ethan" w:date="2024-04-23T15:16:00Z"/>
                <w:rFonts w:ascii="Garamond" w:hAnsi="Garamond" w:cs="Arial"/>
                <w:color w:val="000000"/>
                <w:sz w:val="18"/>
                <w:szCs w:val="18"/>
              </w:rPr>
            </w:pPr>
            <w:ins w:id="468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7E385CD" w14:textId="77777777" w:rsidR="008454CC" w:rsidRPr="008454CC" w:rsidRDefault="008454CC" w:rsidP="008454CC">
            <w:pPr>
              <w:jc w:val="center"/>
              <w:rPr>
                <w:ins w:id="4684" w:author="Bourque, Ethan" w:date="2024-04-23T15:16:00Z"/>
                <w:rFonts w:ascii="Garamond" w:hAnsi="Garamond" w:cs="Arial"/>
                <w:color w:val="000000"/>
                <w:sz w:val="18"/>
                <w:szCs w:val="18"/>
              </w:rPr>
            </w:pPr>
            <w:ins w:id="4685" w:author="Bourque, Ethan" w:date="2024-04-23T15:16:00Z">
              <w:r w:rsidRPr="008454CC">
                <w:rPr>
                  <w:rFonts w:ascii="Garamond" w:hAnsi="Garamond" w:cs="Arial"/>
                  <w:color w:val="000000"/>
                  <w:sz w:val="18"/>
                  <w:szCs w:val="18"/>
                </w:rPr>
                <w:t>5/30/2023 8:39</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E90F452" w14:textId="77777777" w:rsidR="008454CC" w:rsidRPr="008454CC" w:rsidRDefault="008454CC" w:rsidP="008454CC">
            <w:pPr>
              <w:jc w:val="center"/>
              <w:rPr>
                <w:ins w:id="4686" w:author="Bourque, Ethan" w:date="2024-04-23T15:16:00Z"/>
                <w:rFonts w:ascii="Garamond" w:hAnsi="Garamond" w:cs="Arial"/>
                <w:color w:val="000000"/>
                <w:sz w:val="18"/>
                <w:szCs w:val="18"/>
              </w:rPr>
            </w:pPr>
            <w:proofErr w:type="spellStart"/>
            <w:ins w:id="4687"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9F9C861" w14:textId="77777777" w:rsidR="008454CC" w:rsidRPr="008454CC" w:rsidRDefault="008454CC" w:rsidP="008454CC">
            <w:pPr>
              <w:jc w:val="center"/>
              <w:rPr>
                <w:ins w:id="4688" w:author="Bourque, Ethan" w:date="2024-04-23T15:16:00Z"/>
                <w:rFonts w:ascii="Garamond" w:hAnsi="Garamond" w:cs="Arial"/>
                <w:color w:val="000000"/>
                <w:sz w:val="18"/>
                <w:szCs w:val="18"/>
              </w:rPr>
            </w:pPr>
            <w:ins w:id="4689"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88FBDD" w14:textId="77777777" w:rsidR="008454CC" w:rsidRPr="008454CC" w:rsidRDefault="008454CC" w:rsidP="008454CC">
            <w:pPr>
              <w:jc w:val="center"/>
              <w:rPr>
                <w:ins w:id="4690" w:author="Bourque, Ethan" w:date="2024-04-23T15:16:00Z"/>
                <w:rFonts w:ascii="Garamond" w:hAnsi="Garamond" w:cs="Arial"/>
                <w:color w:val="000000"/>
                <w:sz w:val="18"/>
                <w:szCs w:val="18"/>
              </w:rPr>
            </w:pPr>
            <w:ins w:id="4691" w:author="Bourque, Ethan" w:date="2024-04-23T15:16:00Z">
              <w:r w:rsidRPr="008454CC">
                <w:rPr>
                  <w:rFonts w:ascii="Garamond" w:hAnsi="Garamond" w:cs="Arial"/>
                  <w:color w:val="000000"/>
                  <w:sz w:val="18"/>
                  <w:szCs w:val="18"/>
                </w:rPr>
                <w:t>ug/L</w:t>
              </w:r>
            </w:ins>
          </w:p>
        </w:tc>
      </w:tr>
      <w:tr w:rsidR="008454CC" w14:paraId="673B60AD" w14:textId="77777777" w:rsidTr="008454CC">
        <w:trPr>
          <w:trHeight w:val="315"/>
          <w:jc w:val="center"/>
          <w:ins w:id="469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B20BDA" w14:textId="77777777" w:rsidR="008454CC" w:rsidRPr="008454CC" w:rsidRDefault="008454CC" w:rsidP="008454CC">
            <w:pPr>
              <w:jc w:val="center"/>
              <w:rPr>
                <w:ins w:id="4693" w:author="Bourque, Ethan" w:date="2024-04-23T15:16:00Z"/>
                <w:rFonts w:ascii="Garamond" w:hAnsi="Garamond" w:cs="Arial"/>
                <w:color w:val="000000"/>
                <w:sz w:val="18"/>
                <w:szCs w:val="18"/>
              </w:rPr>
            </w:pPr>
            <w:ins w:id="469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37D59B4" w14:textId="77777777" w:rsidR="008454CC" w:rsidRPr="008454CC" w:rsidRDefault="008454CC" w:rsidP="008454CC">
            <w:pPr>
              <w:jc w:val="center"/>
              <w:rPr>
                <w:ins w:id="4695" w:author="Bourque, Ethan" w:date="2024-04-23T15:16:00Z"/>
                <w:rFonts w:ascii="Garamond" w:hAnsi="Garamond" w:cs="Arial"/>
                <w:color w:val="000000"/>
                <w:sz w:val="18"/>
                <w:szCs w:val="18"/>
              </w:rPr>
            </w:pPr>
            <w:ins w:id="4696" w:author="Bourque, Ethan" w:date="2024-04-23T15:16:00Z">
              <w:r w:rsidRPr="008454CC">
                <w:rPr>
                  <w:rFonts w:ascii="Garamond" w:hAnsi="Garamond" w:cs="Arial"/>
                  <w:color w:val="000000"/>
                  <w:sz w:val="18"/>
                  <w:szCs w:val="18"/>
                </w:rPr>
                <w:t>5/30/2023 8:41</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AE70802" w14:textId="77777777" w:rsidR="008454CC" w:rsidRPr="008454CC" w:rsidRDefault="008454CC" w:rsidP="008454CC">
            <w:pPr>
              <w:jc w:val="center"/>
              <w:rPr>
                <w:ins w:id="4697" w:author="Bourque, Ethan" w:date="2024-04-23T15:16:00Z"/>
                <w:rFonts w:ascii="Garamond" w:hAnsi="Garamond" w:cs="Arial"/>
                <w:color w:val="000000"/>
                <w:sz w:val="18"/>
                <w:szCs w:val="18"/>
              </w:rPr>
            </w:pPr>
            <w:proofErr w:type="spellStart"/>
            <w:ins w:id="4698" w:author="Bourque, Ethan" w:date="2024-04-23T15:16:00Z">
              <w:r w:rsidRPr="008454CC">
                <w:rPr>
                  <w:rFonts w:ascii="Garamond" w:hAnsi="Garamond" w:cs="Arial"/>
                  <w:color w:val="000000"/>
                  <w:sz w:val="18"/>
                  <w:szCs w:val="18"/>
                </w:rPr>
                <w:t>apaebnut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C2B3FB6" w14:textId="77777777" w:rsidR="008454CC" w:rsidRPr="008454CC" w:rsidRDefault="008454CC" w:rsidP="008454CC">
            <w:pPr>
              <w:jc w:val="center"/>
              <w:rPr>
                <w:ins w:id="4699" w:author="Bourque, Ethan" w:date="2024-04-23T15:16:00Z"/>
                <w:rFonts w:ascii="Garamond" w:hAnsi="Garamond" w:cs="Arial"/>
                <w:color w:val="000000"/>
                <w:sz w:val="18"/>
                <w:szCs w:val="18"/>
              </w:rPr>
            </w:pPr>
            <w:ins w:id="4700" w:author="Bourque, Ethan" w:date="2024-04-23T15:16:00Z">
              <w:r w:rsidRPr="008454CC">
                <w:rPr>
                  <w:rFonts w:ascii="Garamond" w:hAnsi="Garamond" w:cs="Arial"/>
                  <w:color w:val="000000"/>
                  <w:sz w:val="18"/>
                  <w:szCs w:val="18"/>
                </w:rPr>
                <w:t>2.2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237F192" w14:textId="77777777" w:rsidR="008454CC" w:rsidRPr="008454CC" w:rsidRDefault="008454CC" w:rsidP="008454CC">
            <w:pPr>
              <w:jc w:val="center"/>
              <w:rPr>
                <w:ins w:id="4701" w:author="Bourque, Ethan" w:date="2024-04-23T15:16:00Z"/>
                <w:rFonts w:ascii="Garamond" w:hAnsi="Garamond" w:cs="Arial"/>
                <w:color w:val="000000"/>
                <w:sz w:val="18"/>
                <w:szCs w:val="18"/>
              </w:rPr>
            </w:pPr>
            <w:ins w:id="4702" w:author="Bourque, Ethan" w:date="2024-04-23T15:16:00Z">
              <w:r w:rsidRPr="008454CC">
                <w:rPr>
                  <w:rFonts w:ascii="Garamond" w:hAnsi="Garamond" w:cs="Arial"/>
                  <w:color w:val="000000"/>
                  <w:sz w:val="18"/>
                  <w:szCs w:val="18"/>
                </w:rPr>
                <w:t>ug/L</w:t>
              </w:r>
            </w:ins>
          </w:p>
        </w:tc>
      </w:tr>
      <w:tr w:rsidR="008454CC" w14:paraId="4A227690" w14:textId="77777777" w:rsidTr="008454CC">
        <w:trPr>
          <w:trHeight w:val="315"/>
          <w:jc w:val="center"/>
          <w:ins w:id="470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F8C9C0" w14:textId="77777777" w:rsidR="008454CC" w:rsidRPr="008454CC" w:rsidRDefault="008454CC" w:rsidP="008454CC">
            <w:pPr>
              <w:jc w:val="center"/>
              <w:rPr>
                <w:ins w:id="4704" w:author="Bourque, Ethan" w:date="2024-04-23T15:16:00Z"/>
                <w:rFonts w:ascii="Garamond" w:hAnsi="Garamond" w:cs="Arial"/>
                <w:color w:val="000000"/>
                <w:sz w:val="18"/>
                <w:szCs w:val="18"/>
              </w:rPr>
            </w:pPr>
            <w:ins w:id="470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260C316" w14:textId="77777777" w:rsidR="008454CC" w:rsidRPr="008454CC" w:rsidRDefault="008454CC" w:rsidP="008454CC">
            <w:pPr>
              <w:jc w:val="center"/>
              <w:rPr>
                <w:ins w:id="4706" w:author="Bourque, Ethan" w:date="2024-04-23T15:16:00Z"/>
                <w:rFonts w:ascii="Garamond" w:hAnsi="Garamond" w:cs="Arial"/>
                <w:color w:val="000000"/>
                <w:sz w:val="18"/>
                <w:szCs w:val="18"/>
              </w:rPr>
            </w:pPr>
            <w:ins w:id="4707" w:author="Bourque, Ethan" w:date="2024-04-23T15:16:00Z">
              <w:r w:rsidRPr="008454CC">
                <w:rPr>
                  <w:rFonts w:ascii="Garamond" w:hAnsi="Garamond" w:cs="Arial"/>
                  <w:color w:val="000000"/>
                  <w:sz w:val="18"/>
                  <w:szCs w:val="18"/>
                </w:rPr>
                <w:t>5/30/2023 8:45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528F20B" w14:textId="77777777" w:rsidR="008454CC" w:rsidRPr="008454CC" w:rsidRDefault="008454CC" w:rsidP="008454CC">
            <w:pPr>
              <w:jc w:val="center"/>
              <w:rPr>
                <w:ins w:id="4708" w:author="Bourque, Ethan" w:date="2024-04-23T15:16:00Z"/>
                <w:rFonts w:ascii="Garamond" w:hAnsi="Garamond" w:cs="Arial"/>
                <w:color w:val="000000"/>
                <w:sz w:val="18"/>
                <w:szCs w:val="18"/>
              </w:rPr>
            </w:pPr>
            <w:proofErr w:type="spellStart"/>
            <w:ins w:id="4709"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EDA5BAC" w14:textId="77777777" w:rsidR="008454CC" w:rsidRPr="008454CC" w:rsidRDefault="008454CC" w:rsidP="008454CC">
            <w:pPr>
              <w:jc w:val="center"/>
              <w:rPr>
                <w:ins w:id="4710" w:author="Bourque, Ethan" w:date="2024-04-23T15:16:00Z"/>
                <w:rFonts w:ascii="Garamond" w:hAnsi="Garamond" w:cs="Arial"/>
                <w:color w:val="000000"/>
                <w:sz w:val="18"/>
                <w:szCs w:val="18"/>
              </w:rPr>
            </w:pPr>
            <w:ins w:id="4711"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9FBC0DA" w14:textId="77777777" w:rsidR="008454CC" w:rsidRPr="008454CC" w:rsidRDefault="008454CC" w:rsidP="008454CC">
            <w:pPr>
              <w:jc w:val="center"/>
              <w:rPr>
                <w:ins w:id="4712" w:author="Bourque, Ethan" w:date="2024-04-23T15:16:00Z"/>
                <w:rFonts w:ascii="Garamond" w:hAnsi="Garamond" w:cs="Arial"/>
                <w:color w:val="000000"/>
                <w:sz w:val="18"/>
                <w:szCs w:val="18"/>
              </w:rPr>
            </w:pPr>
            <w:ins w:id="4713" w:author="Bourque, Ethan" w:date="2024-04-23T15:16:00Z">
              <w:r w:rsidRPr="008454CC">
                <w:rPr>
                  <w:rFonts w:ascii="Garamond" w:hAnsi="Garamond" w:cs="Arial"/>
                  <w:color w:val="000000"/>
                  <w:sz w:val="18"/>
                  <w:szCs w:val="18"/>
                </w:rPr>
                <w:t>ug/L</w:t>
              </w:r>
            </w:ins>
          </w:p>
        </w:tc>
      </w:tr>
      <w:tr w:rsidR="008454CC" w14:paraId="17843C39" w14:textId="77777777" w:rsidTr="008454CC">
        <w:trPr>
          <w:trHeight w:val="315"/>
          <w:jc w:val="center"/>
          <w:ins w:id="471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2B4675" w14:textId="77777777" w:rsidR="008454CC" w:rsidRPr="008454CC" w:rsidRDefault="008454CC" w:rsidP="008454CC">
            <w:pPr>
              <w:jc w:val="center"/>
              <w:rPr>
                <w:ins w:id="4715" w:author="Bourque, Ethan" w:date="2024-04-23T15:16:00Z"/>
                <w:rFonts w:ascii="Garamond" w:hAnsi="Garamond" w:cs="Arial"/>
                <w:color w:val="000000"/>
                <w:sz w:val="18"/>
                <w:szCs w:val="18"/>
              </w:rPr>
            </w:pPr>
            <w:ins w:id="471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23ACFAB" w14:textId="77777777" w:rsidR="008454CC" w:rsidRPr="008454CC" w:rsidRDefault="008454CC" w:rsidP="008454CC">
            <w:pPr>
              <w:jc w:val="center"/>
              <w:rPr>
                <w:ins w:id="4717" w:author="Bourque, Ethan" w:date="2024-04-23T15:16:00Z"/>
                <w:rFonts w:ascii="Garamond" w:hAnsi="Garamond" w:cs="Arial"/>
                <w:color w:val="000000"/>
                <w:sz w:val="18"/>
                <w:szCs w:val="18"/>
              </w:rPr>
            </w:pPr>
            <w:ins w:id="4718" w:author="Bourque, Ethan" w:date="2024-04-23T15:16:00Z">
              <w:r w:rsidRPr="008454CC">
                <w:rPr>
                  <w:rFonts w:ascii="Garamond" w:hAnsi="Garamond" w:cs="Arial"/>
                  <w:color w:val="000000"/>
                  <w:sz w:val="18"/>
                  <w:szCs w:val="18"/>
                </w:rPr>
                <w:t>5/30/2023 9:28</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53DB2CD" w14:textId="77777777" w:rsidR="008454CC" w:rsidRPr="008454CC" w:rsidRDefault="008454CC" w:rsidP="008454CC">
            <w:pPr>
              <w:jc w:val="center"/>
              <w:rPr>
                <w:ins w:id="4719" w:author="Bourque, Ethan" w:date="2024-04-23T15:16:00Z"/>
                <w:rFonts w:ascii="Garamond" w:hAnsi="Garamond" w:cs="Arial"/>
                <w:color w:val="000000"/>
                <w:sz w:val="18"/>
                <w:szCs w:val="18"/>
              </w:rPr>
            </w:pPr>
            <w:proofErr w:type="spellStart"/>
            <w:ins w:id="4720" w:author="Bourque, Ethan" w:date="2024-04-23T15:16:00Z">
              <w:r w:rsidRPr="008454CC">
                <w:rPr>
                  <w:rFonts w:ascii="Garamond" w:hAnsi="Garamond" w:cs="Arial"/>
                  <w:color w:val="000000"/>
                  <w:sz w:val="18"/>
                  <w:szCs w:val="18"/>
                </w:rPr>
                <w:t>apaegnut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B0160F5" w14:textId="77777777" w:rsidR="008454CC" w:rsidRPr="008454CC" w:rsidRDefault="008454CC" w:rsidP="008454CC">
            <w:pPr>
              <w:jc w:val="center"/>
              <w:rPr>
                <w:ins w:id="4721" w:author="Bourque, Ethan" w:date="2024-04-23T15:16:00Z"/>
                <w:rFonts w:ascii="Garamond" w:hAnsi="Garamond" w:cs="Arial"/>
                <w:color w:val="000000"/>
                <w:sz w:val="18"/>
                <w:szCs w:val="18"/>
              </w:rPr>
            </w:pPr>
            <w:ins w:id="4722"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EF13B7E" w14:textId="77777777" w:rsidR="008454CC" w:rsidRPr="008454CC" w:rsidRDefault="008454CC" w:rsidP="008454CC">
            <w:pPr>
              <w:jc w:val="center"/>
              <w:rPr>
                <w:ins w:id="4723" w:author="Bourque, Ethan" w:date="2024-04-23T15:16:00Z"/>
                <w:rFonts w:ascii="Garamond" w:hAnsi="Garamond" w:cs="Arial"/>
                <w:color w:val="000000"/>
                <w:sz w:val="18"/>
                <w:szCs w:val="18"/>
              </w:rPr>
            </w:pPr>
            <w:ins w:id="4724" w:author="Bourque, Ethan" w:date="2024-04-23T15:16:00Z">
              <w:r w:rsidRPr="008454CC">
                <w:rPr>
                  <w:rFonts w:ascii="Garamond" w:hAnsi="Garamond" w:cs="Arial"/>
                  <w:color w:val="000000"/>
                  <w:sz w:val="18"/>
                  <w:szCs w:val="18"/>
                </w:rPr>
                <w:t>ug/L</w:t>
              </w:r>
            </w:ins>
          </w:p>
        </w:tc>
      </w:tr>
      <w:tr w:rsidR="008454CC" w14:paraId="043E8FEB" w14:textId="77777777" w:rsidTr="008454CC">
        <w:trPr>
          <w:trHeight w:val="315"/>
          <w:jc w:val="center"/>
          <w:ins w:id="472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071C51" w14:textId="77777777" w:rsidR="008454CC" w:rsidRPr="008454CC" w:rsidRDefault="008454CC" w:rsidP="008454CC">
            <w:pPr>
              <w:jc w:val="center"/>
              <w:rPr>
                <w:ins w:id="4726" w:author="Bourque, Ethan" w:date="2024-04-23T15:16:00Z"/>
                <w:rFonts w:ascii="Garamond" w:hAnsi="Garamond" w:cs="Arial"/>
                <w:color w:val="000000"/>
                <w:sz w:val="18"/>
                <w:szCs w:val="18"/>
              </w:rPr>
            </w:pPr>
            <w:ins w:id="472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6D61F72" w14:textId="77777777" w:rsidR="008454CC" w:rsidRPr="008454CC" w:rsidRDefault="008454CC" w:rsidP="008454CC">
            <w:pPr>
              <w:jc w:val="center"/>
              <w:rPr>
                <w:ins w:id="4728" w:author="Bourque, Ethan" w:date="2024-04-23T15:16:00Z"/>
                <w:rFonts w:ascii="Garamond" w:hAnsi="Garamond" w:cs="Arial"/>
                <w:color w:val="000000"/>
                <w:sz w:val="18"/>
                <w:szCs w:val="18"/>
              </w:rPr>
            </w:pPr>
            <w:ins w:id="4729" w:author="Bourque, Ethan" w:date="2024-04-23T15:16:00Z">
              <w:r w:rsidRPr="008454CC">
                <w:rPr>
                  <w:rFonts w:ascii="Garamond" w:hAnsi="Garamond" w:cs="Arial"/>
                  <w:color w:val="000000"/>
                  <w:sz w:val="18"/>
                  <w:szCs w:val="18"/>
                </w:rPr>
                <w:t>5/30/2023 9:52</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F815852" w14:textId="77777777" w:rsidR="008454CC" w:rsidRPr="008454CC" w:rsidRDefault="008454CC" w:rsidP="008454CC">
            <w:pPr>
              <w:jc w:val="center"/>
              <w:rPr>
                <w:ins w:id="4730" w:author="Bourque, Ethan" w:date="2024-04-23T15:16:00Z"/>
                <w:rFonts w:ascii="Garamond" w:hAnsi="Garamond" w:cs="Arial"/>
                <w:color w:val="000000"/>
                <w:sz w:val="18"/>
                <w:szCs w:val="18"/>
              </w:rPr>
            </w:pPr>
            <w:proofErr w:type="spellStart"/>
            <w:ins w:id="4731" w:author="Bourque, Ethan" w:date="2024-04-23T15:16:00Z">
              <w:r w:rsidRPr="008454CC">
                <w:rPr>
                  <w:rFonts w:ascii="Garamond" w:hAnsi="Garamond" w:cs="Arial"/>
                  <w:color w:val="000000"/>
                  <w:sz w:val="18"/>
                  <w:szCs w:val="18"/>
                </w:rPr>
                <w:t>apacpnut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25F7A9" w14:textId="77777777" w:rsidR="008454CC" w:rsidRPr="008454CC" w:rsidRDefault="008454CC" w:rsidP="008454CC">
            <w:pPr>
              <w:jc w:val="center"/>
              <w:rPr>
                <w:ins w:id="4732" w:author="Bourque, Ethan" w:date="2024-04-23T15:16:00Z"/>
                <w:rFonts w:ascii="Garamond" w:hAnsi="Garamond" w:cs="Arial"/>
                <w:color w:val="000000"/>
                <w:sz w:val="18"/>
                <w:szCs w:val="18"/>
              </w:rPr>
            </w:pPr>
            <w:ins w:id="4733" w:author="Bourque, Ethan" w:date="2024-04-23T15:16:00Z">
              <w:r w:rsidRPr="008454CC">
                <w:rPr>
                  <w:rFonts w:ascii="Garamond" w:hAnsi="Garamond" w:cs="Arial"/>
                  <w:color w:val="000000"/>
                  <w:sz w:val="18"/>
                  <w:szCs w:val="18"/>
                </w:rPr>
                <w:t>2.1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B9AFF3C" w14:textId="77777777" w:rsidR="008454CC" w:rsidRPr="008454CC" w:rsidRDefault="008454CC" w:rsidP="008454CC">
            <w:pPr>
              <w:jc w:val="center"/>
              <w:rPr>
                <w:ins w:id="4734" w:author="Bourque, Ethan" w:date="2024-04-23T15:16:00Z"/>
                <w:rFonts w:ascii="Garamond" w:hAnsi="Garamond" w:cs="Arial"/>
                <w:color w:val="000000"/>
                <w:sz w:val="18"/>
                <w:szCs w:val="18"/>
              </w:rPr>
            </w:pPr>
            <w:ins w:id="4735" w:author="Bourque, Ethan" w:date="2024-04-23T15:16:00Z">
              <w:r w:rsidRPr="008454CC">
                <w:rPr>
                  <w:rFonts w:ascii="Garamond" w:hAnsi="Garamond" w:cs="Arial"/>
                  <w:color w:val="000000"/>
                  <w:sz w:val="18"/>
                  <w:szCs w:val="18"/>
                </w:rPr>
                <w:t>ug/L</w:t>
              </w:r>
            </w:ins>
          </w:p>
        </w:tc>
      </w:tr>
      <w:tr w:rsidR="008454CC" w14:paraId="4E448157" w14:textId="77777777" w:rsidTr="008454CC">
        <w:trPr>
          <w:trHeight w:val="315"/>
          <w:jc w:val="center"/>
          <w:ins w:id="473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23EC3B" w14:textId="77777777" w:rsidR="008454CC" w:rsidRPr="008454CC" w:rsidRDefault="008454CC" w:rsidP="008454CC">
            <w:pPr>
              <w:jc w:val="center"/>
              <w:rPr>
                <w:ins w:id="4737" w:author="Bourque, Ethan" w:date="2024-04-23T15:16:00Z"/>
                <w:rFonts w:ascii="Garamond" w:hAnsi="Garamond" w:cs="Arial"/>
                <w:color w:val="000000"/>
                <w:sz w:val="18"/>
                <w:szCs w:val="18"/>
              </w:rPr>
            </w:pPr>
            <w:ins w:id="473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02A86AC" w14:textId="77777777" w:rsidR="008454CC" w:rsidRPr="008454CC" w:rsidRDefault="008454CC" w:rsidP="008454CC">
            <w:pPr>
              <w:jc w:val="center"/>
              <w:rPr>
                <w:ins w:id="4739" w:author="Bourque, Ethan" w:date="2024-04-23T15:16:00Z"/>
                <w:rFonts w:ascii="Garamond" w:hAnsi="Garamond" w:cs="Arial"/>
                <w:color w:val="000000"/>
                <w:sz w:val="18"/>
                <w:szCs w:val="18"/>
              </w:rPr>
            </w:pPr>
            <w:ins w:id="4740" w:author="Bourque, Ethan" w:date="2024-04-23T15:16:00Z">
              <w:r w:rsidRPr="008454CC">
                <w:rPr>
                  <w:rFonts w:ascii="Garamond" w:hAnsi="Garamond" w:cs="Arial"/>
                  <w:color w:val="000000"/>
                  <w:sz w:val="18"/>
                  <w:szCs w:val="18"/>
                </w:rPr>
                <w:t>5/30/2023 10:54</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A7D5C6A" w14:textId="77777777" w:rsidR="008454CC" w:rsidRPr="008454CC" w:rsidRDefault="008454CC" w:rsidP="008454CC">
            <w:pPr>
              <w:jc w:val="center"/>
              <w:rPr>
                <w:ins w:id="4741" w:author="Bourque, Ethan" w:date="2024-04-23T15:16:00Z"/>
                <w:rFonts w:ascii="Garamond" w:hAnsi="Garamond" w:cs="Arial"/>
                <w:color w:val="000000"/>
                <w:sz w:val="18"/>
                <w:szCs w:val="18"/>
              </w:rPr>
            </w:pPr>
            <w:proofErr w:type="spellStart"/>
            <w:ins w:id="4742" w:author="Bourque, Ethan" w:date="2024-04-23T15:16:00Z">
              <w:r w:rsidRPr="008454CC">
                <w:rPr>
                  <w:rFonts w:ascii="Garamond" w:hAnsi="Garamond" w:cs="Arial"/>
                  <w:color w:val="000000"/>
                  <w:sz w:val="18"/>
                  <w:szCs w:val="18"/>
                </w:rPr>
                <w:t>apascnut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64EFF84" w14:textId="77777777" w:rsidR="008454CC" w:rsidRPr="008454CC" w:rsidRDefault="008454CC" w:rsidP="008454CC">
            <w:pPr>
              <w:jc w:val="center"/>
              <w:rPr>
                <w:ins w:id="4743" w:author="Bourque, Ethan" w:date="2024-04-23T15:16:00Z"/>
                <w:rFonts w:ascii="Garamond" w:hAnsi="Garamond" w:cs="Arial"/>
                <w:color w:val="000000"/>
                <w:sz w:val="18"/>
                <w:szCs w:val="18"/>
              </w:rPr>
            </w:pPr>
            <w:ins w:id="4744" w:author="Bourque, Ethan" w:date="2024-04-23T15:16:00Z">
              <w:r w:rsidRPr="008454CC">
                <w:rPr>
                  <w:rFonts w:ascii="Garamond" w:hAnsi="Garamond" w:cs="Arial"/>
                  <w:color w:val="000000"/>
                  <w:sz w:val="18"/>
                  <w:szCs w:val="18"/>
                </w:rPr>
                <w:t>1.6</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FAD167D" w14:textId="77777777" w:rsidR="008454CC" w:rsidRPr="008454CC" w:rsidRDefault="008454CC" w:rsidP="008454CC">
            <w:pPr>
              <w:jc w:val="center"/>
              <w:rPr>
                <w:ins w:id="4745" w:author="Bourque, Ethan" w:date="2024-04-23T15:16:00Z"/>
                <w:rFonts w:ascii="Garamond" w:hAnsi="Garamond" w:cs="Arial"/>
                <w:color w:val="000000"/>
                <w:sz w:val="18"/>
                <w:szCs w:val="18"/>
              </w:rPr>
            </w:pPr>
            <w:ins w:id="4746" w:author="Bourque, Ethan" w:date="2024-04-23T15:16:00Z">
              <w:r w:rsidRPr="008454CC">
                <w:rPr>
                  <w:rFonts w:ascii="Garamond" w:hAnsi="Garamond" w:cs="Arial"/>
                  <w:color w:val="000000"/>
                  <w:sz w:val="18"/>
                  <w:szCs w:val="18"/>
                </w:rPr>
                <w:t>ug/L</w:t>
              </w:r>
            </w:ins>
          </w:p>
        </w:tc>
      </w:tr>
      <w:tr w:rsidR="008454CC" w14:paraId="200A04A8" w14:textId="77777777" w:rsidTr="008454CC">
        <w:trPr>
          <w:trHeight w:val="315"/>
          <w:jc w:val="center"/>
          <w:ins w:id="474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22CED5" w14:textId="77777777" w:rsidR="008454CC" w:rsidRPr="008454CC" w:rsidRDefault="008454CC" w:rsidP="008454CC">
            <w:pPr>
              <w:jc w:val="center"/>
              <w:rPr>
                <w:ins w:id="4748" w:author="Bourque, Ethan" w:date="2024-04-23T15:16:00Z"/>
                <w:rFonts w:ascii="Garamond" w:hAnsi="Garamond" w:cs="Arial"/>
                <w:color w:val="000000"/>
                <w:sz w:val="18"/>
                <w:szCs w:val="18"/>
              </w:rPr>
            </w:pPr>
            <w:ins w:id="474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3658E42" w14:textId="77777777" w:rsidR="008454CC" w:rsidRPr="008454CC" w:rsidRDefault="008454CC" w:rsidP="008454CC">
            <w:pPr>
              <w:jc w:val="center"/>
              <w:rPr>
                <w:ins w:id="4750" w:author="Bourque, Ethan" w:date="2024-04-23T15:16:00Z"/>
                <w:rFonts w:ascii="Garamond" w:hAnsi="Garamond" w:cs="Arial"/>
                <w:color w:val="000000"/>
                <w:sz w:val="18"/>
                <w:szCs w:val="18"/>
              </w:rPr>
            </w:pPr>
            <w:ins w:id="4751" w:author="Bourque, Ethan" w:date="2024-04-23T15:16:00Z">
              <w:r w:rsidRPr="008454CC">
                <w:rPr>
                  <w:rFonts w:ascii="Garamond" w:hAnsi="Garamond" w:cs="Arial"/>
                  <w:color w:val="000000"/>
                  <w:sz w:val="18"/>
                  <w:szCs w:val="18"/>
                </w:rPr>
                <w:t>5/30/2023 11:15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A0F3B64" w14:textId="77777777" w:rsidR="008454CC" w:rsidRPr="008454CC" w:rsidRDefault="008454CC" w:rsidP="008454CC">
            <w:pPr>
              <w:jc w:val="center"/>
              <w:rPr>
                <w:ins w:id="4752" w:author="Bourque, Ethan" w:date="2024-04-23T15:16:00Z"/>
                <w:rFonts w:ascii="Garamond" w:hAnsi="Garamond" w:cs="Arial"/>
                <w:color w:val="000000"/>
                <w:sz w:val="18"/>
                <w:szCs w:val="18"/>
              </w:rPr>
            </w:pPr>
            <w:proofErr w:type="spellStart"/>
            <w:ins w:id="4753"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56634C1" w14:textId="77777777" w:rsidR="008454CC" w:rsidRPr="008454CC" w:rsidRDefault="008454CC" w:rsidP="008454CC">
            <w:pPr>
              <w:jc w:val="center"/>
              <w:rPr>
                <w:ins w:id="4754" w:author="Bourque, Ethan" w:date="2024-04-23T15:16:00Z"/>
                <w:rFonts w:ascii="Garamond" w:hAnsi="Garamond" w:cs="Arial"/>
                <w:color w:val="000000"/>
                <w:sz w:val="18"/>
                <w:szCs w:val="18"/>
              </w:rPr>
            </w:pPr>
            <w:ins w:id="4755" w:author="Bourque, Ethan" w:date="2024-04-23T15:16:00Z">
              <w:r w:rsidRPr="008454CC">
                <w:rPr>
                  <w:rFonts w:ascii="Garamond" w:hAnsi="Garamond" w:cs="Arial"/>
                  <w:color w:val="000000"/>
                  <w:sz w:val="18"/>
                  <w:szCs w:val="18"/>
                </w:rPr>
                <w:t>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D02D09D" w14:textId="77777777" w:rsidR="008454CC" w:rsidRPr="008454CC" w:rsidRDefault="008454CC" w:rsidP="008454CC">
            <w:pPr>
              <w:jc w:val="center"/>
              <w:rPr>
                <w:ins w:id="4756" w:author="Bourque, Ethan" w:date="2024-04-23T15:16:00Z"/>
                <w:rFonts w:ascii="Garamond" w:hAnsi="Garamond" w:cs="Arial"/>
                <w:color w:val="000000"/>
                <w:sz w:val="18"/>
                <w:szCs w:val="18"/>
              </w:rPr>
            </w:pPr>
            <w:ins w:id="4757" w:author="Bourque, Ethan" w:date="2024-04-23T15:16:00Z">
              <w:r w:rsidRPr="008454CC">
                <w:rPr>
                  <w:rFonts w:ascii="Garamond" w:hAnsi="Garamond" w:cs="Arial"/>
                  <w:color w:val="000000"/>
                  <w:sz w:val="18"/>
                  <w:szCs w:val="18"/>
                </w:rPr>
                <w:t>ug/L</w:t>
              </w:r>
            </w:ins>
          </w:p>
        </w:tc>
      </w:tr>
      <w:tr w:rsidR="008454CC" w14:paraId="3AADF9CE" w14:textId="77777777" w:rsidTr="008454CC">
        <w:trPr>
          <w:trHeight w:val="315"/>
          <w:jc w:val="center"/>
          <w:ins w:id="475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6170FB" w14:textId="77777777" w:rsidR="008454CC" w:rsidRPr="008454CC" w:rsidRDefault="008454CC" w:rsidP="008454CC">
            <w:pPr>
              <w:jc w:val="center"/>
              <w:rPr>
                <w:ins w:id="4759" w:author="Bourque, Ethan" w:date="2024-04-23T15:16:00Z"/>
                <w:rFonts w:ascii="Garamond" w:hAnsi="Garamond" w:cs="Arial"/>
                <w:color w:val="000000"/>
                <w:sz w:val="18"/>
                <w:szCs w:val="18"/>
              </w:rPr>
            </w:pPr>
            <w:ins w:id="476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4381FC2" w14:textId="77777777" w:rsidR="008454CC" w:rsidRPr="008454CC" w:rsidRDefault="008454CC" w:rsidP="008454CC">
            <w:pPr>
              <w:jc w:val="center"/>
              <w:rPr>
                <w:ins w:id="4761" w:author="Bourque, Ethan" w:date="2024-04-23T15:16:00Z"/>
                <w:rFonts w:ascii="Garamond" w:hAnsi="Garamond" w:cs="Arial"/>
                <w:color w:val="000000"/>
                <w:sz w:val="18"/>
                <w:szCs w:val="18"/>
              </w:rPr>
            </w:pPr>
            <w:ins w:id="4762" w:author="Bourque, Ethan" w:date="2024-04-23T15:16:00Z">
              <w:r w:rsidRPr="008454CC">
                <w:rPr>
                  <w:rFonts w:ascii="Garamond" w:hAnsi="Garamond" w:cs="Arial"/>
                  <w:color w:val="000000"/>
                  <w:sz w:val="18"/>
                  <w:szCs w:val="18"/>
                </w:rPr>
                <w:t>5/30/2023 11:24</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8270F66" w14:textId="77777777" w:rsidR="008454CC" w:rsidRPr="008454CC" w:rsidRDefault="008454CC" w:rsidP="008454CC">
            <w:pPr>
              <w:jc w:val="center"/>
              <w:rPr>
                <w:ins w:id="4763" w:author="Bourque, Ethan" w:date="2024-04-23T15:16:00Z"/>
                <w:rFonts w:ascii="Garamond" w:hAnsi="Garamond" w:cs="Arial"/>
                <w:color w:val="000000"/>
                <w:sz w:val="18"/>
                <w:szCs w:val="18"/>
              </w:rPr>
            </w:pPr>
            <w:proofErr w:type="spellStart"/>
            <w:ins w:id="4764" w:author="Bourque, Ethan" w:date="2024-04-23T15:16:00Z">
              <w:r w:rsidRPr="008454CC">
                <w:rPr>
                  <w:rFonts w:ascii="Garamond" w:hAnsi="Garamond" w:cs="Arial"/>
                  <w:color w:val="000000"/>
                  <w:sz w:val="18"/>
                  <w:szCs w:val="18"/>
                </w:rPr>
                <w:t>apapcnut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D867F31" w14:textId="77777777" w:rsidR="008454CC" w:rsidRPr="008454CC" w:rsidRDefault="008454CC" w:rsidP="008454CC">
            <w:pPr>
              <w:jc w:val="center"/>
              <w:rPr>
                <w:ins w:id="4765" w:author="Bourque, Ethan" w:date="2024-04-23T15:16:00Z"/>
                <w:rFonts w:ascii="Garamond" w:hAnsi="Garamond" w:cs="Arial"/>
                <w:color w:val="000000"/>
                <w:sz w:val="18"/>
                <w:szCs w:val="18"/>
              </w:rPr>
            </w:pPr>
            <w:ins w:id="4766" w:author="Bourque, Ethan" w:date="2024-04-23T15:16:00Z">
              <w:r w:rsidRPr="008454CC">
                <w:rPr>
                  <w:rFonts w:ascii="Garamond" w:hAnsi="Garamond" w:cs="Arial"/>
                  <w:color w:val="000000"/>
                  <w:sz w:val="18"/>
                  <w:szCs w:val="18"/>
                </w:rPr>
                <w:t>1.1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BCA4B0D" w14:textId="77777777" w:rsidR="008454CC" w:rsidRPr="008454CC" w:rsidRDefault="008454CC" w:rsidP="008454CC">
            <w:pPr>
              <w:jc w:val="center"/>
              <w:rPr>
                <w:ins w:id="4767" w:author="Bourque, Ethan" w:date="2024-04-23T15:16:00Z"/>
                <w:rFonts w:ascii="Garamond" w:hAnsi="Garamond" w:cs="Arial"/>
                <w:color w:val="000000"/>
                <w:sz w:val="18"/>
                <w:szCs w:val="18"/>
              </w:rPr>
            </w:pPr>
            <w:ins w:id="4768" w:author="Bourque, Ethan" w:date="2024-04-23T15:16:00Z">
              <w:r w:rsidRPr="008454CC">
                <w:rPr>
                  <w:rFonts w:ascii="Garamond" w:hAnsi="Garamond" w:cs="Arial"/>
                  <w:color w:val="000000"/>
                  <w:sz w:val="18"/>
                  <w:szCs w:val="18"/>
                </w:rPr>
                <w:t>ug/L</w:t>
              </w:r>
            </w:ins>
          </w:p>
        </w:tc>
      </w:tr>
      <w:tr w:rsidR="008454CC" w14:paraId="1FD144B4" w14:textId="77777777" w:rsidTr="008454CC">
        <w:trPr>
          <w:trHeight w:val="315"/>
          <w:jc w:val="center"/>
          <w:ins w:id="476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5523A3" w14:textId="77777777" w:rsidR="008454CC" w:rsidRPr="008454CC" w:rsidRDefault="008454CC" w:rsidP="008454CC">
            <w:pPr>
              <w:jc w:val="center"/>
              <w:rPr>
                <w:ins w:id="4770" w:author="Bourque, Ethan" w:date="2024-04-23T15:16:00Z"/>
                <w:rFonts w:ascii="Garamond" w:hAnsi="Garamond" w:cs="Arial"/>
                <w:color w:val="000000"/>
                <w:sz w:val="18"/>
                <w:szCs w:val="18"/>
              </w:rPr>
            </w:pPr>
            <w:ins w:id="477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044E8D9" w14:textId="77777777" w:rsidR="008454CC" w:rsidRPr="008454CC" w:rsidRDefault="008454CC" w:rsidP="008454CC">
            <w:pPr>
              <w:jc w:val="center"/>
              <w:rPr>
                <w:ins w:id="4772" w:author="Bourque, Ethan" w:date="2024-04-23T15:16:00Z"/>
                <w:rFonts w:ascii="Garamond" w:hAnsi="Garamond" w:cs="Arial"/>
                <w:color w:val="000000"/>
                <w:sz w:val="18"/>
                <w:szCs w:val="18"/>
              </w:rPr>
            </w:pPr>
            <w:ins w:id="4773" w:author="Bourque, Ethan" w:date="2024-04-23T15:16:00Z">
              <w:r w:rsidRPr="008454CC">
                <w:rPr>
                  <w:rFonts w:ascii="Garamond" w:hAnsi="Garamond" w:cs="Arial"/>
                  <w:color w:val="000000"/>
                  <w:sz w:val="18"/>
                  <w:szCs w:val="18"/>
                </w:rPr>
                <w:t>5/30/2023 12:02</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EA5B55C" w14:textId="77777777" w:rsidR="008454CC" w:rsidRPr="008454CC" w:rsidRDefault="008454CC" w:rsidP="008454CC">
            <w:pPr>
              <w:jc w:val="center"/>
              <w:rPr>
                <w:ins w:id="4774" w:author="Bourque, Ethan" w:date="2024-04-23T15:16:00Z"/>
                <w:rFonts w:ascii="Garamond" w:hAnsi="Garamond" w:cs="Arial"/>
                <w:color w:val="000000"/>
                <w:sz w:val="18"/>
                <w:szCs w:val="18"/>
              </w:rPr>
            </w:pPr>
            <w:proofErr w:type="spellStart"/>
            <w:ins w:id="4775" w:author="Bourque, Ethan" w:date="2024-04-23T15:16:00Z">
              <w:r w:rsidRPr="008454CC">
                <w:rPr>
                  <w:rFonts w:ascii="Garamond" w:hAnsi="Garamond" w:cs="Arial"/>
                  <w:color w:val="000000"/>
                  <w:sz w:val="18"/>
                  <w:szCs w:val="18"/>
                </w:rPr>
                <w:t>apawpnut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62B4CCF" w14:textId="77777777" w:rsidR="008454CC" w:rsidRPr="008454CC" w:rsidRDefault="008454CC" w:rsidP="008454CC">
            <w:pPr>
              <w:jc w:val="center"/>
              <w:rPr>
                <w:ins w:id="4776" w:author="Bourque, Ethan" w:date="2024-04-23T15:16:00Z"/>
                <w:rFonts w:ascii="Garamond" w:hAnsi="Garamond" w:cs="Arial"/>
                <w:color w:val="000000"/>
                <w:sz w:val="18"/>
                <w:szCs w:val="18"/>
              </w:rPr>
            </w:pPr>
            <w:ins w:id="4777"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2E787D" w14:textId="77777777" w:rsidR="008454CC" w:rsidRPr="008454CC" w:rsidRDefault="008454CC" w:rsidP="008454CC">
            <w:pPr>
              <w:jc w:val="center"/>
              <w:rPr>
                <w:ins w:id="4778" w:author="Bourque, Ethan" w:date="2024-04-23T15:16:00Z"/>
                <w:rFonts w:ascii="Garamond" w:hAnsi="Garamond" w:cs="Arial"/>
                <w:color w:val="000000"/>
                <w:sz w:val="18"/>
                <w:szCs w:val="18"/>
              </w:rPr>
            </w:pPr>
            <w:ins w:id="4779" w:author="Bourque, Ethan" w:date="2024-04-23T15:16:00Z">
              <w:r w:rsidRPr="008454CC">
                <w:rPr>
                  <w:rFonts w:ascii="Garamond" w:hAnsi="Garamond" w:cs="Arial"/>
                  <w:color w:val="000000"/>
                  <w:sz w:val="18"/>
                  <w:szCs w:val="18"/>
                </w:rPr>
                <w:t>ug/L</w:t>
              </w:r>
            </w:ins>
          </w:p>
        </w:tc>
      </w:tr>
      <w:tr w:rsidR="008454CC" w14:paraId="3AA363D7" w14:textId="77777777" w:rsidTr="008454CC">
        <w:trPr>
          <w:trHeight w:val="315"/>
          <w:jc w:val="center"/>
          <w:ins w:id="478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457972" w14:textId="77777777" w:rsidR="008454CC" w:rsidRPr="008454CC" w:rsidRDefault="008454CC" w:rsidP="008454CC">
            <w:pPr>
              <w:jc w:val="center"/>
              <w:rPr>
                <w:ins w:id="4781" w:author="Bourque, Ethan" w:date="2024-04-23T15:16:00Z"/>
                <w:rFonts w:ascii="Garamond" w:hAnsi="Garamond" w:cs="Arial"/>
                <w:color w:val="000000"/>
                <w:sz w:val="18"/>
                <w:szCs w:val="18"/>
              </w:rPr>
            </w:pPr>
            <w:ins w:id="478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650CBE7" w14:textId="77777777" w:rsidR="008454CC" w:rsidRPr="008454CC" w:rsidRDefault="008454CC" w:rsidP="008454CC">
            <w:pPr>
              <w:jc w:val="center"/>
              <w:rPr>
                <w:ins w:id="4783" w:author="Bourque, Ethan" w:date="2024-04-23T15:16:00Z"/>
                <w:rFonts w:ascii="Garamond" w:hAnsi="Garamond" w:cs="Arial"/>
                <w:color w:val="000000"/>
                <w:sz w:val="18"/>
                <w:szCs w:val="18"/>
              </w:rPr>
            </w:pPr>
            <w:ins w:id="4784" w:author="Bourque, Ethan" w:date="2024-04-23T15:16:00Z">
              <w:r w:rsidRPr="008454CC">
                <w:rPr>
                  <w:rFonts w:ascii="Garamond" w:hAnsi="Garamond" w:cs="Arial"/>
                  <w:color w:val="000000"/>
                  <w:sz w:val="18"/>
                  <w:szCs w:val="18"/>
                </w:rPr>
                <w:t>5/30/2023 12:28</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4AB2D51" w14:textId="77777777" w:rsidR="008454CC" w:rsidRPr="008454CC" w:rsidRDefault="008454CC" w:rsidP="008454CC">
            <w:pPr>
              <w:jc w:val="center"/>
              <w:rPr>
                <w:ins w:id="4785" w:author="Bourque, Ethan" w:date="2024-04-23T15:16:00Z"/>
                <w:rFonts w:ascii="Garamond" w:hAnsi="Garamond" w:cs="Arial"/>
                <w:color w:val="000000"/>
                <w:sz w:val="18"/>
                <w:szCs w:val="18"/>
              </w:rPr>
            </w:pPr>
            <w:proofErr w:type="spellStart"/>
            <w:ins w:id="4786" w:author="Bourque, Ethan" w:date="2024-04-23T15:16:00Z">
              <w:r w:rsidRPr="008454CC">
                <w:rPr>
                  <w:rFonts w:ascii="Garamond" w:hAnsi="Garamond" w:cs="Arial"/>
                  <w:color w:val="000000"/>
                  <w:sz w:val="18"/>
                  <w:szCs w:val="18"/>
                </w:rPr>
                <w:t>apadbnut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5F65272" w14:textId="77777777" w:rsidR="008454CC" w:rsidRPr="008454CC" w:rsidRDefault="008454CC" w:rsidP="008454CC">
            <w:pPr>
              <w:jc w:val="center"/>
              <w:rPr>
                <w:ins w:id="4787" w:author="Bourque, Ethan" w:date="2024-04-23T15:16:00Z"/>
                <w:rFonts w:ascii="Garamond" w:hAnsi="Garamond" w:cs="Arial"/>
                <w:color w:val="000000"/>
                <w:sz w:val="18"/>
                <w:szCs w:val="18"/>
              </w:rPr>
            </w:pPr>
            <w:ins w:id="4788" w:author="Bourque, Ethan" w:date="2024-04-23T15:16:00Z">
              <w:r w:rsidRPr="008454CC">
                <w:rPr>
                  <w:rFonts w:ascii="Garamond" w:hAnsi="Garamond" w:cs="Arial"/>
                  <w:color w:val="000000"/>
                  <w:sz w:val="18"/>
                  <w:szCs w:val="18"/>
                </w:rPr>
                <w:t>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5C5A6F8" w14:textId="77777777" w:rsidR="008454CC" w:rsidRPr="008454CC" w:rsidRDefault="008454CC" w:rsidP="008454CC">
            <w:pPr>
              <w:jc w:val="center"/>
              <w:rPr>
                <w:ins w:id="4789" w:author="Bourque, Ethan" w:date="2024-04-23T15:16:00Z"/>
                <w:rFonts w:ascii="Garamond" w:hAnsi="Garamond" w:cs="Arial"/>
                <w:color w:val="000000"/>
                <w:sz w:val="18"/>
                <w:szCs w:val="18"/>
              </w:rPr>
            </w:pPr>
            <w:ins w:id="4790" w:author="Bourque, Ethan" w:date="2024-04-23T15:16:00Z">
              <w:r w:rsidRPr="008454CC">
                <w:rPr>
                  <w:rFonts w:ascii="Garamond" w:hAnsi="Garamond" w:cs="Arial"/>
                  <w:color w:val="000000"/>
                  <w:sz w:val="18"/>
                  <w:szCs w:val="18"/>
                </w:rPr>
                <w:t>ug/L</w:t>
              </w:r>
            </w:ins>
          </w:p>
        </w:tc>
      </w:tr>
      <w:tr w:rsidR="008454CC" w14:paraId="16AF2351" w14:textId="77777777" w:rsidTr="008454CC">
        <w:trPr>
          <w:trHeight w:val="315"/>
          <w:jc w:val="center"/>
          <w:ins w:id="479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3A10BD" w14:textId="77777777" w:rsidR="008454CC" w:rsidRPr="008454CC" w:rsidRDefault="008454CC" w:rsidP="008454CC">
            <w:pPr>
              <w:jc w:val="center"/>
              <w:rPr>
                <w:ins w:id="4792" w:author="Bourque, Ethan" w:date="2024-04-23T15:16:00Z"/>
                <w:rFonts w:ascii="Garamond" w:hAnsi="Garamond" w:cs="Arial"/>
                <w:color w:val="000000"/>
                <w:sz w:val="18"/>
                <w:szCs w:val="18"/>
              </w:rPr>
            </w:pPr>
            <w:ins w:id="479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3A0F023" w14:textId="77777777" w:rsidR="008454CC" w:rsidRPr="008454CC" w:rsidRDefault="008454CC" w:rsidP="008454CC">
            <w:pPr>
              <w:jc w:val="center"/>
              <w:rPr>
                <w:ins w:id="4794" w:author="Bourque, Ethan" w:date="2024-04-23T15:16:00Z"/>
                <w:rFonts w:ascii="Garamond" w:hAnsi="Garamond" w:cs="Arial"/>
                <w:color w:val="000000"/>
                <w:sz w:val="18"/>
                <w:szCs w:val="18"/>
              </w:rPr>
            </w:pPr>
            <w:ins w:id="4795" w:author="Bourque, Ethan" w:date="2024-04-23T15:16:00Z">
              <w:r w:rsidRPr="008454CC">
                <w:rPr>
                  <w:rFonts w:ascii="Garamond" w:hAnsi="Garamond" w:cs="Arial"/>
                  <w:color w:val="000000"/>
                  <w:sz w:val="18"/>
                  <w:szCs w:val="18"/>
                </w:rPr>
                <w:t>5/30/2023 13:00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0294183" w14:textId="77777777" w:rsidR="008454CC" w:rsidRPr="008454CC" w:rsidRDefault="008454CC" w:rsidP="008454CC">
            <w:pPr>
              <w:jc w:val="center"/>
              <w:rPr>
                <w:ins w:id="4796" w:author="Bourque, Ethan" w:date="2024-04-23T15:16:00Z"/>
                <w:rFonts w:ascii="Garamond" w:hAnsi="Garamond" w:cs="Arial"/>
                <w:color w:val="000000"/>
                <w:sz w:val="18"/>
                <w:szCs w:val="18"/>
              </w:rPr>
            </w:pPr>
            <w:proofErr w:type="spellStart"/>
            <w:ins w:id="4797" w:author="Bourque, Ethan" w:date="2024-04-23T15:16:00Z">
              <w:r w:rsidRPr="008454CC">
                <w:rPr>
                  <w:rFonts w:ascii="Garamond" w:hAnsi="Garamond" w:cs="Arial"/>
                  <w:color w:val="000000"/>
                  <w:sz w:val="18"/>
                  <w:szCs w:val="18"/>
                </w:rPr>
                <w:t>apambnut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C30D6B" w14:textId="77777777" w:rsidR="008454CC" w:rsidRPr="008454CC" w:rsidRDefault="008454CC" w:rsidP="008454CC">
            <w:pPr>
              <w:jc w:val="center"/>
              <w:rPr>
                <w:ins w:id="4798" w:author="Bourque, Ethan" w:date="2024-04-23T15:16:00Z"/>
                <w:rFonts w:ascii="Garamond" w:hAnsi="Garamond" w:cs="Arial"/>
                <w:color w:val="000000"/>
                <w:sz w:val="18"/>
                <w:szCs w:val="18"/>
              </w:rPr>
            </w:pPr>
            <w:ins w:id="4799"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AE678A5" w14:textId="77777777" w:rsidR="008454CC" w:rsidRPr="008454CC" w:rsidRDefault="008454CC" w:rsidP="008454CC">
            <w:pPr>
              <w:jc w:val="center"/>
              <w:rPr>
                <w:ins w:id="4800" w:author="Bourque, Ethan" w:date="2024-04-23T15:16:00Z"/>
                <w:rFonts w:ascii="Garamond" w:hAnsi="Garamond" w:cs="Arial"/>
                <w:color w:val="000000"/>
                <w:sz w:val="18"/>
                <w:szCs w:val="18"/>
              </w:rPr>
            </w:pPr>
            <w:ins w:id="4801" w:author="Bourque, Ethan" w:date="2024-04-23T15:16:00Z">
              <w:r w:rsidRPr="008454CC">
                <w:rPr>
                  <w:rFonts w:ascii="Garamond" w:hAnsi="Garamond" w:cs="Arial"/>
                  <w:color w:val="000000"/>
                  <w:sz w:val="18"/>
                  <w:szCs w:val="18"/>
                </w:rPr>
                <w:t>ug/L</w:t>
              </w:r>
            </w:ins>
          </w:p>
        </w:tc>
      </w:tr>
      <w:tr w:rsidR="008454CC" w14:paraId="013FFD54" w14:textId="77777777" w:rsidTr="008454CC">
        <w:trPr>
          <w:trHeight w:val="315"/>
          <w:jc w:val="center"/>
          <w:ins w:id="480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EA97F1" w14:textId="77777777" w:rsidR="008454CC" w:rsidRPr="008454CC" w:rsidRDefault="008454CC" w:rsidP="008454CC">
            <w:pPr>
              <w:jc w:val="center"/>
              <w:rPr>
                <w:ins w:id="4803" w:author="Bourque, Ethan" w:date="2024-04-23T15:16:00Z"/>
                <w:rFonts w:ascii="Garamond" w:hAnsi="Garamond" w:cs="Arial"/>
                <w:color w:val="000000"/>
                <w:sz w:val="18"/>
                <w:szCs w:val="18"/>
              </w:rPr>
            </w:pPr>
            <w:ins w:id="480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DD3D742" w14:textId="77777777" w:rsidR="008454CC" w:rsidRPr="008454CC" w:rsidRDefault="008454CC" w:rsidP="008454CC">
            <w:pPr>
              <w:jc w:val="center"/>
              <w:rPr>
                <w:ins w:id="4805" w:author="Bourque, Ethan" w:date="2024-04-23T15:16:00Z"/>
                <w:rFonts w:ascii="Garamond" w:hAnsi="Garamond" w:cs="Arial"/>
                <w:color w:val="000000"/>
                <w:sz w:val="18"/>
                <w:szCs w:val="18"/>
              </w:rPr>
            </w:pPr>
            <w:ins w:id="4806" w:author="Bourque, Ethan" w:date="2024-04-23T15:16:00Z">
              <w:r w:rsidRPr="008454CC">
                <w:rPr>
                  <w:rFonts w:ascii="Garamond" w:hAnsi="Garamond" w:cs="Arial"/>
                  <w:color w:val="000000"/>
                  <w:sz w:val="18"/>
                  <w:szCs w:val="18"/>
                </w:rPr>
                <w:t>5/30/2023 13:45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2F5EF99" w14:textId="77777777" w:rsidR="008454CC" w:rsidRPr="008454CC" w:rsidRDefault="008454CC" w:rsidP="008454CC">
            <w:pPr>
              <w:jc w:val="center"/>
              <w:rPr>
                <w:ins w:id="4807" w:author="Bourque, Ethan" w:date="2024-04-23T15:16:00Z"/>
                <w:rFonts w:ascii="Garamond" w:hAnsi="Garamond" w:cs="Arial"/>
                <w:color w:val="000000"/>
                <w:sz w:val="18"/>
                <w:szCs w:val="18"/>
              </w:rPr>
            </w:pPr>
            <w:proofErr w:type="spellStart"/>
            <w:ins w:id="480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FF57448" w14:textId="77777777" w:rsidR="008454CC" w:rsidRPr="008454CC" w:rsidRDefault="008454CC" w:rsidP="008454CC">
            <w:pPr>
              <w:jc w:val="center"/>
              <w:rPr>
                <w:ins w:id="4809" w:author="Bourque, Ethan" w:date="2024-04-23T15:16:00Z"/>
                <w:rFonts w:ascii="Garamond" w:hAnsi="Garamond" w:cs="Arial"/>
                <w:color w:val="000000"/>
                <w:sz w:val="18"/>
                <w:szCs w:val="18"/>
              </w:rPr>
            </w:pPr>
            <w:ins w:id="4810" w:author="Bourque, Ethan" w:date="2024-04-23T15:16:00Z">
              <w:r w:rsidRPr="008454CC">
                <w:rPr>
                  <w:rFonts w:ascii="Garamond" w:hAnsi="Garamond" w:cs="Arial"/>
                  <w:color w:val="000000"/>
                  <w:sz w:val="18"/>
                  <w:szCs w:val="18"/>
                </w:rPr>
                <w:t>1.3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67AD4BC" w14:textId="77777777" w:rsidR="008454CC" w:rsidRPr="008454CC" w:rsidRDefault="008454CC" w:rsidP="008454CC">
            <w:pPr>
              <w:jc w:val="center"/>
              <w:rPr>
                <w:ins w:id="4811" w:author="Bourque, Ethan" w:date="2024-04-23T15:16:00Z"/>
                <w:rFonts w:ascii="Garamond" w:hAnsi="Garamond" w:cs="Arial"/>
                <w:color w:val="000000"/>
                <w:sz w:val="18"/>
                <w:szCs w:val="18"/>
              </w:rPr>
            </w:pPr>
            <w:ins w:id="4812" w:author="Bourque, Ethan" w:date="2024-04-23T15:16:00Z">
              <w:r w:rsidRPr="008454CC">
                <w:rPr>
                  <w:rFonts w:ascii="Garamond" w:hAnsi="Garamond" w:cs="Arial"/>
                  <w:color w:val="000000"/>
                  <w:sz w:val="18"/>
                  <w:szCs w:val="18"/>
                </w:rPr>
                <w:t>ug/L</w:t>
              </w:r>
            </w:ins>
          </w:p>
        </w:tc>
      </w:tr>
      <w:tr w:rsidR="008454CC" w14:paraId="7EE5325F" w14:textId="77777777" w:rsidTr="008454CC">
        <w:trPr>
          <w:trHeight w:val="315"/>
          <w:jc w:val="center"/>
          <w:ins w:id="481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E62881" w14:textId="77777777" w:rsidR="008454CC" w:rsidRPr="008454CC" w:rsidRDefault="008454CC" w:rsidP="008454CC">
            <w:pPr>
              <w:jc w:val="center"/>
              <w:rPr>
                <w:ins w:id="4814" w:author="Bourque, Ethan" w:date="2024-04-23T15:16:00Z"/>
                <w:rFonts w:ascii="Garamond" w:hAnsi="Garamond" w:cs="Arial"/>
                <w:color w:val="000000"/>
                <w:sz w:val="18"/>
                <w:szCs w:val="18"/>
              </w:rPr>
            </w:pPr>
            <w:ins w:id="481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EAC9E0E" w14:textId="77777777" w:rsidR="008454CC" w:rsidRPr="008454CC" w:rsidRDefault="008454CC" w:rsidP="008454CC">
            <w:pPr>
              <w:jc w:val="center"/>
              <w:rPr>
                <w:ins w:id="4816" w:author="Bourque, Ethan" w:date="2024-04-23T15:16:00Z"/>
                <w:rFonts w:ascii="Garamond" w:hAnsi="Garamond" w:cs="Arial"/>
                <w:color w:val="000000"/>
                <w:sz w:val="18"/>
                <w:szCs w:val="18"/>
              </w:rPr>
            </w:pPr>
            <w:ins w:id="4817" w:author="Bourque, Ethan" w:date="2024-04-23T15:16:00Z">
              <w:r w:rsidRPr="008454CC">
                <w:rPr>
                  <w:rFonts w:ascii="Garamond" w:hAnsi="Garamond" w:cs="Arial"/>
                  <w:color w:val="000000"/>
                  <w:sz w:val="18"/>
                  <w:szCs w:val="18"/>
                </w:rPr>
                <w:t>5/30/2023 16:15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F383F1D" w14:textId="77777777" w:rsidR="008454CC" w:rsidRPr="008454CC" w:rsidRDefault="008454CC" w:rsidP="008454CC">
            <w:pPr>
              <w:jc w:val="center"/>
              <w:rPr>
                <w:ins w:id="4818" w:author="Bourque, Ethan" w:date="2024-04-23T15:16:00Z"/>
                <w:rFonts w:ascii="Garamond" w:hAnsi="Garamond" w:cs="Arial"/>
                <w:color w:val="000000"/>
                <w:sz w:val="18"/>
                <w:szCs w:val="18"/>
              </w:rPr>
            </w:pPr>
            <w:proofErr w:type="spellStart"/>
            <w:ins w:id="4819"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BDA0A53" w14:textId="77777777" w:rsidR="008454CC" w:rsidRPr="008454CC" w:rsidRDefault="008454CC" w:rsidP="008454CC">
            <w:pPr>
              <w:jc w:val="center"/>
              <w:rPr>
                <w:ins w:id="4820" w:author="Bourque, Ethan" w:date="2024-04-23T15:16:00Z"/>
                <w:rFonts w:ascii="Garamond" w:hAnsi="Garamond" w:cs="Arial"/>
                <w:color w:val="000000"/>
                <w:sz w:val="18"/>
                <w:szCs w:val="18"/>
              </w:rPr>
            </w:pPr>
            <w:ins w:id="4821"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6CAD8A0" w14:textId="77777777" w:rsidR="008454CC" w:rsidRPr="008454CC" w:rsidRDefault="008454CC" w:rsidP="008454CC">
            <w:pPr>
              <w:jc w:val="center"/>
              <w:rPr>
                <w:ins w:id="4822" w:author="Bourque, Ethan" w:date="2024-04-23T15:16:00Z"/>
                <w:rFonts w:ascii="Garamond" w:hAnsi="Garamond" w:cs="Arial"/>
                <w:color w:val="000000"/>
                <w:sz w:val="18"/>
                <w:szCs w:val="18"/>
              </w:rPr>
            </w:pPr>
            <w:ins w:id="4823" w:author="Bourque, Ethan" w:date="2024-04-23T15:16:00Z">
              <w:r w:rsidRPr="008454CC">
                <w:rPr>
                  <w:rFonts w:ascii="Garamond" w:hAnsi="Garamond" w:cs="Arial"/>
                  <w:color w:val="000000"/>
                  <w:sz w:val="18"/>
                  <w:szCs w:val="18"/>
                </w:rPr>
                <w:t>ug/L</w:t>
              </w:r>
            </w:ins>
          </w:p>
        </w:tc>
      </w:tr>
      <w:tr w:rsidR="008454CC" w14:paraId="0308F19F" w14:textId="77777777" w:rsidTr="008454CC">
        <w:trPr>
          <w:trHeight w:val="315"/>
          <w:jc w:val="center"/>
          <w:ins w:id="482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CA7091" w14:textId="77777777" w:rsidR="008454CC" w:rsidRPr="008454CC" w:rsidRDefault="008454CC" w:rsidP="008454CC">
            <w:pPr>
              <w:jc w:val="center"/>
              <w:rPr>
                <w:ins w:id="4825" w:author="Bourque, Ethan" w:date="2024-04-23T15:16:00Z"/>
                <w:rFonts w:ascii="Garamond" w:hAnsi="Garamond" w:cs="Arial"/>
                <w:color w:val="000000"/>
                <w:sz w:val="18"/>
                <w:szCs w:val="18"/>
              </w:rPr>
            </w:pPr>
            <w:ins w:id="482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64D4B43" w14:textId="77777777" w:rsidR="008454CC" w:rsidRPr="008454CC" w:rsidRDefault="008454CC" w:rsidP="008454CC">
            <w:pPr>
              <w:jc w:val="center"/>
              <w:rPr>
                <w:ins w:id="4827" w:author="Bourque, Ethan" w:date="2024-04-23T15:16:00Z"/>
                <w:rFonts w:ascii="Garamond" w:hAnsi="Garamond" w:cs="Arial"/>
                <w:color w:val="000000"/>
                <w:sz w:val="18"/>
                <w:szCs w:val="18"/>
              </w:rPr>
            </w:pPr>
            <w:ins w:id="4828" w:author="Bourque, Ethan" w:date="2024-04-23T15:16:00Z">
              <w:r w:rsidRPr="008454CC">
                <w:rPr>
                  <w:rFonts w:ascii="Garamond" w:hAnsi="Garamond" w:cs="Arial"/>
                  <w:color w:val="000000"/>
                  <w:sz w:val="18"/>
                  <w:szCs w:val="18"/>
                </w:rPr>
                <w:t>5/30/2023 21:15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E4D01FB" w14:textId="77777777" w:rsidR="008454CC" w:rsidRPr="008454CC" w:rsidRDefault="008454CC" w:rsidP="008454CC">
            <w:pPr>
              <w:jc w:val="center"/>
              <w:rPr>
                <w:ins w:id="4829" w:author="Bourque, Ethan" w:date="2024-04-23T15:16:00Z"/>
                <w:rFonts w:ascii="Garamond" w:hAnsi="Garamond" w:cs="Arial"/>
                <w:color w:val="000000"/>
                <w:sz w:val="18"/>
                <w:szCs w:val="18"/>
              </w:rPr>
            </w:pPr>
            <w:proofErr w:type="spellStart"/>
            <w:ins w:id="4830"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5206AC" w14:textId="77777777" w:rsidR="008454CC" w:rsidRPr="008454CC" w:rsidRDefault="008454CC" w:rsidP="008454CC">
            <w:pPr>
              <w:jc w:val="center"/>
              <w:rPr>
                <w:ins w:id="4831" w:author="Bourque, Ethan" w:date="2024-04-23T15:16:00Z"/>
                <w:rFonts w:ascii="Garamond" w:hAnsi="Garamond" w:cs="Arial"/>
                <w:color w:val="000000"/>
                <w:sz w:val="18"/>
                <w:szCs w:val="18"/>
              </w:rPr>
            </w:pPr>
            <w:ins w:id="4832"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D6E481" w14:textId="77777777" w:rsidR="008454CC" w:rsidRPr="008454CC" w:rsidRDefault="008454CC" w:rsidP="008454CC">
            <w:pPr>
              <w:jc w:val="center"/>
              <w:rPr>
                <w:ins w:id="4833" w:author="Bourque, Ethan" w:date="2024-04-23T15:16:00Z"/>
                <w:rFonts w:ascii="Garamond" w:hAnsi="Garamond" w:cs="Arial"/>
                <w:color w:val="000000"/>
                <w:sz w:val="18"/>
                <w:szCs w:val="18"/>
              </w:rPr>
            </w:pPr>
            <w:ins w:id="4834" w:author="Bourque, Ethan" w:date="2024-04-23T15:16:00Z">
              <w:r w:rsidRPr="008454CC">
                <w:rPr>
                  <w:rFonts w:ascii="Garamond" w:hAnsi="Garamond" w:cs="Arial"/>
                  <w:color w:val="000000"/>
                  <w:sz w:val="18"/>
                  <w:szCs w:val="18"/>
                </w:rPr>
                <w:t>ug/L</w:t>
              </w:r>
            </w:ins>
          </w:p>
        </w:tc>
      </w:tr>
      <w:tr w:rsidR="008454CC" w14:paraId="34D2DA08" w14:textId="77777777" w:rsidTr="008454CC">
        <w:trPr>
          <w:trHeight w:val="315"/>
          <w:jc w:val="center"/>
          <w:ins w:id="483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2A228D" w14:textId="77777777" w:rsidR="008454CC" w:rsidRPr="008454CC" w:rsidRDefault="008454CC" w:rsidP="008454CC">
            <w:pPr>
              <w:jc w:val="center"/>
              <w:rPr>
                <w:ins w:id="4836" w:author="Bourque, Ethan" w:date="2024-04-23T15:16:00Z"/>
                <w:rFonts w:ascii="Garamond" w:hAnsi="Garamond" w:cs="Arial"/>
                <w:color w:val="000000"/>
                <w:sz w:val="18"/>
                <w:szCs w:val="18"/>
              </w:rPr>
            </w:pPr>
            <w:ins w:id="483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07C4122" w14:textId="77777777" w:rsidR="008454CC" w:rsidRPr="008454CC" w:rsidRDefault="008454CC" w:rsidP="008454CC">
            <w:pPr>
              <w:jc w:val="center"/>
              <w:rPr>
                <w:ins w:id="4838" w:author="Bourque, Ethan" w:date="2024-04-23T15:16:00Z"/>
                <w:rFonts w:ascii="Garamond" w:hAnsi="Garamond" w:cs="Arial"/>
                <w:color w:val="000000"/>
                <w:sz w:val="18"/>
                <w:szCs w:val="18"/>
              </w:rPr>
            </w:pPr>
            <w:ins w:id="4839" w:author="Bourque, Ethan" w:date="2024-04-23T15:16:00Z">
              <w:r w:rsidRPr="008454CC">
                <w:rPr>
                  <w:rFonts w:ascii="Garamond" w:hAnsi="Garamond" w:cs="Arial"/>
                  <w:color w:val="000000"/>
                  <w:sz w:val="18"/>
                  <w:szCs w:val="18"/>
                </w:rPr>
                <w:t>5/30/2023 23:45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9DB91E1" w14:textId="77777777" w:rsidR="008454CC" w:rsidRPr="008454CC" w:rsidRDefault="008454CC" w:rsidP="008454CC">
            <w:pPr>
              <w:jc w:val="center"/>
              <w:rPr>
                <w:ins w:id="4840" w:author="Bourque, Ethan" w:date="2024-04-23T15:16:00Z"/>
                <w:rFonts w:ascii="Garamond" w:hAnsi="Garamond" w:cs="Arial"/>
                <w:color w:val="000000"/>
                <w:sz w:val="18"/>
                <w:szCs w:val="18"/>
              </w:rPr>
            </w:pPr>
            <w:proofErr w:type="spellStart"/>
            <w:ins w:id="4841"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7783BD7" w14:textId="77777777" w:rsidR="008454CC" w:rsidRPr="008454CC" w:rsidRDefault="008454CC" w:rsidP="008454CC">
            <w:pPr>
              <w:jc w:val="center"/>
              <w:rPr>
                <w:ins w:id="4842" w:author="Bourque, Ethan" w:date="2024-04-23T15:16:00Z"/>
                <w:rFonts w:ascii="Garamond" w:hAnsi="Garamond" w:cs="Arial"/>
                <w:color w:val="000000"/>
                <w:sz w:val="18"/>
                <w:szCs w:val="18"/>
              </w:rPr>
            </w:pPr>
            <w:ins w:id="4843"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A9C9A29" w14:textId="77777777" w:rsidR="008454CC" w:rsidRPr="008454CC" w:rsidRDefault="008454CC" w:rsidP="008454CC">
            <w:pPr>
              <w:jc w:val="center"/>
              <w:rPr>
                <w:ins w:id="4844" w:author="Bourque, Ethan" w:date="2024-04-23T15:16:00Z"/>
                <w:rFonts w:ascii="Garamond" w:hAnsi="Garamond" w:cs="Arial"/>
                <w:color w:val="000000"/>
                <w:sz w:val="18"/>
                <w:szCs w:val="18"/>
              </w:rPr>
            </w:pPr>
            <w:ins w:id="4845" w:author="Bourque, Ethan" w:date="2024-04-23T15:16:00Z">
              <w:r w:rsidRPr="008454CC">
                <w:rPr>
                  <w:rFonts w:ascii="Garamond" w:hAnsi="Garamond" w:cs="Arial"/>
                  <w:color w:val="000000"/>
                  <w:sz w:val="18"/>
                  <w:szCs w:val="18"/>
                </w:rPr>
                <w:t>ug/L</w:t>
              </w:r>
            </w:ins>
          </w:p>
        </w:tc>
      </w:tr>
      <w:tr w:rsidR="008454CC" w14:paraId="6C21DBCD" w14:textId="77777777" w:rsidTr="008454CC">
        <w:trPr>
          <w:trHeight w:val="315"/>
          <w:jc w:val="center"/>
          <w:ins w:id="484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033528" w14:textId="77777777" w:rsidR="008454CC" w:rsidRPr="008454CC" w:rsidRDefault="008454CC" w:rsidP="008454CC">
            <w:pPr>
              <w:jc w:val="center"/>
              <w:rPr>
                <w:ins w:id="4847" w:author="Bourque, Ethan" w:date="2024-04-23T15:16:00Z"/>
                <w:rFonts w:ascii="Garamond" w:hAnsi="Garamond" w:cs="Arial"/>
                <w:color w:val="000000"/>
                <w:sz w:val="18"/>
                <w:szCs w:val="18"/>
              </w:rPr>
            </w:pPr>
            <w:ins w:id="484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E1B079D" w14:textId="77777777" w:rsidR="008454CC" w:rsidRPr="008454CC" w:rsidRDefault="008454CC" w:rsidP="008454CC">
            <w:pPr>
              <w:jc w:val="center"/>
              <w:rPr>
                <w:ins w:id="4849" w:author="Bourque, Ethan" w:date="2024-04-23T15:16:00Z"/>
                <w:rFonts w:ascii="Garamond" w:hAnsi="Garamond" w:cs="Arial"/>
                <w:color w:val="000000"/>
                <w:sz w:val="18"/>
                <w:szCs w:val="18"/>
              </w:rPr>
            </w:pPr>
            <w:ins w:id="4850" w:author="Bourque, Ethan" w:date="2024-04-23T15:16:00Z">
              <w:r w:rsidRPr="008454CC">
                <w:rPr>
                  <w:rFonts w:ascii="Garamond" w:hAnsi="Garamond" w:cs="Arial"/>
                  <w:color w:val="000000"/>
                  <w:sz w:val="18"/>
                  <w:szCs w:val="18"/>
                </w:rPr>
                <w:t>5/31/2023 2:15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DFFE1D5" w14:textId="77777777" w:rsidR="008454CC" w:rsidRPr="008454CC" w:rsidRDefault="008454CC" w:rsidP="008454CC">
            <w:pPr>
              <w:jc w:val="center"/>
              <w:rPr>
                <w:ins w:id="4851" w:author="Bourque, Ethan" w:date="2024-04-23T15:16:00Z"/>
                <w:rFonts w:ascii="Garamond" w:hAnsi="Garamond" w:cs="Arial"/>
                <w:color w:val="000000"/>
                <w:sz w:val="18"/>
                <w:szCs w:val="18"/>
              </w:rPr>
            </w:pPr>
            <w:proofErr w:type="spellStart"/>
            <w:ins w:id="4852"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C879360" w14:textId="77777777" w:rsidR="008454CC" w:rsidRPr="008454CC" w:rsidRDefault="008454CC" w:rsidP="008454CC">
            <w:pPr>
              <w:jc w:val="center"/>
              <w:rPr>
                <w:ins w:id="4853" w:author="Bourque, Ethan" w:date="2024-04-23T15:16:00Z"/>
                <w:rFonts w:ascii="Garamond" w:hAnsi="Garamond" w:cs="Arial"/>
                <w:color w:val="000000"/>
                <w:sz w:val="18"/>
                <w:szCs w:val="18"/>
              </w:rPr>
            </w:pPr>
            <w:ins w:id="4854" w:author="Bourque, Ethan" w:date="2024-04-23T15:16:00Z">
              <w:r w:rsidRPr="008454CC">
                <w:rPr>
                  <w:rFonts w:ascii="Garamond" w:hAnsi="Garamond" w:cs="Arial"/>
                  <w:color w:val="000000"/>
                  <w:sz w:val="18"/>
                  <w:szCs w:val="18"/>
                </w:rPr>
                <w:t>3.2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82DB266" w14:textId="77777777" w:rsidR="008454CC" w:rsidRPr="008454CC" w:rsidRDefault="008454CC" w:rsidP="008454CC">
            <w:pPr>
              <w:jc w:val="center"/>
              <w:rPr>
                <w:ins w:id="4855" w:author="Bourque, Ethan" w:date="2024-04-23T15:16:00Z"/>
                <w:rFonts w:ascii="Garamond" w:hAnsi="Garamond" w:cs="Arial"/>
                <w:color w:val="000000"/>
                <w:sz w:val="18"/>
                <w:szCs w:val="18"/>
              </w:rPr>
            </w:pPr>
            <w:ins w:id="4856" w:author="Bourque, Ethan" w:date="2024-04-23T15:16:00Z">
              <w:r w:rsidRPr="008454CC">
                <w:rPr>
                  <w:rFonts w:ascii="Garamond" w:hAnsi="Garamond" w:cs="Arial"/>
                  <w:color w:val="000000"/>
                  <w:sz w:val="18"/>
                  <w:szCs w:val="18"/>
                </w:rPr>
                <w:t>ug/L</w:t>
              </w:r>
            </w:ins>
          </w:p>
        </w:tc>
      </w:tr>
      <w:tr w:rsidR="008454CC" w14:paraId="545550B7" w14:textId="77777777" w:rsidTr="008454CC">
        <w:trPr>
          <w:trHeight w:val="315"/>
          <w:jc w:val="center"/>
          <w:ins w:id="485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FA4520" w14:textId="77777777" w:rsidR="008454CC" w:rsidRPr="008454CC" w:rsidRDefault="008454CC" w:rsidP="008454CC">
            <w:pPr>
              <w:jc w:val="center"/>
              <w:rPr>
                <w:ins w:id="4858" w:author="Bourque, Ethan" w:date="2024-04-23T15:16:00Z"/>
                <w:rFonts w:ascii="Garamond" w:hAnsi="Garamond" w:cs="Arial"/>
                <w:color w:val="000000"/>
                <w:sz w:val="18"/>
                <w:szCs w:val="18"/>
              </w:rPr>
            </w:pPr>
            <w:ins w:id="485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13ACDFE" w14:textId="77777777" w:rsidR="008454CC" w:rsidRPr="008454CC" w:rsidRDefault="008454CC" w:rsidP="008454CC">
            <w:pPr>
              <w:jc w:val="center"/>
              <w:rPr>
                <w:ins w:id="4860" w:author="Bourque, Ethan" w:date="2024-04-23T15:16:00Z"/>
                <w:rFonts w:ascii="Garamond" w:hAnsi="Garamond" w:cs="Arial"/>
                <w:color w:val="000000"/>
                <w:sz w:val="18"/>
                <w:szCs w:val="18"/>
              </w:rPr>
            </w:pPr>
            <w:ins w:id="4861" w:author="Bourque, Ethan" w:date="2024-04-23T15:16:00Z">
              <w:r w:rsidRPr="008454CC">
                <w:rPr>
                  <w:rFonts w:ascii="Garamond" w:hAnsi="Garamond" w:cs="Arial"/>
                  <w:color w:val="000000"/>
                  <w:sz w:val="18"/>
                  <w:szCs w:val="18"/>
                </w:rPr>
                <w:t>5/31/2023 4:45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7FD5C4C" w14:textId="77777777" w:rsidR="008454CC" w:rsidRPr="008454CC" w:rsidRDefault="008454CC" w:rsidP="008454CC">
            <w:pPr>
              <w:jc w:val="center"/>
              <w:rPr>
                <w:ins w:id="4862" w:author="Bourque, Ethan" w:date="2024-04-23T15:16:00Z"/>
                <w:rFonts w:ascii="Garamond" w:hAnsi="Garamond" w:cs="Arial"/>
                <w:color w:val="000000"/>
                <w:sz w:val="18"/>
                <w:szCs w:val="18"/>
              </w:rPr>
            </w:pPr>
            <w:proofErr w:type="spellStart"/>
            <w:ins w:id="4863"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DCA8CFA" w14:textId="77777777" w:rsidR="008454CC" w:rsidRPr="008454CC" w:rsidRDefault="008454CC" w:rsidP="008454CC">
            <w:pPr>
              <w:jc w:val="center"/>
              <w:rPr>
                <w:ins w:id="4864" w:author="Bourque, Ethan" w:date="2024-04-23T15:16:00Z"/>
                <w:rFonts w:ascii="Garamond" w:hAnsi="Garamond" w:cs="Arial"/>
                <w:color w:val="000000"/>
                <w:sz w:val="18"/>
                <w:szCs w:val="18"/>
              </w:rPr>
            </w:pPr>
            <w:ins w:id="4865"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8F2397" w14:textId="77777777" w:rsidR="008454CC" w:rsidRPr="008454CC" w:rsidRDefault="008454CC" w:rsidP="008454CC">
            <w:pPr>
              <w:jc w:val="center"/>
              <w:rPr>
                <w:ins w:id="4866" w:author="Bourque, Ethan" w:date="2024-04-23T15:16:00Z"/>
                <w:rFonts w:ascii="Garamond" w:hAnsi="Garamond" w:cs="Arial"/>
                <w:color w:val="000000"/>
                <w:sz w:val="18"/>
                <w:szCs w:val="18"/>
              </w:rPr>
            </w:pPr>
            <w:ins w:id="4867" w:author="Bourque, Ethan" w:date="2024-04-23T15:16:00Z">
              <w:r w:rsidRPr="008454CC">
                <w:rPr>
                  <w:rFonts w:ascii="Garamond" w:hAnsi="Garamond" w:cs="Arial"/>
                  <w:color w:val="000000"/>
                  <w:sz w:val="18"/>
                  <w:szCs w:val="18"/>
                </w:rPr>
                <w:t>ug/L</w:t>
              </w:r>
            </w:ins>
          </w:p>
        </w:tc>
      </w:tr>
      <w:tr w:rsidR="008454CC" w14:paraId="1DF4857C" w14:textId="77777777" w:rsidTr="008454CC">
        <w:trPr>
          <w:trHeight w:val="315"/>
          <w:jc w:val="center"/>
          <w:ins w:id="486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0655DE" w14:textId="77777777" w:rsidR="008454CC" w:rsidRPr="008454CC" w:rsidRDefault="008454CC" w:rsidP="008454CC">
            <w:pPr>
              <w:jc w:val="center"/>
              <w:rPr>
                <w:ins w:id="4869" w:author="Bourque, Ethan" w:date="2024-04-23T15:16:00Z"/>
                <w:rFonts w:ascii="Garamond" w:hAnsi="Garamond" w:cs="Arial"/>
                <w:color w:val="000000"/>
                <w:sz w:val="18"/>
                <w:szCs w:val="18"/>
              </w:rPr>
            </w:pPr>
            <w:ins w:id="487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6191A3C" w14:textId="77777777" w:rsidR="008454CC" w:rsidRPr="008454CC" w:rsidRDefault="008454CC" w:rsidP="008454CC">
            <w:pPr>
              <w:jc w:val="center"/>
              <w:rPr>
                <w:ins w:id="4871" w:author="Bourque, Ethan" w:date="2024-04-23T15:16:00Z"/>
                <w:rFonts w:ascii="Garamond" w:hAnsi="Garamond" w:cs="Arial"/>
                <w:color w:val="000000"/>
                <w:sz w:val="18"/>
                <w:szCs w:val="18"/>
              </w:rPr>
            </w:pPr>
            <w:ins w:id="4872" w:author="Bourque, Ethan" w:date="2024-04-23T15:16:00Z">
              <w:r w:rsidRPr="008454CC">
                <w:rPr>
                  <w:rFonts w:ascii="Garamond" w:hAnsi="Garamond" w:cs="Arial"/>
                  <w:color w:val="000000"/>
                  <w:sz w:val="18"/>
                  <w:szCs w:val="18"/>
                </w:rPr>
                <w:t>5/31/2023 7:15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C1061EA" w14:textId="77777777" w:rsidR="008454CC" w:rsidRPr="008454CC" w:rsidRDefault="008454CC" w:rsidP="008454CC">
            <w:pPr>
              <w:jc w:val="center"/>
              <w:rPr>
                <w:ins w:id="4873" w:author="Bourque, Ethan" w:date="2024-04-23T15:16:00Z"/>
                <w:rFonts w:ascii="Garamond" w:hAnsi="Garamond" w:cs="Arial"/>
                <w:color w:val="000000"/>
                <w:sz w:val="18"/>
                <w:szCs w:val="18"/>
              </w:rPr>
            </w:pPr>
            <w:proofErr w:type="spellStart"/>
            <w:ins w:id="4874"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B8919FC" w14:textId="77777777" w:rsidR="008454CC" w:rsidRPr="008454CC" w:rsidRDefault="008454CC" w:rsidP="008454CC">
            <w:pPr>
              <w:jc w:val="center"/>
              <w:rPr>
                <w:ins w:id="4875" w:author="Bourque, Ethan" w:date="2024-04-23T15:16:00Z"/>
                <w:rFonts w:ascii="Garamond" w:hAnsi="Garamond" w:cs="Arial"/>
                <w:color w:val="000000"/>
                <w:sz w:val="18"/>
                <w:szCs w:val="18"/>
              </w:rPr>
            </w:pPr>
            <w:ins w:id="4876" w:author="Bourque, Ethan" w:date="2024-04-23T15:16:00Z">
              <w:r w:rsidRPr="008454CC">
                <w:rPr>
                  <w:rFonts w:ascii="Garamond" w:hAnsi="Garamond" w:cs="Arial"/>
                  <w:color w:val="000000"/>
                  <w:sz w:val="18"/>
                  <w:szCs w:val="18"/>
                </w:rPr>
                <w:t>1.3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5B6B96F" w14:textId="77777777" w:rsidR="008454CC" w:rsidRPr="008454CC" w:rsidRDefault="008454CC" w:rsidP="008454CC">
            <w:pPr>
              <w:jc w:val="center"/>
              <w:rPr>
                <w:ins w:id="4877" w:author="Bourque, Ethan" w:date="2024-04-23T15:16:00Z"/>
                <w:rFonts w:ascii="Garamond" w:hAnsi="Garamond" w:cs="Arial"/>
                <w:color w:val="000000"/>
                <w:sz w:val="18"/>
                <w:szCs w:val="18"/>
              </w:rPr>
            </w:pPr>
            <w:ins w:id="4878" w:author="Bourque, Ethan" w:date="2024-04-23T15:16:00Z">
              <w:r w:rsidRPr="008454CC">
                <w:rPr>
                  <w:rFonts w:ascii="Garamond" w:hAnsi="Garamond" w:cs="Arial"/>
                  <w:color w:val="000000"/>
                  <w:sz w:val="18"/>
                  <w:szCs w:val="18"/>
                </w:rPr>
                <w:t>ug/L</w:t>
              </w:r>
            </w:ins>
          </w:p>
        </w:tc>
      </w:tr>
      <w:tr w:rsidR="008454CC" w14:paraId="1F3ADB4D" w14:textId="77777777" w:rsidTr="008454CC">
        <w:trPr>
          <w:trHeight w:val="315"/>
          <w:jc w:val="center"/>
          <w:ins w:id="487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B19554" w14:textId="77777777" w:rsidR="008454CC" w:rsidRPr="008454CC" w:rsidRDefault="008454CC" w:rsidP="008454CC">
            <w:pPr>
              <w:jc w:val="center"/>
              <w:rPr>
                <w:ins w:id="4880" w:author="Bourque, Ethan" w:date="2024-04-23T15:16:00Z"/>
                <w:rFonts w:ascii="Garamond" w:hAnsi="Garamond" w:cs="Arial"/>
                <w:color w:val="000000"/>
                <w:sz w:val="18"/>
                <w:szCs w:val="18"/>
              </w:rPr>
            </w:pPr>
            <w:ins w:id="488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FBA8298" w14:textId="77777777" w:rsidR="008454CC" w:rsidRPr="008454CC" w:rsidRDefault="008454CC" w:rsidP="008454CC">
            <w:pPr>
              <w:jc w:val="center"/>
              <w:rPr>
                <w:ins w:id="4882" w:author="Bourque, Ethan" w:date="2024-04-23T15:16:00Z"/>
                <w:rFonts w:ascii="Garamond" w:hAnsi="Garamond" w:cs="Arial"/>
                <w:color w:val="000000"/>
                <w:sz w:val="18"/>
                <w:szCs w:val="18"/>
              </w:rPr>
            </w:pPr>
            <w:ins w:id="4883" w:author="Bourque, Ethan" w:date="2024-04-23T15:16:00Z">
              <w:r w:rsidRPr="008454CC">
                <w:rPr>
                  <w:rFonts w:ascii="Garamond" w:hAnsi="Garamond" w:cs="Arial"/>
                  <w:color w:val="000000"/>
                  <w:sz w:val="18"/>
                  <w:szCs w:val="18"/>
                </w:rPr>
                <w:t>5/31/2023 9:45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130DB36" w14:textId="77777777" w:rsidR="008454CC" w:rsidRPr="008454CC" w:rsidRDefault="008454CC" w:rsidP="008454CC">
            <w:pPr>
              <w:jc w:val="center"/>
              <w:rPr>
                <w:ins w:id="4884" w:author="Bourque, Ethan" w:date="2024-04-23T15:16:00Z"/>
                <w:rFonts w:ascii="Garamond" w:hAnsi="Garamond" w:cs="Arial"/>
                <w:color w:val="000000"/>
                <w:sz w:val="18"/>
                <w:szCs w:val="18"/>
              </w:rPr>
            </w:pPr>
            <w:proofErr w:type="spellStart"/>
            <w:ins w:id="4885"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A565FDD" w14:textId="77777777" w:rsidR="008454CC" w:rsidRPr="008454CC" w:rsidRDefault="008454CC" w:rsidP="008454CC">
            <w:pPr>
              <w:jc w:val="center"/>
              <w:rPr>
                <w:ins w:id="4886" w:author="Bourque, Ethan" w:date="2024-04-23T15:16:00Z"/>
                <w:rFonts w:ascii="Garamond" w:hAnsi="Garamond" w:cs="Arial"/>
                <w:color w:val="000000"/>
                <w:sz w:val="18"/>
                <w:szCs w:val="18"/>
              </w:rPr>
            </w:pPr>
            <w:ins w:id="4887" w:author="Bourque, Ethan" w:date="2024-04-23T15:16:00Z">
              <w:r w:rsidRPr="008454CC">
                <w:rPr>
                  <w:rFonts w:ascii="Garamond" w:hAnsi="Garamond" w:cs="Arial"/>
                  <w:color w:val="000000"/>
                  <w:sz w:val="18"/>
                  <w:szCs w:val="18"/>
                </w:rPr>
                <w:t>1.4</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A8726E" w14:textId="77777777" w:rsidR="008454CC" w:rsidRPr="008454CC" w:rsidRDefault="008454CC" w:rsidP="008454CC">
            <w:pPr>
              <w:jc w:val="center"/>
              <w:rPr>
                <w:ins w:id="4888" w:author="Bourque, Ethan" w:date="2024-04-23T15:16:00Z"/>
                <w:rFonts w:ascii="Garamond" w:hAnsi="Garamond" w:cs="Arial"/>
                <w:color w:val="000000"/>
                <w:sz w:val="18"/>
                <w:szCs w:val="18"/>
              </w:rPr>
            </w:pPr>
            <w:ins w:id="4889" w:author="Bourque, Ethan" w:date="2024-04-23T15:16:00Z">
              <w:r w:rsidRPr="008454CC">
                <w:rPr>
                  <w:rFonts w:ascii="Garamond" w:hAnsi="Garamond" w:cs="Arial"/>
                  <w:color w:val="000000"/>
                  <w:sz w:val="18"/>
                  <w:szCs w:val="18"/>
                </w:rPr>
                <w:t>ug/L</w:t>
              </w:r>
            </w:ins>
          </w:p>
        </w:tc>
      </w:tr>
      <w:tr w:rsidR="008454CC" w14:paraId="67B9BBA7" w14:textId="77777777" w:rsidTr="008454CC">
        <w:trPr>
          <w:trHeight w:val="315"/>
          <w:jc w:val="center"/>
          <w:ins w:id="489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FBDDD5" w14:textId="77777777" w:rsidR="008454CC" w:rsidRPr="008454CC" w:rsidRDefault="008454CC" w:rsidP="008454CC">
            <w:pPr>
              <w:jc w:val="center"/>
              <w:rPr>
                <w:ins w:id="4891" w:author="Bourque, Ethan" w:date="2024-04-23T15:16:00Z"/>
                <w:rFonts w:ascii="Garamond" w:hAnsi="Garamond" w:cs="Arial"/>
                <w:color w:val="000000"/>
                <w:sz w:val="18"/>
                <w:szCs w:val="18"/>
              </w:rPr>
            </w:pPr>
            <w:ins w:id="489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C7A0B71" w14:textId="77777777" w:rsidR="008454CC" w:rsidRPr="008454CC" w:rsidRDefault="008454CC" w:rsidP="008454CC">
            <w:pPr>
              <w:jc w:val="center"/>
              <w:rPr>
                <w:ins w:id="4893" w:author="Bourque, Ethan" w:date="2024-04-23T15:16:00Z"/>
                <w:rFonts w:ascii="Garamond" w:hAnsi="Garamond" w:cs="Arial"/>
                <w:color w:val="000000"/>
                <w:sz w:val="18"/>
                <w:szCs w:val="18"/>
              </w:rPr>
            </w:pPr>
            <w:ins w:id="4894" w:author="Bourque, Ethan" w:date="2024-04-23T15:16:00Z">
              <w:r w:rsidRPr="008454CC">
                <w:rPr>
                  <w:rFonts w:ascii="Garamond" w:hAnsi="Garamond" w:cs="Arial"/>
                  <w:color w:val="000000"/>
                  <w:sz w:val="18"/>
                  <w:szCs w:val="18"/>
                </w:rPr>
                <w:t>6/20/2023 8:15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115F0CE" w14:textId="77777777" w:rsidR="008454CC" w:rsidRPr="008454CC" w:rsidRDefault="008454CC" w:rsidP="008454CC">
            <w:pPr>
              <w:jc w:val="center"/>
              <w:rPr>
                <w:ins w:id="4895" w:author="Bourque, Ethan" w:date="2024-04-23T15:16:00Z"/>
                <w:rFonts w:ascii="Garamond" w:hAnsi="Garamond" w:cs="Arial"/>
                <w:color w:val="000000"/>
                <w:sz w:val="18"/>
                <w:szCs w:val="18"/>
              </w:rPr>
            </w:pPr>
            <w:proofErr w:type="spellStart"/>
            <w:ins w:id="4896"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C3C0F6" w14:textId="77777777" w:rsidR="008454CC" w:rsidRPr="008454CC" w:rsidRDefault="008454CC" w:rsidP="008454CC">
            <w:pPr>
              <w:jc w:val="center"/>
              <w:rPr>
                <w:ins w:id="4897" w:author="Bourque, Ethan" w:date="2024-04-23T15:16:00Z"/>
                <w:rFonts w:ascii="Garamond" w:hAnsi="Garamond" w:cs="Arial"/>
                <w:color w:val="000000"/>
                <w:sz w:val="18"/>
                <w:szCs w:val="18"/>
              </w:rPr>
            </w:pPr>
            <w:ins w:id="4898" w:author="Bourque, Ethan" w:date="2024-04-23T15:16:00Z">
              <w:r w:rsidRPr="008454CC">
                <w:rPr>
                  <w:rFonts w:ascii="Garamond" w:hAnsi="Garamond" w:cs="Arial"/>
                  <w:color w:val="000000"/>
                  <w:sz w:val="18"/>
                  <w:szCs w:val="18"/>
                </w:rPr>
                <w:t>5.2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DCE8B10" w14:textId="77777777" w:rsidR="008454CC" w:rsidRPr="008454CC" w:rsidRDefault="008454CC" w:rsidP="008454CC">
            <w:pPr>
              <w:jc w:val="center"/>
              <w:rPr>
                <w:ins w:id="4899" w:author="Bourque, Ethan" w:date="2024-04-23T15:16:00Z"/>
                <w:rFonts w:ascii="Garamond" w:hAnsi="Garamond" w:cs="Arial"/>
                <w:color w:val="000000"/>
                <w:sz w:val="18"/>
                <w:szCs w:val="18"/>
              </w:rPr>
            </w:pPr>
            <w:ins w:id="4900" w:author="Bourque, Ethan" w:date="2024-04-23T15:16:00Z">
              <w:r w:rsidRPr="008454CC">
                <w:rPr>
                  <w:rFonts w:ascii="Garamond" w:hAnsi="Garamond" w:cs="Arial"/>
                  <w:color w:val="000000"/>
                  <w:sz w:val="18"/>
                  <w:szCs w:val="18"/>
                </w:rPr>
                <w:t>ug/L</w:t>
              </w:r>
            </w:ins>
          </w:p>
        </w:tc>
      </w:tr>
      <w:tr w:rsidR="008454CC" w14:paraId="1D663040" w14:textId="77777777" w:rsidTr="008454CC">
        <w:trPr>
          <w:trHeight w:val="315"/>
          <w:jc w:val="center"/>
          <w:ins w:id="490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60E383" w14:textId="77777777" w:rsidR="008454CC" w:rsidRPr="008454CC" w:rsidRDefault="008454CC" w:rsidP="008454CC">
            <w:pPr>
              <w:jc w:val="center"/>
              <w:rPr>
                <w:ins w:id="4902" w:author="Bourque, Ethan" w:date="2024-04-23T15:16:00Z"/>
                <w:rFonts w:ascii="Garamond" w:hAnsi="Garamond" w:cs="Arial"/>
                <w:color w:val="000000"/>
                <w:sz w:val="18"/>
                <w:szCs w:val="18"/>
              </w:rPr>
            </w:pPr>
            <w:ins w:id="490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F04FD5F" w14:textId="77777777" w:rsidR="008454CC" w:rsidRPr="008454CC" w:rsidRDefault="008454CC" w:rsidP="008454CC">
            <w:pPr>
              <w:jc w:val="center"/>
              <w:rPr>
                <w:ins w:id="4904" w:author="Bourque, Ethan" w:date="2024-04-23T15:16:00Z"/>
                <w:rFonts w:ascii="Garamond" w:hAnsi="Garamond" w:cs="Arial"/>
                <w:color w:val="000000"/>
                <w:sz w:val="18"/>
                <w:szCs w:val="18"/>
              </w:rPr>
            </w:pPr>
            <w:ins w:id="4905" w:author="Bourque, Ethan" w:date="2024-04-23T15:16:00Z">
              <w:r w:rsidRPr="008454CC">
                <w:rPr>
                  <w:rFonts w:ascii="Garamond" w:hAnsi="Garamond" w:cs="Arial"/>
                  <w:color w:val="000000"/>
                  <w:sz w:val="18"/>
                  <w:szCs w:val="18"/>
                </w:rPr>
                <w:t>6/20/2023 10:32</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D78E4C0" w14:textId="77777777" w:rsidR="008454CC" w:rsidRPr="008454CC" w:rsidRDefault="008454CC" w:rsidP="008454CC">
            <w:pPr>
              <w:jc w:val="center"/>
              <w:rPr>
                <w:ins w:id="4906" w:author="Bourque, Ethan" w:date="2024-04-23T15:16:00Z"/>
                <w:rFonts w:ascii="Garamond" w:hAnsi="Garamond" w:cs="Arial"/>
                <w:color w:val="000000"/>
                <w:sz w:val="18"/>
                <w:szCs w:val="18"/>
              </w:rPr>
            </w:pPr>
            <w:proofErr w:type="spellStart"/>
            <w:ins w:id="4907" w:author="Bourque, Ethan" w:date="2024-04-23T15:16:00Z">
              <w:r w:rsidRPr="008454CC">
                <w:rPr>
                  <w:rFonts w:ascii="Garamond" w:hAnsi="Garamond" w:cs="Arial"/>
                  <w:color w:val="000000"/>
                  <w:sz w:val="18"/>
                  <w:szCs w:val="18"/>
                </w:rPr>
                <w:t>apawpnut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1EC7F47" w14:textId="77777777" w:rsidR="008454CC" w:rsidRPr="008454CC" w:rsidRDefault="008454CC" w:rsidP="008454CC">
            <w:pPr>
              <w:jc w:val="center"/>
              <w:rPr>
                <w:ins w:id="4908" w:author="Bourque, Ethan" w:date="2024-04-23T15:16:00Z"/>
                <w:rFonts w:ascii="Garamond" w:hAnsi="Garamond" w:cs="Arial"/>
                <w:color w:val="000000"/>
                <w:sz w:val="18"/>
                <w:szCs w:val="18"/>
              </w:rPr>
            </w:pPr>
            <w:ins w:id="4909"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8DBA56D" w14:textId="77777777" w:rsidR="008454CC" w:rsidRPr="008454CC" w:rsidRDefault="008454CC" w:rsidP="008454CC">
            <w:pPr>
              <w:jc w:val="center"/>
              <w:rPr>
                <w:ins w:id="4910" w:author="Bourque, Ethan" w:date="2024-04-23T15:16:00Z"/>
                <w:rFonts w:ascii="Garamond" w:hAnsi="Garamond" w:cs="Arial"/>
                <w:color w:val="000000"/>
                <w:sz w:val="18"/>
                <w:szCs w:val="18"/>
              </w:rPr>
            </w:pPr>
            <w:ins w:id="4911" w:author="Bourque, Ethan" w:date="2024-04-23T15:16:00Z">
              <w:r w:rsidRPr="008454CC">
                <w:rPr>
                  <w:rFonts w:ascii="Garamond" w:hAnsi="Garamond" w:cs="Arial"/>
                  <w:color w:val="000000"/>
                  <w:sz w:val="18"/>
                  <w:szCs w:val="18"/>
                </w:rPr>
                <w:t>ug/L</w:t>
              </w:r>
            </w:ins>
          </w:p>
        </w:tc>
      </w:tr>
      <w:tr w:rsidR="008454CC" w14:paraId="28D6BA12" w14:textId="77777777" w:rsidTr="008454CC">
        <w:trPr>
          <w:trHeight w:val="315"/>
          <w:jc w:val="center"/>
          <w:ins w:id="491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55BF38" w14:textId="77777777" w:rsidR="008454CC" w:rsidRPr="008454CC" w:rsidRDefault="008454CC" w:rsidP="008454CC">
            <w:pPr>
              <w:jc w:val="center"/>
              <w:rPr>
                <w:ins w:id="4913" w:author="Bourque, Ethan" w:date="2024-04-23T15:16:00Z"/>
                <w:rFonts w:ascii="Garamond" w:hAnsi="Garamond" w:cs="Arial"/>
                <w:color w:val="000000"/>
                <w:sz w:val="18"/>
                <w:szCs w:val="18"/>
              </w:rPr>
            </w:pPr>
            <w:ins w:id="491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895BB7C" w14:textId="77777777" w:rsidR="008454CC" w:rsidRPr="008454CC" w:rsidRDefault="008454CC" w:rsidP="008454CC">
            <w:pPr>
              <w:jc w:val="center"/>
              <w:rPr>
                <w:ins w:id="4915" w:author="Bourque, Ethan" w:date="2024-04-23T15:16:00Z"/>
                <w:rFonts w:ascii="Garamond" w:hAnsi="Garamond" w:cs="Arial"/>
                <w:color w:val="000000"/>
                <w:sz w:val="18"/>
                <w:szCs w:val="18"/>
              </w:rPr>
            </w:pPr>
            <w:ins w:id="4916" w:author="Bourque, Ethan" w:date="2024-04-23T15:16:00Z">
              <w:r w:rsidRPr="008454CC">
                <w:rPr>
                  <w:rFonts w:ascii="Garamond" w:hAnsi="Garamond" w:cs="Arial"/>
                  <w:color w:val="000000"/>
                  <w:sz w:val="18"/>
                  <w:szCs w:val="18"/>
                </w:rPr>
                <w:t>8/1/2023 10:47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3464C81" w14:textId="77777777" w:rsidR="008454CC" w:rsidRPr="008454CC" w:rsidRDefault="008454CC" w:rsidP="008454CC">
            <w:pPr>
              <w:jc w:val="center"/>
              <w:rPr>
                <w:ins w:id="4917" w:author="Bourque, Ethan" w:date="2024-04-23T15:16:00Z"/>
                <w:rFonts w:ascii="Garamond" w:hAnsi="Garamond" w:cs="Arial"/>
                <w:color w:val="000000"/>
                <w:sz w:val="18"/>
                <w:szCs w:val="18"/>
              </w:rPr>
            </w:pPr>
            <w:proofErr w:type="spellStart"/>
            <w:ins w:id="4918" w:author="Bourque, Ethan" w:date="2024-04-23T15:16:00Z">
              <w:r w:rsidRPr="008454CC">
                <w:rPr>
                  <w:rFonts w:ascii="Garamond" w:hAnsi="Garamond" w:cs="Arial"/>
                  <w:color w:val="000000"/>
                  <w:sz w:val="18"/>
                  <w:szCs w:val="18"/>
                </w:rPr>
                <w:t>apawpnut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F1BD23" w14:textId="77777777" w:rsidR="008454CC" w:rsidRPr="008454CC" w:rsidRDefault="008454CC" w:rsidP="008454CC">
            <w:pPr>
              <w:jc w:val="center"/>
              <w:rPr>
                <w:ins w:id="4919" w:author="Bourque, Ethan" w:date="2024-04-23T15:16:00Z"/>
                <w:rFonts w:ascii="Garamond" w:hAnsi="Garamond" w:cs="Arial"/>
                <w:color w:val="000000"/>
                <w:sz w:val="18"/>
                <w:szCs w:val="18"/>
              </w:rPr>
            </w:pPr>
            <w:ins w:id="4920"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6F1E479" w14:textId="77777777" w:rsidR="008454CC" w:rsidRPr="008454CC" w:rsidRDefault="008454CC" w:rsidP="008454CC">
            <w:pPr>
              <w:jc w:val="center"/>
              <w:rPr>
                <w:ins w:id="4921" w:author="Bourque, Ethan" w:date="2024-04-23T15:16:00Z"/>
                <w:rFonts w:ascii="Garamond" w:hAnsi="Garamond" w:cs="Arial"/>
                <w:color w:val="000000"/>
                <w:sz w:val="18"/>
                <w:szCs w:val="18"/>
              </w:rPr>
            </w:pPr>
            <w:ins w:id="4922" w:author="Bourque, Ethan" w:date="2024-04-23T15:16:00Z">
              <w:r w:rsidRPr="008454CC">
                <w:rPr>
                  <w:rFonts w:ascii="Garamond" w:hAnsi="Garamond" w:cs="Arial"/>
                  <w:color w:val="000000"/>
                  <w:sz w:val="18"/>
                  <w:szCs w:val="18"/>
                </w:rPr>
                <w:t>ug/L</w:t>
              </w:r>
            </w:ins>
          </w:p>
        </w:tc>
      </w:tr>
      <w:tr w:rsidR="008454CC" w14:paraId="491D6660" w14:textId="77777777" w:rsidTr="008454CC">
        <w:trPr>
          <w:trHeight w:val="315"/>
          <w:jc w:val="center"/>
          <w:ins w:id="492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ACFC49" w14:textId="77777777" w:rsidR="008454CC" w:rsidRPr="008454CC" w:rsidRDefault="008454CC" w:rsidP="008454CC">
            <w:pPr>
              <w:jc w:val="center"/>
              <w:rPr>
                <w:ins w:id="4924" w:author="Bourque, Ethan" w:date="2024-04-23T15:16:00Z"/>
                <w:rFonts w:ascii="Garamond" w:hAnsi="Garamond" w:cs="Arial"/>
                <w:color w:val="000000"/>
                <w:sz w:val="18"/>
                <w:szCs w:val="18"/>
              </w:rPr>
            </w:pPr>
            <w:ins w:id="4925"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7575BC2" w14:textId="77777777" w:rsidR="008454CC" w:rsidRPr="008454CC" w:rsidRDefault="008454CC" w:rsidP="008454CC">
            <w:pPr>
              <w:jc w:val="center"/>
              <w:rPr>
                <w:ins w:id="4926" w:author="Bourque, Ethan" w:date="2024-04-23T15:16:00Z"/>
                <w:rFonts w:ascii="Garamond" w:hAnsi="Garamond" w:cs="Arial"/>
                <w:color w:val="000000"/>
                <w:sz w:val="18"/>
                <w:szCs w:val="18"/>
              </w:rPr>
            </w:pPr>
            <w:ins w:id="4927" w:author="Bourque, Ethan" w:date="2024-04-23T15:16:00Z">
              <w:r w:rsidRPr="008454CC">
                <w:rPr>
                  <w:rFonts w:ascii="Garamond" w:hAnsi="Garamond" w:cs="Arial"/>
                  <w:color w:val="000000"/>
                  <w:sz w:val="18"/>
                  <w:szCs w:val="18"/>
                </w:rPr>
                <w:t>9/11/2023 8:50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D67CFC9" w14:textId="77777777" w:rsidR="008454CC" w:rsidRPr="008454CC" w:rsidRDefault="008454CC" w:rsidP="008454CC">
            <w:pPr>
              <w:jc w:val="center"/>
              <w:rPr>
                <w:ins w:id="4928" w:author="Bourque, Ethan" w:date="2024-04-23T15:16:00Z"/>
                <w:rFonts w:ascii="Garamond" w:hAnsi="Garamond" w:cs="Arial"/>
                <w:color w:val="000000"/>
                <w:sz w:val="18"/>
                <w:szCs w:val="18"/>
              </w:rPr>
            </w:pPr>
            <w:proofErr w:type="spellStart"/>
            <w:ins w:id="4929"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29B0F3C" w14:textId="77777777" w:rsidR="008454CC" w:rsidRPr="008454CC" w:rsidRDefault="008454CC" w:rsidP="008454CC">
            <w:pPr>
              <w:jc w:val="center"/>
              <w:rPr>
                <w:ins w:id="4930" w:author="Bourque, Ethan" w:date="2024-04-23T15:16:00Z"/>
                <w:rFonts w:ascii="Garamond" w:hAnsi="Garamond" w:cs="Arial"/>
                <w:color w:val="000000"/>
                <w:sz w:val="18"/>
                <w:szCs w:val="18"/>
              </w:rPr>
            </w:pPr>
            <w:ins w:id="4931"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A459FE" w14:textId="77777777" w:rsidR="008454CC" w:rsidRPr="008454CC" w:rsidRDefault="008454CC" w:rsidP="008454CC">
            <w:pPr>
              <w:jc w:val="center"/>
              <w:rPr>
                <w:ins w:id="4932" w:author="Bourque, Ethan" w:date="2024-04-23T15:16:00Z"/>
                <w:rFonts w:ascii="Garamond" w:hAnsi="Garamond" w:cs="Arial"/>
                <w:color w:val="000000"/>
                <w:sz w:val="18"/>
                <w:szCs w:val="18"/>
              </w:rPr>
            </w:pPr>
            <w:ins w:id="4933" w:author="Bourque, Ethan" w:date="2024-04-23T15:16:00Z">
              <w:r w:rsidRPr="008454CC">
                <w:rPr>
                  <w:rFonts w:ascii="Garamond" w:hAnsi="Garamond" w:cs="Arial"/>
                  <w:color w:val="000000"/>
                  <w:sz w:val="18"/>
                  <w:szCs w:val="18"/>
                </w:rPr>
                <w:t>ug/L</w:t>
              </w:r>
            </w:ins>
          </w:p>
        </w:tc>
      </w:tr>
      <w:tr w:rsidR="008454CC" w14:paraId="2FE655EC" w14:textId="77777777" w:rsidTr="008454CC">
        <w:trPr>
          <w:trHeight w:val="315"/>
          <w:jc w:val="center"/>
          <w:ins w:id="493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ED4985" w14:textId="77777777" w:rsidR="008454CC" w:rsidRPr="008454CC" w:rsidRDefault="008454CC" w:rsidP="008454CC">
            <w:pPr>
              <w:jc w:val="center"/>
              <w:rPr>
                <w:ins w:id="4935" w:author="Bourque, Ethan" w:date="2024-04-23T15:16:00Z"/>
                <w:rFonts w:ascii="Garamond" w:hAnsi="Garamond" w:cs="Arial"/>
                <w:color w:val="000000"/>
                <w:sz w:val="18"/>
                <w:szCs w:val="18"/>
              </w:rPr>
            </w:pPr>
            <w:ins w:id="493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52A2239" w14:textId="77777777" w:rsidR="008454CC" w:rsidRPr="008454CC" w:rsidRDefault="008454CC" w:rsidP="008454CC">
            <w:pPr>
              <w:jc w:val="center"/>
              <w:rPr>
                <w:ins w:id="4937" w:author="Bourque, Ethan" w:date="2024-04-23T15:16:00Z"/>
                <w:rFonts w:ascii="Garamond" w:hAnsi="Garamond" w:cs="Arial"/>
                <w:color w:val="000000"/>
                <w:sz w:val="18"/>
                <w:szCs w:val="18"/>
              </w:rPr>
            </w:pPr>
            <w:ins w:id="4938" w:author="Bourque, Ethan" w:date="2024-04-23T15:16:00Z">
              <w:r w:rsidRPr="008454CC">
                <w:rPr>
                  <w:rFonts w:ascii="Garamond" w:hAnsi="Garamond" w:cs="Arial"/>
                  <w:color w:val="000000"/>
                  <w:sz w:val="18"/>
                  <w:szCs w:val="18"/>
                </w:rPr>
                <w:t>9/11/2023 10:38</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C6FB34F" w14:textId="77777777" w:rsidR="008454CC" w:rsidRPr="008454CC" w:rsidRDefault="008454CC" w:rsidP="008454CC">
            <w:pPr>
              <w:jc w:val="center"/>
              <w:rPr>
                <w:ins w:id="4939" w:author="Bourque, Ethan" w:date="2024-04-23T15:16:00Z"/>
                <w:rFonts w:ascii="Garamond" w:hAnsi="Garamond" w:cs="Arial"/>
                <w:color w:val="000000"/>
                <w:sz w:val="18"/>
                <w:szCs w:val="18"/>
              </w:rPr>
            </w:pPr>
            <w:proofErr w:type="spellStart"/>
            <w:ins w:id="4940" w:author="Bourque, Ethan" w:date="2024-04-23T15:16:00Z">
              <w:r w:rsidRPr="008454CC">
                <w:rPr>
                  <w:rFonts w:ascii="Garamond" w:hAnsi="Garamond" w:cs="Arial"/>
                  <w:color w:val="000000"/>
                  <w:sz w:val="18"/>
                  <w:szCs w:val="18"/>
                </w:rPr>
                <w:t>apanhnut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43EA5EE" w14:textId="77777777" w:rsidR="008454CC" w:rsidRPr="008454CC" w:rsidRDefault="008454CC" w:rsidP="008454CC">
            <w:pPr>
              <w:jc w:val="center"/>
              <w:rPr>
                <w:ins w:id="4941" w:author="Bourque, Ethan" w:date="2024-04-23T15:16:00Z"/>
                <w:rFonts w:ascii="Garamond" w:hAnsi="Garamond" w:cs="Arial"/>
                <w:color w:val="000000"/>
                <w:sz w:val="18"/>
                <w:szCs w:val="18"/>
              </w:rPr>
            </w:pPr>
            <w:ins w:id="4942"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2707933" w14:textId="77777777" w:rsidR="008454CC" w:rsidRPr="008454CC" w:rsidRDefault="008454CC" w:rsidP="008454CC">
            <w:pPr>
              <w:jc w:val="center"/>
              <w:rPr>
                <w:ins w:id="4943" w:author="Bourque, Ethan" w:date="2024-04-23T15:16:00Z"/>
                <w:rFonts w:ascii="Garamond" w:hAnsi="Garamond" w:cs="Arial"/>
                <w:color w:val="000000"/>
                <w:sz w:val="18"/>
                <w:szCs w:val="18"/>
              </w:rPr>
            </w:pPr>
            <w:ins w:id="4944" w:author="Bourque, Ethan" w:date="2024-04-23T15:16:00Z">
              <w:r w:rsidRPr="008454CC">
                <w:rPr>
                  <w:rFonts w:ascii="Garamond" w:hAnsi="Garamond" w:cs="Arial"/>
                  <w:color w:val="000000"/>
                  <w:sz w:val="18"/>
                  <w:szCs w:val="18"/>
                </w:rPr>
                <w:t>ug/L</w:t>
              </w:r>
            </w:ins>
          </w:p>
        </w:tc>
      </w:tr>
      <w:tr w:rsidR="008454CC" w14:paraId="6EEDF601" w14:textId="77777777" w:rsidTr="008454CC">
        <w:trPr>
          <w:trHeight w:val="315"/>
          <w:jc w:val="center"/>
          <w:ins w:id="494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7B01A6" w14:textId="77777777" w:rsidR="008454CC" w:rsidRPr="008454CC" w:rsidRDefault="008454CC" w:rsidP="008454CC">
            <w:pPr>
              <w:jc w:val="center"/>
              <w:rPr>
                <w:ins w:id="4946" w:author="Bourque, Ethan" w:date="2024-04-23T15:16:00Z"/>
                <w:rFonts w:ascii="Garamond" w:hAnsi="Garamond" w:cs="Arial"/>
                <w:color w:val="000000"/>
                <w:sz w:val="18"/>
                <w:szCs w:val="18"/>
              </w:rPr>
            </w:pPr>
            <w:ins w:id="494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3FB0FA7" w14:textId="77777777" w:rsidR="008454CC" w:rsidRPr="008454CC" w:rsidRDefault="008454CC" w:rsidP="008454CC">
            <w:pPr>
              <w:jc w:val="center"/>
              <w:rPr>
                <w:ins w:id="4948" w:author="Bourque, Ethan" w:date="2024-04-23T15:16:00Z"/>
                <w:rFonts w:ascii="Garamond" w:hAnsi="Garamond" w:cs="Arial"/>
                <w:color w:val="000000"/>
                <w:sz w:val="18"/>
                <w:szCs w:val="18"/>
              </w:rPr>
            </w:pPr>
            <w:ins w:id="4949" w:author="Bourque, Ethan" w:date="2024-04-23T15:16:00Z">
              <w:r w:rsidRPr="008454CC">
                <w:rPr>
                  <w:rFonts w:ascii="Garamond" w:hAnsi="Garamond" w:cs="Arial"/>
                  <w:color w:val="000000"/>
                  <w:sz w:val="18"/>
                  <w:szCs w:val="18"/>
                </w:rPr>
                <w:t>9/11/2023 10:56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194450C" w14:textId="77777777" w:rsidR="008454CC" w:rsidRPr="008454CC" w:rsidRDefault="008454CC" w:rsidP="008454CC">
            <w:pPr>
              <w:jc w:val="center"/>
              <w:rPr>
                <w:ins w:id="4950" w:author="Bourque, Ethan" w:date="2024-04-23T15:16:00Z"/>
                <w:rFonts w:ascii="Garamond" w:hAnsi="Garamond" w:cs="Arial"/>
                <w:color w:val="000000"/>
                <w:sz w:val="18"/>
                <w:szCs w:val="18"/>
              </w:rPr>
            </w:pPr>
            <w:proofErr w:type="spellStart"/>
            <w:ins w:id="4951" w:author="Bourque, Ethan" w:date="2024-04-23T15:16:00Z">
              <w:r w:rsidRPr="008454CC">
                <w:rPr>
                  <w:rFonts w:ascii="Garamond" w:hAnsi="Garamond" w:cs="Arial"/>
                  <w:color w:val="000000"/>
                  <w:sz w:val="18"/>
                  <w:szCs w:val="18"/>
                </w:rPr>
                <w:t>apascnut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29ACDB" w14:textId="77777777" w:rsidR="008454CC" w:rsidRPr="008454CC" w:rsidRDefault="008454CC" w:rsidP="008454CC">
            <w:pPr>
              <w:jc w:val="center"/>
              <w:rPr>
                <w:ins w:id="4952" w:author="Bourque, Ethan" w:date="2024-04-23T15:16:00Z"/>
                <w:rFonts w:ascii="Garamond" w:hAnsi="Garamond" w:cs="Arial"/>
                <w:color w:val="000000"/>
                <w:sz w:val="18"/>
                <w:szCs w:val="18"/>
              </w:rPr>
            </w:pPr>
            <w:ins w:id="4953"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D9430D" w14:textId="77777777" w:rsidR="008454CC" w:rsidRPr="008454CC" w:rsidRDefault="008454CC" w:rsidP="008454CC">
            <w:pPr>
              <w:jc w:val="center"/>
              <w:rPr>
                <w:ins w:id="4954" w:author="Bourque, Ethan" w:date="2024-04-23T15:16:00Z"/>
                <w:rFonts w:ascii="Garamond" w:hAnsi="Garamond" w:cs="Arial"/>
                <w:color w:val="000000"/>
                <w:sz w:val="18"/>
                <w:szCs w:val="18"/>
              </w:rPr>
            </w:pPr>
            <w:ins w:id="4955" w:author="Bourque, Ethan" w:date="2024-04-23T15:16:00Z">
              <w:r w:rsidRPr="008454CC">
                <w:rPr>
                  <w:rFonts w:ascii="Garamond" w:hAnsi="Garamond" w:cs="Arial"/>
                  <w:color w:val="000000"/>
                  <w:sz w:val="18"/>
                  <w:szCs w:val="18"/>
                </w:rPr>
                <w:t>ug/L</w:t>
              </w:r>
            </w:ins>
          </w:p>
        </w:tc>
      </w:tr>
      <w:tr w:rsidR="008454CC" w14:paraId="73C2D222" w14:textId="77777777" w:rsidTr="008454CC">
        <w:trPr>
          <w:trHeight w:val="315"/>
          <w:jc w:val="center"/>
          <w:ins w:id="495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036B9D" w14:textId="77777777" w:rsidR="008454CC" w:rsidRPr="008454CC" w:rsidRDefault="008454CC" w:rsidP="008454CC">
            <w:pPr>
              <w:jc w:val="center"/>
              <w:rPr>
                <w:ins w:id="4957" w:author="Bourque, Ethan" w:date="2024-04-23T15:16:00Z"/>
                <w:rFonts w:ascii="Garamond" w:hAnsi="Garamond" w:cs="Arial"/>
                <w:color w:val="000000"/>
                <w:sz w:val="18"/>
                <w:szCs w:val="18"/>
              </w:rPr>
            </w:pPr>
            <w:ins w:id="495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0444B90" w14:textId="77777777" w:rsidR="008454CC" w:rsidRPr="008454CC" w:rsidRDefault="008454CC" w:rsidP="008454CC">
            <w:pPr>
              <w:jc w:val="center"/>
              <w:rPr>
                <w:ins w:id="4959" w:author="Bourque, Ethan" w:date="2024-04-23T15:16:00Z"/>
                <w:rFonts w:ascii="Garamond" w:hAnsi="Garamond" w:cs="Arial"/>
                <w:color w:val="000000"/>
                <w:sz w:val="18"/>
                <w:szCs w:val="18"/>
              </w:rPr>
            </w:pPr>
            <w:ins w:id="4960" w:author="Bourque, Ethan" w:date="2024-04-23T15:16:00Z">
              <w:r w:rsidRPr="008454CC">
                <w:rPr>
                  <w:rFonts w:ascii="Garamond" w:hAnsi="Garamond" w:cs="Arial"/>
                  <w:color w:val="000000"/>
                  <w:sz w:val="18"/>
                  <w:szCs w:val="18"/>
                </w:rPr>
                <w:t>9/11/2023 11:17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713B1DF" w14:textId="77777777" w:rsidR="008454CC" w:rsidRPr="008454CC" w:rsidRDefault="008454CC" w:rsidP="008454CC">
            <w:pPr>
              <w:jc w:val="center"/>
              <w:rPr>
                <w:ins w:id="4961" w:author="Bourque, Ethan" w:date="2024-04-23T15:16:00Z"/>
                <w:rFonts w:ascii="Garamond" w:hAnsi="Garamond" w:cs="Arial"/>
                <w:color w:val="000000"/>
                <w:sz w:val="18"/>
                <w:szCs w:val="18"/>
              </w:rPr>
            </w:pPr>
            <w:proofErr w:type="spellStart"/>
            <w:ins w:id="4962" w:author="Bourque, Ethan" w:date="2024-04-23T15:16:00Z">
              <w:r w:rsidRPr="008454CC">
                <w:rPr>
                  <w:rFonts w:ascii="Garamond" w:hAnsi="Garamond" w:cs="Arial"/>
                  <w:color w:val="000000"/>
                  <w:sz w:val="18"/>
                  <w:szCs w:val="18"/>
                </w:rPr>
                <w:t>apapcnut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9B9AB1" w14:textId="77777777" w:rsidR="008454CC" w:rsidRPr="008454CC" w:rsidRDefault="008454CC" w:rsidP="008454CC">
            <w:pPr>
              <w:jc w:val="center"/>
              <w:rPr>
                <w:ins w:id="4963" w:author="Bourque, Ethan" w:date="2024-04-23T15:16:00Z"/>
                <w:rFonts w:ascii="Garamond" w:hAnsi="Garamond" w:cs="Arial"/>
                <w:color w:val="000000"/>
                <w:sz w:val="18"/>
                <w:szCs w:val="18"/>
              </w:rPr>
            </w:pPr>
            <w:ins w:id="4964"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18A5A9B" w14:textId="77777777" w:rsidR="008454CC" w:rsidRPr="008454CC" w:rsidRDefault="008454CC" w:rsidP="008454CC">
            <w:pPr>
              <w:jc w:val="center"/>
              <w:rPr>
                <w:ins w:id="4965" w:author="Bourque, Ethan" w:date="2024-04-23T15:16:00Z"/>
                <w:rFonts w:ascii="Garamond" w:hAnsi="Garamond" w:cs="Arial"/>
                <w:color w:val="000000"/>
                <w:sz w:val="18"/>
                <w:szCs w:val="18"/>
              </w:rPr>
            </w:pPr>
            <w:ins w:id="4966" w:author="Bourque, Ethan" w:date="2024-04-23T15:16:00Z">
              <w:r w:rsidRPr="008454CC">
                <w:rPr>
                  <w:rFonts w:ascii="Garamond" w:hAnsi="Garamond" w:cs="Arial"/>
                  <w:color w:val="000000"/>
                  <w:sz w:val="18"/>
                  <w:szCs w:val="18"/>
                </w:rPr>
                <w:t>ug/L</w:t>
              </w:r>
            </w:ins>
          </w:p>
        </w:tc>
      </w:tr>
      <w:tr w:rsidR="008454CC" w14:paraId="6ED1E947" w14:textId="77777777" w:rsidTr="008454CC">
        <w:trPr>
          <w:trHeight w:val="315"/>
          <w:jc w:val="center"/>
          <w:ins w:id="496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045CCA" w14:textId="77777777" w:rsidR="008454CC" w:rsidRPr="008454CC" w:rsidRDefault="008454CC" w:rsidP="008454CC">
            <w:pPr>
              <w:jc w:val="center"/>
              <w:rPr>
                <w:ins w:id="4968" w:author="Bourque, Ethan" w:date="2024-04-23T15:16:00Z"/>
                <w:rFonts w:ascii="Garamond" w:hAnsi="Garamond" w:cs="Arial"/>
                <w:color w:val="000000"/>
                <w:sz w:val="18"/>
                <w:szCs w:val="18"/>
              </w:rPr>
            </w:pPr>
            <w:ins w:id="496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6685D5F" w14:textId="77777777" w:rsidR="008454CC" w:rsidRPr="008454CC" w:rsidRDefault="008454CC" w:rsidP="008454CC">
            <w:pPr>
              <w:jc w:val="center"/>
              <w:rPr>
                <w:ins w:id="4970" w:author="Bourque, Ethan" w:date="2024-04-23T15:16:00Z"/>
                <w:rFonts w:ascii="Garamond" w:hAnsi="Garamond" w:cs="Arial"/>
                <w:color w:val="000000"/>
                <w:sz w:val="18"/>
                <w:szCs w:val="18"/>
              </w:rPr>
            </w:pPr>
            <w:ins w:id="4971" w:author="Bourque, Ethan" w:date="2024-04-23T15:16:00Z">
              <w:r w:rsidRPr="008454CC">
                <w:rPr>
                  <w:rFonts w:ascii="Garamond" w:hAnsi="Garamond" w:cs="Arial"/>
                  <w:color w:val="000000"/>
                  <w:sz w:val="18"/>
                  <w:szCs w:val="18"/>
                </w:rPr>
                <w:t>9/11/2023 12:03</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CD2AA86" w14:textId="77777777" w:rsidR="008454CC" w:rsidRPr="008454CC" w:rsidRDefault="008454CC" w:rsidP="008454CC">
            <w:pPr>
              <w:jc w:val="center"/>
              <w:rPr>
                <w:ins w:id="4972" w:author="Bourque, Ethan" w:date="2024-04-23T15:16:00Z"/>
                <w:rFonts w:ascii="Garamond" w:hAnsi="Garamond" w:cs="Arial"/>
                <w:color w:val="000000"/>
                <w:sz w:val="18"/>
                <w:szCs w:val="18"/>
              </w:rPr>
            </w:pPr>
            <w:proofErr w:type="spellStart"/>
            <w:ins w:id="4973" w:author="Bourque, Ethan" w:date="2024-04-23T15:16:00Z">
              <w:r w:rsidRPr="008454CC">
                <w:rPr>
                  <w:rFonts w:ascii="Garamond" w:hAnsi="Garamond" w:cs="Arial"/>
                  <w:color w:val="000000"/>
                  <w:sz w:val="18"/>
                  <w:szCs w:val="18"/>
                </w:rPr>
                <w:t>apawpnut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8E4CC8A" w14:textId="77777777" w:rsidR="008454CC" w:rsidRPr="008454CC" w:rsidRDefault="008454CC" w:rsidP="008454CC">
            <w:pPr>
              <w:jc w:val="center"/>
              <w:rPr>
                <w:ins w:id="4974" w:author="Bourque, Ethan" w:date="2024-04-23T15:16:00Z"/>
                <w:rFonts w:ascii="Garamond" w:hAnsi="Garamond" w:cs="Arial"/>
                <w:color w:val="000000"/>
                <w:sz w:val="18"/>
                <w:szCs w:val="18"/>
              </w:rPr>
            </w:pPr>
            <w:ins w:id="4975"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C87BFB2" w14:textId="77777777" w:rsidR="008454CC" w:rsidRPr="008454CC" w:rsidRDefault="008454CC" w:rsidP="008454CC">
            <w:pPr>
              <w:jc w:val="center"/>
              <w:rPr>
                <w:ins w:id="4976" w:author="Bourque, Ethan" w:date="2024-04-23T15:16:00Z"/>
                <w:rFonts w:ascii="Garamond" w:hAnsi="Garamond" w:cs="Arial"/>
                <w:color w:val="000000"/>
                <w:sz w:val="18"/>
                <w:szCs w:val="18"/>
              </w:rPr>
            </w:pPr>
            <w:ins w:id="4977" w:author="Bourque, Ethan" w:date="2024-04-23T15:16:00Z">
              <w:r w:rsidRPr="008454CC">
                <w:rPr>
                  <w:rFonts w:ascii="Garamond" w:hAnsi="Garamond" w:cs="Arial"/>
                  <w:color w:val="000000"/>
                  <w:sz w:val="18"/>
                  <w:szCs w:val="18"/>
                </w:rPr>
                <w:t>ug/L</w:t>
              </w:r>
            </w:ins>
          </w:p>
        </w:tc>
      </w:tr>
      <w:tr w:rsidR="008454CC" w14:paraId="3D761CB2" w14:textId="77777777" w:rsidTr="008454CC">
        <w:trPr>
          <w:trHeight w:val="315"/>
          <w:jc w:val="center"/>
          <w:ins w:id="497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EF2BED" w14:textId="77777777" w:rsidR="008454CC" w:rsidRPr="008454CC" w:rsidRDefault="008454CC" w:rsidP="008454CC">
            <w:pPr>
              <w:jc w:val="center"/>
              <w:rPr>
                <w:ins w:id="4979" w:author="Bourque, Ethan" w:date="2024-04-23T15:16:00Z"/>
                <w:rFonts w:ascii="Garamond" w:hAnsi="Garamond" w:cs="Arial"/>
                <w:color w:val="000000"/>
                <w:sz w:val="18"/>
                <w:szCs w:val="18"/>
              </w:rPr>
            </w:pPr>
            <w:ins w:id="498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374E290" w14:textId="77777777" w:rsidR="008454CC" w:rsidRPr="008454CC" w:rsidRDefault="008454CC" w:rsidP="008454CC">
            <w:pPr>
              <w:jc w:val="center"/>
              <w:rPr>
                <w:ins w:id="4981" w:author="Bourque, Ethan" w:date="2024-04-23T15:16:00Z"/>
                <w:rFonts w:ascii="Garamond" w:hAnsi="Garamond" w:cs="Arial"/>
                <w:color w:val="000000"/>
                <w:sz w:val="18"/>
                <w:szCs w:val="18"/>
              </w:rPr>
            </w:pPr>
            <w:ins w:id="4982" w:author="Bourque, Ethan" w:date="2024-04-23T15:16:00Z">
              <w:r w:rsidRPr="008454CC">
                <w:rPr>
                  <w:rFonts w:ascii="Garamond" w:hAnsi="Garamond" w:cs="Arial"/>
                  <w:color w:val="000000"/>
                  <w:sz w:val="18"/>
                  <w:szCs w:val="18"/>
                </w:rPr>
                <w:t>9/11/2023 13:00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6248261" w14:textId="77777777" w:rsidR="008454CC" w:rsidRPr="008454CC" w:rsidRDefault="008454CC" w:rsidP="008454CC">
            <w:pPr>
              <w:jc w:val="center"/>
              <w:rPr>
                <w:ins w:id="4983" w:author="Bourque, Ethan" w:date="2024-04-23T15:16:00Z"/>
                <w:rFonts w:ascii="Garamond" w:hAnsi="Garamond" w:cs="Arial"/>
                <w:color w:val="000000"/>
                <w:sz w:val="18"/>
                <w:szCs w:val="18"/>
              </w:rPr>
            </w:pPr>
            <w:proofErr w:type="spellStart"/>
            <w:ins w:id="4984" w:author="Bourque, Ethan" w:date="2024-04-23T15:16:00Z">
              <w:r w:rsidRPr="008454CC">
                <w:rPr>
                  <w:rFonts w:ascii="Garamond" w:hAnsi="Garamond" w:cs="Arial"/>
                  <w:color w:val="000000"/>
                  <w:sz w:val="18"/>
                  <w:szCs w:val="18"/>
                </w:rPr>
                <w:t>apambnut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AABBCC" w14:textId="77777777" w:rsidR="008454CC" w:rsidRPr="008454CC" w:rsidRDefault="008454CC" w:rsidP="008454CC">
            <w:pPr>
              <w:jc w:val="center"/>
              <w:rPr>
                <w:ins w:id="4985" w:author="Bourque, Ethan" w:date="2024-04-23T15:16:00Z"/>
                <w:rFonts w:ascii="Garamond" w:hAnsi="Garamond" w:cs="Arial"/>
                <w:color w:val="000000"/>
                <w:sz w:val="18"/>
                <w:szCs w:val="18"/>
              </w:rPr>
            </w:pPr>
            <w:ins w:id="4986" w:author="Bourque, Ethan" w:date="2024-04-23T15:16:00Z">
              <w:r w:rsidRPr="008454CC">
                <w:rPr>
                  <w:rFonts w:ascii="Garamond" w:hAnsi="Garamond" w:cs="Arial"/>
                  <w:color w:val="000000"/>
                  <w:sz w:val="18"/>
                  <w:szCs w:val="18"/>
                </w:rPr>
                <w:t>1</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DF364FD" w14:textId="77777777" w:rsidR="008454CC" w:rsidRPr="008454CC" w:rsidRDefault="008454CC" w:rsidP="008454CC">
            <w:pPr>
              <w:jc w:val="center"/>
              <w:rPr>
                <w:ins w:id="4987" w:author="Bourque, Ethan" w:date="2024-04-23T15:16:00Z"/>
                <w:rFonts w:ascii="Garamond" w:hAnsi="Garamond" w:cs="Arial"/>
                <w:color w:val="000000"/>
                <w:sz w:val="18"/>
                <w:szCs w:val="18"/>
              </w:rPr>
            </w:pPr>
            <w:ins w:id="4988" w:author="Bourque, Ethan" w:date="2024-04-23T15:16:00Z">
              <w:r w:rsidRPr="008454CC">
                <w:rPr>
                  <w:rFonts w:ascii="Garamond" w:hAnsi="Garamond" w:cs="Arial"/>
                  <w:color w:val="000000"/>
                  <w:sz w:val="18"/>
                  <w:szCs w:val="18"/>
                </w:rPr>
                <w:t>ug/L</w:t>
              </w:r>
            </w:ins>
          </w:p>
        </w:tc>
      </w:tr>
      <w:tr w:rsidR="008454CC" w14:paraId="350D3465" w14:textId="77777777" w:rsidTr="008454CC">
        <w:trPr>
          <w:trHeight w:val="315"/>
          <w:jc w:val="center"/>
          <w:ins w:id="498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37A9E2" w14:textId="77777777" w:rsidR="008454CC" w:rsidRPr="008454CC" w:rsidRDefault="008454CC" w:rsidP="008454CC">
            <w:pPr>
              <w:jc w:val="center"/>
              <w:rPr>
                <w:ins w:id="4990" w:author="Bourque, Ethan" w:date="2024-04-23T15:16:00Z"/>
                <w:rFonts w:ascii="Garamond" w:hAnsi="Garamond" w:cs="Arial"/>
                <w:color w:val="000000"/>
                <w:sz w:val="18"/>
                <w:szCs w:val="18"/>
              </w:rPr>
            </w:pPr>
            <w:ins w:id="499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D7D3F69" w14:textId="77777777" w:rsidR="008454CC" w:rsidRPr="008454CC" w:rsidRDefault="008454CC" w:rsidP="008454CC">
            <w:pPr>
              <w:jc w:val="center"/>
              <w:rPr>
                <w:ins w:id="4992" w:author="Bourque, Ethan" w:date="2024-04-23T15:16:00Z"/>
                <w:rFonts w:ascii="Garamond" w:hAnsi="Garamond" w:cs="Arial"/>
                <w:color w:val="000000"/>
                <w:sz w:val="18"/>
                <w:szCs w:val="18"/>
              </w:rPr>
            </w:pPr>
            <w:ins w:id="4993" w:author="Bourque, Ethan" w:date="2024-04-23T15:16:00Z">
              <w:r w:rsidRPr="008454CC">
                <w:rPr>
                  <w:rFonts w:ascii="Garamond" w:hAnsi="Garamond" w:cs="Arial"/>
                  <w:color w:val="000000"/>
                  <w:sz w:val="18"/>
                  <w:szCs w:val="18"/>
                </w:rPr>
                <w:t>10/6/2023 3:45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8F65FCF" w14:textId="77777777" w:rsidR="008454CC" w:rsidRPr="008454CC" w:rsidRDefault="008454CC" w:rsidP="008454CC">
            <w:pPr>
              <w:jc w:val="center"/>
              <w:rPr>
                <w:ins w:id="4994" w:author="Bourque, Ethan" w:date="2024-04-23T15:16:00Z"/>
                <w:rFonts w:ascii="Garamond" w:hAnsi="Garamond" w:cs="Arial"/>
                <w:color w:val="000000"/>
                <w:sz w:val="18"/>
                <w:szCs w:val="18"/>
              </w:rPr>
            </w:pPr>
            <w:proofErr w:type="spellStart"/>
            <w:ins w:id="4995"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EC658AC" w14:textId="77777777" w:rsidR="008454CC" w:rsidRPr="008454CC" w:rsidRDefault="008454CC" w:rsidP="008454CC">
            <w:pPr>
              <w:jc w:val="center"/>
              <w:rPr>
                <w:ins w:id="4996" w:author="Bourque, Ethan" w:date="2024-04-23T15:16:00Z"/>
                <w:rFonts w:ascii="Garamond" w:hAnsi="Garamond" w:cs="Arial"/>
                <w:color w:val="000000"/>
                <w:sz w:val="18"/>
                <w:szCs w:val="18"/>
              </w:rPr>
            </w:pPr>
            <w:ins w:id="4997" w:author="Bourque, Ethan" w:date="2024-04-23T15:16:00Z">
              <w:r w:rsidRPr="008454CC">
                <w:rPr>
                  <w:rFonts w:ascii="Garamond" w:hAnsi="Garamond" w:cs="Arial"/>
                  <w:color w:val="000000"/>
                  <w:sz w:val="18"/>
                  <w:szCs w:val="18"/>
                </w:rPr>
                <w:t>1.5</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449B78" w14:textId="77777777" w:rsidR="008454CC" w:rsidRPr="008454CC" w:rsidRDefault="008454CC" w:rsidP="008454CC">
            <w:pPr>
              <w:jc w:val="center"/>
              <w:rPr>
                <w:ins w:id="4998" w:author="Bourque, Ethan" w:date="2024-04-23T15:16:00Z"/>
                <w:rFonts w:ascii="Garamond" w:hAnsi="Garamond" w:cs="Arial"/>
                <w:color w:val="000000"/>
                <w:sz w:val="18"/>
                <w:szCs w:val="18"/>
              </w:rPr>
            </w:pPr>
            <w:ins w:id="4999" w:author="Bourque, Ethan" w:date="2024-04-23T15:16:00Z">
              <w:r w:rsidRPr="008454CC">
                <w:rPr>
                  <w:rFonts w:ascii="Garamond" w:hAnsi="Garamond" w:cs="Arial"/>
                  <w:color w:val="000000"/>
                  <w:sz w:val="18"/>
                  <w:szCs w:val="18"/>
                </w:rPr>
                <w:t>ug/L</w:t>
              </w:r>
            </w:ins>
          </w:p>
        </w:tc>
      </w:tr>
      <w:tr w:rsidR="008454CC" w14:paraId="51A4A80F" w14:textId="77777777" w:rsidTr="008454CC">
        <w:trPr>
          <w:trHeight w:val="315"/>
          <w:jc w:val="center"/>
          <w:ins w:id="5000"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9FCC73" w14:textId="77777777" w:rsidR="008454CC" w:rsidRPr="008454CC" w:rsidRDefault="008454CC" w:rsidP="008454CC">
            <w:pPr>
              <w:jc w:val="center"/>
              <w:rPr>
                <w:ins w:id="5001" w:author="Bourque, Ethan" w:date="2024-04-23T15:16:00Z"/>
                <w:rFonts w:ascii="Garamond" w:hAnsi="Garamond" w:cs="Arial"/>
                <w:color w:val="000000"/>
                <w:sz w:val="18"/>
                <w:szCs w:val="18"/>
              </w:rPr>
            </w:pPr>
            <w:ins w:id="5002"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B7335BD" w14:textId="77777777" w:rsidR="008454CC" w:rsidRPr="008454CC" w:rsidRDefault="008454CC" w:rsidP="008454CC">
            <w:pPr>
              <w:jc w:val="center"/>
              <w:rPr>
                <w:ins w:id="5003" w:author="Bourque, Ethan" w:date="2024-04-23T15:16:00Z"/>
                <w:rFonts w:ascii="Garamond" w:hAnsi="Garamond" w:cs="Arial"/>
                <w:color w:val="000000"/>
                <w:sz w:val="18"/>
                <w:szCs w:val="18"/>
              </w:rPr>
            </w:pPr>
            <w:ins w:id="5004" w:author="Bourque, Ethan" w:date="2024-04-23T15:16:00Z">
              <w:r w:rsidRPr="008454CC">
                <w:rPr>
                  <w:rFonts w:ascii="Garamond" w:hAnsi="Garamond" w:cs="Arial"/>
                  <w:color w:val="000000"/>
                  <w:sz w:val="18"/>
                  <w:szCs w:val="18"/>
                </w:rPr>
                <w:t>10/6/2023 10:26</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DE164F6" w14:textId="77777777" w:rsidR="008454CC" w:rsidRPr="008454CC" w:rsidRDefault="008454CC" w:rsidP="008454CC">
            <w:pPr>
              <w:jc w:val="center"/>
              <w:rPr>
                <w:ins w:id="5005" w:author="Bourque, Ethan" w:date="2024-04-23T15:16:00Z"/>
                <w:rFonts w:ascii="Garamond" w:hAnsi="Garamond" w:cs="Arial"/>
                <w:color w:val="000000"/>
                <w:sz w:val="18"/>
                <w:szCs w:val="18"/>
              </w:rPr>
            </w:pPr>
            <w:proofErr w:type="spellStart"/>
            <w:ins w:id="5006" w:author="Bourque, Ethan" w:date="2024-04-23T15:16:00Z">
              <w:r w:rsidRPr="008454CC">
                <w:rPr>
                  <w:rFonts w:ascii="Garamond" w:hAnsi="Garamond" w:cs="Arial"/>
                  <w:color w:val="000000"/>
                  <w:sz w:val="18"/>
                  <w:szCs w:val="18"/>
                </w:rPr>
                <w:t>apacpnut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EAE7EA" w14:textId="77777777" w:rsidR="008454CC" w:rsidRPr="008454CC" w:rsidRDefault="008454CC" w:rsidP="008454CC">
            <w:pPr>
              <w:jc w:val="center"/>
              <w:rPr>
                <w:ins w:id="5007" w:author="Bourque, Ethan" w:date="2024-04-23T15:16:00Z"/>
                <w:rFonts w:ascii="Garamond" w:hAnsi="Garamond" w:cs="Arial"/>
                <w:color w:val="000000"/>
                <w:sz w:val="18"/>
                <w:szCs w:val="18"/>
              </w:rPr>
            </w:pPr>
            <w:ins w:id="5008" w:author="Bourque, Ethan" w:date="2024-04-23T15:16:00Z">
              <w:r w:rsidRPr="008454CC">
                <w:rPr>
                  <w:rFonts w:ascii="Garamond" w:hAnsi="Garamond" w:cs="Arial"/>
                  <w:color w:val="000000"/>
                  <w:sz w:val="18"/>
                  <w:szCs w:val="18"/>
                </w:rPr>
                <w:t>1.3</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0CFDED6" w14:textId="77777777" w:rsidR="008454CC" w:rsidRPr="008454CC" w:rsidRDefault="008454CC" w:rsidP="008454CC">
            <w:pPr>
              <w:jc w:val="center"/>
              <w:rPr>
                <w:ins w:id="5009" w:author="Bourque, Ethan" w:date="2024-04-23T15:16:00Z"/>
                <w:rFonts w:ascii="Garamond" w:hAnsi="Garamond" w:cs="Arial"/>
                <w:color w:val="000000"/>
                <w:sz w:val="18"/>
                <w:szCs w:val="18"/>
              </w:rPr>
            </w:pPr>
            <w:ins w:id="5010" w:author="Bourque, Ethan" w:date="2024-04-23T15:16:00Z">
              <w:r w:rsidRPr="008454CC">
                <w:rPr>
                  <w:rFonts w:ascii="Garamond" w:hAnsi="Garamond" w:cs="Arial"/>
                  <w:color w:val="000000"/>
                  <w:sz w:val="18"/>
                  <w:szCs w:val="18"/>
                </w:rPr>
                <w:t>ug/L</w:t>
              </w:r>
            </w:ins>
          </w:p>
        </w:tc>
      </w:tr>
      <w:tr w:rsidR="008454CC" w14:paraId="75E87E21" w14:textId="77777777" w:rsidTr="008454CC">
        <w:trPr>
          <w:trHeight w:val="315"/>
          <w:jc w:val="center"/>
          <w:ins w:id="5011"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D02C01" w14:textId="77777777" w:rsidR="008454CC" w:rsidRPr="008454CC" w:rsidRDefault="008454CC" w:rsidP="008454CC">
            <w:pPr>
              <w:jc w:val="center"/>
              <w:rPr>
                <w:ins w:id="5012" w:author="Bourque, Ethan" w:date="2024-04-23T15:16:00Z"/>
                <w:rFonts w:ascii="Garamond" w:hAnsi="Garamond" w:cs="Arial"/>
                <w:color w:val="000000"/>
                <w:sz w:val="18"/>
                <w:szCs w:val="18"/>
              </w:rPr>
            </w:pPr>
            <w:ins w:id="5013"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134F310" w14:textId="77777777" w:rsidR="008454CC" w:rsidRPr="008454CC" w:rsidRDefault="008454CC" w:rsidP="008454CC">
            <w:pPr>
              <w:jc w:val="center"/>
              <w:rPr>
                <w:ins w:id="5014" w:author="Bourque, Ethan" w:date="2024-04-23T15:16:00Z"/>
                <w:rFonts w:ascii="Garamond" w:hAnsi="Garamond" w:cs="Arial"/>
                <w:color w:val="000000"/>
                <w:sz w:val="18"/>
                <w:szCs w:val="18"/>
              </w:rPr>
            </w:pPr>
            <w:ins w:id="5015" w:author="Bourque, Ethan" w:date="2024-04-23T15:16:00Z">
              <w:r w:rsidRPr="008454CC">
                <w:rPr>
                  <w:rFonts w:ascii="Garamond" w:hAnsi="Garamond" w:cs="Arial"/>
                  <w:color w:val="000000"/>
                  <w:sz w:val="18"/>
                  <w:szCs w:val="18"/>
                </w:rPr>
                <w:t>11/7/2023 8:23</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75D7857" w14:textId="77777777" w:rsidR="008454CC" w:rsidRPr="008454CC" w:rsidRDefault="008454CC" w:rsidP="008454CC">
            <w:pPr>
              <w:jc w:val="center"/>
              <w:rPr>
                <w:ins w:id="5016" w:author="Bourque, Ethan" w:date="2024-04-23T15:16:00Z"/>
                <w:rFonts w:ascii="Garamond" w:hAnsi="Garamond" w:cs="Arial"/>
                <w:color w:val="000000"/>
                <w:sz w:val="18"/>
                <w:szCs w:val="18"/>
              </w:rPr>
            </w:pPr>
            <w:proofErr w:type="spellStart"/>
            <w:ins w:id="5017" w:author="Bourque, Ethan" w:date="2024-04-23T15:16:00Z">
              <w:r w:rsidRPr="008454CC">
                <w:rPr>
                  <w:rFonts w:ascii="Garamond" w:hAnsi="Garamond" w:cs="Arial"/>
                  <w:color w:val="000000"/>
                  <w:sz w:val="18"/>
                  <w:szCs w:val="18"/>
                </w:rPr>
                <w:t>apascnut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7DE7F0B" w14:textId="77777777" w:rsidR="008454CC" w:rsidRPr="008454CC" w:rsidRDefault="008454CC" w:rsidP="008454CC">
            <w:pPr>
              <w:jc w:val="center"/>
              <w:rPr>
                <w:ins w:id="5018" w:author="Bourque, Ethan" w:date="2024-04-23T15:16:00Z"/>
                <w:rFonts w:ascii="Garamond" w:hAnsi="Garamond" w:cs="Arial"/>
                <w:color w:val="000000"/>
                <w:sz w:val="18"/>
                <w:szCs w:val="18"/>
              </w:rPr>
            </w:pPr>
            <w:ins w:id="5019"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DBC8FE0" w14:textId="77777777" w:rsidR="008454CC" w:rsidRPr="008454CC" w:rsidRDefault="008454CC" w:rsidP="008454CC">
            <w:pPr>
              <w:jc w:val="center"/>
              <w:rPr>
                <w:ins w:id="5020" w:author="Bourque, Ethan" w:date="2024-04-23T15:16:00Z"/>
                <w:rFonts w:ascii="Garamond" w:hAnsi="Garamond" w:cs="Arial"/>
                <w:color w:val="000000"/>
                <w:sz w:val="18"/>
                <w:szCs w:val="18"/>
              </w:rPr>
            </w:pPr>
            <w:ins w:id="5021" w:author="Bourque, Ethan" w:date="2024-04-23T15:16:00Z">
              <w:r w:rsidRPr="008454CC">
                <w:rPr>
                  <w:rFonts w:ascii="Garamond" w:hAnsi="Garamond" w:cs="Arial"/>
                  <w:color w:val="000000"/>
                  <w:sz w:val="18"/>
                  <w:szCs w:val="18"/>
                </w:rPr>
                <w:t>ug/L</w:t>
              </w:r>
            </w:ins>
          </w:p>
        </w:tc>
      </w:tr>
      <w:tr w:rsidR="008454CC" w14:paraId="657F17E4" w14:textId="77777777" w:rsidTr="008454CC">
        <w:trPr>
          <w:trHeight w:val="315"/>
          <w:jc w:val="center"/>
          <w:ins w:id="5022"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3BBEA2" w14:textId="77777777" w:rsidR="008454CC" w:rsidRPr="008454CC" w:rsidRDefault="008454CC" w:rsidP="008454CC">
            <w:pPr>
              <w:jc w:val="center"/>
              <w:rPr>
                <w:ins w:id="5023" w:author="Bourque, Ethan" w:date="2024-04-23T15:16:00Z"/>
                <w:rFonts w:ascii="Garamond" w:hAnsi="Garamond" w:cs="Arial"/>
                <w:color w:val="000000"/>
                <w:sz w:val="18"/>
                <w:szCs w:val="18"/>
              </w:rPr>
            </w:pPr>
            <w:ins w:id="5024"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60D366D" w14:textId="77777777" w:rsidR="008454CC" w:rsidRPr="008454CC" w:rsidRDefault="008454CC" w:rsidP="008454CC">
            <w:pPr>
              <w:jc w:val="center"/>
              <w:rPr>
                <w:ins w:id="5025" w:author="Bourque, Ethan" w:date="2024-04-23T15:16:00Z"/>
                <w:rFonts w:ascii="Garamond" w:hAnsi="Garamond" w:cs="Arial"/>
                <w:color w:val="000000"/>
                <w:sz w:val="18"/>
                <w:szCs w:val="18"/>
              </w:rPr>
            </w:pPr>
            <w:ins w:id="5026" w:author="Bourque, Ethan" w:date="2024-04-23T15:16:00Z">
              <w:r w:rsidRPr="008454CC">
                <w:rPr>
                  <w:rFonts w:ascii="Garamond" w:hAnsi="Garamond" w:cs="Arial"/>
                  <w:color w:val="000000"/>
                  <w:sz w:val="18"/>
                  <w:szCs w:val="18"/>
                </w:rPr>
                <w:t>11/7/2023 8:30</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3EDCAE3" w14:textId="77777777" w:rsidR="008454CC" w:rsidRPr="008454CC" w:rsidRDefault="008454CC" w:rsidP="008454CC">
            <w:pPr>
              <w:jc w:val="center"/>
              <w:rPr>
                <w:ins w:id="5027" w:author="Bourque, Ethan" w:date="2024-04-23T15:16:00Z"/>
                <w:rFonts w:ascii="Garamond" w:hAnsi="Garamond" w:cs="Arial"/>
                <w:color w:val="000000"/>
                <w:sz w:val="18"/>
                <w:szCs w:val="18"/>
              </w:rPr>
            </w:pPr>
            <w:proofErr w:type="spellStart"/>
            <w:ins w:id="5028" w:author="Bourque, Ethan" w:date="2024-04-23T15:16:00Z">
              <w:r w:rsidRPr="008454CC">
                <w:rPr>
                  <w:rFonts w:ascii="Garamond" w:hAnsi="Garamond" w:cs="Arial"/>
                  <w:color w:val="000000"/>
                  <w:sz w:val="18"/>
                  <w:szCs w:val="18"/>
                </w:rPr>
                <w:t>apaesnut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48D57C1" w14:textId="77777777" w:rsidR="008454CC" w:rsidRPr="008454CC" w:rsidRDefault="008454CC" w:rsidP="008454CC">
            <w:pPr>
              <w:jc w:val="center"/>
              <w:rPr>
                <w:ins w:id="5029" w:author="Bourque, Ethan" w:date="2024-04-23T15:16:00Z"/>
                <w:rFonts w:ascii="Garamond" w:hAnsi="Garamond" w:cs="Arial"/>
                <w:color w:val="000000"/>
                <w:sz w:val="18"/>
                <w:szCs w:val="18"/>
              </w:rPr>
            </w:pPr>
            <w:ins w:id="5030" w:author="Bourque, Ethan" w:date="2024-04-23T15:16:00Z">
              <w:r w:rsidRPr="008454CC">
                <w:rPr>
                  <w:rFonts w:ascii="Garamond" w:hAnsi="Garamond" w:cs="Arial"/>
                  <w:color w:val="000000"/>
                  <w:sz w:val="18"/>
                  <w:szCs w:val="18"/>
                </w:rPr>
                <w:t>1.8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D6C7988" w14:textId="77777777" w:rsidR="008454CC" w:rsidRPr="008454CC" w:rsidRDefault="008454CC" w:rsidP="008454CC">
            <w:pPr>
              <w:jc w:val="center"/>
              <w:rPr>
                <w:ins w:id="5031" w:author="Bourque, Ethan" w:date="2024-04-23T15:16:00Z"/>
                <w:rFonts w:ascii="Garamond" w:hAnsi="Garamond" w:cs="Arial"/>
                <w:color w:val="000000"/>
                <w:sz w:val="18"/>
                <w:szCs w:val="18"/>
              </w:rPr>
            </w:pPr>
            <w:ins w:id="5032" w:author="Bourque, Ethan" w:date="2024-04-23T15:16:00Z">
              <w:r w:rsidRPr="008454CC">
                <w:rPr>
                  <w:rFonts w:ascii="Garamond" w:hAnsi="Garamond" w:cs="Arial"/>
                  <w:color w:val="000000"/>
                  <w:sz w:val="18"/>
                  <w:szCs w:val="18"/>
                </w:rPr>
                <w:t>ug/L</w:t>
              </w:r>
            </w:ins>
          </w:p>
        </w:tc>
      </w:tr>
      <w:tr w:rsidR="008454CC" w14:paraId="6FD4FC32" w14:textId="77777777" w:rsidTr="008454CC">
        <w:trPr>
          <w:trHeight w:val="315"/>
          <w:jc w:val="center"/>
          <w:ins w:id="5033"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C47C97" w14:textId="77777777" w:rsidR="008454CC" w:rsidRPr="008454CC" w:rsidRDefault="008454CC" w:rsidP="008454CC">
            <w:pPr>
              <w:jc w:val="center"/>
              <w:rPr>
                <w:ins w:id="5034" w:author="Bourque, Ethan" w:date="2024-04-23T15:16:00Z"/>
                <w:rFonts w:ascii="Garamond" w:hAnsi="Garamond" w:cs="Arial"/>
                <w:color w:val="000000"/>
                <w:sz w:val="18"/>
                <w:szCs w:val="18"/>
              </w:rPr>
            </w:pPr>
            <w:ins w:id="5035" w:author="Bourque, Ethan" w:date="2024-04-23T15:16:00Z">
              <w:r w:rsidRPr="008454CC">
                <w:rPr>
                  <w:rFonts w:ascii="Garamond" w:hAnsi="Garamond" w:cs="Arial"/>
                  <w:color w:val="000000"/>
                  <w:sz w:val="18"/>
                  <w:szCs w:val="18"/>
                </w:rPr>
                <w:lastRenderedPageBreak/>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7EC82E0" w14:textId="77777777" w:rsidR="008454CC" w:rsidRPr="008454CC" w:rsidRDefault="008454CC" w:rsidP="008454CC">
            <w:pPr>
              <w:jc w:val="center"/>
              <w:rPr>
                <w:ins w:id="5036" w:author="Bourque, Ethan" w:date="2024-04-23T15:16:00Z"/>
                <w:rFonts w:ascii="Garamond" w:hAnsi="Garamond" w:cs="Arial"/>
                <w:color w:val="000000"/>
                <w:sz w:val="18"/>
                <w:szCs w:val="18"/>
              </w:rPr>
            </w:pPr>
            <w:ins w:id="5037" w:author="Bourque, Ethan" w:date="2024-04-23T15:16:00Z">
              <w:r w:rsidRPr="008454CC">
                <w:rPr>
                  <w:rFonts w:ascii="Garamond" w:hAnsi="Garamond" w:cs="Arial"/>
                  <w:color w:val="000000"/>
                  <w:sz w:val="18"/>
                  <w:szCs w:val="18"/>
                </w:rPr>
                <w:t>11/7/2023 10:09</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76592EF" w14:textId="77777777" w:rsidR="008454CC" w:rsidRPr="008454CC" w:rsidRDefault="008454CC" w:rsidP="008454CC">
            <w:pPr>
              <w:jc w:val="center"/>
              <w:rPr>
                <w:ins w:id="5038" w:author="Bourque, Ethan" w:date="2024-04-23T15:16:00Z"/>
                <w:rFonts w:ascii="Garamond" w:hAnsi="Garamond" w:cs="Arial"/>
                <w:color w:val="000000"/>
                <w:sz w:val="18"/>
                <w:szCs w:val="18"/>
              </w:rPr>
            </w:pPr>
            <w:proofErr w:type="spellStart"/>
            <w:ins w:id="5039" w:author="Bourque, Ethan" w:date="2024-04-23T15:16:00Z">
              <w:r w:rsidRPr="008454CC">
                <w:rPr>
                  <w:rFonts w:ascii="Garamond" w:hAnsi="Garamond" w:cs="Arial"/>
                  <w:color w:val="000000"/>
                  <w:sz w:val="18"/>
                  <w:szCs w:val="18"/>
                </w:rPr>
                <w:t>apanhnut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EC2A035" w14:textId="77777777" w:rsidR="008454CC" w:rsidRPr="008454CC" w:rsidRDefault="008454CC" w:rsidP="008454CC">
            <w:pPr>
              <w:jc w:val="center"/>
              <w:rPr>
                <w:ins w:id="5040" w:author="Bourque, Ethan" w:date="2024-04-23T15:16:00Z"/>
                <w:rFonts w:ascii="Garamond" w:hAnsi="Garamond" w:cs="Arial"/>
                <w:color w:val="000000"/>
                <w:sz w:val="18"/>
                <w:szCs w:val="18"/>
              </w:rPr>
            </w:pPr>
            <w:ins w:id="5041"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B88F2BD" w14:textId="77777777" w:rsidR="008454CC" w:rsidRPr="008454CC" w:rsidRDefault="008454CC" w:rsidP="008454CC">
            <w:pPr>
              <w:jc w:val="center"/>
              <w:rPr>
                <w:ins w:id="5042" w:author="Bourque, Ethan" w:date="2024-04-23T15:16:00Z"/>
                <w:rFonts w:ascii="Garamond" w:hAnsi="Garamond" w:cs="Arial"/>
                <w:color w:val="000000"/>
                <w:sz w:val="18"/>
                <w:szCs w:val="18"/>
              </w:rPr>
            </w:pPr>
            <w:ins w:id="5043" w:author="Bourque, Ethan" w:date="2024-04-23T15:16:00Z">
              <w:r w:rsidRPr="008454CC">
                <w:rPr>
                  <w:rFonts w:ascii="Garamond" w:hAnsi="Garamond" w:cs="Arial"/>
                  <w:color w:val="000000"/>
                  <w:sz w:val="18"/>
                  <w:szCs w:val="18"/>
                </w:rPr>
                <w:t>ug/L</w:t>
              </w:r>
            </w:ins>
          </w:p>
        </w:tc>
      </w:tr>
      <w:tr w:rsidR="008454CC" w14:paraId="2F979BE7" w14:textId="77777777" w:rsidTr="008454CC">
        <w:trPr>
          <w:trHeight w:val="315"/>
          <w:jc w:val="center"/>
          <w:ins w:id="5044"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DC0B90" w14:textId="77777777" w:rsidR="008454CC" w:rsidRPr="008454CC" w:rsidRDefault="008454CC" w:rsidP="008454CC">
            <w:pPr>
              <w:jc w:val="center"/>
              <w:rPr>
                <w:ins w:id="5045" w:author="Bourque, Ethan" w:date="2024-04-23T15:16:00Z"/>
                <w:rFonts w:ascii="Garamond" w:hAnsi="Garamond" w:cs="Arial"/>
                <w:color w:val="000000"/>
                <w:sz w:val="18"/>
                <w:szCs w:val="18"/>
              </w:rPr>
            </w:pPr>
            <w:ins w:id="5046"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CB487D4" w14:textId="77777777" w:rsidR="008454CC" w:rsidRPr="008454CC" w:rsidRDefault="008454CC" w:rsidP="008454CC">
            <w:pPr>
              <w:jc w:val="center"/>
              <w:rPr>
                <w:ins w:id="5047" w:author="Bourque, Ethan" w:date="2024-04-23T15:16:00Z"/>
                <w:rFonts w:ascii="Garamond" w:hAnsi="Garamond" w:cs="Arial"/>
                <w:color w:val="000000"/>
                <w:sz w:val="18"/>
                <w:szCs w:val="18"/>
              </w:rPr>
            </w:pPr>
            <w:ins w:id="5048" w:author="Bourque, Ethan" w:date="2024-04-23T15:16:00Z">
              <w:r w:rsidRPr="008454CC">
                <w:rPr>
                  <w:rFonts w:ascii="Garamond" w:hAnsi="Garamond" w:cs="Arial"/>
                  <w:color w:val="000000"/>
                  <w:sz w:val="18"/>
                  <w:szCs w:val="18"/>
                </w:rPr>
                <w:t>11/7/2023 10:29</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4CB94CE" w14:textId="77777777" w:rsidR="008454CC" w:rsidRPr="008454CC" w:rsidRDefault="008454CC" w:rsidP="008454CC">
            <w:pPr>
              <w:jc w:val="center"/>
              <w:rPr>
                <w:ins w:id="5049" w:author="Bourque, Ethan" w:date="2024-04-23T15:16:00Z"/>
                <w:rFonts w:ascii="Garamond" w:hAnsi="Garamond" w:cs="Arial"/>
                <w:color w:val="000000"/>
                <w:sz w:val="18"/>
                <w:szCs w:val="18"/>
              </w:rPr>
            </w:pPr>
            <w:proofErr w:type="spellStart"/>
            <w:ins w:id="5050" w:author="Bourque, Ethan" w:date="2024-04-23T15:16:00Z">
              <w:r w:rsidRPr="008454CC">
                <w:rPr>
                  <w:rFonts w:ascii="Garamond" w:hAnsi="Garamond" w:cs="Arial"/>
                  <w:color w:val="000000"/>
                  <w:sz w:val="18"/>
                  <w:szCs w:val="18"/>
                </w:rPr>
                <w:t>apascnut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1184C93" w14:textId="77777777" w:rsidR="008454CC" w:rsidRPr="008454CC" w:rsidRDefault="008454CC" w:rsidP="008454CC">
            <w:pPr>
              <w:jc w:val="center"/>
              <w:rPr>
                <w:ins w:id="5051" w:author="Bourque, Ethan" w:date="2024-04-23T15:16:00Z"/>
                <w:rFonts w:ascii="Garamond" w:hAnsi="Garamond" w:cs="Arial"/>
                <w:color w:val="000000"/>
                <w:sz w:val="18"/>
                <w:szCs w:val="18"/>
              </w:rPr>
            </w:pPr>
            <w:ins w:id="5052"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C3E5D8B" w14:textId="77777777" w:rsidR="008454CC" w:rsidRPr="008454CC" w:rsidRDefault="008454CC" w:rsidP="008454CC">
            <w:pPr>
              <w:jc w:val="center"/>
              <w:rPr>
                <w:ins w:id="5053" w:author="Bourque, Ethan" w:date="2024-04-23T15:16:00Z"/>
                <w:rFonts w:ascii="Garamond" w:hAnsi="Garamond" w:cs="Arial"/>
                <w:color w:val="000000"/>
                <w:sz w:val="18"/>
                <w:szCs w:val="18"/>
              </w:rPr>
            </w:pPr>
            <w:ins w:id="5054" w:author="Bourque, Ethan" w:date="2024-04-23T15:16:00Z">
              <w:r w:rsidRPr="008454CC">
                <w:rPr>
                  <w:rFonts w:ascii="Garamond" w:hAnsi="Garamond" w:cs="Arial"/>
                  <w:color w:val="000000"/>
                  <w:sz w:val="18"/>
                  <w:szCs w:val="18"/>
                </w:rPr>
                <w:t>ug/L</w:t>
              </w:r>
            </w:ins>
          </w:p>
        </w:tc>
      </w:tr>
      <w:tr w:rsidR="008454CC" w14:paraId="407C87D1" w14:textId="77777777" w:rsidTr="008454CC">
        <w:trPr>
          <w:trHeight w:val="315"/>
          <w:jc w:val="center"/>
          <w:ins w:id="5055"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44B0E0" w14:textId="77777777" w:rsidR="008454CC" w:rsidRPr="008454CC" w:rsidRDefault="008454CC" w:rsidP="008454CC">
            <w:pPr>
              <w:jc w:val="center"/>
              <w:rPr>
                <w:ins w:id="5056" w:author="Bourque, Ethan" w:date="2024-04-23T15:16:00Z"/>
                <w:rFonts w:ascii="Garamond" w:hAnsi="Garamond" w:cs="Arial"/>
                <w:color w:val="000000"/>
                <w:sz w:val="18"/>
                <w:szCs w:val="18"/>
              </w:rPr>
            </w:pPr>
            <w:ins w:id="5057"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44277E9" w14:textId="77777777" w:rsidR="008454CC" w:rsidRPr="008454CC" w:rsidRDefault="008454CC" w:rsidP="008454CC">
            <w:pPr>
              <w:jc w:val="center"/>
              <w:rPr>
                <w:ins w:id="5058" w:author="Bourque, Ethan" w:date="2024-04-23T15:16:00Z"/>
                <w:rFonts w:ascii="Garamond" w:hAnsi="Garamond" w:cs="Arial"/>
                <w:color w:val="000000"/>
                <w:sz w:val="18"/>
                <w:szCs w:val="18"/>
              </w:rPr>
            </w:pPr>
            <w:ins w:id="5059" w:author="Bourque, Ethan" w:date="2024-04-23T15:16:00Z">
              <w:r w:rsidRPr="008454CC">
                <w:rPr>
                  <w:rFonts w:ascii="Garamond" w:hAnsi="Garamond" w:cs="Arial"/>
                  <w:color w:val="000000"/>
                  <w:sz w:val="18"/>
                  <w:szCs w:val="18"/>
                </w:rPr>
                <w:t>11/7/2023 10:53</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4FF0D1F" w14:textId="77777777" w:rsidR="008454CC" w:rsidRPr="008454CC" w:rsidRDefault="008454CC" w:rsidP="008454CC">
            <w:pPr>
              <w:jc w:val="center"/>
              <w:rPr>
                <w:ins w:id="5060" w:author="Bourque, Ethan" w:date="2024-04-23T15:16:00Z"/>
                <w:rFonts w:ascii="Garamond" w:hAnsi="Garamond" w:cs="Arial"/>
                <w:color w:val="000000"/>
                <w:sz w:val="18"/>
                <w:szCs w:val="18"/>
              </w:rPr>
            </w:pPr>
            <w:proofErr w:type="spellStart"/>
            <w:ins w:id="5061" w:author="Bourque, Ethan" w:date="2024-04-23T15:16:00Z">
              <w:r w:rsidRPr="008454CC">
                <w:rPr>
                  <w:rFonts w:ascii="Garamond" w:hAnsi="Garamond" w:cs="Arial"/>
                  <w:color w:val="000000"/>
                  <w:sz w:val="18"/>
                  <w:szCs w:val="18"/>
                </w:rPr>
                <w:t>apapcnut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7A73242" w14:textId="77777777" w:rsidR="008454CC" w:rsidRPr="008454CC" w:rsidRDefault="008454CC" w:rsidP="008454CC">
            <w:pPr>
              <w:jc w:val="center"/>
              <w:rPr>
                <w:ins w:id="5062" w:author="Bourque, Ethan" w:date="2024-04-23T15:16:00Z"/>
                <w:rFonts w:ascii="Garamond" w:hAnsi="Garamond" w:cs="Arial"/>
                <w:color w:val="000000"/>
                <w:sz w:val="18"/>
                <w:szCs w:val="18"/>
              </w:rPr>
            </w:pPr>
            <w:ins w:id="5063"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43FD935" w14:textId="77777777" w:rsidR="008454CC" w:rsidRPr="008454CC" w:rsidRDefault="008454CC" w:rsidP="008454CC">
            <w:pPr>
              <w:jc w:val="center"/>
              <w:rPr>
                <w:ins w:id="5064" w:author="Bourque, Ethan" w:date="2024-04-23T15:16:00Z"/>
                <w:rFonts w:ascii="Garamond" w:hAnsi="Garamond" w:cs="Arial"/>
                <w:color w:val="000000"/>
                <w:sz w:val="18"/>
                <w:szCs w:val="18"/>
              </w:rPr>
            </w:pPr>
            <w:ins w:id="5065" w:author="Bourque, Ethan" w:date="2024-04-23T15:16:00Z">
              <w:r w:rsidRPr="008454CC">
                <w:rPr>
                  <w:rFonts w:ascii="Garamond" w:hAnsi="Garamond" w:cs="Arial"/>
                  <w:color w:val="000000"/>
                  <w:sz w:val="18"/>
                  <w:szCs w:val="18"/>
                </w:rPr>
                <w:t>ug/L</w:t>
              </w:r>
            </w:ins>
          </w:p>
        </w:tc>
      </w:tr>
      <w:tr w:rsidR="008454CC" w14:paraId="4046F88C" w14:textId="77777777" w:rsidTr="008454CC">
        <w:trPr>
          <w:trHeight w:val="315"/>
          <w:jc w:val="center"/>
          <w:ins w:id="5066"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73344C" w14:textId="77777777" w:rsidR="008454CC" w:rsidRPr="008454CC" w:rsidRDefault="008454CC" w:rsidP="008454CC">
            <w:pPr>
              <w:jc w:val="center"/>
              <w:rPr>
                <w:ins w:id="5067" w:author="Bourque, Ethan" w:date="2024-04-23T15:16:00Z"/>
                <w:rFonts w:ascii="Garamond" w:hAnsi="Garamond" w:cs="Arial"/>
                <w:color w:val="000000"/>
                <w:sz w:val="18"/>
                <w:szCs w:val="18"/>
              </w:rPr>
            </w:pPr>
            <w:ins w:id="5068"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2A9F324" w14:textId="77777777" w:rsidR="008454CC" w:rsidRPr="008454CC" w:rsidRDefault="008454CC" w:rsidP="008454CC">
            <w:pPr>
              <w:jc w:val="center"/>
              <w:rPr>
                <w:ins w:id="5069" w:author="Bourque, Ethan" w:date="2024-04-23T15:16:00Z"/>
                <w:rFonts w:ascii="Garamond" w:hAnsi="Garamond" w:cs="Arial"/>
                <w:color w:val="000000"/>
                <w:sz w:val="18"/>
                <w:szCs w:val="18"/>
              </w:rPr>
            </w:pPr>
            <w:ins w:id="5070" w:author="Bourque, Ethan" w:date="2024-04-23T15:16:00Z">
              <w:r w:rsidRPr="008454CC">
                <w:rPr>
                  <w:rFonts w:ascii="Garamond" w:hAnsi="Garamond" w:cs="Arial"/>
                  <w:color w:val="000000"/>
                  <w:sz w:val="18"/>
                  <w:szCs w:val="18"/>
                </w:rPr>
                <w:t>11/7/2023 11:25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CE19A5F" w14:textId="77777777" w:rsidR="008454CC" w:rsidRPr="008454CC" w:rsidRDefault="008454CC" w:rsidP="008454CC">
            <w:pPr>
              <w:jc w:val="center"/>
              <w:rPr>
                <w:ins w:id="5071" w:author="Bourque, Ethan" w:date="2024-04-23T15:16:00Z"/>
                <w:rFonts w:ascii="Garamond" w:hAnsi="Garamond" w:cs="Arial"/>
                <w:color w:val="000000"/>
                <w:sz w:val="18"/>
                <w:szCs w:val="18"/>
              </w:rPr>
            </w:pPr>
            <w:proofErr w:type="spellStart"/>
            <w:ins w:id="5072" w:author="Bourque, Ethan" w:date="2024-04-23T15:16:00Z">
              <w:r w:rsidRPr="008454CC">
                <w:rPr>
                  <w:rFonts w:ascii="Garamond" w:hAnsi="Garamond" w:cs="Arial"/>
                  <w:color w:val="000000"/>
                  <w:sz w:val="18"/>
                  <w:szCs w:val="18"/>
                </w:rPr>
                <w:t>apawpnut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5EC16BC" w14:textId="77777777" w:rsidR="008454CC" w:rsidRPr="008454CC" w:rsidRDefault="008454CC" w:rsidP="008454CC">
            <w:pPr>
              <w:jc w:val="center"/>
              <w:rPr>
                <w:ins w:id="5073" w:author="Bourque, Ethan" w:date="2024-04-23T15:16:00Z"/>
                <w:rFonts w:ascii="Garamond" w:hAnsi="Garamond" w:cs="Arial"/>
                <w:color w:val="000000"/>
                <w:sz w:val="18"/>
                <w:szCs w:val="18"/>
              </w:rPr>
            </w:pPr>
            <w:ins w:id="5074"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D311D89" w14:textId="77777777" w:rsidR="008454CC" w:rsidRPr="008454CC" w:rsidRDefault="008454CC" w:rsidP="008454CC">
            <w:pPr>
              <w:jc w:val="center"/>
              <w:rPr>
                <w:ins w:id="5075" w:author="Bourque, Ethan" w:date="2024-04-23T15:16:00Z"/>
                <w:rFonts w:ascii="Garamond" w:hAnsi="Garamond" w:cs="Arial"/>
                <w:color w:val="000000"/>
                <w:sz w:val="18"/>
                <w:szCs w:val="18"/>
              </w:rPr>
            </w:pPr>
            <w:ins w:id="5076" w:author="Bourque, Ethan" w:date="2024-04-23T15:16:00Z">
              <w:r w:rsidRPr="008454CC">
                <w:rPr>
                  <w:rFonts w:ascii="Garamond" w:hAnsi="Garamond" w:cs="Arial"/>
                  <w:color w:val="000000"/>
                  <w:sz w:val="18"/>
                  <w:szCs w:val="18"/>
                </w:rPr>
                <w:t>ug/L</w:t>
              </w:r>
            </w:ins>
          </w:p>
        </w:tc>
      </w:tr>
      <w:tr w:rsidR="008454CC" w14:paraId="34CA9E6A" w14:textId="77777777" w:rsidTr="008454CC">
        <w:trPr>
          <w:trHeight w:val="315"/>
          <w:jc w:val="center"/>
          <w:ins w:id="5077"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B9DC49" w14:textId="77777777" w:rsidR="008454CC" w:rsidRPr="008454CC" w:rsidRDefault="008454CC" w:rsidP="008454CC">
            <w:pPr>
              <w:jc w:val="center"/>
              <w:rPr>
                <w:ins w:id="5078" w:author="Bourque, Ethan" w:date="2024-04-23T15:16:00Z"/>
                <w:rFonts w:ascii="Garamond" w:hAnsi="Garamond" w:cs="Arial"/>
                <w:color w:val="000000"/>
                <w:sz w:val="18"/>
                <w:szCs w:val="18"/>
              </w:rPr>
            </w:pPr>
            <w:ins w:id="5079"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E44DD05" w14:textId="77777777" w:rsidR="008454CC" w:rsidRPr="008454CC" w:rsidRDefault="008454CC" w:rsidP="008454CC">
            <w:pPr>
              <w:jc w:val="center"/>
              <w:rPr>
                <w:ins w:id="5080" w:author="Bourque, Ethan" w:date="2024-04-23T15:16:00Z"/>
                <w:rFonts w:ascii="Garamond" w:hAnsi="Garamond" w:cs="Arial"/>
                <w:color w:val="000000"/>
                <w:sz w:val="18"/>
                <w:szCs w:val="18"/>
              </w:rPr>
            </w:pPr>
            <w:ins w:id="5081" w:author="Bourque, Ethan" w:date="2024-04-23T15:16:00Z">
              <w:r w:rsidRPr="008454CC">
                <w:rPr>
                  <w:rFonts w:ascii="Garamond" w:hAnsi="Garamond" w:cs="Arial"/>
                  <w:color w:val="000000"/>
                  <w:sz w:val="18"/>
                  <w:szCs w:val="18"/>
                </w:rPr>
                <w:t>11/7/2023 13:05</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2DFF671" w14:textId="77777777" w:rsidR="008454CC" w:rsidRPr="008454CC" w:rsidRDefault="008454CC" w:rsidP="008454CC">
            <w:pPr>
              <w:jc w:val="center"/>
              <w:rPr>
                <w:ins w:id="5082" w:author="Bourque, Ethan" w:date="2024-04-23T15:16:00Z"/>
                <w:rFonts w:ascii="Garamond" w:hAnsi="Garamond" w:cs="Arial"/>
                <w:color w:val="000000"/>
                <w:sz w:val="18"/>
                <w:szCs w:val="18"/>
              </w:rPr>
            </w:pPr>
            <w:proofErr w:type="spellStart"/>
            <w:ins w:id="5083" w:author="Bourque, Ethan" w:date="2024-04-23T15:16:00Z">
              <w:r w:rsidRPr="008454CC">
                <w:rPr>
                  <w:rFonts w:ascii="Garamond" w:hAnsi="Garamond" w:cs="Arial"/>
                  <w:color w:val="000000"/>
                  <w:sz w:val="18"/>
                  <w:szCs w:val="18"/>
                </w:rPr>
                <w:t>aparvnut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FDF690" w14:textId="77777777" w:rsidR="008454CC" w:rsidRPr="008454CC" w:rsidRDefault="008454CC" w:rsidP="008454CC">
            <w:pPr>
              <w:jc w:val="center"/>
              <w:rPr>
                <w:ins w:id="5084" w:author="Bourque, Ethan" w:date="2024-04-23T15:16:00Z"/>
                <w:rFonts w:ascii="Garamond" w:hAnsi="Garamond" w:cs="Arial"/>
                <w:color w:val="000000"/>
                <w:sz w:val="18"/>
                <w:szCs w:val="18"/>
              </w:rPr>
            </w:pPr>
            <w:ins w:id="5085" w:author="Bourque, Ethan" w:date="2024-04-23T15:16:00Z">
              <w:r w:rsidRPr="008454CC">
                <w:rPr>
                  <w:rFonts w:ascii="Garamond" w:hAnsi="Garamond" w:cs="Arial"/>
                  <w:color w:val="000000"/>
                  <w:sz w:val="18"/>
                  <w:szCs w:val="18"/>
                </w:rPr>
                <w:t>0.98</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DE8BDEB" w14:textId="77777777" w:rsidR="008454CC" w:rsidRPr="008454CC" w:rsidRDefault="008454CC" w:rsidP="008454CC">
            <w:pPr>
              <w:jc w:val="center"/>
              <w:rPr>
                <w:ins w:id="5086" w:author="Bourque, Ethan" w:date="2024-04-23T15:16:00Z"/>
                <w:rFonts w:ascii="Garamond" w:hAnsi="Garamond" w:cs="Arial"/>
                <w:color w:val="000000"/>
                <w:sz w:val="18"/>
                <w:szCs w:val="18"/>
              </w:rPr>
            </w:pPr>
            <w:ins w:id="5087" w:author="Bourque, Ethan" w:date="2024-04-23T15:16:00Z">
              <w:r w:rsidRPr="008454CC">
                <w:rPr>
                  <w:rFonts w:ascii="Garamond" w:hAnsi="Garamond" w:cs="Arial"/>
                  <w:color w:val="000000"/>
                  <w:sz w:val="18"/>
                  <w:szCs w:val="18"/>
                </w:rPr>
                <w:t>ug/L</w:t>
              </w:r>
            </w:ins>
          </w:p>
        </w:tc>
      </w:tr>
      <w:tr w:rsidR="008454CC" w14:paraId="71E69E36" w14:textId="77777777" w:rsidTr="008454CC">
        <w:trPr>
          <w:trHeight w:val="315"/>
          <w:jc w:val="center"/>
          <w:ins w:id="5088"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2C0B44" w14:textId="77777777" w:rsidR="008454CC" w:rsidRPr="008454CC" w:rsidRDefault="008454CC" w:rsidP="008454CC">
            <w:pPr>
              <w:jc w:val="center"/>
              <w:rPr>
                <w:ins w:id="5089" w:author="Bourque, Ethan" w:date="2024-04-23T15:16:00Z"/>
                <w:rFonts w:ascii="Garamond" w:hAnsi="Garamond" w:cs="Arial"/>
                <w:color w:val="000000"/>
                <w:sz w:val="18"/>
                <w:szCs w:val="18"/>
              </w:rPr>
            </w:pPr>
            <w:ins w:id="5090"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0B929D7" w14:textId="77777777" w:rsidR="008454CC" w:rsidRPr="008454CC" w:rsidRDefault="008454CC" w:rsidP="008454CC">
            <w:pPr>
              <w:jc w:val="center"/>
              <w:rPr>
                <w:ins w:id="5091" w:author="Bourque, Ethan" w:date="2024-04-23T15:16:00Z"/>
                <w:rFonts w:ascii="Garamond" w:hAnsi="Garamond" w:cs="Arial"/>
                <w:color w:val="000000"/>
                <w:sz w:val="18"/>
                <w:szCs w:val="18"/>
              </w:rPr>
            </w:pPr>
            <w:ins w:id="5092" w:author="Bourque, Ethan" w:date="2024-04-23T15:16:00Z">
              <w:r w:rsidRPr="008454CC">
                <w:rPr>
                  <w:rFonts w:ascii="Garamond" w:hAnsi="Garamond" w:cs="Arial"/>
                  <w:color w:val="000000"/>
                  <w:sz w:val="18"/>
                  <w:szCs w:val="18"/>
                </w:rPr>
                <w:t>12/18/2023 10:43</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A86D36D" w14:textId="77777777" w:rsidR="008454CC" w:rsidRPr="008454CC" w:rsidRDefault="008454CC" w:rsidP="008454CC">
            <w:pPr>
              <w:jc w:val="center"/>
              <w:rPr>
                <w:ins w:id="5093" w:author="Bourque, Ethan" w:date="2024-04-23T15:16:00Z"/>
                <w:rFonts w:ascii="Garamond" w:hAnsi="Garamond" w:cs="Arial"/>
                <w:color w:val="000000"/>
                <w:sz w:val="18"/>
                <w:szCs w:val="18"/>
              </w:rPr>
            </w:pPr>
            <w:proofErr w:type="spellStart"/>
            <w:ins w:id="5094" w:author="Bourque, Ethan" w:date="2024-04-23T15:16:00Z">
              <w:r w:rsidRPr="008454CC">
                <w:rPr>
                  <w:rFonts w:ascii="Garamond" w:hAnsi="Garamond" w:cs="Arial"/>
                  <w:color w:val="000000"/>
                  <w:sz w:val="18"/>
                  <w:szCs w:val="18"/>
                </w:rPr>
                <w:t>apacpnut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169F0E3" w14:textId="77777777" w:rsidR="008454CC" w:rsidRPr="008454CC" w:rsidRDefault="008454CC" w:rsidP="008454CC">
            <w:pPr>
              <w:jc w:val="center"/>
              <w:rPr>
                <w:ins w:id="5095" w:author="Bourque, Ethan" w:date="2024-04-23T15:16:00Z"/>
                <w:rFonts w:ascii="Garamond" w:hAnsi="Garamond" w:cs="Arial"/>
                <w:color w:val="000000"/>
                <w:sz w:val="18"/>
                <w:szCs w:val="18"/>
              </w:rPr>
            </w:pPr>
            <w:ins w:id="5096" w:author="Bourque, Ethan" w:date="2024-04-23T15:16:00Z">
              <w:r w:rsidRPr="008454CC">
                <w:rPr>
                  <w:rFonts w:ascii="Garamond" w:hAnsi="Garamond" w:cs="Arial"/>
                  <w:color w:val="000000"/>
                  <w:sz w:val="18"/>
                  <w:szCs w:val="18"/>
                </w:rPr>
                <w:t>1.6</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84B0AB4" w14:textId="77777777" w:rsidR="008454CC" w:rsidRPr="008454CC" w:rsidRDefault="008454CC" w:rsidP="008454CC">
            <w:pPr>
              <w:jc w:val="center"/>
              <w:rPr>
                <w:ins w:id="5097" w:author="Bourque, Ethan" w:date="2024-04-23T15:16:00Z"/>
                <w:rFonts w:ascii="Garamond" w:hAnsi="Garamond" w:cs="Arial"/>
                <w:color w:val="000000"/>
                <w:sz w:val="18"/>
                <w:szCs w:val="18"/>
              </w:rPr>
            </w:pPr>
            <w:ins w:id="5098" w:author="Bourque, Ethan" w:date="2024-04-23T15:16:00Z">
              <w:r w:rsidRPr="008454CC">
                <w:rPr>
                  <w:rFonts w:ascii="Garamond" w:hAnsi="Garamond" w:cs="Arial"/>
                  <w:color w:val="000000"/>
                  <w:sz w:val="18"/>
                  <w:szCs w:val="18"/>
                </w:rPr>
                <w:t>ug/L</w:t>
              </w:r>
            </w:ins>
          </w:p>
        </w:tc>
      </w:tr>
      <w:tr w:rsidR="008454CC" w14:paraId="0AFF5CAE" w14:textId="77777777" w:rsidTr="008454CC">
        <w:trPr>
          <w:trHeight w:val="315"/>
          <w:jc w:val="center"/>
          <w:ins w:id="5099" w:author="Bourque, Ethan" w:date="2024-04-23T15:16:00Z"/>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508384" w14:textId="77777777" w:rsidR="008454CC" w:rsidRPr="008454CC" w:rsidRDefault="008454CC" w:rsidP="008454CC">
            <w:pPr>
              <w:jc w:val="center"/>
              <w:rPr>
                <w:ins w:id="5100" w:author="Bourque, Ethan" w:date="2024-04-23T15:16:00Z"/>
                <w:rFonts w:ascii="Garamond" w:hAnsi="Garamond" w:cs="Arial"/>
                <w:color w:val="000000"/>
                <w:sz w:val="18"/>
                <w:szCs w:val="18"/>
              </w:rPr>
            </w:pPr>
            <w:ins w:id="5101" w:author="Bourque, Ethan" w:date="2024-04-23T15:16:00Z">
              <w:r w:rsidRPr="008454CC">
                <w:rPr>
                  <w:rFonts w:ascii="Garamond" w:hAnsi="Garamond" w:cs="Arial"/>
                  <w:color w:val="000000"/>
                  <w:sz w:val="18"/>
                  <w:szCs w:val="18"/>
                </w:rPr>
                <w:t>PHEA</w:t>
              </w:r>
            </w:ins>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6D22935" w14:textId="77777777" w:rsidR="008454CC" w:rsidRPr="008454CC" w:rsidRDefault="008454CC" w:rsidP="008454CC">
            <w:pPr>
              <w:jc w:val="center"/>
              <w:rPr>
                <w:ins w:id="5102" w:author="Bourque, Ethan" w:date="2024-04-23T15:16:00Z"/>
                <w:rFonts w:ascii="Garamond" w:hAnsi="Garamond" w:cs="Arial"/>
                <w:color w:val="000000"/>
                <w:sz w:val="18"/>
                <w:szCs w:val="18"/>
              </w:rPr>
            </w:pPr>
            <w:ins w:id="5103" w:author="Bourque, Ethan" w:date="2024-04-23T15:16:00Z">
              <w:r w:rsidRPr="008454CC">
                <w:rPr>
                  <w:rFonts w:ascii="Garamond" w:hAnsi="Garamond" w:cs="Arial"/>
                  <w:color w:val="000000"/>
                  <w:sz w:val="18"/>
                  <w:szCs w:val="18"/>
                </w:rPr>
                <w:t>12/18/2023 10:57</w:t>
              </w:r>
            </w:ins>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783B051" w14:textId="77777777" w:rsidR="008454CC" w:rsidRPr="008454CC" w:rsidRDefault="008454CC" w:rsidP="008454CC">
            <w:pPr>
              <w:jc w:val="center"/>
              <w:rPr>
                <w:ins w:id="5104" w:author="Bourque, Ethan" w:date="2024-04-23T15:16:00Z"/>
                <w:rFonts w:ascii="Garamond" w:hAnsi="Garamond" w:cs="Arial"/>
                <w:color w:val="000000"/>
                <w:sz w:val="18"/>
                <w:szCs w:val="18"/>
              </w:rPr>
            </w:pPr>
            <w:proofErr w:type="spellStart"/>
            <w:ins w:id="5105" w:author="Bourque, Ethan" w:date="2024-04-23T15:16:00Z">
              <w:r w:rsidRPr="008454CC">
                <w:rPr>
                  <w:rFonts w:ascii="Garamond" w:hAnsi="Garamond" w:cs="Arial"/>
                  <w:color w:val="000000"/>
                  <w:sz w:val="18"/>
                  <w:szCs w:val="18"/>
                </w:rPr>
                <w:t>apaegnut</w:t>
              </w:r>
              <w:proofErr w:type="spellEnd"/>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0FFA01" w14:textId="77777777" w:rsidR="008454CC" w:rsidRPr="008454CC" w:rsidRDefault="008454CC" w:rsidP="008454CC">
            <w:pPr>
              <w:jc w:val="center"/>
              <w:rPr>
                <w:ins w:id="5106" w:author="Bourque, Ethan" w:date="2024-04-23T15:16:00Z"/>
                <w:rFonts w:ascii="Garamond" w:hAnsi="Garamond" w:cs="Arial"/>
                <w:color w:val="000000"/>
                <w:sz w:val="18"/>
                <w:szCs w:val="18"/>
              </w:rPr>
            </w:pPr>
            <w:ins w:id="5107" w:author="Bourque, Ethan" w:date="2024-04-23T15:16:00Z">
              <w:r w:rsidRPr="008454CC">
                <w:rPr>
                  <w:rFonts w:ascii="Garamond" w:hAnsi="Garamond" w:cs="Arial"/>
                  <w:color w:val="000000"/>
                  <w:sz w:val="18"/>
                  <w:szCs w:val="18"/>
                </w:rPr>
                <w:t>1.2</w:t>
              </w:r>
            </w:ins>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9F6C563" w14:textId="77777777" w:rsidR="008454CC" w:rsidRPr="008454CC" w:rsidRDefault="008454CC" w:rsidP="008454CC">
            <w:pPr>
              <w:jc w:val="center"/>
              <w:rPr>
                <w:ins w:id="5108" w:author="Bourque, Ethan" w:date="2024-04-23T15:16:00Z"/>
                <w:rFonts w:ascii="Garamond" w:hAnsi="Garamond" w:cs="Arial"/>
                <w:color w:val="000000"/>
                <w:sz w:val="18"/>
                <w:szCs w:val="18"/>
              </w:rPr>
            </w:pPr>
            <w:ins w:id="5109" w:author="Bourque, Ethan" w:date="2024-04-23T15:16:00Z">
              <w:r w:rsidRPr="008454CC">
                <w:rPr>
                  <w:rFonts w:ascii="Garamond" w:hAnsi="Garamond" w:cs="Arial"/>
                  <w:color w:val="000000"/>
                  <w:sz w:val="18"/>
                  <w:szCs w:val="18"/>
                </w:rPr>
                <w:t>ug/L</w:t>
              </w:r>
            </w:ins>
          </w:p>
        </w:tc>
      </w:tr>
    </w:tbl>
    <w:p w14:paraId="1AD8789F" w14:textId="77777777" w:rsidR="00780BA0" w:rsidRPr="009D17C5" w:rsidRDefault="00780BA0" w:rsidP="00780BA0">
      <w:pPr>
        <w:rPr>
          <w:rFonts w:ascii="Garamond" w:hAnsi="Garamond"/>
          <w:sz w:val="22"/>
          <w:szCs w:val="22"/>
        </w:rPr>
      </w:pPr>
    </w:p>
    <w:p w14:paraId="7D983A82"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540989C2" w14:textId="05464014" w:rsidR="00780BA0" w:rsidRPr="00B41E21" w:rsidDel="00DF3C06" w:rsidRDefault="00A86A99" w:rsidP="00780BA0">
      <w:pPr>
        <w:rPr>
          <w:del w:id="5110" w:author="Bourque, Ethan" w:date="2024-04-26T09:08:00Z"/>
          <w:rFonts w:ascii="Garamond" w:hAnsi="Garamond"/>
          <w:sz w:val="22"/>
          <w:szCs w:val="22"/>
        </w:rPr>
      </w:pPr>
      <w:del w:id="5111" w:author="Bourque, Ethan" w:date="2024-04-26T09:08:00Z">
        <w:r w:rsidDel="00DF3C06">
          <w:rPr>
            <w:rFonts w:ascii="Garamond" w:hAnsi="Garamond"/>
            <w:sz w:val="22"/>
            <w:szCs w:val="22"/>
          </w:rPr>
          <w:delText xml:space="preserve">[Instructions/Remove: </w:delText>
        </w:r>
        <w:r w:rsidR="00780BA0" w:rsidRPr="009D17C5" w:rsidDel="00DF3C06">
          <w:rPr>
            <w:rFonts w:ascii="Garamond" w:hAnsi="Garamond"/>
            <w:sz w:val="22"/>
            <w:szCs w:val="22"/>
          </w:rPr>
          <w:delText xml:space="preserve">This section lists the laboratory and reference method, the method reference, a brief description of method and a brief description of the sample preservation method used </w:delText>
        </w:r>
        <w:r w:rsidR="00780BA0" w:rsidRPr="00722C9D" w:rsidDel="00DF3C06">
          <w:rPr>
            <w:rFonts w:ascii="Garamond" w:hAnsi="Garamond"/>
            <w:b/>
            <w:i/>
            <w:sz w:val="22"/>
            <w:szCs w:val="22"/>
          </w:rPr>
          <w:delText>for each parameter that is directly determined.</w:delText>
        </w:r>
        <w:r w:rsidDel="00DF3C06">
          <w:rPr>
            <w:rFonts w:ascii="Garamond" w:hAnsi="Garamond"/>
            <w:sz w:val="22"/>
            <w:szCs w:val="22"/>
          </w:rPr>
          <w:delText>]</w:delText>
        </w:r>
      </w:del>
    </w:p>
    <w:p w14:paraId="0CF6AD1F" w14:textId="77777777" w:rsidR="00667EBF" w:rsidRPr="00667EBF" w:rsidRDefault="00667EBF">
      <w:pPr>
        <w:rPr>
          <w:rFonts w:ascii="Garamond" w:hAnsi="Garamond"/>
          <w:sz w:val="22"/>
        </w:rPr>
        <w:pPrChange w:id="5112" w:author="Bourque, Ethan" w:date="2024-04-26T09:08:00Z">
          <w:pPr>
            <w:pStyle w:val="BodyTextIndent2"/>
            <w:spacing w:after="0" w:line="240" w:lineRule="auto"/>
            <w:ind w:left="0"/>
          </w:pPr>
        </w:pPrChange>
      </w:pPr>
    </w:p>
    <w:p w14:paraId="6E5C4956" w14:textId="77777777" w:rsidR="00667EBF" w:rsidRPr="00667EBF" w:rsidRDefault="00667EBF" w:rsidP="00667EBF">
      <w:pPr>
        <w:pStyle w:val="BodyTextIndent2"/>
        <w:numPr>
          <w:ilvl w:val="1"/>
          <w:numId w:val="5"/>
        </w:numPr>
        <w:spacing w:line="240" w:lineRule="auto"/>
        <w:rPr>
          <w:rFonts w:ascii="Garamond" w:hAnsi="Garamond"/>
          <w:sz w:val="22"/>
        </w:rPr>
      </w:pPr>
      <w:r w:rsidRPr="00667EBF">
        <w:rPr>
          <w:rFonts w:ascii="Garamond" w:hAnsi="Garamond"/>
          <w:b/>
          <w:bCs/>
          <w:sz w:val="22"/>
        </w:rPr>
        <w:t>Parameter: NH4F</w:t>
      </w:r>
    </w:p>
    <w:p w14:paraId="65766898" w14:textId="30CF3AA4" w:rsidR="00667EBF" w:rsidRPr="00667EBF" w:rsidRDefault="00667EBF" w:rsidP="00667EBF">
      <w:pPr>
        <w:ind w:firstLine="720"/>
        <w:rPr>
          <w:rFonts w:ascii="Garamond" w:hAnsi="Garamond"/>
          <w:sz w:val="22"/>
        </w:rPr>
      </w:pPr>
      <w:del w:id="5113" w:author="Bourque, Ethan" w:date="2024-04-23T11:53:00Z">
        <w:r w:rsidRPr="00667EBF" w:rsidDel="00BF08FF">
          <w:rPr>
            <w:rFonts w:ascii="Garamond" w:hAnsi="Garamond"/>
            <w:sz w:val="22"/>
          </w:rPr>
          <w:delText xml:space="preserve">VIMS Laboratory Method:  </w:delText>
        </w:r>
        <w:r w:rsidRPr="00667EBF" w:rsidDel="00BF08FF">
          <w:rPr>
            <w:rFonts w:ascii="Garamond" w:hAnsi="Garamond"/>
            <w:i/>
            <w:iCs/>
            <w:sz w:val="22"/>
          </w:rPr>
          <w:delText>126</w:delText>
        </w:r>
      </w:del>
    </w:p>
    <w:p w14:paraId="0A976EE8" w14:textId="5763BB2B" w:rsidR="00667EBF" w:rsidRPr="00667EBF" w:rsidRDefault="00667EBF" w:rsidP="00667EBF">
      <w:pPr>
        <w:ind w:firstLine="720"/>
        <w:rPr>
          <w:rFonts w:ascii="Garamond" w:hAnsi="Garamond"/>
          <w:sz w:val="22"/>
        </w:rPr>
      </w:pPr>
      <w:r w:rsidRPr="00667EBF">
        <w:rPr>
          <w:rFonts w:ascii="Garamond" w:hAnsi="Garamond"/>
          <w:sz w:val="22"/>
        </w:rPr>
        <w:t xml:space="preserve">EPA </w:t>
      </w:r>
      <w:del w:id="5114" w:author="Bourque, Ethan" w:date="2024-04-23T11:52:00Z">
        <w:r w:rsidRPr="00667EBF" w:rsidDel="00BF08FF">
          <w:rPr>
            <w:rFonts w:ascii="Garamond" w:hAnsi="Garamond"/>
            <w:sz w:val="22"/>
          </w:rPr>
          <w:delText xml:space="preserve">or other Reference </w:delText>
        </w:r>
      </w:del>
      <w:r w:rsidRPr="00667EBF">
        <w:rPr>
          <w:rFonts w:ascii="Garamond" w:hAnsi="Garamond"/>
          <w:sz w:val="22"/>
        </w:rPr>
        <w:t xml:space="preserve">Method:  </w:t>
      </w:r>
      <w:del w:id="5115" w:author="Bourque, Ethan" w:date="2024-04-23T11:52:00Z">
        <w:r w:rsidRPr="00667EBF" w:rsidDel="00BF08FF">
          <w:rPr>
            <w:rFonts w:ascii="Garamond" w:hAnsi="Garamond"/>
            <w:i/>
            <w:iCs/>
            <w:sz w:val="22"/>
          </w:rPr>
          <w:delText>170.1</w:delText>
        </w:r>
      </w:del>
      <w:ins w:id="5116" w:author="Bourque, Ethan" w:date="2024-04-23T11:52:00Z">
        <w:r w:rsidR="00BF08FF">
          <w:rPr>
            <w:rFonts w:ascii="Garamond" w:hAnsi="Garamond"/>
            <w:i/>
            <w:iCs/>
            <w:sz w:val="22"/>
          </w:rPr>
          <w:t>350.1</w:t>
        </w:r>
      </w:ins>
      <w:ins w:id="5117" w:author="Bourque, Ethan" w:date="2024-04-23T11:53:00Z">
        <w:r w:rsidR="00BF08FF" w:rsidRPr="00BF08FF">
          <w:rPr>
            <w:rFonts w:ascii="Garamond" w:hAnsi="Garamond"/>
            <w:sz w:val="22"/>
            <w:szCs w:val="22"/>
          </w:rPr>
          <w:t xml:space="preserve"> </w:t>
        </w:r>
        <w:r w:rsidR="00BF08FF" w:rsidRPr="00E640ED">
          <w:rPr>
            <w:rFonts w:ascii="Garamond" w:hAnsi="Garamond"/>
            <w:sz w:val="22"/>
            <w:szCs w:val="22"/>
          </w:rPr>
          <w:t>This SOP is based upon EPA Method 350.1, Rev. 2.0 (1993) and SEAL Auto Analyzer Method G-427-14 Rev. 3.</w:t>
        </w:r>
      </w:ins>
      <w:ins w:id="5118" w:author="Bourque, Ethan" w:date="2024-04-23T11:52:00Z">
        <w:r w:rsidR="00BF08FF">
          <w:rPr>
            <w:rFonts w:ascii="Garamond" w:hAnsi="Garamond"/>
            <w:i/>
            <w:iCs/>
            <w:sz w:val="22"/>
          </w:rPr>
          <w:t xml:space="preserve"> </w:t>
        </w:r>
      </w:ins>
    </w:p>
    <w:p w14:paraId="6E866C08" w14:textId="2935B16A" w:rsidR="00667EBF" w:rsidRPr="00667EBF" w:rsidRDefault="00667EBF" w:rsidP="00667EBF">
      <w:pPr>
        <w:ind w:firstLine="720"/>
        <w:rPr>
          <w:rFonts w:ascii="Garamond" w:hAnsi="Garamond"/>
          <w:sz w:val="22"/>
        </w:rPr>
      </w:pPr>
      <w:r w:rsidRPr="00667EBF">
        <w:rPr>
          <w:rFonts w:ascii="Garamond" w:hAnsi="Garamond"/>
          <w:sz w:val="22"/>
        </w:rPr>
        <w:t xml:space="preserve">Method Reference:  </w:t>
      </w:r>
      <w:del w:id="5119" w:author="Bourque, Ethan" w:date="2024-04-23T11:52:00Z">
        <w:r w:rsidRPr="00667EBF" w:rsidDel="00BF08FF">
          <w:rPr>
            <w:rFonts w:ascii="Garamond" w:hAnsi="Garamond"/>
            <w:i/>
            <w:iCs/>
            <w:sz w:val="22"/>
          </w:rPr>
          <w:delText>US.EPA 1983. USEPA-600/4-79-020. Method 170.1</w:delText>
        </w:r>
      </w:del>
    </w:p>
    <w:p w14:paraId="35EB6020" w14:textId="4668B66E" w:rsidR="00667EBF" w:rsidRPr="00667EBF" w:rsidRDefault="00667EBF" w:rsidP="00667EBF">
      <w:pPr>
        <w:ind w:firstLine="720"/>
        <w:rPr>
          <w:rFonts w:ascii="Garamond" w:hAnsi="Garamond"/>
          <w:sz w:val="22"/>
        </w:rPr>
      </w:pPr>
      <w:r w:rsidRPr="00667EBF">
        <w:rPr>
          <w:rFonts w:ascii="Garamond" w:hAnsi="Garamond"/>
          <w:sz w:val="22"/>
        </w:rPr>
        <w:t xml:space="preserve">Method Descriptor:  </w:t>
      </w:r>
      <w:ins w:id="5120" w:author="Bourque, Ethan" w:date="2024-04-23T11:50:00Z">
        <w:r w:rsidR="00BF08FF" w:rsidRPr="00BF08FF">
          <w:rPr>
            <w:rFonts w:ascii="Garamond" w:hAnsi="Garamond"/>
            <w:i/>
            <w:iCs/>
            <w:sz w:val="22"/>
            <w:rPrChange w:id="5121" w:author="Bourque, Ethan" w:date="2024-04-23T11:50:00Z">
              <w:rPr>
                <w:rFonts w:ascii="Garamond" w:hAnsi="Garamond"/>
                <w:sz w:val="22"/>
              </w:rPr>
            </w:rPrChange>
          </w:rPr>
          <w:t>The sample is air-segmented and made alkaline in the donor stream. The ammonia molecules generated at this pH flow into the dialysis block holding the gas diffusion membrane. On the other side of the gas diffusion membrane is an acidic acceptor stream that the ammonia gas diffuses into. The ammonia reacts with salicylate and dichloro-</w:t>
        </w:r>
        <w:proofErr w:type="spellStart"/>
        <w:r w:rsidR="00BF08FF" w:rsidRPr="00BF08FF">
          <w:rPr>
            <w:rFonts w:ascii="Garamond" w:hAnsi="Garamond"/>
            <w:i/>
            <w:iCs/>
            <w:sz w:val="22"/>
            <w:rPrChange w:id="5122" w:author="Bourque, Ethan" w:date="2024-04-23T11:50:00Z">
              <w:rPr>
                <w:rFonts w:ascii="Garamond" w:hAnsi="Garamond"/>
                <w:sz w:val="22"/>
              </w:rPr>
            </w:rPrChange>
          </w:rPr>
          <w:t>isocyanuric</w:t>
        </w:r>
        <w:proofErr w:type="spellEnd"/>
        <w:r w:rsidR="00BF08FF" w:rsidRPr="00BF08FF">
          <w:rPr>
            <w:rFonts w:ascii="Garamond" w:hAnsi="Garamond"/>
            <w:i/>
            <w:iCs/>
            <w:sz w:val="22"/>
            <w:rPrChange w:id="5123" w:author="Bourque, Ethan" w:date="2024-04-23T11:50:00Z">
              <w:rPr>
                <w:rFonts w:ascii="Garamond" w:hAnsi="Garamond"/>
                <w:sz w:val="22"/>
              </w:rPr>
            </w:rPrChange>
          </w:rPr>
          <w:t xml:space="preserve"> acid at 37˚C to produce a blue-green color proportional to the ammonia concentration. Sodium nitroprusside is used as a catalyst. The absorbance is measured at 660 nm.</w:t>
        </w:r>
      </w:ins>
      <w:del w:id="5124" w:author="Bourque, Ethan" w:date="2024-04-23T11:51:00Z">
        <w:r w:rsidRPr="00667EBF" w:rsidDel="00BF08FF">
          <w:rPr>
            <w:rFonts w:ascii="Garamond" w:hAnsi="Garamond"/>
            <w:i/>
            <w:iCs/>
            <w:sz w:val="22"/>
          </w:rPr>
          <w:delText>Filtered sample subjected to hypochlorite-phenol…</w:delText>
        </w:r>
      </w:del>
    </w:p>
    <w:p w14:paraId="21D370C9" w14:textId="3DE4BD60" w:rsidR="00667EBF" w:rsidRPr="00667EBF" w:rsidRDefault="00667EBF" w:rsidP="00667EBF">
      <w:pPr>
        <w:spacing w:after="240"/>
        <w:ind w:firstLine="720"/>
        <w:rPr>
          <w:rFonts w:ascii="Garamond" w:hAnsi="Garamond"/>
          <w:sz w:val="22"/>
        </w:rPr>
      </w:pPr>
      <w:r w:rsidRPr="00667EBF">
        <w:rPr>
          <w:rFonts w:ascii="Garamond" w:hAnsi="Garamond"/>
          <w:sz w:val="22"/>
        </w:rPr>
        <w:t xml:space="preserve">Preservation Method: </w:t>
      </w:r>
      <w:ins w:id="5125" w:author="Bourque, Ethan" w:date="2024-04-23T11:50:00Z">
        <w:r w:rsidR="00BF08FF">
          <w:rPr>
            <w:rFonts w:ascii="Garamond" w:hAnsi="Garamond"/>
            <w:sz w:val="22"/>
          </w:rPr>
          <w:t xml:space="preserve"> </w:t>
        </w:r>
        <w:r w:rsidR="00BF08FF" w:rsidRPr="00BF08FF">
          <w:rPr>
            <w:rFonts w:ascii="Garamond" w:hAnsi="Garamond"/>
            <w:i/>
            <w:iCs/>
            <w:sz w:val="22"/>
            <w:szCs w:val="22"/>
            <w:rPrChange w:id="5126" w:author="Bourque, Ethan" w:date="2024-04-23T11:50:00Z">
              <w:rPr>
                <w:rFonts w:ascii="Garamond" w:hAnsi="Garamond"/>
                <w:sz w:val="22"/>
                <w:szCs w:val="22"/>
              </w:rPr>
            </w:rPrChange>
          </w:rPr>
          <w:t>Samples are filtered in the field, acidified to pH &lt;2, placed on ice in the dark and analyzed within 28 days.</w:t>
        </w:r>
      </w:ins>
      <w:del w:id="5127" w:author="Bourque, Ethan" w:date="2024-04-23T11:50:00Z">
        <w:r w:rsidRPr="00667EBF" w:rsidDel="00BF08FF">
          <w:rPr>
            <w:rFonts w:ascii="Garamond" w:hAnsi="Garamond"/>
            <w:i/>
            <w:iCs/>
            <w:sz w:val="22"/>
          </w:rPr>
          <w:delText xml:space="preserve">Samples filtered and stored at 4 </w:delText>
        </w:r>
        <w:r w:rsidRPr="00667EBF" w:rsidDel="00BF08FF">
          <w:rPr>
            <w:rFonts w:ascii="Garamond" w:hAnsi="Garamond"/>
            <w:i/>
            <w:iCs/>
            <w:sz w:val="22"/>
          </w:rPr>
          <w:sym w:font="Symbol" w:char="F0B0"/>
        </w:r>
        <w:r w:rsidRPr="00667EBF" w:rsidDel="00BF08FF">
          <w:rPr>
            <w:rFonts w:ascii="Garamond" w:hAnsi="Garamond"/>
            <w:i/>
            <w:iCs/>
            <w:sz w:val="22"/>
          </w:rPr>
          <w:delText>C up to 24 hours.</w:delText>
        </w:r>
      </w:del>
      <w:r w:rsidRPr="00667EBF">
        <w:rPr>
          <w:rFonts w:ascii="Garamond" w:hAnsi="Garamond"/>
          <w:sz w:val="22"/>
        </w:rPr>
        <w:t xml:space="preserve"> </w:t>
      </w:r>
    </w:p>
    <w:p w14:paraId="479A9B99" w14:textId="771B2DE4" w:rsidR="00667EBF" w:rsidRPr="00667EBF" w:rsidDel="00090177" w:rsidRDefault="00667EBF" w:rsidP="00667EBF">
      <w:pPr>
        <w:pStyle w:val="BodyTextIndent2"/>
        <w:numPr>
          <w:ilvl w:val="1"/>
          <w:numId w:val="5"/>
        </w:numPr>
        <w:spacing w:line="240" w:lineRule="auto"/>
        <w:rPr>
          <w:del w:id="5128" w:author="Bourque, Ethan" w:date="2024-04-24T14:52:00Z"/>
          <w:rFonts w:ascii="Garamond" w:hAnsi="Garamond"/>
          <w:sz w:val="22"/>
        </w:rPr>
      </w:pPr>
      <w:del w:id="5129" w:author="Bourque, Ethan" w:date="2024-04-24T14:52:00Z">
        <w:r w:rsidRPr="00667EBF" w:rsidDel="00090177">
          <w:rPr>
            <w:rFonts w:ascii="Garamond" w:hAnsi="Garamond"/>
            <w:b/>
            <w:bCs/>
            <w:sz w:val="22"/>
          </w:rPr>
          <w:delText xml:space="preserve">Parameter: </w:delText>
        </w:r>
        <w:r w:rsidR="002C2C91" w:rsidRPr="00667EBF" w:rsidDel="00090177">
          <w:rPr>
            <w:rFonts w:ascii="Garamond" w:hAnsi="Garamond"/>
            <w:b/>
            <w:bCs/>
            <w:sz w:val="22"/>
          </w:rPr>
          <w:delText>NO</w:delText>
        </w:r>
        <w:r w:rsidR="002C2C91" w:rsidDel="00090177">
          <w:rPr>
            <w:rFonts w:ascii="Garamond" w:hAnsi="Garamond"/>
            <w:b/>
            <w:bCs/>
            <w:sz w:val="22"/>
          </w:rPr>
          <w:delText>2</w:delText>
        </w:r>
        <w:r w:rsidR="002C2C91" w:rsidRPr="00667EBF" w:rsidDel="00090177">
          <w:rPr>
            <w:rFonts w:ascii="Garamond" w:hAnsi="Garamond"/>
            <w:b/>
            <w:bCs/>
            <w:sz w:val="22"/>
          </w:rPr>
          <w:delText>F</w:delText>
        </w:r>
      </w:del>
    </w:p>
    <w:p w14:paraId="1150087D" w14:textId="620BE638" w:rsidR="00667EBF" w:rsidRPr="00667EBF" w:rsidDel="00090177" w:rsidRDefault="00667EBF" w:rsidP="00667EBF">
      <w:pPr>
        <w:ind w:firstLine="720"/>
        <w:rPr>
          <w:del w:id="5130" w:author="Bourque, Ethan" w:date="2024-04-24T14:52:00Z"/>
          <w:rFonts w:ascii="Garamond" w:hAnsi="Garamond"/>
          <w:sz w:val="22"/>
        </w:rPr>
      </w:pPr>
      <w:del w:id="5131" w:author="Bourque, Ethan" w:date="2024-04-24T14:52:00Z">
        <w:r w:rsidRPr="00667EBF" w:rsidDel="00090177">
          <w:rPr>
            <w:rFonts w:ascii="Garamond" w:hAnsi="Garamond"/>
            <w:sz w:val="22"/>
          </w:rPr>
          <w:delText xml:space="preserve">VIMS Laboratory Method:  </w:delText>
        </w:r>
        <w:r w:rsidRPr="00667EBF" w:rsidDel="00090177">
          <w:rPr>
            <w:rFonts w:ascii="Garamond" w:hAnsi="Garamond"/>
            <w:i/>
            <w:iCs/>
            <w:sz w:val="22"/>
          </w:rPr>
          <w:delText>142</w:delText>
        </w:r>
      </w:del>
    </w:p>
    <w:p w14:paraId="466256F6" w14:textId="2ADD7721" w:rsidR="00667EBF" w:rsidRPr="00667EBF" w:rsidDel="00090177" w:rsidRDefault="00667EBF" w:rsidP="00667EBF">
      <w:pPr>
        <w:ind w:firstLine="720"/>
        <w:rPr>
          <w:del w:id="5132" w:author="Bourque, Ethan" w:date="2024-04-24T14:52:00Z"/>
          <w:rFonts w:ascii="Garamond" w:hAnsi="Garamond"/>
          <w:i/>
          <w:iCs/>
          <w:sz w:val="22"/>
        </w:rPr>
      </w:pPr>
      <w:del w:id="5133" w:author="Bourque, Ethan" w:date="2024-04-24T14:52:00Z">
        <w:r w:rsidRPr="00667EBF" w:rsidDel="00090177">
          <w:rPr>
            <w:rFonts w:ascii="Garamond" w:hAnsi="Garamond"/>
            <w:sz w:val="22"/>
          </w:rPr>
          <w:delText xml:space="preserve">EPA or other Reference Method:  </w:delText>
        </w:r>
        <w:r w:rsidRPr="00667EBF" w:rsidDel="00090177">
          <w:rPr>
            <w:rFonts w:ascii="Garamond" w:hAnsi="Garamond"/>
            <w:i/>
            <w:iCs/>
            <w:sz w:val="22"/>
          </w:rPr>
          <w:delText>167.1</w:delText>
        </w:r>
      </w:del>
    </w:p>
    <w:p w14:paraId="45AEF402" w14:textId="660AA9E1" w:rsidR="00667EBF" w:rsidRPr="00667EBF" w:rsidDel="00090177" w:rsidRDefault="00667EBF" w:rsidP="00667EBF">
      <w:pPr>
        <w:ind w:firstLine="720"/>
        <w:rPr>
          <w:del w:id="5134" w:author="Bourque, Ethan" w:date="2024-04-24T14:52:00Z"/>
          <w:rFonts w:ascii="Garamond" w:hAnsi="Garamond"/>
          <w:i/>
          <w:iCs/>
          <w:sz w:val="22"/>
        </w:rPr>
      </w:pPr>
      <w:del w:id="5135" w:author="Bourque, Ethan" w:date="2024-04-24T14:52:00Z">
        <w:r w:rsidRPr="00667EBF" w:rsidDel="00090177">
          <w:rPr>
            <w:rFonts w:ascii="Garamond" w:hAnsi="Garamond"/>
            <w:sz w:val="22"/>
          </w:rPr>
          <w:delText xml:space="preserve">Method Reference:  </w:delText>
        </w:r>
        <w:r w:rsidRPr="00667EBF" w:rsidDel="00090177">
          <w:rPr>
            <w:rFonts w:ascii="Garamond" w:hAnsi="Garamond"/>
            <w:i/>
            <w:iCs/>
            <w:sz w:val="22"/>
          </w:rPr>
          <w:delText>US.EPA 1983. USEPA-600/4-79-020. Method 167.1</w:delText>
        </w:r>
      </w:del>
    </w:p>
    <w:p w14:paraId="63D3C5FE" w14:textId="24D4D4DD" w:rsidR="00667EBF" w:rsidRPr="00667EBF" w:rsidDel="00090177" w:rsidRDefault="00667EBF" w:rsidP="00667EBF">
      <w:pPr>
        <w:ind w:firstLine="720"/>
        <w:rPr>
          <w:del w:id="5136" w:author="Bourque, Ethan" w:date="2024-04-24T14:52:00Z"/>
          <w:rFonts w:ascii="Garamond" w:hAnsi="Garamond"/>
          <w:i/>
          <w:iCs/>
          <w:sz w:val="22"/>
        </w:rPr>
      </w:pPr>
      <w:del w:id="5137" w:author="Bourque, Ethan" w:date="2024-04-24T14:52:00Z">
        <w:r w:rsidRPr="00667EBF" w:rsidDel="00090177">
          <w:rPr>
            <w:rFonts w:ascii="Garamond" w:hAnsi="Garamond"/>
            <w:sz w:val="22"/>
          </w:rPr>
          <w:delText xml:space="preserve">Method Descriptor: </w:delText>
        </w:r>
        <w:r w:rsidRPr="00667EBF" w:rsidDel="00090177">
          <w:rPr>
            <w:rFonts w:ascii="Garamond" w:hAnsi="Garamond"/>
            <w:i/>
            <w:iCs/>
            <w:sz w:val="22"/>
          </w:rPr>
          <w:delText>Filtered sample subjected to cadmium reduction column…</w:delText>
        </w:r>
      </w:del>
    </w:p>
    <w:p w14:paraId="4E5F963C" w14:textId="3940853F" w:rsidR="00667EBF" w:rsidRDefault="00667EBF" w:rsidP="00667EBF">
      <w:pPr>
        <w:ind w:firstLine="720"/>
        <w:rPr>
          <w:ins w:id="5138" w:author="Bourque, Ethan" w:date="2024-04-23T11:54:00Z"/>
          <w:rFonts w:ascii="Garamond" w:hAnsi="Garamond"/>
          <w:sz w:val="22"/>
        </w:rPr>
      </w:pPr>
      <w:del w:id="5139" w:author="Bourque, Ethan" w:date="2024-04-24T14:52:00Z">
        <w:r w:rsidRPr="00667EBF" w:rsidDel="00090177">
          <w:rPr>
            <w:rFonts w:ascii="Garamond" w:hAnsi="Garamond"/>
            <w:sz w:val="22"/>
          </w:rPr>
          <w:delText xml:space="preserve">Preservation Method:  </w:delText>
        </w:r>
        <w:r w:rsidRPr="00667EBF" w:rsidDel="00090177">
          <w:rPr>
            <w:rFonts w:ascii="Garamond" w:hAnsi="Garamond"/>
            <w:i/>
            <w:iCs/>
            <w:sz w:val="22"/>
          </w:rPr>
          <w:delText xml:space="preserve">Samples filtered and stored frozen at –20 </w:delText>
        </w:r>
        <w:r w:rsidRPr="00667EBF" w:rsidDel="00090177">
          <w:rPr>
            <w:rFonts w:ascii="Garamond" w:hAnsi="Garamond"/>
            <w:i/>
            <w:iCs/>
            <w:sz w:val="22"/>
          </w:rPr>
          <w:sym w:font="Symbol" w:char="F0B0"/>
        </w:r>
        <w:r w:rsidRPr="00667EBF" w:rsidDel="00090177">
          <w:rPr>
            <w:rFonts w:ascii="Garamond" w:hAnsi="Garamond"/>
            <w:i/>
            <w:iCs/>
            <w:sz w:val="22"/>
          </w:rPr>
          <w:delText>C up to 14 days</w:delText>
        </w:r>
        <w:r w:rsidRPr="00667EBF" w:rsidDel="00090177">
          <w:rPr>
            <w:rFonts w:ascii="Garamond" w:hAnsi="Garamond"/>
            <w:sz w:val="22"/>
          </w:rPr>
          <w:delText>.</w:delText>
        </w:r>
      </w:del>
    </w:p>
    <w:p w14:paraId="0B3E3840" w14:textId="77777777" w:rsidR="00BF08FF" w:rsidRDefault="00BF08FF" w:rsidP="00667EBF">
      <w:pPr>
        <w:ind w:firstLine="720"/>
        <w:rPr>
          <w:ins w:id="5140" w:author="Bourque, Ethan" w:date="2024-04-23T11:54:00Z"/>
          <w:rFonts w:ascii="Garamond" w:hAnsi="Garamond"/>
          <w:sz w:val="22"/>
        </w:rPr>
      </w:pPr>
    </w:p>
    <w:p w14:paraId="1F659791" w14:textId="2D23120C" w:rsidR="00BF08FF" w:rsidRPr="00667EBF" w:rsidRDefault="00BF08FF" w:rsidP="00BF08FF">
      <w:pPr>
        <w:pStyle w:val="BodyTextIndent2"/>
        <w:numPr>
          <w:ilvl w:val="1"/>
          <w:numId w:val="5"/>
        </w:numPr>
        <w:spacing w:line="240" w:lineRule="auto"/>
        <w:rPr>
          <w:ins w:id="5141" w:author="Bourque, Ethan" w:date="2024-04-23T11:54:00Z"/>
          <w:rFonts w:ascii="Garamond" w:hAnsi="Garamond"/>
          <w:sz w:val="22"/>
        </w:rPr>
      </w:pPr>
      <w:ins w:id="5142" w:author="Bourque, Ethan" w:date="2024-04-23T11:54:00Z">
        <w:r w:rsidRPr="00667EBF">
          <w:rPr>
            <w:rFonts w:ascii="Garamond" w:hAnsi="Garamond"/>
            <w:b/>
            <w:bCs/>
            <w:sz w:val="22"/>
          </w:rPr>
          <w:t xml:space="preserve">Parameter: </w:t>
        </w:r>
      </w:ins>
      <w:ins w:id="5143" w:author="Bourque, Ethan" w:date="2024-04-23T11:55:00Z">
        <w:r>
          <w:rPr>
            <w:rFonts w:ascii="Garamond" w:hAnsi="Garamond"/>
            <w:b/>
            <w:bCs/>
            <w:sz w:val="22"/>
          </w:rPr>
          <w:t>PO4</w:t>
        </w:r>
      </w:ins>
    </w:p>
    <w:p w14:paraId="6596F2C6" w14:textId="0B0234D3" w:rsidR="00BF08FF" w:rsidRPr="00667EBF" w:rsidRDefault="00BF08FF" w:rsidP="00BF08FF">
      <w:pPr>
        <w:ind w:firstLine="720"/>
        <w:rPr>
          <w:ins w:id="5144" w:author="Bourque, Ethan" w:date="2024-04-23T11:54:00Z"/>
          <w:rFonts w:ascii="Garamond" w:hAnsi="Garamond"/>
          <w:i/>
          <w:iCs/>
          <w:sz w:val="22"/>
        </w:rPr>
      </w:pPr>
      <w:ins w:id="5145" w:author="Bourque, Ethan" w:date="2024-04-23T11:54:00Z">
        <w:r w:rsidRPr="00667EBF">
          <w:rPr>
            <w:rFonts w:ascii="Garamond" w:hAnsi="Garamond"/>
            <w:sz w:val="22"/>
          </w:rPr>
          <w:t xml:space="preserve">EPA Method:  </w:t>
        </w:r>
      </w:ins>
      <w:ins w:id="5146" w:author="Bourque, Ethan" w:date="2024-04-23T11:57:00Z">
        <w:r w:rsidRPr="00BF08FF">
          <w:rPr>
            <w:rFonts w:ascii="Garamond" w:hAnsi="Garamond"/>
            <w:i/>
            <w:iCs/>
            <w:sz w:val="22"/>
            <w:szCs w:val="22"/>
            <w:rPrChange w:id="5147" w:author="Bourque, Ethan" w:date="2024-04-23T11:58:00Z">
              <w:rPr>
                <w:rFonts w:ascii="Garamond" w:hAnsi="Garamond"/>
                <w:sz w:val="22"/>
                <w:szCs w:val="22"/>
              </w:rPr>
            </w:rPrChange>
          </w:rPr>
          <w:t>365.1</w:t>
        </w:r>
        <w:r w:rsidRPr="007D3364">
          <w:rPr>
            <w:rFonts w:ascii="Garamond" w:hAnsi="Garamond"/>
            <w:sz w:val="22"/>
            <w:szCs w:val="22"/>
          </w:rPr>
          <w:t>, Rev. 2.0 (1993), the</w:t>
        </w:r>
        <w:r>
          <w:rPr>
            <w:rFonts w:ascii="Garamond" w:hAnsi="Garamond"/>
            <w:sz w:val="22"/>
            <w:szCs w:val="22"/>
          </w:rPr>
          <w:t xml:space="preserve"> </w:t>
        </w:r>
        <w:r w:rsidRPr="007D3364">
          <w:rPr>
            <w:rFonts w:ascii="Garamond" w:hAnsi="Garamond"/>
            <w:sz w:val="22"/>
            <w:szCs w:val="22"/>
          </w:rPr>
          <w:t xml:space="preserve">Seal AutoAnalyzer3 method G-146-95 Rev. 3, and the Seal </w:t>
        </w:r>
        <w:proofErr w:type="spellStart"/>
        <w:r w:rsidRPr="007D3364">
          <w:rPr>
            <w:rFonts w:ascii="Garamond" w:hAnsi="Garamond"/>
            <w:sz w:val="22"/>
            <w:szCs w:val="22"/>
          </w:rPr>
          <w:t>AutoAnalyzer</w:t>
        </w:r>
        <w:proofErr w:type="spellEnd"/>
        <w:r w:rsidRPr="007D3364">
          <w:rPr>
            <w:rFonts w:ascii="Garamond" w:hAnsi="Garamond"/>
            <w:sz w:val="22"/>
            <w:szCs w:val="22"/>
          </w:rPr>
          <w:t xml:space="preserve"> 500</w:t>
        </w:r>
        <w:r>
          <w:rPr>
            <w:rFonts w:ascii="Garamond" w:hAnsi="Garamond"/>
            <w:sz w:val="22"/>
            <w:szCs w:val="22"/>
          </w:rPr>
          <w:t xml:space="preserve"> </w:t>
        </w:r>
        <w:r w:rsidRPr="007D3364">
          <w:rPr>
            <w:rFonts w:ascii="Garamond" w:hAnsi="Garamond"/>
            <w:sz w:val="22"/>
            <w:szCs w:val="22"/>
          </w:rPr>
          <w:t>method A-036-19 Rev. 1.</w:t>
        </w:r>
      </w:ins>
    </w:p>
    <w:p w14:paraId="0F6E1D5E" w14:textId="66C2EBB5" w:rsidR="00BF08FF" w:rsidRPr="00667EBF" w:rsidRDefault="00BF08FF" w:rsidP="00BF08FF">
      <w:pPr>
        <w:ind w:firstLine="720"/>
        <w:rPr>
          <w:ins w:id="5148" w:author="Bourque, Ethan" w:date="2024-04-23T11:54:00Z"/>
          <w:rFonts w:ascii="Garamond" w:hAnsi="Garamond"/>
          <w:i/>
          <w:iCs/>
          <w:sz w:val="22"/>
        </w:rPr>
      </w:pPr>
      <w:ins w:id="5149" w:author="Bourque, Ethan" w:date="2024-04-23T11:54:00Z">
        <w:r w:rsidRPr="00667EBF">
          <w:rPr>
            <w:rFonts w:ascii="Garamond" w:hAnsi="Garamond"/>
            <w:sz w:val="22"/>
          </w:rPr>
          <w:t xml:space="preserve">Method Descriptor: </w:t>
        </w:r>
      </w:ins>
      <w:ins w:id="5150" w:author="Bourque, Ethan" w:date="2024-04-23T11:59:00Z">
        <w:r w:rsidR="004A4BBF" w:rsidRPr="004A4BBF">
          <w:rPr>
            <w:rFonts w:ascii="Garamond" w:hAnsi="Garamond"/>
            <w:i/>
            <w:iCs/>
            <w:sz w:val="22"/>
          </w:rPr>
          <w:t>Orthophosphate reacts with molybdenum (VI) and antimony (III) in an acid medium to form an antimony-phospho-molybdate complex. The complex is reduced with ascorbic acid to form a blue complex that absorbs at 880 nm.</w:t>
        </w:r>
      </w:ins>
    </w:p>
    <w:p w14:paraId="0E6947B0" w14:textId="09FD3727" w:rsidR="00BF08FF" w:rsidRPr="00667EBF" w:rsidRDefault="00BF08FF" w:rsidP="00BF08FF">
      <w:pPr>
        <w:ind w:firstLine="720"/>
        <w:rPr>
          <w:ins w:id="5151" w:author="Bourque, Ethan" w:date="2024-04-23T11:54:00Z"/>
          <w:rFonts w:ascii="Garamond" w:hAnsi="Garamond"/>
          <w:sz w:val="22"/>
        </w:rPr>
      </w:pPr>
      <w:ins w:id="5152" w:author="Bourque, Ethan" w:date="2024-04-23T11:54:00Z">
        <w:r w:rsidRPr="00667EBF">
          <w:rPr>
            <w:rFonts w:ascii="Garamond" w:hAnsi="Garamond"/>
            <w:sz w:val="22"/>
          </w:rPr>
          <w:t xml:space="preserve">Preservation Method:  </w:t>
        </w:r>
      </w:ins>
      <w:ins w:id="5153" w:author="Bourque, Ethan" w:date="2024-04-23T11:59:00Z">
        <w:r w:rsidR="004A4BBF" w:rsidRPr="004A4BBF">
          <w:rPr>
            <w:rFonts w:ascii="Garamond" w:hAnsi="Garamond"/>
            <w:i/>
            <w:iCs/>
            <w:sz w:val="22"/>
          </w:rPr>
          <w:t>Samples are filtered in the field, placed on ice (not frozen), and analyzed within 48 hours of sample collection.</w:t>
        </w:r>
      </w:ins>
    </w:p>
    <w:p w14:paraId="29E2985D" w14:textId="77777777" w:rsidR="00BF08FF" w:rsidRDefault="00BF08FF" w:rsidP="00667EBF">
      <w:pPr>
        <w:ind w:firstLine="720"/>
        <w:rPr>
          <w:ins w:id="5154" w:author="Bourque, Ethan" w:date="2024-04-23T11:54:00Z"/>
          <w:rFonts w:ascii="Garamond" w:hAnsi="Garamond"/>
          <w:sz w:val="22"/>
        </w:rPr>
      </w:pPr>
    </w:p>
    <w:p w14:paraId="52EBC045" w14:textId="749C18CE" w:rsidR="00BF08FF" w:rsidRPr="00667EBF" w:rsidRDefault="00BF08FF" w:rsidP="00BF08FF">
      <w:pPr>
        <w:pStyle w:val="BodyTextIndent2"/>
        <w:numPr>
          <w:ilvl w:val="1"/>
          <w:numId w:val="5"/>
        </w:numPr>
        <w:spacing w:line="240" w:lineRule="auto"/>
        <w:rPr>
          <w:ins w:id="5155" w:author="Bourque, Ethan" w:date="2024-04-23T11:54:00Z"/>
          <w:rFonts w:ascii="Garamond" w:hAnsi="Garamond"/>
          <w:sz w:val="22"/>
        </w:rPr>
      </w:pPr>
      <w:ins w:id="5156" w:author="Bourque, Ethan" w:date="2024-04-23T11:54:00Z">
        <w:r w:rsidRPr="00667EBF">
          <w:rPr>
            <w:rFonts w:ascii="Garamond" w:hAnsi="Garamond"/>
            <w:b/>
            <w:bCs/>
            <w:sz w:val="22"/>
          </w:rPr>
          <w:t xml:space="preserve">Parameter: </w:t>
        </w:r>
      </w:ins>
      <w:ins w:id="5157" w:author="Bourque, Ethan" w:date="2024-04-23T11:55:00Z">
        <w:r>
          <w:rPr>
            <w:rFonts w:ascii="Garamond" w:hAnsi="Garamond"/>
            <w:b/>
            <w:bCs/>
            <w:sz w:val="22"/>
          </w:rPr>
          <w:t>TP</w:t>
        </w:r>
      </w:ins>
    </w:p>
    <w:p w14:paraId="4C6D5C41" w14:textId="71AA7BC6" w:rsidR="00BF08FF" w:rsidRPr="00667EBF" w:rsidRDefault="00BF08FF">
      <w:pPr>
        <w:ind w:left="1080" w:hanging="360"/>
        <w:rPr>
          <w:ins w:id="5158" w:author="Bourque, Ethan" w:date="2024-04-23T11:54:00Z"/>
          <w:rFonts w:ascii="Garamond" w:hAnsi="Garamond"/>
          <w:i/>
          <w:iCs/>
          <w:sz w:val="22"/>
        </w:rPr>
        <w:pPrChange w:id="5159" w:author="Bourque, Ethan" w:date="2024-04-23T12:00:00Z">
          <w:pPr>
            <w:ind w:firstLine="720"/>
          </w:pPr>
        </w:pPrChange>
      </w:pPr>
      <w:ins w:id="5160" w:author="Bourque, Ethan" w:date="2024-04-23T11:54:00Z">
        <w:r w:rsidRPr="00667EBF">
          <w:rPr>
            <w:rFonts w:ascii="Garamond" w:hAnsi="Garamond"/>
            <w:sz w:val="22"/>
          </w:rPr>
          <w:t xml:space="preserve">EPA Method:  </w:t>
        </w:r>
      </w:ins>
      <w:ins w:id="5161" w:author="Bourque, Ethan" w:date="2024-04-23T12:00:00Z">
        <w:r w:rsidR="004A4BBF" w:rsidRPr="004A4BBF">
          <w:rPr>
            <w:rFonts w:ascii="Garamond" w:hAnsi="Garamond"/>
            <w:i/>
            <w:iCs/>
            <w:sz w:val="22"/>
            <w:szCs w:val="22"/>
            <w:rPrChange w:id="5162" w:author="Bourque, Ethan" w:date="2024-04-23T12:00:00Z">
              <w:rPr>
                <w:rFonts w:ascii="Garamond" w:hAnsi="Garamond"/>
                <w:sz w:val="22"/>
                <w:szCs w:val="22"/>
              </w:rPr>
            </w:rPrChange>
          </w:rPr>
          <w:t>365.1</w:t>
        </w:r>
        <w:r w:rsidR="004A4BBF" w:rsidRPr="008F201A">
          <w:rPr>
            <w:rFonts w:ascii="Garamond" w:hAnsi="Garamond"/>
            <w:sz w:val="22"/>
            <w:szCs w:val="22"/>
          </w:rPr>
          <w:t>,</w:t>
        </w:r>
        <w:r w:rsidR="004A4BBF">
          <w:rPr>
            <w:rFonts w:ascii="Garamond" w:hAnsi="Garamond"/>
            <w:sz w:val="22"/>
            <w:szCs w:val="22"/>
          </w:rPr>
          <w:t xml:space="preserve"> Rev. 2.0 (1993) </w:t>
        </w:r>
        <w:r w:rsidR="004A4BBF" w:rsidRPr="00465EE5">
          <w:rPr>
            <w:rFonts w:ascii="Garamond" w:hAnsi="Garamond"/>
            <w:sz w:val="22"/>
            <w:szCs w:val="22"/>
          </w:rPr>
          <w:t>and</w:t>
        </w:r>
        <w:r w:rsidR="004A4BBF">
          <w:rPr>
            <w:rFonts w:ascii="Garamond" w:hAnsi="Garamond"/>
            <w:sz w:val="22"/>
            <w:szCs w:val="22"/>
          </w:rPr>
          <w:t xml:space="preserve"> </w:t>
        </w:r>
        <w:r w:rsidR="004A4BBF" w:rsidRPr="00465EE5">
          <w:rPr>
            <w:rFonts w:ascii="Garamond" w:hAnsi="Garamond"/>
            <w:sz w:val="22"/>
            <w:szCs w:val="22"/>
          </w:rPr>
          <w:t>Seal Method G-146-95 Rev. 3.</w:t>
        </w:r>
      </w:ins>
    </w:p>
    <w:p w14:paraId="2F21AF57" w14:textId="500BE9D7" w:rsidR="00BF08FF" w:rsidRPr="00667EBF" w:rsidRDefault="00BF08FF" w:rsidP="00BF08FF">
      <w:pPr>
        <w:ind w:firstLine="720"/>
        <w:rPr>
          <w:ins w:id="5163" w:author="Bourque, Ethan" w:date="2024-04-23T11:54:00Z"/>
          <w:rFonts w:ascii="Garamond" w:hAnsi="Garamond"/>
          <w:i/>
          <w:iCs/>
          <w:sz w:val="22"/>
        </w:rPr>
      </w:pPr>
      <w:ins w:id="5164" w:author="Bourque, Ethan" w:date="2024-04-23T11:54:00Z">
        <w:r w:rsidRPr="00667EBF">
          <w:rPr>
            <w:rFonts w:ascii="Garamond" w:hAnsi="Garamond"/>
            <w:sz w:val="22"/>
          </w:rPr>
          <w:t xml:space="preserve">Method Descriptor: </w:t>
        </w:r>
      </w:ins>
      <w:ins w:id="5165" w:author="Bourque, Ethan" w:date="2024-04-23T12:02:00Z">
        <w:r w:rsidR="004A4BBF" w:rsidRPr="004A4BBF">
          <w:rPr>
            <w:rFonts w:ascii="Garamond" w:hAnsi="Garamond"/>
            <w:i/>
            <w:iCs/>
            <w:sz w:val="22"/>
          </w:rPr>
          <w:t xml:space="preserve">Prior to analysis the samples are prepared by autoclave digestion (DEP SOP NU-049) in which all phosphate containing compounds, both organic and inorganic, are hydrolyzed to generate orthophosphate ion (PO4 3- ). During analysis orthophosphate forms a complex with molybdenum and antimony in an acid medium. This </w:t>
        </w:r>
        <w:proofErr w:type="spellStart"/>
        <w:r w:rsidR="004A4BBF" w:rsidRPr="004A4BBF">
          <w:rPr>
            <w:rFonts w:ascii="Garamond" w:hAnsi="Garamond"/>
            <w:i/>
            <w:iCs/>
            <w:sz w:val="22"/>
          </w:rPr>
          <w:t>phosphoantimony</w:t>
        </w:r>
        <w:proofErr w:type="spellEnd"/>
        <w:r w:rsidR="004A4BBF" w:rsidRPr="004A4BBF">
          <w:rPr>
            <w:rFonts w:ascii="Garamond" w:hAnsi="Garamond"/>
            <w:i/>
            <w:iCs/>
            <w:sz w:val="22"/>
          </w:rPr>
          <w:t>/molybdenum complex is reduced with ascorbic acid and generates a blue colored solution. The intensity of this color is measured at 880 nm for total phosphate analysis.</w:t>
        </w:r>
      </w:ins>
    </w:p>
    <w:p w14:paraId="3A506CC8" w14:textId="4D3343FA" w:rsidR="00BF08FF" w:rsidRPr="00667EBF" w:rsidRDefault="00BF08FF" w:rsidP="00BF08FF">
      <w:pPr>
        <w:ind w:firstLine="720"/>
        <w:rPr>
          <w:ins w:id="5166" w:author="Bourque, Ethan" w:date="2024-04-23T11:54:00Z"/>
          <w:rFonts w:ascii="Garamond" w:hAnsi="Garamond"/>
          <w:sz w:val="22"/>
        </w:rPr>
      </w:pPr>
      <w:ins w:id="5167" w:author="Bourque, Ethan" w:date="2024-04-23T11:54:00Z">
        <w:r w:rsidRPr="00667EBF">
          <w:rPr>
            <w:rFonts w:ascii="Garamond" w:hAnsi="Garamond"/>
            <w:sz w:val="22"/>
          </w:rPr>
          <w:lastRenderedPageBreak/>
          <w:t xml:space="preserve">Preservation Method:  </w:t>
        </w:r>
      </w:ins>
      <w:ins w:id="5168" w:author="Bourque, Ethan" w:date="2024-04-23T12:02:00Z">
        <w:r w:rsidR="004A4BBF" w:rsidRPr="004A4BBF">
          <w:rPr>
            <w:rFonts w:ascii="Garamond" w:hAnsi="Garamond"/>
            <w:i/>
            <w:iCs/>
            <w:sz w:val="22"/>
          </w:rPr>
          <w:t>Samples are acidified in the field to pH &lt;2, placed on ice (not frozen), and analyzed within 28 days of sample collection.</w:t>
        </w:r>
      </w:ins>
    </w:p>
    <w:p w14:paraId="335DB2DE" w14:textId="77777777" w:rsidR="00BF08FF" w:rsidRDefault="00BF08FF" w:rsidP="00667EBF">
      <w:pPr>
        <w:ind w:firstLine="720"/>
        <w:rPr>
          <w:ins w:id="5169" w:author="Bourque, Ethan" w:date="2024-04-23T11:54:00Z"/>
          <w:rFonts w:ascii="Garamond" w:hAnsi="Garamond"/>
          <w:sz w:val="22"/>
        </w:rPr>
      </w:pPr>
    </w:p>
    <w:p w14:paraId="2019C2B9" w14:textId="4DEC76DB" w:rsidR="00BF08FF" w:rsidRPr="00667EBF" w:rsidRDefault="00BF08FF" w:rsidP="00BF08FF">
      <w:pPr>
        <w:pStyle w:val="BodyTextIndent2"/>
        <w:numPr>
          <w:ilvl w:val="1"/>
          <w:numId w:val="5"/>
        </w:numPr>
        <w:spacing w:line="240" w:lineRule="auto"/>
        <w:rPr>
          <w:ins w:id="5170" w:author="Bourque, Ethan" w:date="2024-04-23T11:54:00Z"/>
          <w:rFonts w:ascii="Garamond" w:hAnsi="Garamond"/>
          <w:sz w:val="22"/>
        </w:rPr>
      </w:pPr>
      <w:ins w:id="5171" w:author="Bourque, Ethan" w:date="2024-04-23T11:54:00Z">
        <w:r w:rsidRPr="00667EBF">
          <w:rPr>
            <w:rFonts w:ascii="Garamond" w:hAnsi="Garamond"/>
            <w:b/>
            <w:bCs/>
            <w:sz w:val="22"/>
          </w:rPr>
          <w:t xml:space="preserve">Parameter: </w:t>
        </w:r>
      </w:ins>
      <w:ins w:id="5172" w:author="Bourque, Ethan" w:date="2024-04-23T11:55:00Z">
        <w:r>
          <w:rPr>
            <w:rFonts w:ascii="Garamond" w:hAnsi="Garamond"/>
            <w:b/>
            <w:bCs/>
            <w:sz w:val="22"/>
          </w:rPr>
          <w:t>NO23</w:t>
        </w:r>
      </w:ins>
    </w:p>
    <w:p w14:paraId="723FD77D" w14:textId="09FAB6B3" w:rsidR="00BF08FF" w:rsidRPr="00667EBF" w:rsidRDefault="00BF08FF" w:rsidP="00BF08FF">
      <w:pPr>
        <w:ind w:firstLine="720"/>
        <w:rPr>
          <w:ins w:id="5173" w:author="Bourque, Ethan" w:date="2024-04-23T11:54:00Z"/>
          <w:rFonts w:ascii="Garamond" w:hAnsi="Garamond"/>
          <w:i/>
          <w:iCs/>
          <w:sz w:val="22"/>
        </w:rPr>
      </w:pPr>
      <w:ins w:id="5174" w:author="Bourque, Ethan" w:date="2024-04-23T11:54:00Z">
        <w:r w:rsidRPr="00667EBF">
          <w:rPr>
            <w:rFonts w:ascii="Garamond" w:hAnsi="Garamond"/>
            <w:sz w:val="22"/>
          </w:rPr>
          <w:t xml:space="preserve">EPA Method:  </w:t>
        </w:r>
      </w:ins>
      <w:ins w:id="5175" w:author="Bourque, Ethan" w:date="2024-04-23T12:03:00Z">
        <w:r w:rsidR="004A4BBF" w:rsidRPr="004A4BBF">
          <w:rPr>
            <w:rFonts w:ascii="Garamond" w:hAnsi="Garamond"/>
            <w:i/>
            <w:iCs/>
            <w:sz w:val="22"/>
          </w:rPr>
          <w:t xml:space="preserve">353.2, Rev 2.0 (1993) and Lachat method10-107-04-1-C. Diethylenetriaminepentaacetic acid (DTPA) is used </w:t>
        </w:r>
        <w:proofErr w:type="spellStart"/>
        <w:r w:rsidR="004A4BBF" w:rsidRPr="004A4BBF">
          <w:rPr>
            <w:rFonts w:ascii="Garamond" w:hAnsi="Garamond"/>
            <w:i/>
            <w:iCs/>
            <w:sz w:val="22"/>
          </w:rPr>
          <w:t>ascomplexing</w:t>
        </w:r>
        <w:proofErr w:type="spellEnd"/>
        <w:r w:rsidR="004A4BBF" w:rsidRPr="004A4BBF">
          <w:rPr>
            <w:rFonts w:ascii="Garamond" w:hAnsi="Garamond"/>
            <w:i/>
            <w:iCs/>
            <w:sz w:val="22"/>
          </w:rPr>
          <w:t xml:space="preserve"> agent instead of ethylenediamine </w:t>
        </w:r>
        <w:proofErr w:type="spellStart"/>
        <w:r w:rsidR="004A4BBF" w:rsidRPr="004A4BBF">
          <w:rPr>
            <w:rFonts w:ascii="Garamond" w:hAnsi="Garamond"/>
            <w:i/>
            <w:iCs/>
            <w:sz w:val="22"/>
          </w:rPr>
          <w:t>tetraacetic</w:t>
        </w:r>
        <w:proofErr w:type="spellEnd"/>
        <w:r w:rsidR="004A4BBF" w:rsidRPr="004A4BBF">
          <w:rPr>
            <w:rFonts w:ascii="Garamond" w:hAnsi="Garamond"/>
            <w:i/>
            <w:iCs/>
            <w:sz w:val="22"/>
          </w:rPr>
          <w:t xml:space="preserve"> acid (EDTA).</w:t>
        </w:r>
      </w:ins>
    </w:p>
    <w:p w14:paraId="6A003A16" w14:textId="323D2788" w:rsidR="00BF08FF" w:rsidRPr="00667EBF" w:rsidRDefault="00BF08FF" w:rsidP="00BF08FF">
      <w:pPr>
        <w:ind w:firstLine="720"/>
        <w:rPr>
          <w:ins w:id="5176" w:author="Bourque, Ethan" w:date="2024-04-23T11:54:00Z"/>
          <w:rFonts w:ascii="Garamond" w:hAnsi="Garamond"/>
          <w:i/>
          <w:iCs/>
          <w:sz w:val="22"/>
        </w:rPr>
      </w:pPr>
      <w:ins w:id="5177" w:author="Bourque, Ethan" w:date="2024-04-23T11:54:00Z">
        <w:r w:rsidRPr="00667EBF">
          <w:rPr>
            <w:rFonts w:ascii="Garamond" w:hAnsi="Garamond"/>
            <w:sz w:val="22"/>
          </w:rPr>
          <w:t xml:space="preserve">Method Descriptor: </w:t>
        </w:r>
      </w:ins>
      <w:ins w:id="5178" w:author="Bourque, Ethan" w:date="2024-04-23T12:04:00Z">
        <w:r w:rsidR="004A4BBF" w:rsidRPr="004A4BBF">
          <w:rPr>
            <w:rFonts w:ascii="Garamond" w:hAnsi="Garamond"/>
            <w:i/>
            <w:iCs/>
            <w:sz w:val="22"/>
          </w:rPr>
          <w:t>A sample is passed through a column containing granular copper-cadmium catalyst, which reduces nitrate to nitrite. The nitrite originally present plus the reduced nitrate can then are determined by colorimetry. The nitrite is diazotized with sulfanilamide and coupled with N-(1-naphthyl) ethylenediamine dihydrochloride to form a highly colored azo dye, which is measured at a wavelength of 520 nm.</w:t>
        </w:r>
      </w:ins>
    </w:p>
    <w:p w14:paraId="25C15F9F" w14:textId="743EFB5E" w:rsidR="00BF08FF" w:rsidRPr="00667EBF" w:rsidRDefault="00BF08FF" w:rsidP="00BF08FF">
      <w:pPr>
        <w:ind w:firstLine="720"/>
        <w:rPr>
          <w:ins w:id="5179" w:author="Bourque, Ethan" w:date="2024-04-23T11:54:00Z"/>
          <w:rFonts w:ascii="Garamond" w:hAnsi="Garamond"/>
          <w:sz w:val="22"/>
        </w:rPr>
      </w:pPr>
      <w:ins w:id="5180" w:author="Bourque, Ethan" w:date="2024-04-23T11:54:00Z">
        <w:r w:rsidRPr="00667EBF">
          <w:rPr>
            <w:rFonts w:ascii="Garamond" w:hAnsi="Garamond"/>
            <w:sz w:val="22"/>
          </w:rPr>
          <w:t xml:space="preserve">Preservation Method:  </w:t>
        </w:r>
      </w:ins>
      <w:ins w:id="5181" w:author="Bourque, Ethan" w:date="2024-04-23T12:04:00Z">
        <w:r w:rsidR="004A4BBF" w:rsidRPr="004A4BBF">
          <w:rPr>
            <w:rFonts w:ascii="Garamond" w:hAnsi="Garamond"/>
            <w:i/>
            <w:iCs/>
            <w:sz w:val="22"/>
          </w:rPr>
          <w:t>Samples are filtered in the field, acidified to pH &lt;2, placed on ice in the dark and analyzed within 28 days.</w:t>
        </w:r>
      </w:ins>
    </w:p>
    <w:p w14:paraId="3892226A" w14:textId="77777777" w:rsidR="00BF08FF" w:rsidRDefault="00BF08FF" w:rsidP="00667EBF">
      <w:pPr>
        <w:ind w:firstLine="720"/>
        <w:rPr>
          <w:ins w:id="5182" w:author="Bourque, Ethan" w:date="2024-04-23T11:55:00Z"/>
          <w:rFonts w:ascii="Garamond" w:hAnsi="Garamond"/>
          <w:sz w:val="22"/>
        </w:rPr>
      </w:pPr>
    </w:p>
    <w:p w14:paraId="2C3375A6" w14:textId="1DE9F1CC" w:rsidR="00BF08FF" w:rsidRPr="00667EBF" w:rsidRDefault="00BF08FF" w:rsidP="00BF08FF">
      <w:pPr>
        <w:pStyle w:val="BodyTextIndent2"/>
        <w:numPr>
          <w:ilvl w:val="1"/>
          <w:numId w:val="5"/>
        </w:numPr>
        <w:spacing w:line="240" w:lineRule="auto"/>
        <w:rPr>
          <w:ins w:id="5183" w:author="Bourque, Ethan" w:date="2024-04-23T11:55:00Z"/>
          <w:rFonts w:ascii="Garamond" w:hAnsi="Garamond"/>
          <w:sz w:val="22"/>
        </w:rPr>
      </w:pPr>
      <w:ins w:id="5184" w:author="Bourque, Ethan" w:date="2024-04-23T11:55:00Z">
        <w:r w:rsidRPr="00667EBF">
          <w:rPr>
            <w:rFonts w:ascii="Garamond" w:hAnsi="Garamond"/>
            <w:b/>
            <w:bCs/>
            <w:sz w:val="22"/>
          </w:rPr>
          <w:t xml:space="preserve">Parameter: </w:t>
        </w:r>
        <w:r>
          <w:rPr>
            <w:rFonts w:ascii="Garamond" w:hAnsi="Garamond"/>
            <w:b/>
            <w:bCs/>
            <w:sz w:val="22"/>
          </w:rPr>
          <w:t>TKN</w:t>
        </w:r>
      </w:ins>
    </w:p>
    <w:p w14:paraId="099EA07E" w14:textId="21BA37F4" w:rsidR="00BF08FF" w:rsidRPr="00667EBF" w:rsidRDefault="00BF08FF" w:rsidP="00BF08FF">
      <w:pPr>
        <w:ind w:firstLine="720"/>
        <w:rPr>
          <w:ins w:id="5185" w:author="Bourque, Ethan" w:date="2024-04-23T11:55:00Z"/>
          <w:rFonts w:ascii="Garamond" w:hAnsi="Garamond"/>
          <w:i/>
          <w:iCs/>
          <w:sz w:val="22"/>
        </w:rPr>
      </w:pPr>
      <w:ins w:id="5186" w:author="Bourque, Ethan" w:date="2024-04-23T11:55:00Z">
        <w:r w:rsidRPr="00667EBF">
          <w:rPr>
            <w:rFonts w:ascii="Garamond" w:hAnsi="Garamond"/>
            <w:sz w:val="22"/>
          </w:rPr>
          <w:t xml:space="preserve">EPA Method:  </w:t>
        </w:r>
      </w:ins>
      <w:ins w:id="5187" w:author="Bourque, Ethan" w:date="2024-04-23T12:04:00Z">
        <w:r w:rsidR="004A4BBF" w:rsidRPr="004A4BBF">
          <w:rPr>
            <w:rFonts w:ascii="Garamond" w:hAnsi="Garamond"/>
            <w:i/>
            <w:iCs/>
            <w:sz w:val="22"/>
          </w:rPr>
          <w:t>351.2, Rev. 2.0 (1993) and Seal AQ2 method EPA-111-A Rev. 4.</w:t>
        </w:r>
      </w:ins>
    </w:p>
    <w:p w14:paraId="32306934" w14:textId="44B5BB52" w:rsidR="00BF08FF" w:rsidRPr="00667EBF" w:rsidRDefault="00BF08FF" w:rsidP="00BF08FF">
      <w:pPr>
        <w:ind w:firstLine="720"/>
        <w:rPr>
          <w:ins w:id="5188" w:author="Bourque, Ethan" w:date="2024-04-23T11:55:00Z"/>
          <w:rFonts w:ascii="Garamond" w:hAnsi="Garamond"/>
          <w:i/>
          <w:iCs/>
          <w:sz w:val="22"/>
        </w:rPr>
      </w:pPr>
      <w:ins w:id="5189" w:author="Bourque, Ethan" w:date="2024-04-23T11:55:00Z">
        <w:r w:rsidRPr="00667EBF">
          <w:rPr>
            <w:rFonts w:ascii="Garamond" w:hAnsi="Garamond"/>
            <w:sz w:val="22"/>
          </w:rPr>
          <w:t xml:space="preserve">Method Descriptor: </w:t>
        </w:r>
      </w:ins>
      <w:ins w:id="5190" w:author="Bourque, Ethan" w:date="2024-04-23T12:05:00Z">
        <w:r w:rsidR="004A4BBF" w:rsidRPr="004A4BBF">
          <w:rPr>
            <w:rFonts w:ascii="Garamond" w:hAnsi="Garamond"/>
            <w:i/>
            <w:iCs/>
            <w:sz w:val="22"/>
          </w:rPr>
          <w:t>Prior to analysis, digestion converts free ammonia and organic nitrogen compounds to ammonium sulfate (DEP SOP NU-091). Ammonium reacts with salicylate and hypochlorite in a buffered, alkaline solution in the presence of sodium nitroferricyanide (pH = 12.4-12.7) to form the salicylic acid analog of indophenol blue. The blue-green color produced is measured at 660 nm.</w:t>
        </w:r>
      </w:ins>
    </w:p>
    <w:p w14:paraId="0640C277" w14:textId="3ECC83AC" w:rsidR="00BF08FF" w:rsidRPr="00667EBF" w:rsidRDefault="00BF08FF" w:rsidP="00BF08FF">
      <w:pPr>
        <w:ind w:firstLine="720"/>
        <w:rPr>
          <w:ins w:id="5191" w:author="Bourque, Ethan" w:date="2024-04-23T11:55:00Z"/>
          <w:rFonts w:ascii="Garamond" w:hAnsi="Garamond"/>
          <w:sz w:val="22"/>
        </w:rPr>
      </w:pPr>
      <w:ins w:id="5192" w:author="Bourque, Ethan" w:date="2024-04-23T11:55:00Z">
        <w:r w:rsidRPr="00667EBF">
          <w:rPr>
            <w:rFonts w:ascii="Garamond" w:hAnsi="Garamond"/>
            <w:sz w:val="22"/>
          </w:rPr>
          <w:t xml:space="preserve">Preservation Method:  </w:t>
        </w:r>
      </w:ins>
      <w:ins w:id="5193" w:author="Bourque, Ethan" w:date="2024-04-23T12:05:00Z">
        <w:r w:rsidR="004A4BBF" w:rsidRPr="004A4BBF">
          <w:rPr>
            <w:rFonts w:ascii="Garamond" w:hAnsi="Garamond"/>
            <w:i/>
            <w:iCs/>
            <w:sz w:val="22"/>
          </w:rPr>
          <w:t>Whole water is acidified in the field to pH &lt;2, placed on ice in the dark and analyzed within 28 days.</w:t>
        </w:r>
      </w:ins>
    </w:p>
    <w:p w14:paraId="4ED16883" w14:textId="77777777" w:rsidR="00BF08FF" w:rsidRDefault="00BF08FF" w:rsidP="00667EBF">
      <w:pPr>
        <w:ind w:firstLine="720"/>
        <w:rPr>
          <w:ins w:id="5194" w:author="Bourque, Ethan" w:date="2024-04-23T11:55:00Z"/>
          <w:rFonts w:ascii="Garamond" w:hAnsi="Garamond"/>
          <w:sz w:val="22"/>
        </w:rPr>
      </w:pPr>
    </w:p>
    <w:p w14:paraId="51DA258D" w14:textId="34217F9F" w:rsidR="00BF08FF" w:rsidRPr="00667EBF" w:rsidRDefault="00BF08FF" w:rsidP="00BF08FF">
      <w:pPr>
        <w:pStyle w:val="BodyTextIndent2"/>
        <w:numPr>
          <w:ilvl w:val="1"/>
          <w:numId w:val="5"/>
        </w:numPr>
        <w:spacing w:line="240" w:lineRule="auto"/>
        <w:rPr>
          <w:ins w:id="5195" w:author="Bourque, Ethan" w:date="2024-04-23T11:55:00Z"/>
          <w:rFonts w:ascii="Garamond" w:hAnsi="Garamond"/>
          <w:sz w:val="22"/>
        </w:rPr>
      </w:pPr>
      <w:ins w:id="5196" w:author="Bourque, Ethan" w:date="2024-04-23T11:55:00Z">
        <w:r w:rsidRPr="00667EBF">
          <w:rPr>
            <w:rFonts w:ascii="Garamond" w:hAnsi="Garamond"/>
            <w:b/>
            <w:bCs/>
            <w:sz w:val="22"/>
          </w:rPr>
          <w:t xml:space="preserve">Parameter: </w:t>
        </w:r>
      </w:ins>
      <w:ins w:id="5197" w:author="Bourque, Ethan" w:date="2024-04-23T11:56:00Z">
        <w:r w:rsidRPr="008F201A">
          <w:rPr>
            <w:rFonts w:ascii="Garamond" w:hAnsi="Garamond"/>
            <w:b/>
            <w:sz w:val="22"/>
            <w:szCs w:val="22"/>
          </w:rPr>
          <w:t>CHLA_N and UncCHLA_N and PHEA</w:t>
        </w:r>
      </w:ins>
    </w:p>
    <w:p w14:paraId="702CFD5E" w14:textId="0B20ADCE" w:rsidR="00BF08FF" w:rsidRPr="00667EBF" w:rsidRDefault="00BF08FF" w:rsidP="00BF08FF">
      <w:pPr>
        <w:ind w:firstLine="720"/>
        <w:rPr>
          <w:ins w:id="5198" w:author="Bourque, Ethan" w:date="2024-04-23T11:55:00Z"/>
          <w:rFonts w:ascii="Garamond" w:hAnsi="Garamond"/>
          <w:i/>
          <w:iCs/>
          <w:sz w:val="22"/>
        </w:rPr>
      </w:pPr>
      <w:ins w:id="5199" w:author="Bourque, Ethan" w:date="2024-04-23T11:55:00Z">
        <w:r w:rsidRPr="00667EBF">
          <w:rPr>
            <w:rFonts w:ascii="Garamond" w:hAnsi="Garamond"/>
            <w:sz w:val="22"/>
          </w:rPr>
          <w:t xml:space="preserve">EPA Method:  </w:t>
        </w:r>
      </w:ins>
      <w:ins w:id="5200" w:author="Bourque, Ethan" w:date="2024-04-23T12:06:00Z">
        <w:r w:rsidR="004A4BBF" w:rsidRPr="004A4BBF">
          <w:rPr>
            <w:rFonts w:ascii="Garamond" w:hAnsi="Garamond"/>
            <w:i/>
            <w:iCs/>
            <w:sz w:val="22"/>
          </w:rPr>
          <w:t>446.0</w:t>
        </w:r>
        <w:r w:rsidR="004A4BBF">
          <w:rPr>
            <w:rFonts w:ascii="Garamond" w:hAnsi="Garamond"/>
            <w:i/>
            <w:iCs/>
            <w:sz w:val="22"/>
          </w:rPr>
          <w:t xml:space="preserve">, and </w:t>
        </w:r>
        <w:r w:rsidR="004A4BBF" w:rsidRPr="004A4BBF">
          <w:rPr>
            <w:rFonts w:ascii="Garamond" w:hAnsi="Garamond"/>
            <w:i/>
            <w:iCs/>
            <w:sz w:val="22"/>
          </w:rPr>
          <w:t>Standard Methods 10200H</w:t>
        </w:r>
      </w:ins>
    </w:p>
    <w:p w14:paraId="04206A97" w14:textId="7822CDAB" w:rsidR="00BF08FF" w:rsidRPr="00667EBF" w:rsidRDefault="00BF08FF" w:rsidP="00BF08FF">
      <w:pPr>
        <w:ind w:firstLine="720"/>
        <w:rPr>
          <w:ins w:id="5201" w:author="Bourque, Ethan" w:date="2024-04-23T11:55:00Z"/>
          <w:rFonts w:ascii="Garamond" w:hAnsi="Garamond"/>
          <w:i/>
          <w:iCs/>
          <w:sz w:val="22"/>
        </w:rPr>
      </w:pPr>
      <w:ins w:id="5202" w:author="Bourque, Ethan" w:date="2024-04-23T11:55:00Z">
        <w:r w:rsidRPr="00667EBF">
          <w:rPr>
            <w:rFonts w:ascii="Garamond" w:hAnsi="Garamond"/>
            <w:sz w:val="22"/>
          </w:rPr>
          <w:t xml:space="preserve">Method Descriptor: </w:t>
        </w:r>
      </w:ins>
      <w:ins w:id="5203" w:author="Bourque, Ethan" w:date="2024-04-23T12:07:00Z">
        <w:r w:rsidR="004A4BBF" w:rsidRPr="004A4BBF">
          <w:rPr>
            <w:rFonts w:ascii="Garamond" w:hAnsi="Garamond"/>
            <w:i/>
            <w:iCs/>
            <w:sz w:val="22"/>
          </w:rPr>
          <w:t>This method is used to determine the amount of chlorophyll-a and pheophytin-a in marine and freshwater algae by visible spectrophotometry. Uncorrected chlorophyll-a is calculated using the trichromatic equation. Corrected chlorophyll-a and pheophytin are calculated using the monochromatic equation. The absorption-peak-ratio (chlorophyll/pheophytin) is also determined. A sample is vacuum filtered onto a glass fiber filter. The filter is then macerated with a tissue grinder and steeped in 90% acetone to extract chlorophyll from the algal cells. The sample is clarified through centrifugation. The absorbance of the clarified extract is then measured on a spectrophotometer at 750, 665, 664, 647 and 630 nm wavelengths before and after a 90 second Hydrochloric acid acidification step.</w:t>
        </w:r>
      </w:ins>
    </w:p>
    <w:p w14:paraId="6AA5D3DB" w14:textId="7A50914B" w:rsidR="00BF08FF" w:rsidRPr="00667EBF" w:rsidRDefault="00BF08FF" w:rsidP="00BF08FF">
      <w:pPr>
        <w:ind w:firstLine="720"/>
        <w:rPr>
          <w:ins w:id="5204" w:author="Bourque, Ethan" w:date="2024-04-23T11:55:00Z"/>
          <w:rFonts w:ascii="Garamond" w:hAnsi="Garamond"/>
          <w:sz w:val="22"/>
        </w:rPr>
      </w:pPr>
      <w:ins w:id="5205" w:author="Bourque, Ethan" w:date="2024-04-23T11:55:00Z">
        <w:r w:rsidRPr="00667EBF">
          <w:rPr>
            <w:rFonts w:ascii="Garamond" w:hAnsi="Garamond"/>
            <w:sz w:val="22"/>
          </w:rPr>
          <w:t xml:space="preserve">Preservation Method:  </w:t>
        </w:r>
      </w:ins>
      <w:ins w:id="5206" w:author="Bourque, Ethan" w:date="2024-04-23T12:07:00Z">
        <w:r w:rsidR="004A4BBF" w:rsidRPr="004A4BBF">
          <w:rPr>
            <w:rFonts w:ascii="Garamond" w:hAnsi="Garamond"/>
            <w:i/>
            <w:iCs/>
            <w:sz w:val="22"/>
          </w:rPr>
          <w:t>Whole water is collected in brown Nalgene bottles, placed on ice in the dark, and delivered to the FLDEP lab within 36 hours for filtration.</w:t>
        </w:r>
      </w:ins>
    </w:p>
    <w:p w14:paraId="2503BF07" w14:textId="77777777" w:rsidR="00BF08FF" w:rsidRDefault="00BF08FF" w:rsidP="00667EBF">
      <w:pPr>
        <w:ind w:firstLine="720"/>
        <w:rPr>
          <w:ins w:id="5207" w:author="Bourque, Ethan" w:date="2024-04-23T11:55:00Z"/>
          <w:rFonts w:ascii="Garamond" w:hAnsi="Garamond"/>
          <w:sz w:val="22"/>
        </w:rPr>
      </w:pPr>
    </w:p>
    <w:p w14:paraId="3C2581FD" w14:textId="08786787" w:rsidR="00BF08FF" w:rsidRPr="00667EBF" w:rsidRDefault="00BF08FF" w:rsidP="00BF08FF">
      <w:pPr>
        <w:pStyle w:val="BodyTextIndent2"/>
        <w:numPr>
          <w:ilvl w:val="1"/>
          <w:numId w:val="5"/>
        </w:numPr>
        <w:spacing w:line="240" w:lineRule="auto"/>
        <w:rPr>
          <w:ins w:id="5208" w:author="Bourque, Ethan" w:date="2024-04-23T11:55:00Z"/>
          <w:rFonts w:ascii="Garamond" w:hAnsi="Garamond"/>
          <w:sz w:val="22"/>
        </w:rPr>
      </w:pPr>
      <w:ins w:id="5209" w:author="Bourque, Ethan" w:date="2024-04-23T11:55:00Z">
        <w:r w:rsidRPr="00667EBF">
          <w:rPr>
            <w:rFonts w:ascii="Garamond" w:hAnsi="Garamond"/>
            <w:b/>
            <w:bCs/>
            <w:sz w:val="22"/>
          </w:rPr>
          <w:t xml:space="preserve">Parameter: </w:t>
        </w:r>
      </w:ins>
      <w:ins w:id="5210" w:author="Bourque, Ethan" w:date="2024-04-23T11:56:00Z">
        <w:r>
          <w:rPr>
            <w:rFonts w:ascii="Garamond" w:hAnsi="Garamond"/>
            <w:b/>
            <w:bCs/>
            <w:sz w:val="22"/>
          </w:rPr>
          <w:t>TSS</w:t>
        </w:r>
      </w:ins>
    </w:p>
    <w:p w14:paraId="303E4046" w14:textId="25A2826E" w:rsidR="00BF08FF" w:rsidRPr="00667EBF" w:rsidRDefault="00BF08FF" w:rsidP="00BF08FF">
      <w:pPr>
        <w:ind w:firstLine="720"/>
        <w:rPr>
          <w:ins w:id="5211" w:author="Bourque, Ethan" w:date="2024-04-23T11:55:00Z"/>
          <w:rFonts w:ascii="Garamond" w:hAnsi="Garamond"/>
          <w:i/>
          <w:iCs/>
          <w:sz w:val="22"/>
        </w:rPr>
      </w:pPr>
      <w:ins w:id="5212" w:author="Bourque, Ethan" w:date="2024-04-23T11:55:00Z">
        <w:r w:rsidRPr="00667EBF">
          <w:rPr>
            <w:rFonts w:ascii="Garamond" w:hAnsi="Garamond"/>
            <w:sz w:val="22"/>
          </w:rPr>
          <w:t xml:space="preserve">Reference Method:  </w:t>
        </w:r>
      </w:ins>
      <w:ins w:id="5213" w:author="Bourque, Ethan" w:date="2024-04-23T12:08:00Z">
        <w:r w:rsidR="004A4BBF" w:rsidRPr="004A4BBF">
          <w:rPr>
            <w:rFonts w:ascii="Garamond" w:hAnsi="Garamond"/>
            <w:i/>
            <w:iCs/>
            <w:sz w:val="22"/>
          </w:rPr>
          <w:t>2540 D-2011</w:t>
        </w:r>
      </w:ins>
    </w:p>
    <w:p w14:paraId="7E3A73A4" w14:textId="243D2B6E" w:rsidR="00BF08FF" w:rsidRPr="00667EBF" w:rsidRDefault="00BF08FF" w:rsidP="00BF08FF">
      <w:pPr>
        <w:ind w:firstLine="720"/>
        <w:rPr>
          <w:ins w:id="5214" w:author="Bourque, Ethan" w:date="2024-04-23T11:55:00Z"/>
          <w:rFonts w:ascii="Garamond" w:hAnsi="Garamond"/>
          <w:i/>
          <w:iCs/>
          <w:sz w:val="22"/>
        </w:rPr>
      </w:pPr>
      <w:ins w:id="5215" w:author="Bourque, Ethan" w:date="2024-04-23T11:55:00Z">
        <w:r w:rsidRPr="00667EBF">
          <w:rPr>
            <w:rFonts w:ascii="Garamond" w:hAnsi="Garamond"/>
            <w:sz w:val="22"/>
          </w:rPr>
          <w:t xml:space="preserve">Method Descriptor: </w:t>
        </w:r>
      </w:ins>
      <w:ins w:id="5216" w:author="Bourque, Ethan" w:date="2024-04-23T12:08:00Z">
        <w:r w:rsidR="004A4BBF" w:rsidRPr="004A4BBF">
          <w:rPr>
            <w:rFonts w:ascii="Garamond" w:hAnsi="Garamond"/>
            <w:i/>
            <w:iCs/>
            <w:sz w:val="22"/>
          </w:rPr>
          <w:t xml:space="preserve">A well-mixed sample is filtered through a pre-weighed glass fiber filter. The filter and any residue are then dried to a constant weight </w:t>
        </w:r>
        <w:proofErr w:type="gramStart"/>
        <w:r w:rsidR="004A4BBF" w:rsidRPr="004A4BBF">
          <w:rPr>
            <w:rFonts w:ascii="Garamond" w:hAnsi="Garamond"/>
            <w:i/>
            <w:iCs/>
            <w:sz w:val="22"/>
          </w:rPr>
          <w:t>at</w:t>
        </w:r>
        <w:proofErr w:type="gramEnd"/>
        <w:r w:rsidR="004A4BBF" w:rsidRPr="004A4BBF">
          <w:rPr>
            <w:rFonts w:ascii="Garamond" w:hAnsi="Garamond"/>
            <w:i/>
            <w:iCs/>
            <w:sz w:val="22"/>
          </w:rPr>
          <w:t xml:space="preserve"> 103-105 °C. The filter is cooled in a desiccator, weighed and the result </w:t>
        </w:r>
        <w:proofErr w:type="gramStart"/>
        <w:r w:rsidR="004A4BBF" w:rsidRPr="004A4BBF">
          <w:rPr>
            <w:rFonts w:ascii="Garamond" w:hAnsi="Garamond"/>
            <w:i/>
            <w:iCs/>
            <w:sz w:val="22"/>
          </w:rPr>
          <w:t>used</w:t>
        </w:r>
        <w:proofErr w:type="gramEnd"/>
        <w:r w:rsidR="004A4BBF" w:rsidRPr="004A4BBF">
          <w:rPr>
            <w:rFonts w:ascii="Garamond" w:hAnsi="Garamond"/>
            <w:i/>
            <w:iCs/>
            <w:sz w:val="22"/>
          </w:rPr>
          <w:t xml:space="preserve"> to compute the TSS of the sample.</w:t>
        </w:r>
      </w:ins>
    </w:p>
    <w:p w14:paraId="23736280" w14:textId="55D5F7A8" w:rsidR="00BF08FF" w:rsidRPr="00667EBF" w:rsidRDefault="00BF08FF" w:rsidP="00BF08FF">
      <w:pPr>
        <w:ind w:firstLine="720"/>
        <w:rPr>
          <w:ins w:id="5217" w:author="Bourque, Ethan" w:date="2024-04-23T11:55:00Z"/>
          <w:rFonts w:ascii="Garamond" w:hAnsi="Garamond"/>
          <w:sz w:val="22"/>
        </w:rPr>
      </w:pPr>
      <w:ins w:id="5218" w:author="Bourque, Ethan" w:date="2024-04-23T11:55:00Z">
        <w:r w:rsidRPr="00667EBF">
          <w:rPr>
            <w:rFonts w:ascii="Garamond" w:hAnsi="Garamond"/>
            <w:sz w:val="22"/>
          </w:rPr>
          <w:t xml:space="preserve">Preservation Method:  </w:t>
        </w:r>
      </w:ins>
      <w:ins w:id="5219" w:author="Bourque, Ethan" w:date="2024-04-23T12:08:00Z">
        <w:r w:rsidR="004A4BBF" w:rsidRPr="004A4BBF">
          <w:rPr>
            <w:rFonts w:ascii="Garamond" w:hAnsi="Garamond"/>
            <w:i/>
            <w:iCs/>
            <w:sz w:val="22"/>
          </w:rPr>
          <w:t>Whole water is placed on ice in the dark for analysis within 7 days</w:t>
        </w:r>
        <w:r w:rsidR="004A4BBF">
          <w:rPr>
            <w:rFonts w:ascii="Garamond" w:hAnsi="Garamond"/>
            <w:i/>
            <w:iCs/>
            <w:sz w:val="22"/>
          </w:rPr>
          <w:t>.</w:t>
        </w:r>
      </w:ins>
    </w:p>
    <w:p w14:paraId="21E88A04" w14:textId="77777777" w:rsidR="00BF08FF" w:rsidRPr="00667EBF" w:rsidRDefault="00BF08FF" w:rsidP="00667EBF">
      <w:pPr>
        <w:ind w:firstLine="720"/>
        <w:rPr>
          <w:rFonts w:ascii="Garamond" w:hAnsi="Garamond"/>
          <w:sz w:val="22"/>
        </w:rPr>
      </w:pPr>
    </w:p>
    <w:p w14:paraId="44136A64" w14:textId="77777777" w:rsidR="00780BA0" w:rsidRDefault="00780BA0" w:rsidP="00780BA0">
      <w:pPr>
        <w:ind w:left="360"/>
        <w:rPr>
          <w:rFonts w:ascii="Garamond" w:hAnsi="Garamond"/>
          <w:sz w:val="22"/>
          <w:szCs w:val="22"/>
        </w:rPr>
      </w:pPr>
    </w:p>
    <w:p w14:paraId="37E55C10" w14:textId="77777777" w:rsidR="00A86A99"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7509B491" w14:textId="2A9C944C" w:rsidR="00C325D7" w:rsidDel="00DF3C06" w:rsidRDefault="00A86A99" w:rsidP="00C325D7">
      <w:pPr>
        <w:pStyle w:val="HTMLPreformatted"/>
        <w:rPr>
          <w:del w:id="5220" w:author="Bourque, Ethan" w:date="2024-04-26T09:09:00Z"/>
          <w:rFonts w:ascii="Garamond" w:hAnsi="Garamond" w:cs="Times New Roman"/>
          <w:bCs/>
          <w:sz w:val="22"/>
          <w:szCs w:val="22"/>
        </w:rPr>
      </w:pPr>
      <w:del w:id="5221" w:author="Bourque, Ethan" w:date="2024-04-26T09:09:00Z">
        <w:r w:rsidDel="00DF3C06">
          <w:rPr>
            <w:rFonts w:ascii="Garamond" w:hAnsi="Garamond" w:cs="Times New Roman"/>
            <w:bCs/>
            <w:sz w:val="22"/>
            <w:szCs w:val="22"/>
          </w:rPr>
          <w:delText xml:space="preserve">[Instructions/Remove: </w:delText>
        </w:r>
        <w:r w:rsidR="00C325D7" w:rsidRPr="00C325D7" w:rsidDel="00DF3C06">
          <w:rPr>
            <w:rFonts w:ascii="Garamond" w:hAnsi="Garamond" w:cs="Times New Roman"/>
            <w:bCs/>
            <w:sz w:val="22"/>
            <w:szCs w:val="22"/>
          </w:rPr>
          <w:delText xml:space="preserve">This section </w:delText>
        </w:r>
        <w:r w:rsidR="00C325D7" w:rsidDel="00DF3C06">
          <w:rPr>
            <w:rFonts w:ascii="Garamond" w:hAnsi="Garamond" w:cs="Times New Roman"/>
            <w:bCs/>
            <w:sz w:val="22"/>
            <w:szCs w:val="22"/>
          </w:rPr>
          <w:delText>describes field variability, laboratory variability, the use of inter-organizational splits, sample spikes, standards, and cross calibration exercises.</w:delText>
        </w:r>
        <w:r w:rsidDel="00DF3C06">
          <w:rPr>
            <w:rFonts w:ascii="Garamond" w:hAnsi="Garamond" w:cs="Times New Roman"/>
            <w:bCs/>
            <w:sz w:val="22"/>
            <w:szCs w:val="22"/>
          </w:rPr>
          <w:delText xml:space="preserve">  Include any information on QAQC checks performed by your lab.]</w:delText>
        </w:r>
      </w:del>
    </w:p>
    <w:p w14:paraId="106107F4" w14:textId="77777777" w:rsidR="00282F40" w:rsidRPr="00282F40" w:rsidRDefault="00282F40" w:rsidP="00282F40">
      <w:pPr>
        <w:rPr>
          <w:sz w:val="22"/>
        </w:rPr>
      </w:pPr>
    </w:p>
    <w:p w14:paraId="757AD70E" w14:textId="04540728" w:rsidR="00282F40" w:rsidRPr="00282F40" w:rsidDel="00090177" w:rsidRDefault="00282F40" w:rsidP="00282F40">
      <w:pPr>
        <w:numPr>
          <w:ilvl w:val="1"/>
          <w:numId w:val="8"/>
        </w:numPr>
        <w:rPr>
          <w:del w:id="5222" w:author="Bourque, Ethan" w:date="2024-04-24T14:51:00Z"/>
          <w:rFonts w:ascii="Garamond" w:hAnsi="Garamond"/>
          <w:sz w:val="22"/>
        </w:rPr>
      </w:pPr>
      <w:del w:id="5223" w:author="Bourque, Ethan" w:date="2024-04-24T14:51:00Z">
        <w:r w:rsidRPr="00282F40" w:rsidDel="00090177">
          <w:rPr>
            <w:rFonts w:ascii="Garamond" w:hAnsi="Garamond"/>
            <w:b/>
            <w:bCs/>
            <w:sz w:val="22"/>
          </w:rPr>
          <w:delText>Precision</w:delText>
        </w:r>
      </w:del>
    </w:p>
    <w:p w14:paraId="049935DE" w14:textId="3C2F390D" w:rsidR="00282F40" w:rsidRPr="00282F40" w:rsidDel="00090177" w:rsidRDefault="00282F40" w:rsidP="00156154">
      <w:pPr>
        <w:numPr>
          <w:ilvl w:val="2"/>
          <w:numId w:val="8"/>
        </w:numPr>
        <w:rPr>
          <w:del w:id="5224" w:author="Bourque, Ethan" w:date="2024-04-24T14:51:00Z"/>
          <w:rFonts w:ascii="Garamond" w:hAnsi="Garamond"/>
          <w:sz w:val="22"/>
        </w:rPr>
      </w:pPr>
      <w:del w:id="5225" w:author="Bourque, Ethan" w:date="2024-04-24T14:51:00Z">
        <w:r w:rsidRPr="00282F40" w:rsidDel="00090177">
          <w:rPr>
            <w:rFonts w:ascii="Garamond" w:hAnsi="Garamond"/>
            <w:b/>
            <w:bCs/>
            <w:sz w:val="22"/>
          </w:rPr>
          <w:delText>Field variability</w:delText>
        </w:r>
        <w:r w:rsidRPr="00282F40" w:rsidDel="00090177">
          <w:rPr>
            <w:rFonts w:ascii="Garamond" w:hAnsi="Garamond"/>
            <w:sz w:val="22"/>
          </w:rPr>
          <w:delText xml:space="preserve"> – List the specific number (10</w:delText>
        </w:r>
        <w:r w:rsidR="00156154" w:rsidDel="00090177">
          <w:rPr>
            <w:rFonts w:ascii="Garamond" w:hAnsi="Garamond"/>
            <w:sz w:val="22"/>
          </w:rPr>
          <w:delText>0</w:delText>
        </w:r>
        <w:r w:rsidRPr="00282F40" w:rsidDel="00090177">
          <w:rPr>
            <w:rFonts w:ascii="Garamond" w:hAnsi="Garamond"/>
            <w:sz w:val="22"/>
          </w:rPr>
          <w:delText xml:space="preserve">%) of field replicates; describe how replicates are collected: true field replicates </w:delText>
        </w:r>
        <w:r w:rsidR="00156154" w:rsidDel="00090177">
          <w:rPr>
            <w:rFonts w:ascii="Garamond" w:hAnsi="Garamond"/>
            <w:sz w:val="22"/>
          </w:rPr>
          <w:delText xml:space="preserve">are </w:delText>
        </w:r>
        <w:r w:rsidRPr="00282F40" w:rsidDel="00090177">
          <w:rPr>
            <w:rFonts w:ascii="Garamond" w:hAnsi="Garamond"/>
            <w:sz w:val="22"/>
          </w:rPr>
          <w:delText>successive grab samples</w:delText>
        </w:r>
        <w:r w:rsidR="00156154" w:rsidDel="00090177">
          <w:rPr>
            <w:rFonts w:ascii="Garamond" w:hAnsi="Garamond"/>
            <w:sz w:val="22"/>
          </w:rPr>
          <w:delText>, replicates split from a single field sample are considered laboratory replicates/splits</w:delText>
        </w:r>
        <w:r w:rsidRPr="00282F40" w:rsidDel="00090177">
          <w:rPr>
            <w:rFonts w:ascii="Garamond" w:hAnsi="Garamond"/>
            <w:sz w:val="22"/>
          </w:rPr>
          <w:delText>.</w:delText>
        </w:r>
      </w:del>
    </w:p>
    <w:p w14:paraId="04B429D8" w14:textId="0B0B2AC8" w:rsidR="00282F40" w:rsidRPr="00282F40" w:rsidDel="00090177" w:rsidRDefault="00282F40" w:rsidP="00282F40">
      <w:pPr>
        <w:numPr>
          <w:ilvl w:val="2"/>
          <w:numId w:val="8"/>
        </w:numPr>
        <w:rPr>
          <w:del w:id="5226" w:author="Bourque, Ethan" w:date="2024-04-24T14:51:00Z"/>
          <w:rFonts w:ascii="Garamond" w:hAnsi="Garamond"/>
          <w:sz w:val="22"/>
        </w:rPr>
      </w:pPr>
      <w:del w:id="5227" w:author="Bourque, Ethan" w:date="2024-04-24T14:51:00Z">
        <w:r w:rsidRPr="00282F40" w:rsidDel="00090177">
          <w:rPr>
            <w:rFonts w:ascii="Garamond" w:hAnsi="Garamond"/>
            <w:b/>
            <w:bCs/>
            <w:sz w:val="22"/>
          </w:rPr>
          <w:delText>Laboratory variability</w:delText>
        </w:r>
        <w:r w:rsidRPr="00282F40" w:rsidDel="00090177">
          <w:rPr>
            <w:rFonts w:ascii="Garamond" w:hAnsi="Garamond"/>
            <w:sz w:val="22"/>
          </w:rPr>
          <w:delText xml:space="preserve"> – List specific number (10%) of laboratory replicates.</w:delText>
        </w:r>
      </w:del>
    </w:p>
    <w:p w14:paraId="0EB5ECAF" w14:textId="6026DD2F" w:rsidR="00282F40" w:rsidRPr="00282F40" w:rsidDel="00090177" w:rsidRDefault="00282F40" w:rsidP="00282F40">
      <w:pPr>
        <w:numPr>
          <w:ilvl w:val="2"/>
          <w:numId w:val="8"/>
        </w:numPr>
        <w:rPr>
          <w:del w:id="5228" w:author="Bourque, Ethan" w:date="2024-04-24T14:51:00Z"/>
          <w:rFonts w:ascii="Garamond" w:hAnsi="Garamond"/>
          <w:sz w:val="22"/>
        </w:rPr>
      </w:pPr>
      <w:del w:id="5229" w:author="Bourque, Ethan" w:date="2024-04-24T14:51:00Z">
        <w:r w:rsidRPr="00282F40" w:rsidDel="00090177">
          <w:rPr>
            <w:rFonts w:ascii="Garamond" w:hAnsi="Garamond"/>
            <w:b/>
            <w:bCs/>
            <w:sz w:val="22"/>
          </w:rPr>
          <w:lastRenderedPageBreak/>
          <w:delText>Inter-organizational splits</w:delText>
        </w:r>
        <w:r w:rsidRPr="00282F40" w:rsidDel="00090177">
          <w:rPr>
            <w:rFonts w:ascii="Garamond" w:hAnsi="Garamond"/>
            <w:sz w:val="22"/>
          </w:rPr>
          <w:delText xml:space="preserve"> – Specify if samples were split and analyzed by two different labs.</w:delText>
        </w:r>
      </w:del>
    </w:p>
    <w:p w14:paraId="7445A54D" w14:textId="4E004F7B" w:rsidR="00282F40" w:rsidRPr="00282F40" w:rsidDel="00090177" w:rsidRDefault="00282F40" w:rsidP="00282F40">
      <w:pPr>
        <w:ind w:left="720"/>
        <w:rPr>
          <w:del w:id="5230" w:author="Bourque, Ethan" w:date="2024-04-24T14:51:00Z"/>
          <w:rFonts w:ascii="Garamond" w:hAnsi="Garamond"/>
          <w:sz w:val="22"/>
        </w:rPr>
      </w:pPr>
    </w:p>
    <w:p w14:paraId="2EE36FDD" w14:textId="04ADAA9F" w:rsidR="00282F40" w:rsidRPr="00282F40" w:rsidDel="00090177" w:rsidRDefault="00282F40" w:rsidP="00282F40">
      <w:pPr>
        <w:numPr>
          <w:ilvl w:val="1"/>
          <w:numId w:val="8"/>
        </w:numPr>
        <w:rPr>
          <w:del w:id="5231" w:author="Bourque, Ethan" w:date="2024-04-24T14:51:00Z"/>
          <w:rFonts w:ascii="Garamond" w:hAnsi="Garamond"/>
          <w:sz w:val="22"/>
        </w:rPr>
      </w:pPr>
      <w:del w:id="5232" w:author="Bourque, Ethan" w:date="2024-04-24T14:51:00Z">
        <w:r w:rsidRPr="00282F40" w:rsidDel="00090177">
          <w:rPr>
            <w:rFonts w:ascii="Garamond" w:hAnsi="Garamond"/>
            <w:b/>
            <w:bCs/>
            <w:sz w:val="22"/>
          </w:rPr>
          <w:delText>Accuracy</w:delText>
        </w:r>
      </w:del>
    </w:p>
    <w:p w14:paraId="6647328C" w14:textId="7585CE9C" w:rsidR="00282F40" w:rsidRPr="00282F40" w:rsidDel="00090177" w:rsidRDefault="00282F40" w:rsidP="00282F40">
      <w:pPr>
        <w:numPr>
          <w:ilvl w:val="2"/>
          <w:numId w:val="8"/>
        </w:numPr>
        <w:rPr>
          <w:del w:id="5233" w:author="Bourque, Ethan" w:date="2024-04-24T14:51:00Z"/>
          <w:rFonts w:ascii="Garamond" w:hAnsi="Garamond"/>
          <w:sz w:val="22"/>
        </w:rPr>
      </w:pPr>
      <w:del w:id="5234" w:author="Bourque, Ethan" w:date="2024-04-24T14:51:00Z">
        <w:r w:rsidRPr="00282F40" w:rsidDel="00090177">
          <w:rPr>
            <w:rFonts w:ascii="Garamond" w:hAnsi="Garamond"/>
            <w:b/>
            <w:bCs/>
            <w:sz w:val="22"/>
          </w:rPr>
          <w:delText>Sample spikes</w:delText>
        </w:r>
        <w:r w:rsidRPr="00282F40" w:rsidDel="00090177">
          <w:rPr>
            <w:rFonts w:ascii="Garamond" w:hAnsi="Garamond"/>
            <w:sz w:val="22"/>
          </w:rPr>
          <w:delText xml:space="preserve"> – List the % recovery of field and laboratory samples (% recovery should be 100% under ideal conditions) – cannot be done on samples analyzed directly from filters.</w:delText>
        </w:r>
      </w:del>
    </w:p>
    <w:p w14:paraId="546B06B7" w14:textId="7A4D18DA" w:rsidR="00282F40" w:rsidRPr="00282F40" w:rsidDel="00090177" w:rsidRDefault="00282F40" w:rsidP="00282F40">
      <w:pPr>
        <w:numPr>
          <w:ilvl w:val="2"/>
          <w:numId w:val="8"/>
        </w:numPr>
        <w:rPr>
          <w:del w:id="5235" w:author="Bourque, Ethan" w:date="2024-04-24T14:51:00Z"/>
          <w:rFonts w:ascii="Garamond" w:hAnsi="Garamond"/>
          <w:sz w:val="22"/>
        </w:rPr>
      </w:pPr>
      <w:del w:id="5236" w:author="Bourque, Ethan" w:date="2024-04-24T14:51:00Z">
        <w:r w:rsidRPr="00282F40" w:rsidDel="00090177">
          <w:rPr>
            <w:rFonts w:ascii="Garamond" w:hAnsi="Garamond"/>
            <w:b/>
            <w:bCs/>
            <w:sz w:val="22"/>
          </w:rPr>
          <w:delText xml:space="preserve">Standard reference material analysis – </w:delText>
        </w:r>
        <w:r w:rsidRPr="00282F40" w:rsidDel="00090177">
          <w:rPr>
            <w:rFonts w:ascii="Garamond" w:hAnsi="Garamond"/>
            <w:bCs/>
            <w:sz w:val="22"/>
          </w:rPr>
          <w:delText>This</w:delText>
        </w:r>
        <w:r w:rsidRPr="00282F40" w:rsidDel="00090177">
          <w:rPr>
            <w:rFonts w:ascii="Garamond" w:hAnsi="Garamond"/>
            <w:sz w:val="22"/>
          </w:rPr>
          <w:delText xml:space="preserve"> will result from samples sent out from EPA to each lab.</w:delText>
        </w:r>
      </w:del>
    </w:p>
    <w:p w14:paraId="28ED7CDD" w14:textId="4418D245" w:rsidR="00282F40" w:rsidRPr="00282F40" w:rsidDel="00090177" w:rsidRDefault="00282F40" w:rsidP="00282F40">
      <w:pPr>
        <w:numPr>
          <w:ilvl w:val="2"/>
          <w:numId w:val="8"/>
        </w:numPr>
        <w:rPr>
          <w:del w:id="5237" w:author="Bourque, Ethan" w:date="2024-04-24T14:51:00Z"/>
          <w:rFonts w:ascii="Garamond" w:hAnsi="Garamond"/>
          <w:sz w:val="22"/>
        </w:rPr>
      </w:pPr>
      <w:del w:id="5238" w:author="Bourque, Ethan" w:date="2024-04-24T14:51:00Z">
        <w:r w:rsidRPr="00282F40" w:rsidDel="00090177">
          <w:rPr>
            <w:rFonts w:ascii="Garamond" w:hAnsi="Garamond"/>
            <w:b/>
            <w:bCs/>
            <w:sz w:val="22"/>
          </w:rPr>
          <w:delText>Cross calibration exercises</w:delText>
        </w:r>
        <w:r w:rsidRPr="00282F40" w:rsidDel="00090177">
          <w:rPr>
            <w:rFonts w:ascii="Garamond" w:hAnsi="Garamond"/>
            <w:sz w:val="22"/>
          </w:rPr>
          <w:delText xml:space="preserve"> - </w:delText>
        </w:r>
        <w:r w:rsidRPr="00282F40" w:rsidDel="00090177">
          <w:rPr>
            <w:rFonts w:ascii="Garamond" w:hAnsi="Garamond"/>
            <w:i/>
            <w:iCs/>
            <w:sz w:val="22"/>
          </w:rPr>
          <w:delText>CBNERRVA participates in cross calibration exercises.  Cross calibration exercises include the Chesapeake Bay Quarterly Split Sample Program and the US EPA Method Validation Studies.</w:delText>
        </w:r>
      </w:del>
    </w:p>
    <w:p w14:paraId="39DBF0B8" w14:textId="77777777" w:rsidR="00C325D7" w:rsidRDefault="00C325D7" w:rsidP="00C325D7">
      <w:pPr>
        <w:pStyle w:val="HTMLPreformatted"/>
        <w:rPr>
          <w:ins w:id="5239" w:author="Bourque, Ethan" w:date="2024-04-23T12:09:00Z"/>
          <w:rFonts w:ascii="Garamond" w:hAnsi="Garamond" w:cs="Times New Roman"/>
          <w:bCs/>
          <w:sz w:val="22"/>
          <w:szCs w:val="22"/>
        </w:rPr>
      </w:pPr>
    </w:p>
    <w:p w14:paraId="4CEF5053" w14:textId="01E3427A" w:rsidR="004A4BBF" w:rsidRPr="002B002C" w:rsidRDefault="004A4BBF">
      <w:pPr>
        <w:pStyle w:val="ListParagraph"/>
        <w:numPr>
          <w:ilvl w:val="1"/>
          <w:numId w:val="13"/>
        </w:numPr>
        <w:rPr>
          <w:ins w:id="5240" w:author="Bourque, Ethan" w:date="2024-04-23T12:09:00Z"/>
          <w:rFonts w:ascii="Garamond" w:hAnsi="Garamond"/>
          <w:b/>
          <w:sz w:val="22"/>
          <w:szCs w:val="22"/>
          <w:rPrChange w:id="5241" w:author="Bourque, Ethan" w:date="2024-04-23T12:15:00Z">
            <w:rPr>
              <w:ins w:id="5242" w:author="Bourque, Ethan" w:date="2024-04-23T12:09:00Z"/>
            </w:rPr>
          </w:rPrChange>
        </w:rPr>
        <w:pPrChange w:id="5243" w:author="Bourque, Ethan" w:date="2024-04-23T12:15:00Z">
          <w:pPr>
            <w:ind w:left="360"/>
          </w:pPr>
        </w:pPrChange>
      </w:pPr>
      <w:ins w:id="5244" w:author="Bourque, Ethan" w:date="2024-04-23T12:09:00Z">
        <w:r w:rsidRPr="002B002C">
          <w:rPr>
            <w:rFonts w:ascii="Garamond" w:hAnsi="Garamond"/>
            <w:b/>
            <w:bCs/>
            <w:sz w:val="22"/>
            <w:szCs w:val="22"/>
            <w:rPrChange w:id="5245" w:author="Bourque, Ethan" w:date="2024-04-23T12:15:00Z">
              <w:rPr/>
            </w:rPrChange>
          </w:rPr>
          <w:t>Precision</w:t>
        </w:r>
      </w:ins>
    </w:p>
    <w:p w14:paraId="13E95918" w14:textId="77777777" w:rsidR="004A4BBF" w:rsidRPr="002B002C" w:rsidRDefault="004A4BBF">
      <w:pPr>
        <w:pStyle w:val="ListParagraph"/>
        <w:numPr>
          <w:ilvl w:val="2"/>
          <w:numId w:val="13"/>
        </w:numPr>
        <w:rPr>
          <w:ins w:id="5246" w:author="Bourque, Ethan" w:date="2024-04-23T12:09:00Z"/>
          <w:rFonts w:ascii="Garamond" w:hAnsi="Garamond"/>
          <w:b/>
          <w:sz w:val="22"/>
          <w:szCs w:val="22"/>
          <w:rPrChange w:id="5247" w:author="Bourque, Ethan" w:date="2024-04-23T12:11:00Z">
            <w:rPr>
              <w:ins w:id="5248" w:author="Bourque, Ethan" w:date="2024-04-23T12:09:00Z"/>
              <w:b/>
            </w:rPr>
          </w:rPrChange>
        </w:rPr>
        <w:pPrChange w:id="5249" w:author="Bourque, Ethan" w:date="2024-04-23T12:11:00Z">
          <w:pPr>
            <w:numPr>
              <w:ilvl w:val="1"/>
              <w:numId w:val="13"/>
            </w:numPr>
            <w:ind w:left="1080" w:hanging="360"/>
          </w:pPr>
        </w:pPrChange>
      </w:pPr>
      <w:ins w:id="5250" w:author="Bourque, Ethan" w:date="2024-04-23T12:09:00Z">
        <w:r w:rsidRPr="002B002C">
          <w:rPr>
            <w:rFonts w:ascii="Garamond" w:hAnsi="Garamond"/>
            <w:b/>
            <w:sz w:val="22"/>
            <w:szCs w:val="22"/>
            <w:rPrChange w:id="5251" w:author="Bourque, Ethan" w:date="2024-04-23T12:11:00Z">
              <w:rPr>
                <w:b/>
              </w:rPr>
            </w:rPrChange>
          </w:rPr>
          <w:t>Field Variability</w:t>
        </w:r>
        <w:r w:rsidRPr="002B002C">
          <w:rPr>
            <w:rFonts w:ascii="Garamond" w:hAnsi="Garamond"/>
            <w:sz w:val="22"/>
            <w:szCs w:val="22"/>
            <w:rPrChange w:id="5252" w:author="Bourque, Ethan" w:date="2024-04-23T12:11:00Z">
              <w:rPr/>
            </w:rPrChange>
          </w:rPr>
          <w:t xml:space="preserve"> – Field blanks (using deionized water) are included in all monthly sampling events. ANERR staff collect field triplicate samples from a successive grab sample. Triplicate samples are collected from separate grabs at one primary SWMP sampling station selected at random every other month.  There are no field triplicates collected during diel sampling, though the first diel sample is taken at a similar time frame to the grab sample at that station and can be compared for similarity.</w:t>
        </w:r>
      </w:ins>
    </w:p>
    <w:p w14:paraId="7A0BB87E" w14:textId="77777777" w:rsidR="004A4BBF" w:rsidRDefault="004A4BBF">
      <w:pPr>
        <w:numPr>
          <w:ilvl w:val="2"/>
          <w:numId w:val="13"/>
        </w:numPr>
        <w:rPr>
          <w:ins w:id="5253" w:author="Bourque, Ethan" w:date="2024-04-23T12:09:00Z"/>
          <w:rFonts w:ascii="Garamond" w:hAnsi="Garamond"/>
          <w:b/>
          <w:sz w:val="22"/>
          <w:szCs w:val="22"/>
        </w:rPr>
        <w:pPrChange w:id="5254" w:author="Bourque, Ethan" w:date="2024-04-23T12:11:00Z">
          <w:pPr>
            <w:numPr>
              <w:ilvl w:val="1"/>
              <w:numId w:val="13"/>
            </w:numPr>
            <w:ind w:left="1080" w:hanging="360"/>
          </w:pPr>
        </w:pPrChange>
      </w:pPr>
      <w:ins w:id="5255" w:author="Bourque, Ethan" w:date="2024-04-23T12:09:00Z">
        <w:r w:rsidRPr="008D613B">
          <w:rPr>
            <w:rFonts w:ascii="Garamond" w:hAnsi="Garamond"/>
            <w:b/>
            <w:sz w:val="22"/>
            <w:szCs w:val="22"/>
          </w:rPr>
          <w:t>Laboratory Variability</w:t>
        </w:r>
        <w:r w:rsidRPr="003D3682">
          <w:rPr>
            <w:rFonts w:ascii="Garamond" w:hAnsi="Garamond"/>
            <w:sz w:val="22"/>
            <w:szCs w:val="22"/>
          </w:rPr>
          <w:t xml:space="preserve"> – </w:t>
        </w:r>
        <w:r w:rsidRPr="003D3682">
          <w:rPr>
            <w:rFonts w:ascii="Garamond" w:hAnsi="Garamond"/>
            <w:bCs/>
            <w:sz w:val="22"/>
            <w:szCs w:val="22"/>
          </w:rPr>
          <w:t xml:space="preserve">Method blanks and duplicate samples are run with every sample batch. Batches are groups of 20 or less samples that are analyzed concurrently. </w:t>
        </w:r>
        <w:r w:rsidRPr="003D3682">
          <w:rPr>
            <w:rFonts w:ascii="Garamond" w:hAnsi="Garamond"/>
            <w:sz w:val="22"/>
            <w:szCs w:val="22"/>
          </w:rPr>
          <w:t>Precision is measured by Relative Percent Difference (RPD).</w:t>
        </w:r>
      </w:ins>
    </w:p>
    <w:p w14:paraId="2EB1C49E" w14:textId="77777777" w:rsidR="004A4BBF" w:rsidRPr="003D3682" w:rsidRDefault="004A4BBF">
      <w:pPr>
        <w:numPr>
          <w:ilvl w:val="2"/>
          <w:numId w:val="13"/>
        </w:numPr>
        <w:rPr>
          <w:ins w:id="5256" w:author="Bourque, Ethan" w:date="2024-04-23T12:09:00Z"/>
          <w:rFonts w:ascii="Garamond" w:hAnsi="Garamond"/>
          <w:b/>
          <w:sz w:val="22"/>
          <w:szCs w:val="22"/>
        </w:rPr>
        <w:pPrChange w:id="5257" w:author="Bourque, Ethan" w:date="2024-04-23T12:11:00Z">
          <w:pPr>
            <w:numPr>
              <w:ilvl w:val="1"/>
              <w:numId w:val="13"/>
            </w:numPr>
            <w:ind w:left="1080" w:hanging="360"/>
          </w:pPr>
        </w:pPrChange>
      </w:pPr>
      <w:ins w:id="5258" w:author="Bourque, Ethan" w:date="2024-04-23T12:09:00Z">
        <w:r w:rsidRPr="008D613B">
          <w:rPr>
            <w:rFonts w:ascii="Garamond" w:hAnsi="Garamond"/>
            <w:b/>
            <w:sz w:val="22"/>
            <w:szCs w:val="22"/>
          </w:rPr>
          <w:t>Inter-organizational splits</w:t>
        </w:r>
        <w:r w:rsidRPr="003D3682">
          <w:rPr>
            <w:rFonts w:ascii="Garamond" w:hAnsi="Garamond"/>
            <w:sz w:val="22"/>
            <w:szCs w:val="22"/>
          </w:rPr>
          <w:t xml:space="preserve"> – None.</w:t>
        </w:r>
      </w:ins>
    </w:p>
    <w:p w14:paraId="74D0AB33" w14:textId="77777777" w:rsidR="004A4BBF" w:rsidRPr="008F201A" w:rsidRDefault="004A4BBF" w:rsidP="004A4BBF">
      <w:pPr>
        <w:rPr>
          <w:ins w:id="5259" w:author="Bourque, Ethan" w:date="2024-04-23T12:09:00Z"/>
          <w:rFonts w:ascii="Garamond" w:hAnsi="Garamond"/>
          <w:sz w:val="22"/>
          <w:szCs w:val="22"/>
        </w:rPr>
      </w:pPr>
    </w:p>
    <w:p w14:paraId="0444C083" w14:textId="77777777" w:rsidR="004A4BBF" w:rsidRPr="002B002C" w:rsidRDefault="004A4BBF">
      <w:pPr>
        <w:pStyle w:val="ListParagraph"/>
        <w:numPr>
          <w:ilvl w:val="1"/>
          <w:numId w:val="13"/>
        </w:numPr>
        <w:rPr>
          <w:ins w:id="5260" w:author="Bourque, Ethan" w:date="2024-04-23T12:09:00Z"/>
          <w:rFonts w:ascii="Garamond" w:hAnsi="Garamond"/>
          <w:b/>
          <w:bCs/>
          <w:sz w:val="22"/>
          <w:szCs w:val="22"/>
          <w:rPrChange w:id="5261" w:author="Bourque, Ethan" w:date="2024-04-23T12:11:00Z">
            <w:rPr>
              <w:ins w:id="5262" w:author="Bourque, Ethan" w:date="2024-04-23T12:09:00Z"/>
            </w:rPr>
          </w:rPrChange>
        </w:rPr>
        <w:pPrChange w:id="5263" w:author="Bourque, Ethan" w:date="2024-04-23T12:12:00Z">
          <w:pPr>
            <w:numPr>
              <w:numId w:val="13"/>
            </w:numPr>
            <w:ind w:left="360" w:hanging="360"/>
          </w:pPr>
        </w:pPrChange>
      </w:pPr>
      <w:ins w:id="5264" w:author="Bourque, Ethan" w:date="2024-04-23T12:09:00Z">
        <w:r w:rsidRPr="002B002C">
          <w:rPr>
            <w:rFonts w:ascii="Garamond" w:hAnsi="Garamond"/>
            <w:b/>
            <w:bCs/>
            <w:sz w:val="22"/>
            <w:szCs w:val="22"/>
            <w:rPrChange w:id="5265" w:author="Bourque, Ethan" w:date="2024-04-23T12:11:00Z">
              <w:rPr/>
            </w:rPrChange>
          </w:rPr>
          <w:t>Accuracy</w:t>
        </w:r>
      </w:ins>
    </w:p>
    <w:p w14:paraId="5C9A142A" w14:textId="77777777" w:rsidR="004A4BBF" w:rsidRDefault="004A4BBF">
      <w:pPr>
        <w:numPr>
          <w:ilvl w:val="2"/>
          <w:numId w:val="13"/>
        </w:numPr>
        <w:rPr>
          <w:ins w:id="5266" w:author="Bourque, Ethan" w:date="2024-04-23T12:09:00Z"/>
          <w:rFonts w:ascii="Garamond" w:hAnsi="Garamond"/>
          <w:b/>
          <w:bCs/>
          <w:sz w:val="22"/>
          <w:szCs w:val="22"/>
        </w:rPr>
        <w:pPrChange w:id="5267" w:author="Bourque, Ethan" w:date="2024-04-23T12:12:00Z">
          <w:pPr>
            <w:numPr>
              <w:ilvl w:val="1"/>
              <w:numId w:val="13"/>
            </w:numPr>
            <w:ind w:left="1080" w:hanging="360"/>
          </w:pPr>
        </w:pPrChange>
      </w:pPr>
      <w:ins w:id="5268" w:author="Bourque, Ethan" w:date="2024-04-23T12:09:00Z">
        <w:r w:rsidRPr="008D613B">
          <w:rPr>
            <w:rFonts w:ascii="Garamond" w:hAnsi="Garamond"/>
            <w:b/>
            <w:sz w:val="22"/>
            <w:szCs w:val="22"/>
          </w:rPr>
          <w:t>Sample Spikes</w:t>
        </w:r>
        <w:r w:rsidRPr="008F201A">
          <w:rPr>
            <w:rFonts w:ascii="Garamond" w:hAnsi="Garamond"/>
            <w:sz w:val="22"/>
            <w:szCs w:val="22"/>
          </w:rPr>
          <w:t xml:space="preserve"> – At least two sample spikes are performed with each </w:t>
        </w:r>
        <w:r>
          <w:rPr>
            <w:rFonts w:ascii="Garamond" w:hAnsi="Garamond"/>
            <w:sz w:val="22"/>
            <w:szCs w:val="22"/>
          </w:rPr>
          <w:t xml:space="preserve">sample batch. </w:t>
        </w:r>
        <w:r w:rsidRPr="008F201A">
          <w:rPr>
            <w:rFonts w:ascii="Garamond" w:hAnsi="Garamond"/>
            <w:sz w:val="22"/>
            <w:szCs w:val="22"/>
          </w:rPr>
          <w:t xml:space="preserve">The acceptance </w:t>
        </w:r>
        <w:proofErr w:type="gramStart"/>
        <w:r w:rsidRPr="008F201A">
          <w:rPr>
            <w:rFonts w:ascii="Garamond" w:hAnsi="Garamond"/>
            <w:sz w:val="22"/>
            <w:szCs w:val="22"/>
          </w:rPr>
          <w:t>limits</w:t>
        </w:r>
        <w:proofErr w:type="gramEnd"/>
        <w:r w:rsidRPr="008F201A">
          <w:rPr>
            <w:rFonts w:ascii="Garamond" w:hAnsi="Garamond"/>
            <w:sz w:val="22"/>
            <w:szCs w:val="22"/>
          </w:rPr>
          <w:t xml:space="preserve"> for sample or spike duplicates </w:t>
        </w:r>
        <w:proofErr w:type="gramStart"/>
        <w:r w:rsidRPr="008F201A">
          <w:rPr>
            <w:rFonts w:ascii="Garamond" w:hAnsi="Garamond"/>
            <w:sz w:val="22"/>
            <w:szCs w:val="22"/>
          </w:rPr>
          <w:t>is</w:t>
        </w:r>
        <w:proofErr w:type="gramEnd"/>
        <w:r w:rsidRPr="008F201A">
          <w:rPr>
            <w:rFonts w:ascii="Garamond" w:hAnsi="Garamond"/>
            <w:sz w:val="22"/>
            <w:szCs w:val="22"/>
          </w:rPr>
          <w:t xml:space="preserve"> a RPD of less than 20% if b</w:t>
        </w:r>
        <w:r>
          <w:rPr>
            <w:rFonts w:ascii="Garamond" w:hAnsi="Garamond"/>
            <w:sz w:val="22"/>
            <w:szCs w:val="22"/>
          </w:rPr>
          <w:t xml:space="preserve">oth results are above the PQL. </w:t>
        </w:r>
        <w:r w:rsidRPr="008F201A">
          <w:rPr>
            <w:rFonts w:ascii="Garamond" w:hAnsi="Garamond"/>
            <w:sz w:val="22"/>
            <w:szCs w:val="22"/>
          </w:rPr>
          <w:t>Laboratory fortified blanks are run with each sample batch, acceptance limits for recovery are 85-115%.</w:t>
        </w:r>
      </w:ins>
    </w:p>
    <w:p w14:paraId="1E048067" w14:textId="77777777" w:rsidR="004A4BBF" w:rsidRDefault="004A4BBF">
      <w:pPr>
        <w:numPr>
          <w:ilvl w:val="2"/>
          <w:numId w:val="13"/>
        </w:numPr>
        <w:rPr>
          <w:ins w:id="5269" w:author="Bourque, Ethan" w:date="2024-04-23T12:09:00Z"/>
          <w:rFonts w:ascii="Garamond" w:hAnsi="Garamond"/>
          <w:b/>
          <w:bCs/>
          <w:sz w:val="22"/>
          <w:szCs w:val="22"/>
        </w:rPr>
        <w:pPrChange w:id="5270" w:author="Bourque, Ethan" w:date="2024-04-23T12:12:00Z">
          <w:pPr>
            <w:numPr>
              <w:ilvl w:val="1"/>
              <w:numId w:val="13"/>
            </w:numPr>
            <w:ind w:left="1080" w:hanging="360"/>
          </w:pPr>
        </w:pPrChange>
      </w:pPr>
      <w:ins w:id="5271" w:author="Bourque, Ethan" w:date="2024-04-23T12:09:00Z">
        <w:r w:rsidRPr="008D613B">
          <w:rPr>
            <w:rFonts w:ascii="Garamond" w:hAnsi="Garamond"/>
            <w:b/>
            <w:sz w:val="22"/>
            <w:szCs w:val="22"/>
          </w:rPr>
          <w:t>Standard Reference Material Analysis</w:t>
        </w:r>
        <w:r w:rsidRPr="009E6A10">
          <w:rPr>
            <w:rFonts w:ascii="Garamond" w:hAnsi="Garamond"/>
            <w:b/>
            <w:bCs/>
            <w:sz w:val="22"/>
            <w:szCs w:val="22"/>
          </w:rPr>
          <w:t xml:space="preserve"> </w:t>
        </w:r>
        <w:r w:rsidRPr="008D613B">
          <w:rPr>
            <w:rFonts w:ascii="Garamond" w:hAnsi="Garamond"/>
            <w:sz w:val="22"/>
            <w:szCs w:val="22"/>
          </w:rPr>
          <w:t xml:space="preserve">– </w:t>
        </w:r>
        <w:r w:rsidRPr="003D3682">
          <w:rPr>
            <w:rFonts w:ascii="Garamond" w:hAnsi="Garamond"/>
            <w:bCs/>
            <w:iCs/>
            <w:sz w:val="22"/>
            <w:szCs w:val="22"/>
          </w:rPr>
          <w:t>C</w:t>
        </w:r>
        <w:r w:rsidRPr="009E6A10">
          <w:rPr>
            <w:rFonts w:ascii="Garamond" w:hAnsi="Garamond"/>
            <w:sz w:val="22"/>
            <w:szCs w:val="22"/>
          </w:rPr>
          <w:t>heck standards are included in each batch and at the beginning and end of each run. Check standard acceptance limits are 85-115% recovery. (FLDEP Central Laboratory NU-043-2.</w:t>
        </w:r>
        <w:r>
          <w:rPr>
            <w:rFonts w:ascii="Garamond" w:hAnsi="Garamond"/>
            <w:sz w:val="22"/>
            <w:szCs w:val="22"/>
          </w:rPr>
          <w:t>24</w:t>
        </w:r>
        <w:r w:rsidRPr="009E6A10">
          <w:rPr>
            <w:rFonts w:ascii="Garamond" w:hAnsi="Garamond"/>
            <w:sz w:val="22"/>
            <w:szCs w:val="22"/>
          </w:rPr>
          <w:t>)</w:t>
        </w:r>
        <w:r>
          <w:rPr>
            <w:rFonts w:ascii="Garamond" w:hAnsi="Garamond"/>
            <w:b/>
            <w:bCs/>
            <w:sz w:val="22"/>
            <w:szCs w:val="22"/>
          </w:rPr>
          <w:t>.</w:t>
        </w:r>
      </w:ins>
    </w:p>
    <w:p w14:paraId="2DBEAD89" w14:textId="77777777" w:rsidR="004A4BBF" w:rsidRPr="00C07780" w:rsidRDefault="004A4BBF">
      <w:pPr>
        <w:numPr>
          <w:ilvl w:val="2"/>
          <w:numId w:val="13"/>
        </w:numPr>
        <w:rPr>
          <w:ins w:id="5272" w:author="Bourque, Ethan" w:date="2024-04-23T12:09:00Z"/>
          <w:rFonts w:ascii="Garamond" w:hAnsi="Garamond"/>
          <w:b/>
          <w:bCs/>
          <w:sz w:val="22"/>
          <w:szCs w:val="22"/>
        </w:rPr>
        <w:pPrChange w:id="5273" w:author="Bourque, Ethan" w:date="2024-04-23T12:12:00Z">
          <w:pPr>
            <w:numPr>
              <w:ilvl w:val="1"/>
              <w:numId w:val="13"/>
            </w:numPr>
            <w:ind w:left="1080" w:hanging="360"/>
          </w:pPr>
        </w:pPrChange>
      </w:pPr>
      <w:bookmarkStart w:id="5274" w:name="_Hlk509224149"/>
      <w:ins w:id="5275" w:author="Bourque, Ethan" w:date="2024-04-23T12:09:00Z">
        <w:r w:rsidRPr="008D613B">
          <w:rPr>
            <w:rFonts w:ascii="Garamond" w:hAnsi="Garamond"/>
            <w:b/>
            <w:sz w:val="22"/>
            <w:szCs w:val="22"/>
          </w:rPr>
          <w:t>Cross Calibration Exercises</w:t>
        </w:r>
        <w:r w:rsidRPr="009E6A10">
          <w:rPr>
            <w:rFonts w:ascii="Garamond" w:hAnsi="Garamond"/>
            <w:b/>
            <w:bCs/>
            <w:sz w:val="22"/>
            <w:szCs w:val="22"/>
          </w:rPr>
          <w:t xml:space="preserve"> </w:t>
        </w:r>
        <w:bookmarkEnd w:id="5274"/>
        <w:r w:rsidRPr="008D613B">
          <w:rPr>
            <w:rFonts w:ascii="Garamond" w:hAnsi="Garamond"/>
            <w:sz w:val="22"/>
            <w:szCs w:val="22"/>
          </w:rPr>
          <w:t>–</w:t>
        </w:r>
        <w:r w:rsidRPr="003E5883">
          <w:rPr>
            <w:rFonts w:ascii="Garamond" w:hAnsi="Garamond"/>
            <w:bCs/>
            <w:sz w:val="22"/>
            <w:szCs w:val="22"/>
          </w:rPr>
          <w:t xml:space="preserve"> </w:t>
        </w:r>
        <w:r w:rsidRPr="008D613B">
          <w:rPr>
            <w:rFonts w:ascii="Garamond" w:hAnsi="Garamond"/>
            <w:bCs/>
            <w:sz w:val="22"/>
            <w:szCs w:val="22"/>
          </w:rPr>
          <w:t xml:space="preserve">FDEP laboratory participated in two rounds of performance testing (PT) in 2020. The studies are performed by many labs around the nation </w:t>
        </w:r>
        <w:proofErr w:type="gramStart"/>
        <w:r w:rsidRPr="008D613B">
          <w:rPr>
            <w:rFonts w:ascii="Garamond" w:hAnsi="Garamond"/>
            <w:bCs/>
            <w:sz w:val="22"/>
            <w:szCs w:val="22"/>
          </w:rPr>
          <w:t>to</w:t>
        </w:r>
        <w:proofErr w:type="gramEnd"/>
        <w:r w:rsidRPr="008D613B">
          <w:rPr>
            <w:rFonts w:ascii="Garamond" w:hAnsi="Garamond"/>
            <w:bCs/>
            <w:sz w:val="22"/>
            <w:szCs w:val="22"/>
          </w:rPr>
          <w:t xml:space="preserve"> and are required to maintain the lab’s TNI certification. In addition to the PT studies the lab also participated in a round robin organized by North Carolina DEQ for chlorophyll analysis. In 2020, </w:t>
        </w:r>
        <w:proofErr w:type="gramStart"/>
        <w:r w:rsidRPr="008D613B">
          <w:rPr>
            <w:rFonts w:ascii="Garamond" w:hAnsi="Garamond"/>
            <w:bCs/>
            <w:sz w:val="22"/>
            <w:szCs w:val="22"/>
          </w:rPr>
          <w:t>the</w:t>
        </w:r>
        <w:proofErr w:type="gramEnd"/>
        <w:r w:rsidRPr="008D613B">
          <w:rPr>
            <w:rFonts w:ascii="Garamond" w:hAnsi="Garamond"/>
            <w:bCs/>
            <w:sz w:val="22"/>
            <w:szCs w:val="22"/>
          </w:rPr>
          <w:t xml:space="preserve"> round robin occurred at the end of July/beginning of August and the lab analyzed 8 split samples.</w:t>
        </w:r>
      </w:ins>
    </w:p>
    <w:p w14:paraId="41EDBFAE" w14:textId="117872F4" w:rsidR="004A4BBF" w:rsidDel="002B002C" w:rsidRDefault="004A4BBF" w:rsidP="00C325D7">
      <w:pPr>
        <w:pStyle w:val="HTMLPreformatted"/>
        <w:rPr>
          <w:del w:id="5276" w:author="Bourque, Ethan" w:date="2024-04-23T12:16:00Z"/>
          <w:rFonts w:ascii="Garamond" w:hAnsi="Garamond" w:cs="Times New Roman"/>
          <w:bCs/>
          <w:sz w:val="22"/>
          <w:szCs w:val="22"/>
        </w:rPr>
      </w:pPr>
    </w:p>
    <w:p w14:paraId="45AE92CB" w14:textId="77777777" w:rsidR="00C325D7" w:rsidRPr="00667EBF" w:rsidRDefault="00C325D7" w:rsidP="00C325D7">
      <w:pPr>
        <w:rPr>
          <w:rFonts w:ascii="Garamond" w:hAnsi="Garamond"/>
          <w:sz w:val="22"/>
          <w:szCs w:val="22"/>
        </w:rPr>
      </w:pPr>
    </w:p>
    <w:p w14:paraId="55424851"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6ADD2BB5" w14:textId="448E3E1D" w:rsidR="00F67232" w:rsidRPr="004341A7" w:rsidDel="00DF3C06" w:rsidRDefault="00A86A99" w:rsidP="00F67232">
      <w:pPr>
        <w:pStyle w:val="HTMLPreformatted"/>
        <w:rPr>
          <w:del w:id="5277" w:author="Bourque, Ethan" w:date="2024-04-26T09:09:00Z"/>
          <w:rFonts w:ascii="Garamond" w:hAnsi="Garamond"/>
          <w:b/>
          <w:bCs/>
          <w:i/>
          <w:sz w:val="22"/>
          <w:szCs w:val="22"/>
          <w:u w:val="single"/>
        </w:rPr>
      </w:pPr>
      <w:del w:id="5278" w:author="Bourque, Ethan" w:date="2024-04-26T09:09:00Z">
        <w:r w:rsidDel="00DF3C06">
          <w:rPr>
            <w:rFonts w:ascii="Garamond" w:hAnsi="Garamond"/>
            <w:bCs/>
            <w:sz w:val="22"/>
            <w:szCs w:val="22"/>
          </w:rPr>
          <w:delText xml:space="preserve">[Instructions/Remove: </w:delText>
        </w:r>
        <w:r w:rsidR="00F67232" w:rsidRPr="004341A7" w:rsidDel="00DF3C06">
          <w:rPr>
            <w:rFonts w:ascii="Garamond" w:hAnsi="Garamond"/>
            <w:bCs/>
            <w:sz w:val="22"/>
            <w:szCs w:val="22"/>
          </w:rPr>
          <w:delText xml:space="preserve">This section details the </w:delText>
        </w:r>
        <w:r w:rsidR="00F67232" w:rsidDel="00DF3C06">
          <w:rPr>
            <w:rFonts w:ascii="Garamond" w:hAnsi="Garamond"/>
            <w:bCs/>
            <w:sz w:val="22"/>
            <w:szCs w:val="22"/>
          </w:rPr>
          <w:delText>primary</w:delText>
        </w:r>
        <w:r w:rsidR="00F67232" w:rsidRPr="004341A7" w:rsidDel="00DF3C06">
          <w:rPr>
            <w:rFonts w:ascii="Garamond" w:hAnsi="Garamond"/>
            <w:bCs/>
            <w:sz w:val="22"/>
            <w:szCs w:val="22"/>
          </w:rPr>
          <w:delText xml:space="preserve"> and secondary QAQC flag definitions</w:delText>
        </w:r>
        <w:r w:rsidDel="00DF3C06">
          <w:rPr>
            <w:rFonts w:ascii="Garamond" w:hAnsi="Garamond"/>
            <w:bCs/>
            <w:sz w:val="22"/>
            <w:szCs w:val="22"/>
          </w:rPr>
          <w:delText xml:space="preserve"> and requires no additional information</w:delText>
        </w:r>
        <w:r w:rsidR="00F67232" w:rsidRPr="004341A7" w:rsidDel="00DF3C06">
          <w:rPr>
            <w:rFonts w:ascii="Garamond" w:hAnsi="Garamond"/>
            <w:bCs/>
            <w:sz w:val="22"/>
            <w:szCs w:val="22"/>
          </w:rPr>
          <w:delText xml:space="preserve">.  </w:delText>
        </w:r>
        <w:r w:rsidR="00F67232" w:rsidRPr="004341A7" w:rsidDel="00DF3C06">
          <w:rPr>
            <w:rFonts w:ascii="Garamond" w:hAnsi="Garamond"/>
            <w:bCs/>
            <w:sz w:val="22"/>
            <w:szCs w:val="22"/>
            <w:u w:val="single"/>
          </w:rPr>
          <w:delText>Include the following excerpt</w:delText>
        </w:r>
        <w:r w:rsidR="00AE0AB3" w:rsidDel="00DF3C06">
          <w:rPr>
            <w:rFonts w:ascii="Garamond" w:hAnsi="Garamond"/>
            <w:bCs/>
            <w:sz w:val="22"/>
            <w:szCs w:val="22"/>
            <w:u w:val="single"/>
          </w:rPr>
          <w:delText>.</w:delText>
        </w:r>
        <w:r w:rsidR="00AE0AB3" w:rsidRPr="00B41E21" w:rsidDel="00DF3C06">
          <w:rPr>
            <w:rFonts w:ascii="Garamond" w:hAnsi="Garamond"/>
            <w:bCs/>
            <w:sz w:val="22"/>
            <w:szCs w:val="22"/>
            <w:u w:val="single"/>
          </w:rPr>
          <w:delText>]</w:delText>
        </w:r>
      </w:del>
    </w:p>
    <w:p w14:paraId="41E2A841" w14:textId="77777777" w:rsidR="00F67232" w:rsidRPr="004341A7" w:rsidRDefault="00F67232" w:rsidP="00F67232">
      <w:pPr>
        <w:pStyle w:val="HTMLPreformatted"/>
        <w:rPr>
          <w:rFonts w:ascii="Garamond" w:hAnsi="Garamond"/>
          <w:bCs/>
          <w:sz w:val="22"/>
          <w:szCs w:val="22"/>
        </w:rPr>
      </w:pPr>
    </w:p>
    <w:p w14:paraId="2F5D95DD"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344B075E" w14:textId="77777777" w:rsidR="00F7264E" w:rsidRDefault="00F7264E" w:rsidP="00630036">
      <w:pPr>
        <w:pStyle w:val="HTMLPreformatted"/>
        <w:ind w:left="720" w:right="720"/>
        <w:jc w:val="both"/>
        <w:rPr>
          <w:rFonts w:ascii="Garamond" w:hAnsi="Garamond"/>
          <w:bCs/>
          <w:sz w:val="22"/>
          <w:szCs w:val="22"/>
        </w:rPr>
      </w:pPr>
    </w:p>
    <w:p w14:paraId="3D6670F3"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E07DEE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EFF792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D84F60"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A69C6CE"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6FC97C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357064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lastRenderedPageBreak/>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18C09282"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2EC14CC9" w14:textId="024B5B42" w:rsidR="00F67232" w:rsidRPr="004341A7" w:rsidDel="00DF3C06" w:rsidRDefault="00A86A99" w:rsidP="00F67232">
      <w:pPr>
        <w:pStyle w:val="HTMLPreformatted"/>
        <w:rPr>
          <w:del w:id="5279" w:author="Bourque, Ethan" w:date="2024-04-26T09:09:00Z"/>
          <w:rFonts w:ascii="Garamond" w:hAnsi="Garamond"/>
          <w:sz w:val="22"/>
          <w:szCs w:val="22"/>
        </w:rPr>
      </w:pPr>
      <w:del w:id="5280" w:author="Bourque, Ethan" w:date="2024-04-26T09:09:00Z">
        <w:r w:rsidDel="00DF3C06">
          <w:rPr>
            <w:rFonts w:ascii="Garamond" w:hAnsi="Garamond"/>
            <w:sz w:val="22"/>
            <w:szCs w:val="22"/>
          </w:rPr>
          <w:delText xml:space="preserve">[Instructions/Remove: </w:delText>
        </w:r>
        <w:r w:rsidR="00F67232" w:rsidRPr="004341A7" w:rsidDel="00DF3C06">
          <w:rPr>
            <w:rFonts w:ascii="Garamond" w:hAnsi="Garamond"/>
            <w:sz w:val="22"/>
            <w:szCs w:val="22"/>
          </w:rPr>
          <w:delText>This section details the secondary QAQC Code definitions used in combination with the flags above</w:delText>
        </w:r>
        <w:r w:rsidDel="00DF3C06">
          <w:rPr>
            <w:rFonts w:ascii="Garamond" w:hAnsi="Garamond"/>
            <w:sz w:val="22"/>
            <w:szCs w:val="22"/>
          </w:rPr>
          <w:delText xml:space="preserve"> and requires no additional information</w:delText>
        </w:r>
        <w:r w:rsidR="00F67232" w:rsidRPr="004341A7" w:rsidDel="00DF3C06">
          <w:rPr>
            <w:rFonts w:ascii="Garamond" w:hAnsi="Garamond"/>
            <w:sz w:val="22"/>
            <w:szCs w:val="22"/>
          </w:rPr>
          <w:delText xml:space="preserve">.  </w:delText>
        </w:r>
        <w:r w:rsidR="00F67232" w:rsidRPr="004341A7" w:rsidDel="00DF3C06">
          <w:rPr>
            <w:rFonts w:ascii="Garamond" w:hAnsi="Garamond"/>
            <w:sz w:val="22"/>
            <w:szCs w:val="22"/>
            <w:u w:val="single"/>
          </w:rPr>
          <w:delText>Include the following excerpt</w:delText>
        </w:r>
        <w:r w:rsidR="00AE0AB3" w:rsidDel="00DF3C06">
          <w:rPr>
            <w:rFonts w:ascii="Garamond" w:hAnsi="Garamond"/>
            <w:sz w:val="22"/>
            <w:szCs w:val="22"/>
          </w:rPr>
          <w:delText>.]</w:delText>
        </w:r>
      </w:del>
    </w:p>
    <w:p w14:paraId="48AB8067" w14:textId="77777777" w:rsidR="00F67232" w:rsidRPr="004341A7" w:rsidRDefault="00F67232" w:rsidP="00F67232">
      <w:pPr>
        <w:pStyle w:val="HTMLPreformatted"/>
        <w:rPr>
          <w:rFonts w:ascii="Garamond" w:hAnsi="Garamond"/>
          <w:sz w:val="22"/>
          <w:szCs w:val="22"/>
        </w:rPr>
      </w:pPr>
    </w:p>
    <w:p w14:paraId="7669D0E6"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547FED75" w14:textId="77777777" w:rsidR="00BD0277" w:rsidRDefault="00BD0277" w:rsidP="00630036">
      <w:pPr>
        <w:pStyle w:val="HTMLPreformatted"/>
        <w:ind w:left="720" w:right="720"/>
        <w:jc w:val="both"/>
        <w:rPr>
          <w:rFonts w:ascii="Garamond" w:hAnsi="Garamond"/>
          <w:sz w:val="22"/>
          <w:szCs w:val="22"/>
        </w:rPr>
      </w:pPr>
    </w:p>
    <w:p w14:paraId="4AC57C8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47AE93"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14:paraId="7A00FB37"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14:paraId="12B2679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proofErr w:type="gramStart"/>
      <w:r w:rsidR="006470E3" w:rsidRPr="00C325D7">
        <w:rPr>
          <w:rFonts w:ascii="Garamond" w:hAnsi="Garamond"/>
          <w:sz w:val="22"/>
          <w:szCs w:val="22"/>
        </w:rPr>
        <w:t>missing</w:t>
      </w:r>
      <w:proofErr w:type="gramEnd"/>
      <w:r w:rsidR="006470E3" w:rsidRPr="00C325D7">
        <w:rPr>
          <w:rFonts w:ascii="Garamond" w:hAnsi="Garamond"/>
          <w:sz w:val="22"/>
          <w:szCs w:val="22"/>
        </w:rPr>
        <w:t xml:space="preserve"> or sample never collected</w:t>
      </w:r>
    </w:p>
    <w:p w14:paraId="613BDF7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50F7F3FA"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357964F"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22E4264"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3B5F389"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64C964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32CFA08"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14:paraId="3F80C425"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49F1A4F8"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14:paraId="56529CA7"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14:paraId="3A509559"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07E59A3" w14:textId="77777777" w:rsidR="009247AC" w:rsidRDefault="009247AC" w:rsidP="0097242E">
      <w:pPr>
        <w:tabs>
          <w:tab w:val="left" w:pos="1080"/>
          <w:tab w:val="left" w:pos="1440"/>
          <w:tab w:val="left" w:pos="1980"/>
        </w:tabs>
        <w:ind w:left="720" w:right="720"/>
        <w:rPr>
          <w:rFonts w:ascii="Garamond" w:hAnsi="Garamond"/>
          <w:sz w:val="22"/>
          <w:szCs w:val="22"/>
        </w:rPr>
      </w:pPr>
    </w:p>
    <w:p w14:paraId="4A41A80B"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3D88211"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34029860"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629C5850"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14:paraId="22F4F32B"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2A2186FF"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6344BE53"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14:paraId="5F466040"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29E758E2"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2B49A39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43153790"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20015E24"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6F8541D9"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663C1991"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2AADB3B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4D3ED0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1395AA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05746C2"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F4239A6"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1AAA5F7D"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51DF98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39FA95F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D573F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73D41B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040EED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4BC040B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297E870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60F621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7324BC4"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F91888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D2F733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6063E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7478D82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5B09A5A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C244B1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37616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2DF5F61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4FEED76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8C963D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0108843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3EC488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4C2AB0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B27E15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3FCB0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600B2B6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78D34F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F36793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17D532B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6908249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7870D44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1B8D7C3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1DE2452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0C83015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18D663B5"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3BBE41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0A29BE7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7E7D988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33523C9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74EACE35"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6EF5BC4A"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445589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5364A6D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57618E53"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549DE88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48EE963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040518D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5296C2A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7CB7472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1E30A6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4B6FD9A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CFDF07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54FF481E"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607E91E5"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72AFE6B7"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6132E33B" w14:textId="1475E0A5" w:rsidR="003260FB" w:rsidRPr="004341A7" w:rsidDel="00DF3C06" w:rsidRDefault="00A86A99" w:rsidP="003260FB">
      <w:pPr>
        <w:pStyle w:val="HTMLPreformatted"/>
        <w:rPr>
          <w:del w:id="5281" w:author="Bourque, Ethan" w:date="2024-04-26T09:09:00Z"/>
          <w:rFonts w:ascii="Garamond" w:hAnsi="Garamond" w:cs="Times New Roman"/>
          <w:sz w:val="22"/>
          <w:szCs w:val="22"/>
        </w:rPr>
      </w:pPr>
      <w:del w:id="5282" w:author="Bourque, Ethan" w:date="2024-04-26T09:09:00Z">
        <w:r w:rsidRPr="00B41E21" w:rsidDel="00DF3C06">
          <w:rPr>
            <w:rFonts w:ascii="Garamond" w:hAnsi="Garamond" w:cs="Times New Roman"/>
            <w:bCs/>
            <w:sz w:val="22"/>
            <w:szCs w:val="22"/>
          </w:rPr>
          <w:delText>[Instructions/Remove:</w:delText>
        </w:r>
        <w:r w:rsidDel="00DF3C06">
          <w:rPr>
            <w:rFonts w:ascii="Garamond" w:hAnsi="Garamond" w:cs="Times New Roman"/>
            <w:b/>
            <w:bCs/>
            <w:sz w:val="22"/>
            <w:szCs w:val="22"/>
          </w:rPr>
          <w:delText xml:space="preserve"> </w:delText>
        </w:r>
        <w:r w:rsidR="003260FB" w:rsidRPr="003D34D7" w:rsidDel="00DF3C06">
          <w:rPr>
            <w:rFonts w:ascii="Garamond" w:hAnsi="Garamond" w:cs="Times New Roman"/>
            <w:sz w:val="22"/>
            <w:szCs w:val="22"/>
          </w:rPr>
          <w:delText>Use this sectio</w:delText>
        </w:r>
        <w:r w:rsidR="003260FB" w:rsidRPr="004341A7" w:rsidDel="00DF3C06">
          <w:rPr>
            <w:rFonts w:ascii="Garamond" w:hAnsi="Garamond" w:cs="Times New Roman"/>
            <w:sz w:val="22"/>
            <w:szCs w:val="22"/>
          </w:rPr>
          <w:delText xml:space="preserve">n for further documentation of the data set.  Include any additional notes regarding the data set in general, circumstances not covered by the flags and comment codes, or specific data that </w:delText>
        </w:r>
        <w:r w:rsidR="003260FB" w:rsidRPr="004341A7" w:rsidDel="00DF3C06">
          <w:rPr>
            <w:rFonts w:ascii="Garamond" w:hAnsi="Garamond" w:cs="Times New Roman"/>
            <w:sz w:val="22"/>
            <w:szCs w:val="22"/>
          </w:rPr>
          <w:lastRenderedPageBreak/>
          <w:delText>were coded with the CSM “See Metadata” comment code</w:delText>
        </w:r>
        <w:r w:rsidRPr="004341A7" w:rsidDel="00DF3C06">
          <w:rPr>
            <w:rFonts w:ascii="Garamond" w:hAnsi="Garamond" w:cs="Times New Roman"/>
            <w:sz w:val="22"/>
            <w:szCs w:val="22"/>
          </w:rPr>
          <w:delText>.</w:delText>
        </w:r>
        <w:r w:rsidDel="00DF3C06">
          <w:rPr>
            <w:rFonts w:ascii="Garamond" w:hAnsi="Garamond" w:cs="Times New Roman"/>
            <w:sz w:val="22"/>
            <w:szCs w:val="22"/>
          </w:rPr>
          <w:delText xml:space="preserve">  Any data coded CSM must have a corresponding statement in this section.</w:delText>
        </w:r>
        <w:r w:rsidRPr="004341A7" w:rsidDel="00DF3C06">
          <w:rPr>
            <w:rFonts w:ascii="Garamond" w:hAnsi="Garamond" w:cs="Times New Roman"/>
            <w:sz w:val="22"/>
            <w:szCs w:val="22"/>
          </w:rPr>
          <w:delText xml:space="preserve"> </w:delText>
        </w:r>
        <w:r w:rsidDel="00DF3C06">
          <w:rPr>
            <w:rFonts w:ascii="Garamond" w:hAnsi="Garamond" w:cs="Times New Roman"/>
            <w:sz w:val="22"/>
            <w:szCs w:val="22"/>
          </w:rPr>
          <w:delText xml:space="preserve"> </w:delText>
        </w:r>
        <w:r w:rsidR="003260FB" w:rsidRPr="00EF6BBB" w:rsidDel="00DF3C06">
          <w:rPr>
            <w:rFonts w:ascii="Garamond" w:hAnsi="Garamond" w:cs="Times New Roman"/>
            <w:sz w:val="22"/>
            <w:szCs w:val="22"/>
          </w:rPr>
          <w:delText>You may include the metadata worksheets here if so desired.</w:delText>
        </w:r>
        <w:r w:rsidR="003260FB" w:rsidRPr="004341A7" w:rsidDel="00DF3C06">
          <w:rPr>
            <w:rFonts w:ascii="Garamond" w:hAnsi="Garamond" w:cs="Times New Roman"/>
            <w:sz w:val="22"/>
            <w:szCs w:val="22"/>
          </w:rPr>
          <w:delText xml:space="preserve">  You may also include information on major storms or precipitation events that could have affected the data recorded</w:delText>
        </w:r>
        <w:r w:rsidR="003260FB" w:rsidRPr="00EF6BBB" w:rsidDel="00DF3C06">
          <w:rPr>
            <w:rFonts w:ascii="Garamond" w:hAnsi="Garamond" w:cs="Times New Roman"/>
            <w:sz w:val="22"/>
            <w:szCs w:val="22"/>
          </w:rPr>
          <w:delText xml:space="preserve">.  </w:delText>
        </w:r>
        <w:r w:rsidR="00926558" w:rsidRPr="0019022A" w:rsidDel="00DF3C06">
          <w:rPr>
            <w:rFonts w:ascii="Garamond" w:hAnsi="Garamond" w:cs="Times New Roman"/>
            <w:b/>
            <w:i/>
            <w:sz w:val="22"/>
            <w:szCs w:val="22"/>
          </w:rPr>
          <w:delText xml:space="preserve">You </w:delText>
        </w:r>
        <w:r w:rsidR="00AC6C26" w:rsidRPr="00B41E21" w:rsidDel="00DF3C06">
          <w:rPr>
            <w:rFonts w:ascii="Garamond" w:hAnsi="Garamond" w:cs="Times New Roman"/>
            <w:b/>
            <w:i/>
            <w:sz w:val="22"/>
            <w:szCs w:val="22"/>
          </w:rPr>
          <w:delText>must</w:delText>
        </w:r>
        <w:r w:rsidR="00926558" w:rsidRPr="00EF6BBB" w:rsidDel="00DF3C06">
          <w:rPr>
            <w:rFonts w:ascii="Garamond" w:hAnsi="Garamond" w:cs="Times New Roman"/>
            <w:b/>
            <w:i/>
            <w:sz w:val="22"/>
            <w:szCs w:val="22"/>
          </w:rPr>
          <w:delText xml:space="preserve"> include a table </w:delText>
        </w:r>
        <w:r w:rsidR="00C34768" w:rsidDel="00DF3C06">
          <w:rPr>
            <w:rFonts w:ascii="Garamond" w:hAnsi="Garamond" w:cs="Times New Roman"/>
            <w:b/>
            <w:i/>
            <w:sz w:val="22"/>
            <w:szCs w:val="22"/>
          </w:rPr>
          <w:delText xml:space="preserve">(not an image of a table) </w:delText>
        </w:r>
        <w:r w:rsidR="00926558" w:rsidRPr="00EF6BBB" w:rsidDel="00DF3C06">
          <w:rPr>
            <w:rFonts w:ascii="Garamond" w:hAnsi="Garamond" w:cs="Times New Roman"/>
            <w:b/>
            <w:i/>
            <w:sz w:val="22"/>
            <w:szCs w:val="22"/>
          </w:rPr>
          <w:delText>detailing sample</w:delText>
        </w:r>
        <w:r w:rsidR="00EF6BBB" w:rsidRPr="00B41E21" w:rsidDel="00DF3C06">
          <w:rPr>
            <w:rFonts w:ascii="Garamond" w:hAnsi="Garamond" w:cs="Times New Roman"/>
            <w:b/>
            <w:i/>
            <w:sz w:val="22"/>
            <w:szCs w:val="22"/>
          </w:rPr>
          <w:delText>/parameter</w:delText>
        </w:r>
        <w:r w:rsidR="00926558" w:rsidRPr="00EF6BBB" w:rsidDel="00DF3C06">
          <w:rPr>
            <w:rFonts w:ascii="Garamond" w:hAnsi="Garamond" w:cs="Times New Roman"/>
            <w:b/>
            <w:i/>
            <w:sz w:val="22"/>
            <w:szCs w:val="22"/>
          </w:rPr>
          <w:delText xml:space="preserve"> </w:delText>
        </w:r>
        <w:r w:rsidR="00C34768" w:rsidDel="00DF3C06">
          <w:rPr>
            <w:rFonts w:ascii="Garamond" w:hAnsi="Garamond" w:cs="Times New Roman"/>
            <w:b/>
            <w:i/>
            <w:sz w:val="22"/>
            <w:szCs w:val="22"/>
          </w:rPr>
          <w:delText>collection and processing dates</w:delText>
        </w:r>
        <w:r w:rsidR="00EF6BBB" w:rsidRPr="00B41E21" w:rsidDel="00DF3C06">
          <w:rPr>
            <w:rFonts w:ascii="Garamond" w:hAnsi="Garamond" w:cs="Times New Roman"/>
            <w:b/>
            <w:i/>
            <w:sz w:val="22"/>
            <w:szCs w:val="22"/>
          </w:rPr>
          <w:delText>.</w:delText>
        </w:r>
        <w:r w:rsidR="00EF6BBB" w:rsidRPr="00B41E21" w:rsidDel="00DF3C06">
          <w:rPr>
            <w:rFonts w:ascii="Garamond" w:hAnsi="Garamond" w:cs="Times New Roman"/>
            <w:sz w:val="22"/>
            <w:szCs w:val="22"/>
          </w:rPr>
          <w:delText xml:space="preserve"> </w:delText>
        </w:r>
        <w:r w:rsidR="00926558" w:rsidRPr="00B41E21" w:rsidDel="00DF3C06">
          <w:rPr>
            <w:rFonts w:ascii="Garamond" w:hAnsi="Garamond" w:cs="Times New Roman"/>
            <w:sz w:val="22"/>
            <w:szCs w:val="22"/>
          </w:rPr>
          <w:delText xml:space="preserve"> </w:delText>
        </w:r>
        <w:r w:rsidR="003260FB" w:rsidRPr="004341A7" w:rsidDel="00DF3C06">
          <w:rPr>
            <w:rFonts w:ascii="Garamond" w:hAnsi="Garamond" w:cs="Times New Roman"/>
            <w:sz w:val="22"/>
            <w:szCs w:val="22"/>
            <w:u w:val="single"/>
          </w:rPr>
          <w:delText>Include the following excerpt</w:delText>
        </w:r>
        <w:r w:rsidR="00AE0AB3" w:rsidDel="00DF3C06">
          <w:rPr>
            <w:rFonts w:ascii="Garamond" w:hAnsi="Garamond" w:cs="Times New Roman"/>
            <w:sz w:val="22"/>
            <w:szCs w:val="22"/>
            <w:u w:val="single"/>
          </w:rPr>
          <w:delText>.</w:delText>
        </w:r>
        <w:r w:rsidDel="00DF3C06">
          <w:rPr>
            <w:rFonts w:ascii="Garamond" w:hAnsi="Garamond" w:cs="Times New Roman"/>
            <w:sz w:val="22"/>
            <w:szCs w:val="22"/>
            <w:u w:val="single"/>
          </w:rPr>
          <w:delText>]</w:delText>
        </w:r>
      </w:del>
    </w:p>
    <w:p w14:paraId="784425DF" w14:textId="77777777" w:rsidR="003260FB" w:rsidRPr="004341A7" w:rsidRDefault="003260FB" w:rsidP="003260FB">
      <w:pPr>
        <w:pStyle w:val="HTMLPreformatted"/>
        <w:rPr>
          <w:rFonts w:ascii="Garamond" w:hAnsi="Garamond" w:cs="Times New Roman"/>
          <w:b/>
          <w:bCs/>
          <w:sz w:val="22"/>
          <w:szCs w:val="22"/>
        </w:rPr>
      </w:pPr>
    </w:p>
    <w:p w14:paraId="696DDB3D" w14:textId="6EDDD52E"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 System submit data that </w:t>
      </w:r>
      <w:proofErr w:type="gramStart"/>
      <w:r w:rsidR="00F67232" w:rsidRPr="00F67232">
        <w:rPr>
          <w:rFonts w:ascii="Garamond" w:hAnsi="Garamond"/>
          <w:sz w:val="22"/>
          <w:szCs w:val="22"/>
        </w:rPr>
        <w:t>are</w:t>
      </w:r>
      <w:proofErr w:type="gramEnd"/>
      <w:r w:rsidR="00F67232" w:rsidRPr="00F67232">
        <w:rPr>
          <w:rFonts w:ascii="Garamond" w:hAnsi="Garamond"/>
          <w:sz w:val="22"/>
          <w:szCs w:val="22"/>
        </w:rPr>
        <w:t xml:space="preserv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proofErr w:type="gramStart"/>
      <w:r w:rsidR="00090896">
        <w:rPr>
          <w:rFonts w:ascii="Garamond" w:hAnsi="Garamond"/>
          <w:sz w:val="22"/>
          <w:szCs w:val="22"/>
        </w:rPr>
        <w:t>rejected</w:t>
      </w:r>
      <w:proofErr w:type="gramEnd"/>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944877">
        <w:rPr>
          <w:rFonts w:ascii="Garamond" w:hAnsi="Garamond"/>
          <w:sz w:val="22"/>
          <w:szCs w:val="22"/>
        </w:rPr>
        <w:t>reserve</w:t>
      </w:r>
      <w:r w:rsidR="00F435FB" w:rsidRPr="00180CFA">
        <w:rPr>
          <w:rFonts w:ascii="Garamond" w:hAnsi="Garamond"/>
          <w:sz w:val="22"/>
          <w:szCs w:val="22"/>
        </w:rPr>
        <w:t xml:space="preserve"> </w:t>
      </w:r>
      <w:r w:rsidR="003D34D7" w:rsidRPr="00180CFA">
        <w:rPr>
          <w:rFonts w:ascii="Garamond" w:hAnsi="Garamond"/>
          <w:sz w:val="22"/>
          <w:szCs w:val="22"/>
        </w:rPr>
        <w:t xml:space="preserve">submitting the data.  </w:t>
      </w:r>
    </w:p>
    <w:p w14:paraId="36809D7C" w14:textId="77777777" w:rsidR="00041876" w:rsidRDefault="00041876" w:rsidP="00041876">
      <w:pPr>
        <w:rPr>
          <w:rFonts w:ascii="Garamond" w:hAnsi="Garamond"/>
          <w:sz w:val="22"/>
          <w:szCs w:val="22"/>
        </w:rPr>
      </w:pPr>
    </w:p>
    <w:p w14:paraId="7F266E37" w14:textId="77777777" w:rsidR="00041876" w:rsidRDefault="00041B83"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005F41D3" w14:textId="77777777" w:rsidR="00FD626C" w:rsidRDefault="00FD626C" w:rsidP="00DA5F7D">
      <w:pPr>
        <w:ind w:left="720" w:right="720"/>
        <w:jc w:val="both"/>
        <w:rPr>
          <w:rFonts w:ascii="Garamond" w:hAnsi="Garamond"/>
          <w:sz w:val="22"/>
          <w:szCs w:val="22"/>
        </w:rPr>
      </w:pPr>
    </w:p>
    <w:p w14:paraId="616CE948" w14:textId="46EA58CE" w:rsidR="004D2EBB" w:rsidRPr="00946B78" w:rsidRDefault="007534D0" w:rsidP="004D2EBB">
      <w:pPr>
        <w:pStyle w:val="PlainText"/>
        <w:rPr>
          <w:rFonts w:ascii="Garamond" w:hAnsi="Garamond" w:cs="Times New Roman"/>
          <w:sz w:val="22"/>
          <w:szCs w:val="22"/>
        </w:rPr>
      </w:pPr>
      <w:r>
        <w:rPr>
          <w:rFonts w:ascii="Garamond" w:hAnsi="Garamond"/>
          <w:sz w:val="22"/>
          <w:szCs w:val="22"/>
        </w:rPr>
        <w:br w:type="page"/>
      </w:r>
      <w:del w:id="5283" w:author="Bourque, Ethan" w:date="2024-04-24T14:50:00Z">
        <w:r w:rsidR="004D2EBB" w:rsidRPr="006A0FA8" w:rsidDel="00447D92">
          <w:rPr>
            <w:rFonts w:ascii="Garamond" w:hAnsi="Garamond"/>
            <w:sz w:val="22"/>
            <w:szCs w:val="22"/>
          </w:rPr>
          <w:lastRenderedPageBreak/>
          <w:delText>[</w:delText>
        </w:r>
        <w:r w:rsidR="004D2EBB" w:rsidRPr="00AE40DC" w:rsidDel="00447D92">
          <w:rPr>
            <w:rFonts w:ascii="Garamond" w:hAnsi="Garamond"/>
            <w:sz w:val="22"/>
            <w:szCs w:val="22"/>
            <w:u w:val="single"/>
          </w:rPr>
          <w:delText>Example</w:delText>
        </w:r>
        <w:r w:rsidR="006A0FA8" w:rsidRPr="00AE40DC" w:rsidDel="00447D92">
          <w:rPr>
            <w:rFonts w:ascii="Garamond" w:hAnsi="Garamond"/>
            <w:sz w:val="22"/>
            <w:szCs w:val="22"/>
            <w:u w:val="single"/>
          </w:rPr>
          <w:delText xml:space="preserve"> explanation</w:delText>
        </w:r>
        <w:r w:rsidR="00E42BD9" w:rsidRPr="00AE40DC" w:rsidDel="00447D92">
          <w:rPr>
            <w:rFonts w:ascii="Garamond" w:hAnsi="Garamond"/>
            <w:sz w:val="22"/>
            <w:szCs w:val="22"/>
            <w:u w:val="single"/>
          </w:rPr>
          <w:delText>, update for your sample storage protocols</w:delText>
        </w:r>
        <w:r w:rsidR="004D2EBB" w:rsidRPr="00946B78" w:rsidDel="00447D92">
          <w:rPr>
            <w:rFonts w:ascii="Garamond" w:hAnsi="Garamond"/>
            <w:sz w:val="22"/>
            <w:szCs w:val="22"/>
          </w:rPr>
          <w:delText xml:space="preserve">]  </w:delText>
        </w:r>
        <w:r w:rsidR="004D2EBB" w:rsidRPr="00946B78" w:rsidDel="00447D92">
          <w:rPr>
            <w:rFonts w:ascii="Garamond" w:hAnsi="Garamond" w:cs="Times New Roman"/>
            <w:b/>
            <w:sz w:val="22"/>
            <w:szCs w:val="22"/>
          </w:rPr>
          <w:delText xml:space="preserve">Sample hold times for </w:delText>
        </w:r>
        <w:r w:rsidR="009831D1" w:rsidDel="00447D92">
          <w:rPr>
            <w:rFonts w:ascii="Garamond" w:hAnsi="Garamond" w:cs="Times New Roman"/>
            <w:b/>
            <w:sz w:val="22"/>
            <w:szCs w:val="22"/>
          </w:rPr>
          <w:delText>2022</w:delText>
        </w:r>
        <w:r w:rsidR="004D2EBB" w:rsidRPr="00946B78" w:rsidDel="00447D92">
          <w:rPr>
            <w:rFonts w:ascii="Garamond" w:hAnsi="Garamond" w:cs="Times New Roman"/>
            <w:b/>
            <w:sz w:val="22"/>
            <w:szCs w:val="22"/>
          </w:rPr>
          <w:delText>:</w:delText>
        </w:r>
        <w:r w:rsidR="004D2EBB" w:rsidRPr="00946B78" w:rsidDel="00447D92">
          <w:rPr>
            <w:rFonts w:ascii="Garamond" w:hAnsi="Garamond" w:cs="Times New Roman"/>
            <w:sz w:val="22"/>
            <w:szCs w:val="22"/>
          </w:rPr>
          <w:delText xml:space="preserve">  Samples are held at -20°C.  NERRS SOP allows nutrient samples to be held for up to 28 days (CHLA for 30)</w:delText>
        </w:r>
        <w:r w:rsidR="00C27A98" w:rsidRPr="00946B78" w:rsidDel="00447D92">
          <w:rPr>
            <w:rFonts w:ascii="Garamond" w:hAnsi="Garamond" w:cs="Times New Roman"/>
            <w:sz w:val="22"/>
            <w:szCs w:val="22"/>
          </w:rPr>
          <w:delText xml:space="preserve"> at -20°C</w:delText>
        </w:r>
        <w:r w:rsidR="004D2EBB" w:rsidRPr="00946B78" w:rsidDel="00447D92">
          <w:rPr>
            <w:rFonts w:ascii="Garamond" w:hAnsi="Garamond" w:cs="Times New Roman"/>
            <w:sz w:val="22"/>
            <w:szCs w:val="22"/>
          </w:rPr>
          <w:delText xml:space="preserve">, plus allows for up to 5 days for collecting, processing, and shipping samples.  Samples held beyond that time period are flagged suspect </w:delText>
        </w:r>
        <w:r w:rsidR="00E42BD9" w:rsidDel="00447D92">
          <w:rPr>
            <w:rFonts w:ascii="Garamond" w:hAnsi="Garamond" w:cs="Times New Roman"/>
            <w:sz w:val="22"/>
            <w:szCs w:val="22"/>
          </w:rPr>
          <w:delText>&lt;1&gt;</w:delText>
        </w:r>
        <w:r w:rsidR="004D2EBB" w:rsidRPr="00946B78" w:rsidDel="00447D92">
          <w:rPr>
            <w:rFonts w:ascii="Garamond" w:hAnsi="Garamond" w:cs="Times New Roman"/>
            <w:sz w:val="22"/>
            <w:szCs w:val="22"/>
          </w:rPr>
          <w:delText xml:space="preserve">and coded </w:delText>
        </w:r>
        <w:r w:rsidR="00E42BD9" w:rsidDel="00447D92">
          <w:rPr>
            <w:rFonts w:ascii="Garamond" w:hAnsi="Garamond" w:cs="Times New Roman"/>
            <w:sz w:val="22"/>
            <w:szCs w:val="22"/>
          </w:rPr>
          <w:delText>(</w:delText>
        </w:r>
        <w:r w:rsidR="004D2EBB" w:rsidRPr="00946B78" w:rsidDel="00447D92">
          <w:rPr>
            <w:rFonts w:ascii="Garamond" w:hAnsi="Garamond" w:cs="Times New Roman"/>
            <w:sz w:val="22"/>
            <w:szCs w:val="22"/>
          </w:rPr>
          <w:delText>CHB</w:delText>
        </w:r>
        <w:r w:rsidR="00E42BD9" w:rsidDel="00447D92">
          <w:rPr>
            <w:rFonts w:ascii="Garamond" w:hAnsi="Garamond" w:cs="Times New Roman"/>
            <w:sz w:val="22"/>
            <w:szCs w:val="22"/>
          </w:rPr>
          <w:delText>)</w:delText>
        </w:r>
        <w:r w:rsidR="004D2EBB" w:rsidRPr="00946B78" w:rsidDel="00447D92">
          <w:rPr>
            <w:rFonts w:ascii="Garamond" w:hAnsi="Garamond" w:cs="Times New Roman"/>
            <w:sz w:val="22"/>
            <w:szCs w:val="22"/>
          </w:rPr>
          <w:delText xml:space="preserve">. </w:delText>
        </w:r>
        <w:r w:rsidR="001051F4" w:rsidDel="00447D92">
          <w:rPr>
            <w:rFonts w:ascii="Garamond" w:hAnsi="Garamond" w:cs="Times New Roman"/>
            <w:sz w:val="22"/>
            <w:szCs w:val="22"/>
          </w:rPr>
          <w:delText>If measured values were below MDL, this resulted in &lt;-4&gt; [SBL] (CHB) flagging/coding.</w:delText>
        </w:r>
      </w:del>
    </w:p>
    <w:p w14:paraId="2A3E60C0" w14:textId="279EB6AF" w:rsidR="004D2EBB" w:rsidRDefault="004D2EBB" w:rsidP="009831D1">
      <w:pPr>
        <w:pStyle w:val="PlainText"/>
        <w:rPr>
          <w:rFonts w:ascii="Garamond" w:hAnsi="Garamond" w:cs="Times New Roman"/>
          <w:sz w:val="22"/>
          <w:szCs w:val="22"/>
        </w:rPr>
      </w:pPr>
    </w:p>
    <w:p w14:paraId="6A0218AE" w14:textId="74F5DF25" w:rsidR="009E165C" w:rsidRPr="00FD7DC8" w:rsidDel="00381B3A" w:rsidRDefault="009831D1" w:rsidP="00AE40DC">
      <w:pPr>
        <w:pStyle w:val="PlainText"/>
        <w:rPr>
          <w:del w:id="5284" w:author="Bourque, Ethan" w:date="2024-04-26T09:35:00Z"/>
          <w:rFonts w:ascii="Garamond" w:hAnsi="Garamond"/>
          <w:sz w:val="22"/>
          <w:szCs w:val="22"/>
        </w:rPr>
      </w:pPr>
      <w:del w:id="5285" w:author="Bourque, Ethan" w:date="2024-04-26T10:01:00Z">
        <w:r w:rsidRPr="00AE40DC" w:rsidDel="0011301B">
          <w:rPr>
            <w:rFonts w:ascii="Garamond" w:hAnsi="Garamond" w:cs="Times New Roman"/>
            <w:sz w:val="22"/>
            <w:szCs w:val="22"/>
          </w:rPr>
          <w:delText>[</w:delText>
        </w:r>
        <w:r w:rsidRPr="00AE40DC" w:rsidDel="0011301B">
          <w:rPr>
            <w:rFonts w:ascii="Garamond" w:hAnsi="Garamond" w:cs="Times New Roman"/>
            <w:sz w:val="22"/>
            <w:szCs w:val="22"/>
            <w:u w:val="single"/>
          </w:rPr>
          <w:delText>Example explanation 2, update for your sampling protocols</w:delText>
        </w:r>
        <w:r w:rsidRPr="00AE40DC" w:rsidDel="0011301B">
          <w:rPr>
            <w:rFonts w:ascii="Garamond" w:hAnsi="Garamond" w:cs="Times New Roman"/>
            <w:sz w:val="22"/>
            <w:szCs w:val="22"/>
          </w:rPr>
          <w:delText xml:space="preserve">]  </w:delText>
        </w:r>
      </w:del>
      <w:r w:rsidRPr="00AE40DC">
        <w:rPr>
          <w:rFonts w:ascii="Garamond" w:hAnsi="Garamond" w:cs="Times New Roman"/>
          <w:b/>
          <w:bCs/>
          <w:sz w:val="22"/>
          <w:szCs w:val="22"/>
        </w:rPr>
        <w:t>Sample hold times for 2022:</w:t>
      </w:r>
      <w:r w:rsidRPr="00AE40DC">
        <w:rPr>
          <w:rFonts w:ascii="Garamond" w:hAnsi="Garamond" w:cs="Times New Roman"/>
          <w:sz w:val="22"/>
          <w:szCs w:val="22"/>
        </w:rPr>
        <w:t xml:space="preserve"> </w:t>
      </w:r>
      <w:r w:rsidR="009E165C" w:rsidRPr="00FD7DC8">
        <w:rPr>
          <w:rFonts w:ascii="Garamond" w:hAnsi="Garamond"/>
          <w:sz w:val="22"/>
          <w:szCs w:val="22"/>
        </w:rPr>
        <w:t xml:space="preserve">NERRS SOP allows nutrient samples to be held for up to </w:t>
      </w:r>
      <w:r w:rsidR="009E165C">
        <w:rPr>
          <w:rFonts w:ascii="Garamond" w:hAnsi="Garamond"/>
          <w:sz w:val="22"/>
          <w:szCs w:val="22"/>
        </w:rPr>
        <w:t>24 hours if held at 4</w:t>
      </w:r>
      <w:bookmarkStart w:id="5286" w:name="_Hlk113702344"/>
      <w:r w:rsidR="009E165C" w:rsidRPr="00FD7DC8">
        <w:rPr>
          <w:rFonts w:ascii="Garamond" w:hAnsi="Garamond"/>
          <w:sz w:val="22"/>
          <w:szCs w:val="22"/>
        </w:rPr>
        <w:t>°</w:t>
      </w:r>
      <w:bookmarkEnd w:id="5286"/>
      <w:r w:rsidR="009E165C">
        <w:rPr>
          <w:rFonts w:ascii="Garamond" w:hAnsi="Garamond"/>
          <w:sz w:val="22"/>
          <w:szCs w:val="22"/>
        </w:rPr>
        <w:t>C with no preservation, for NH4F and NO23F up to 28 days if acidified and held at 4</w:t>
      </w:r>
      <w:r w:rsidR="009E165C" w:rsidRPr="00FD7DC8">
        <w:rPr>
          <w:rFonts w:ascii="Garamond" w:hAnsi="Garamond"/>
          <w:sz w:val="22"/>
          <w:szCs w:val="22"/>
        </w:rPr>
        <w:t>°</w:t>
      </w:r>
      <w:r w:rsidR="009E165C">
        <w:rPr>
          <w:rFonts w:ascii="Garamond" w:hAnsi="Garamond"/>
          <w:sz w:val="22"/>
          <w:szCs w:val="22"/>
        </w:rPr>
        <w:t>C, and up to</w:t>
      </w:r>
      <w:r w:rsidR="009E165C" w:rsidRPr="00FD7DC8">
        <w:rPr>
          <w:rFonts w:ascii="Garamond" w:hAnsi="Garamond"/>
          <w:sz w:val="22"/>
          <w:szCs w:val="22"/>
        </w:rPr>
        <w:t xml:space="preserve"> 28 days (CHLA for 30 days) </w:t>
      </w:r>
      <w:r w:rsidR="009E165C">
        <w:rPr>
          <w:rFonts w:ascii="Garamond" w:hAnsi="Garamond"/>
          <w:sz w:val="22"/>
          <w:szCs w:val="22"/>
        </w:rPr>
        <w:t xml:space="preserve">if held </w:t>
      </w:r>
      <w:r w:rsidR="009E165C" w:rsidRPr="00FD7DC8">
        <w:rPr>
          <w:rFonts w:ascii="Garamond" w:hAnsi="Garamond"/>
          <w:sz w:val="22"/>
          <w:szCs w:val="22"/>
        </w:rPr>
        <w:t>at -20°C</w:t>
      </w:r>
      <w:r w:rsidR="009E165C">
        <w:rPr>
          <w:rFonts w:ascii="Garamond" w:hAnsi="Garamond"/>
          <w:sz w:val="22"/>
          <w:szCs w:val="22"/>
        </w:rPr>
        <w:t xml:space="preserve">. Tier II parameters, with a few exceptions, are subject to the same sample hold times. In all cases, up to an additional 5 days is allowed for collecting, processing, and shipping samples. </w:t>
      </w:r>
      <w:r w:rsidR="009E165C" w:rsidRPr="00FD7DC8">
        <w:rPr>
          <w:rFonts w:ascii="Garamond" w:hAnsi="Garamond"/>
          <w:sz w:val="22"/>
          <w:szCs w:val="22"/>
        </w:rPr>
        <w:t xml:space="preserve"> Samples held beyond that </w:t>
      </w:r>
      <w:proofErr w:type="gramStart"/>
      <w:r w:rsidR="009E165C" w:rsidRPr="00FD7DC8">
        <w:rPr>
          <w:rFonts w:ascii="Garamond" w:hAnsi="Garamond"/>
          <w:sz w:val="22"/>
          <w:szCs w:val="22"/>
        </w:rPr>
        <w:t>time period</w:t>
      </w:r>
      <w:proofErr w:type="gramEnd"/>
      <w:r w:rsidR="009E165C" w:rsidRPr="00FD7DC8">
        <w:rPr>
          <w:rFonts w:ascii="Garamond" w:hAnsi="Garamond"/>
          <w:sz w:val="22"/>
          <w:szCs w:val="22"/>
        </w:rPr>
        <w:t xml:space="preserve"> are flagged suspect and coded CHB</w:t>
      </w:r>
      <w:r w:rsidR="009E165C">
        <w:rPr>
          <w:rFonts w:ascii="Garamond" w:hAnsi="Garamond"/>
          <w:sz w:val="22"/>
          <w:szCs w:val="22"/>
        </w:rPr>
        <w:t xml:space="preserve"> in the data set</w:t>
      </w:r>
      <w:r w:rsidR="009E165C" w:rsidRPr="00FD7DC8">
        <w:rPr>
          <w:rFonts w:ascii="Garamond" w:hAnsi="Garamond"/>
          <w:sz w:val="22"/>
          <w:szCs w:val="22"/>
        </w:rPr>
        <w:t xml:space="preserve">. </w:t>
      </w:r>
    </w:p>
    <w:p w14:paraId="3B6A76DA" w14:textId="6087000C" w:rsidR="009E165C" w:rsidRDefault="009E165C" w:rsidP="004D2EBB">
      <w:pPr>
        <w:pStyle w:val="PlainText"/>
        <w:rPr>
          <w:rFonts w:ascii="Garamond" w:hAnsi="Garamond" w:cs="Times New Roman"/>
          <w:sz w:val="22"/>
          <w:szCs w:val="22"/>
        </w:rPr>
      </w:pPr>
    </w:p>
    <w:p w14:paraId="361275B3" w14:textId="4CBD298F" w:rsidR="006A0FA8" w:rsidDel="00381B3A" w:rsidRDefault="006A0FA8" w:rsidP="004D2EBB">
      <w:pPr>
        <w:pStyle w:val="PlainText"/>
        <w:rPr>
          <w:del w:id="5287" w:author="Bourque, Ethan" w:date="2024-04-26T09:35:00Z"/>
          <w:rFonts w:ascii="Garamond" w:hAnsi="Garamond" w:cs="Times New Roman"/>
          <w:sz w:val="22"/>
          <w:szCs w:val="22"/>
        </w:rPr>
      </w:pPr>
      <w:del w:id="5288" w:author="Bourque, Ethan" w:date="2024-04-26T09:35:00Z">
        <w:r w:rsidRPr="00946B78" w:rsidDel="00381B3A">
          <w:rPr>
            <w:rFonts w:ascii="Garamond" w:hAnsi="Garamond" w:cs="Times New Roman"/>
            <w:sz w:val="22"/>
            <w:szCs w:val="22"/>
          </w:rPr>
          <w:delText>[</w:delText>
        </w:r>
        <w:r w:rsidRPr="00AE40DC" w:rsidDel="00381B3A">
          <w:rPr>
            <w:rFonts w:ascii="Garamond" w:hAnsi="Garamond" w:cs="Times New Roman"/>
            <w:sz w:val="22"/>
            <w:szCs w:val="22"/>
            <w:u w:val="single"/>
          </w:rPr>
          <w:delText xml:space="preserve">Example table, format however makes sense for your </w:delText>
        </w:r>
        <w:r w:rsidR="00944877" w:rsidRPr="00AE40DC" w:rsidDel="00381B3A">
          <w:rPr>
            <w:rFonts w:ascii="Garamond" w:hAnsi="Garamond" w:cs="Times New Roman"/>
            <w:sz w:val="22"/>
            <w:szCs w:val="22"/>
            <w:u w:val="single"/>
          </w:rPr>
          <w:delText>reserve</w:delText>
        </w:r>
        <w:r w:rsidR="00173814" w:rsidDel="00381B3A">
          <w:rPr>
            <w:rFonts w:ascii="Garamond" w:hAnsi="Garamond" w:cs="Times New Roman"/>
            <w:sz w:val="22"/>
            <w:szCs w:val="22"/>
            <w:u w:val="single"/>
          </w:rPr>
          <w:delText xml:space="preserve"> but do not use an image of a table</w:delText>
        </w:r>
        <w:r w:rsidRPr="00946B78" w:rsidDel="00381B3A">
          <w:rPr>
            <w:rFonts w:ascii="Garamond" w:hAnsi="Garamond" w:cs="Times New Roman"/>
            <w:sz w:val="22"/>
            <w:szCs w:val="22"/>
          </w:rPr>
          <w:delText>]</w:delText>
        </w:r>
      </w:del>
    </w:p>
    <w:p w14:paraId="4CAF6C1C" w14:textId="77777777" w:rsidR="0051016F" w:rsidRPr="00946B78" w:rsidRDefault="0051016F" w:rsidP="004D2EBB">
      <w:pPr>
        <w:pStyle w:val="PlainText"/>
        <w:rPr>
          <w:rFonts w:ascii="Garamond" w:hAnsi="Garamond" w:cs="Times New Roman"/>
          <w:sz w:val="22"/>
          <w:szCs w:val="22"/>
        </w:rPr>
      </w:pPr>
    </w:p>
    <w:tbl>
      <w:tblPr>
        <w:tblW w:w="10390" w:type="dxa"/>
        <w:tblLayout w:type="fixed"/>
        <w:tblLook w:val="04A0" w:firstRow="1" w:lastRow="0" w:firstColumn="1" w:lastColumn="0" w:noHBand="0" w:noVBand="1"/>
      </w:tblPr>
      <w:tblGrid>
        <w:gridCol w:w="2610"/>
        <w:gridCol w:w="1249"/>
        <w:gridCol w:w="1248"/>
        <w:gridCol w:w="1328"/>
        <w:gridCol w:w="1313"/>
        <w:gridCol w:w="1292"/>
        <w:gridCol w:w="1350"/>
      </w:tblGrid>
      <w:tr w:rsidR="0051016F" w:rsidDel="00447D92" w14:paraId="4046987F" w14:textId="7BAA87FF" w:rsidTr="004D789D">
        <w:trPr>
          <w:trHeight w:val="241"/>
          <w:del w:id="5289" w:author="Bourque, Ethan" w:date="2024-04-24T14:49:00Z"/>
        </w:trPr>
        <w:tc>
          <w:tcPr>
            <w:tcW w:w="261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2BFC17E6" w14:textId="4DE53022" w:rsidR="0051016F" w:rsidDel="00447D92" w:rsidRDefault="0051016F">
            <w:pPr>
              <w:jc w:val="center"/>
              <w:rPr>
                <w:del w:id="5290" w:author="Bourque, Ethan" w:date="2024-04-24T14:49:00Z"/>
                <w:rFonts w:ascii="Calibri" w:hAnsi="Calibri" w:cs="Calibri"/>
                <w:b/>
                <w:bCs/>
                <w:color w:val="000000"/>
                <w:sz w:val="22"/>
                <w:szCs w:val="22"/>
              </w:rPr>
            </w:pPr>
          </w:p>
        </w:tc>
        <w:tc>
          <w:tcPr>
            <w:tcW w:w="77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3569FB50" w14:textId="48FBB70F" w:rsidR="0051016F" w:rsidDel="00447D92" w:rsidRDefault="0051016F">
            <w:pPr>
              <w:jc w:val="center"/>
              <w:rPr>
                <w:del w:id="5291" w:author="Bourque, Ethan" w:date="2024-04-24T14:49:00Z"/>
                <w:rFonts w:ascii="Calibri" w:hAnsi="Calibri" w:cs="Calibri"/>
                <w:b/>
                <w:bCs/>
                <w:color w:val="000000"/>
                <w:sz w:val="22"/>
                <w:szCs w:val="22"/>
              </w:rPr>
            </w:pPr>
            <w:del w:id="5292" w:author="Bourque, Ethan" w:date="2024-04-24T14:49:00Z">
              <w:r w:rsidDel="00447D92">
                <w:rPr>
                  <w:rFonts w:ascii="Calibri" w:hAnsi="Calibri" w:cs="Calibri"/>
                  <w:b/>
                  <w:bCs/>
                  <w:color w:val="000000"/>
                  <w:sz w:val="22"/>
                  <w:szCs w:val="22"/>
                </w:rPr>
                <w:delText>Data of analysis</w:delText>
              </w:r>
            </w:del>
          </w:p>
        </w:tc>
      </w:tr>
      <w:tr w:rsidR="0051016F" w:rsidDel="00447D92" w14:paraId="1EC20118" w14:textId="5B185E3C" w:rsidTr="004D789D">
        <w:trPr>
          <w:trHeight w:val="241"/>
          <w:del w:id="5293" w:author="Bourque, Ethan" w:date="2024-04-24T14:49:00Z"/>
        </w:trPr>
        <w:tc>
          <w:tcPr>
            <w:tcW w:w="26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380D24" w14:textId="4E57C70E" w:rsidR="004A3D4B" w:rsidDel="00447D92" w:rsidRDefault="004A3D4B">
            <w:pPr>
              <w:jc w:val="center"/>
              <w:rPr>
                <w:del w:id="5294" w:author="Bourque, Ethan" w:date="2024-04-24T14:49:00Z"/>
                <w:rFonts w:ascii="Calibri" w:hAnsi="Calibri" w:cs="Calibri"/>
                <w:b/>
                <w:bCs/>
                <w:color w:val="000000"/>
                <w:sz w:val="22"/>
                <w:szCs w:val="22"/>
              </w:rPr>
            </w:pPr>
            <w:del w:id="5295" w:author="Bourque, Ethan" w:date="2024-04-24T14:49:00Z">
              <w:r w:rsidDel="00447D92">
                <w:rPr>
                  <w:rFonts w:ascii="Calibri" w:hAnsi="Calibri" w:cs="Calibri"/>
                  <w:b/>
                  <w:bCs/>
                  <w:color w:val="000000"/>
                  <w:sz w:val="22"/>
                  <w:szCs w:val="22"/>
                </w:rPr>
                <w:delText>Sample Descriptor</w:delText>
              </w:r>
            </w:del>
          </w:p>
        </w:tc>
        <w:tc>
          <w:tcPr>
            <w:tcW w:w="1249" w:type="dxa"/>
            <w:tcBorders>
              <w:top w:val="single" w:sz="4" w:space="0" w:color="auto"/>
              <w:left w:val="nil"/>
              <w:bottom w:val="nil"/>
              <w:right w:val="nil"/>
            </w:tcBorders>
            <w:shd w:val="clear" w:color="auto" w:fill="auto"/>
            <w:noWrap/>
            <w:vAlign w:val="center"/>
            <w:hideMark/>
          </w:tcPr>
          <w:p w14:paraId="2B5CE20A" w14:textId="74040060" w:rsidR="004A3D4B" w:rsidDel="00447D92" w:rsidRDefault="004A3D4B">
            <w:pPr>
              <w:jc w:val="center"/>
              <w:rPr>
                <w:del w:id="5296" w:author="Bourque, Ethan" w:date="2024-04-24T14:49:00Z"/>
                <w:rFonts w:ascii="Calibri" w:hAnsi="Calibri" w:cs="Calibri"/>
                <w:b/>
                <w:bCs/>
                <w:color w:val="000000"/>
                <w:sz w:val="22"/>
                <w:szCs w:val="22"/>
              </w:rPr>
            </w:pPr>
            <w:del w:id="5297" w:author="Bourque, Ethan" w:date="2024-04-24T14:49:00Z">
              <w:r w:rsidDel="00447D92">
                <w:rPr>
                  <w:rFonts w:ascii="Calibri" w:hAnsi="Calibri" w:cs="Calibri"/>
                  <w:b/>
                  <w:bCs/>
                  <w:color w:val="000000"/>
                  <w:sz w:val="22"/>
                  <w:szCs w:val="22"/>
                </w:rPr>
                <w:delText>PO4F</w:delText>
              </w:r>
            </w:del>
          </w:p>
        </w:tc>
        <w:tc>
          <w:tcPr>
            <w:tcW w:w="1248"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55869CF" w14:textId="0E6038E2" w:rsidR="004A3D4B" w:rsidDel="00447D92" w:rsidRDefault="004A3D4B">
            <w:pPr>
              <w:jc w:val="center"/>
              <w:rPr>
                <w:del w:id="5298" w:author="Bourque, Ethan" w:date="2024-04-24T14:49:00Z"/>
                <w:rFonts w:ascii="Calibri" w:hAnsi="Calibri" w:cs="Calibri"/>
                <w:b/>
                <w:bCs/>
                <w:color w:val="000000"/>
                <w:sz w:val="22"/>
                <w:szCs w:val="22"/>
              </w:rPr>
            </w:pPr>
            <w:del w:id="5299" w:author="Bourque, Ethan" w:date="2024-04-24T14:49:00Z">
              <w:r w:rsidDel="00447D92">
                <w:rPr>
                  <w:rFonts w:ascii="Calibri" w:hAnsi="Calibri" w:cs="Calibri"/>
                  <w:b/>
                  <w:bCs/>
                  <w:color w:val="000000"/>
                  <w:sz w:val="22"/>
                  <w:szCs w:val="22"/>
                </w:rPr>
                <w:delText>NH4F</w:delText>
              </w:r>
            </w:del>
          </w:p>
        </w:tc>
        <w:tc>
          <w:tcPr>
            <w:tcW w:w="1328" w:type="dxa"/>
            <w:tcBorders>
              <w:top w:val="single" w:sz="4" w:space="0" w:color="auto"/>
              <w:left w:val="nil"/>
              <w:bottom w:val="single" w:sz="8" w:space="0" w:color="auto"/>
              <w:right w:val="single" w:sz="8" w:space="0" w:color="auto"/>
            </w:tcBorders>
            <w:shd w:val="clear" w:color="auto" w:fill="auto"/>
            <w:noWrap/>
            <w:vAlign w:val="center"/>
            <w:hideMark/>
          </w:tcPr>
          <w:p w14:paraId="4BDFEB50" w14:textId="7FD0C06D" w:rsidR="004A3D4B" w:rsidDel="00447D92" w:rsidRDefault="004A3D4B">
            <w:pPr>
              <w:jc w:val="center"/>
              <w:rPr>
                <w:del w:id="5300" w:author="Bourque, Ethan" w:date="2024-04-24T14:49:00Z"/>
                <w:rFonts w:ascii="Calibri" w:hAnsi="Calibri" w:cs="Calibri"/>
                <w:b/>
                <w:bCs/>
                <w:color w:val="000000"/>
                <w:sz w:val="22"/>
                <w:szCs w:val="22"/>
              </w:rPr>
            </w:pPr>
            <w:del w:id="5301" w:author="Bourque, Ethan" w:date="2024-04-24T14:49:00Z">
              <w:r w:rsidDel="00447D92">
                <w:rPr>
                  <w:rFonts w:ascii="Calibri" w:hAnsi="Calibri" w:cs="Calibri"/>
                  <w:b/>
                  <w:bCs/>
                  <w:color w:val="000000"/>
                  <w:sz w:val="22"/>
                  <w:szCs w:val="22"/>
                </w:rPr>
                <w:delText>NO2F</w:delText>
              </w:r>
            </w:del>
          </w:p>
        </w:tc>
        <w:tc>
          <w:tcPr>
            <w:tcW w:w="1313" w:type="dxa"/>
            <w:tcBorders>
              <w:top w:val="single" w:sz="4" w:space="0" w:color="auto"/>
              <w:left w:val="nil"/>
              <w:bottom w:val="single" w:sz="8" w:space="0" w:color="auto"/>
              <w:right w:val="single" w:sz="8" w:space="0" w:color="auto"/>
            </w:tcBorders>
            <w:shd w:val="clear" w:color="auto" w:fill="auto"/>
            <w:noWrap/>
            <w:vAlign w:val="center"/>
            <w:hideMark/>
          </w:tcPr>
          <w:p w14:paraId="68532FFB" w14:textId="062121C8" w:rsidR="004A3D4B" w:rsidDel="00447D92" w:rsidRDefault="004A3D4B">
            <w:pPr>
              <w:jc w:val="center"/>
              <w:rPr>
                <w:del w:id="5302" w:author="Bourque, Ethan" w:date="2024-04-24T14:49:00Z"/>
                <w:rFonts w:ascii="Calibri" w:hAnsi="Calibri" w:cs="Calibri"/>
                <w:b/>
                <w:bCs/>
                <w:color w:val="000000"/>
                <w:sz w:val="22"/>
                <w:szCs w:val="22"/>
              </w:rPr>
            </w:pPr>
            <w:del w:id="5303" w:author="Bourque, Ethan" w:date="2024-04-24T14:49:00Z">
              <w:r w:rsidDel="00447D92">
                <w:rPr>
                  <w:rFonts w:ascii="Calibri" w:hAnsi="Calibri" w:cs="Calibri"/>
                  <w:b/>
                  <w:bCs/>
                  <w:color w:val="000000"/>
                  <w:sz w:val="22"/>
                  <w:szCs w:val="22"/>
                </w:rPr>
                <w:delText>NO23F</w:delText>
              </w:r>
            </w:del>
          </w:p>
        </w:tc>
        <w:tc>
          <w:tcPr>
            <w:tcW w:w="1292" w:type="dxa"/>
            <w:tcBorders>
              <w:top w:val="single" w:sz="4" w:space="0" w:color="auto"/>
              <w:left w:val="nil"/>
              <w:bottom w:val="single" w:sz="8" w:space="0" w:color="auto"/>
              <w:right w:val="single" w:sz="8" w:space="0" w:color="auto"/>
            </w:tcBorders>
            <w:shd w:val="clear" w:color="auto" w:fill="auto"/>
            <w:noWrap/>
            <w:vAlign w:val="center"/>
            <w:hideMark/>
          </w:tcPr>
          <w:p w14:paraId="5A649ACE" w14:textId="3240FD1F" w:rsidR="004A3D4B" w:rsidDel="00447D92" w:rsidRDefault="004A3D4B">
            <w:pPr>
              <w:jc w:val="center"/>
              <w:rPr>
                <w:del w:id="5304" w:author="Bourque, Ethan" w:date="2024-04-24T14:49:00Z"/>
                <w:rFonts w:ascii="Calibri" w:hAnsi="Calibri" w:cs="Calibri"/>
                <w:b/>
                <w:bCs/>
                <w:color w:val="000000"/>
                <w:sz w:val="22"/>
                <w:szCs w:val="22"/>
              </w:rPr>
            </w:pPr>
            <w:del w:id="5305" w:author="Bourque, Ethan" w:date="2024-04-24T14:49:00Z">
              <w:r w:rsidDel="00447D92">
                <w:rPr>
                  <w:rFonts w:ascii="Calibri" w:hAnsi="Calibri" w:cs="Calibri"/>
                  <w:b/>
                  <w:bCs/>
                  <w:color w:val="000000"/>
                  <w:sz w:val="22"/>
                  <w:szCs w:val="22"/>
                </w:rPr>
                <w:delText>CHLA_N, PHEA</w:delText>
              </w:r>
            </w:del>
          </w:p>
        </w:tc>
        <w:tc>
          <w:tcPr>
            <w:tcW w:w="1350" w:type="dxa"/>
            <w:tcBorders>
              <w:top w:val="single" w:sz="4" w:space="0" w:color="auto"/>
              <w:left w:val="nil"/>
              <w:bottom w:val="single" w:sz="8" w:space="0" w:color="auto"/>
              <w:right w:val="single" w:sz="8" w:space="0" w:color="auto"/>
            </w:tcBorders>
            <w:shd w:val="clear" w:color="auto" w:fill="auto"/>
            <w:noWrap/>
            <w:vAlign w:val="center"/>
            <w:hideMark/>
          </w:tcPr>
          <w:p w14:paraId="6093BCE2" w14:textId="3A57F32A" w:rsidR="004A3D4B" w:rsidDel="00447D92" w:rsidRDefault="004A3D4B">
            <w:pPr>
              <w:jc w:val="center"/>
              <w:rPr>
                <w:del w:id="5306" w:author="Bourque, Ethan" w:date="2024-04-24T14:49:00Z"/>
                <w:rFonts w:ascii="Calibri" w:hAnsi="Calibri" w:cs="Calibri"/>
                <w:b/>
                <w:bCs/>
                <w:color w:val="000000"/>
                <w:sz w:val="22"/>
                <w:szCs w:val="22"/>
              </w:rPr>
            </w:pPr>
            <w:del w:id="5307" w:author="Bourque, Ethan" w:date="2024-04-24T14:49:00Z">
              <w:r w:rsidDel="00447D92">
                <w:rPr>
                  <w:rFonts w:ascii="Calibri" w:hAnsi="Calibri" w:cs="Calibri"/>
                  <w:b/>
                  <w:bCs/>
                  <w:color w:val="000000"/>
                  <w:sz w:val="22"/>
                  <w:szCs w:val="22"/>
                </w:rPr>
                <w:delText>SiO4F</w:delText>
              </w:r>
            </w:del>
          </w:p>
        </w:tc>
      </w:tr>
      <w:tr w:rsidR="0051016F" w:rsidDel="00447D92" w14:paraId="6C861C97" w14:textId="51DE414E" w:rsidTr="004D789D">
        <w:trPr>
          <w:trHeight w:val="229"/>
          <w:del w:id="5308"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13B0CB24" w14:textId="5EAA4663" w:rsidR="004A3D4B" w:rsidDel="00447D92" w:rsidRDefault="004A3D4B" w:rsidP="00FC711C">
            <w:pPr>
              <w:rPr>
                <w:del w:id="5309" w:author="Bourque, Ethan" w:date="2024-04-24T14:49:00Z"/>
                <w:rFonts w:ascii="Calibri" w:hAnsi="Calibri" w:cs="Calibri"/>
                <w:color w:val="000000"/>
                <w:sz w:val="22"/>
                <w:szCs w:val="22"/>
              </w:rPr>
            </w:pPr>
            <w:del w:id="5310" w:author="Bourque, Ethan" w:date="2024-04-24T14:49:00Z">
              <w:r w:rsidDel="00447D92">
                <w:rPr>
                  <w:rFonts w:ascii="Calibri" w:hAnsi="Calibri" w:cs="Calibri"/>
                  <w:color w:val="000000"/>
                  <w:sz w:val="22"/>
                  <w:szCs w:val="22"/>
                </w:rPr>
                <w:delText>1/4/</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grab</w:delText>
              </w:r>
              <w:r w:rsidR="00211C75" w:rsidDel="00447D92">
                <w:rPr>
                  <w:rFonts w:ascii="Calibri" w:hAnsi="Calibri" w:cs="Calibri"/>
                  <w:color w:val="000000"/>
                  <w:sz w:val="22"/>
                  <w:szCs w:val="22"/>
                </w:rPr>
                <w:delText>s</w:delText>
              </w:r>
              <w:r w:rsidDel="00447D92">
                <w:rPr>
                  <w:rFonts w:ascii="Calibri" w:hAnsi="Calibri" w:cs="Calibri"/>
                  <w:color w:val="000000"/>
                  <w:sz w:val="22"/>
                  <w:szCs w:val="22"/>
                </w:rPr>
                <w:delText xml:space="preserve"> </w:delText>
              </w:r>
            </w:del>
          </w:p>
        </w:tc>
        <w:tc>
          <w:tcPr>
            <w:tcW w:w="1249" w:type="dxa"/>
            <w:tcBorders>
              <w:top w:val="single" w:sz="8" w:space="0" w:color="auto"/>
              <w:left w:val="nil"/>
              <w:bottom w:val="nil"/>
              <w:right w:val="single" w:sz="4" w:space="0" w:color="auto"/>
            </w:tcBorders>
            <w:shd w:val="clear" w:color="auto" w:fill="auto"/>
            <w:noWrap/>
            <w:vAlign w:val="center"/>
            <w:hideMark/>
          </w:tcPr>
          <w:p w14:paraId="006DDA41" w14:textId="3F9DC4DE" w:rsidR="004A3D4B" w:rsidDel="00447D92" w:rsidRDefault="004A3D4B" w:rsidP="0051016F">
            <w:pPr>
              <w:jc w:val="center"/>
              <w:rPr>
                <w:del w:id="5311" w:author="Bourque, Ethan" w:date="2024-04-24T14:49:00Z"/>
                <w:rFonts w:ascii="Calibri" w:hAnsi="Calibri" w:cs="Calibri"/>
                <w:color w:val="000000"/>
                <w:sz w:val="22"/>
                <w:szCs w:val="22"/>
              </w:rPr>
            </w:pPr>
            <w:del w:id="5312" w:author="Bourque, Ethan" w:date="2024-04-24T14:49:00Z">
              <w:r w:rsidDel="00447D92">
                <w:rPr>
                  <w:rFonts w:ascii="Calibri" w:hAnsi="Calibri" w:cs="Calibri"/>
                  <w:color w:val="000000"/>
                  <w:sz w:val="22"/>
                  <w:szCs w:val="22"/>
                </w:rPr>
                <w:delText>1/13/</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115AAF9B" w14:textId="20CE0523" w:rsidR="004A3D4B" w:rsidDel="00447D92" w:rsidRDefault="004A3D4B" w:rsidP="0051016F">
            <w:pPr>
              <w:jc w:val="center"/>
              <w:rPr>
                <w:del w:id="5313" w:author="Bourque, Ethan" w:date="2024-04-24T14:49:00Z"/>
                <w:rFonts w:ascii="Calibri" w:hAnsi="Calibri" w:cs="Calibri"/>
                <w:color w:val="000000"/>
                <w:sz w:val="22"/>
                <w:szCs w:val="22"/>
              </w:rPr>
            </w:pPr>
            <w:del w:id="5314" w:author="Bourque, Ethan" w:date="2024-04-24T14:49:00Z">
              <w:r w:rsidDel="00447D92">
                <w:rPr>
                  <w:rFonts w:ascii="Calibri" w:hAnsi="Calibri" w:cs="Calibri"/>
                  <w:color w:val="000000"/>
                  <w:sz w:val="22"/>
                  <w:szCs w:val="22"/>
                </w:rPr>
                <w:delText>1/13/</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5F0F856E" w14:textId="6045B7D2" w:rsidR="004A3D4B" w:rsidDel="00447D92" w:rsidRDefault="004A3D4B" w:rsidP="0051016F">
            <w:pPr>
              <w:jc w:val="center"/>
              <w:rPr>
                <w:del w:id="5315" w:author="Bourque, Ethan" w:date="2024-04-24T14:49:00Z"/>
                <w:rFonts w:ascii="Calibri" w:hAnsi="Calibri" w:cs="Calibri"/>
                <w:color w:val="000000"/>
                <w:sz w:val="22"/>
                <w:szCs w:val="22"/>
              </w:rPr>
            </w:pPr>
            <w:del w:id="5316" w:author="Bourque, Ethan" w:date="2024-04-24T14:49:00Z">
              <w:r w:rsidDel="00447D92">
                <w:rPr>
                  <w:rFonts w:ascii="Calibri" w:hAnsi="Calibri" w:cs="Calibri"/>
                  <w:color w:val="000000"/>
                  <w:sz w:val="22"/>
                  <w:szCs w:val="22"/>
                </w:rPr>
                <w:delText>1/13/</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17EB42C" w14:textId="030AC229" w:rsidR="004A3D4B" w:rsidDel="00447D92" w:rsidRDefault="004A3D4B" w:rsidP="0051016F">
            <w:pPr>
              <w:jc w:val="center"/>
              <w:rPr>
                <w:del w:id="5317" w:author="Bourque, Ethan" w:date="2024-04-24T14:49:00Z"/>
                <w:rFonts w:ascii="Calibri" w:hAnsi="Calibri" w:cs="Calibri"/>
                <w:color w:val="000000"/>
                <w:sz w:val="22"/>
                <w:szCs w:val="22"/>
              </w:rPr>
            </w:pPr>
            <w:del w:id="5318" w:author="Bourque, Ethan" w:date="2024-04-24T14:49:00Z">
              <w:r w:rsidDel="00447D92">
                <w:rPr>
                  <w:rFonts w:ascii="Calibri" w:hAnsi="Calibri" w:cs="Calibri"/>
                  <w:color w:val="000000"/>
                  <w:sz w:val="22"/>
                  <w:szCs w:val="22"/>
                </w:rPr>
                <w:delText>1/13/</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24D2F106" w14:textId="101ABCBE" w:rsidR="004A3D4B" w:rsidDel="00447D92" w:rsidRDefault="004A3D4B" w:rsidP="0051016F">
            <w:pPr>
              <w:jc w:val="center"/>
              <w:rPr>
                <w:del w:id="5319" w:author="Bourque, Ethan" w:date="2024-04-24T14:49:00Z"/>
                <w:rFonts w:ascii="Calibri" w:hAnsi="Calibri" w:cs="Calibri"/>
                <w:color w:val="000000"/>
                <w:sz w:val="22"/>
                <w:szCs w:val="22"/>
              </w:rPr>
            </w:pPr>
            <w:del w:id="5320" w:author="Bourque, Ethan" w:date="2024-04-24T14:49:00Z">
              <w:r w:rsidDel="00447D92">
                <w:rPr>
                  <w:rFonts w:ascii="Calibri" w:hAnsi="Calibri" w:cs="Calibri"/>
                  <w:color w:val="000000"/>
                  <w:sz w:val="22"/>
                  <w:szCs w:val="22"/>
                </w:rPr>
                <w:delText>1/12/</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4B754287" w14:textId="019525F8" w:rsidR="004A3D4B" w:rsidDel="00447D92" w:rsidRDefault="004A3D4B" w:rsidP="0051016F">
            <w:pPr>
              <w:jc w:val="center"/>
              <w:rPr>
                <w:del w:id="5321" w:author="Bourque, Ethan" w:date="2024-04-24T14:49:00Z"/>
                <w:rFonts w:ascii="Calibri" w:hAnsi="Calibri" w:cs="Calibri"/>
                <w:color w:val="000000"/>
                <w:sz w:val="22"/>
                <w:szCs w:val="22"/>
              </w:rPr>
            </w:pPr>
            <w:del w:id="5322" w:author="Bourque, Ethan" w:date="2024-04-24T14:49:00Z">
              <w:r w:rsidDel="00447D92">
                <w:rPr>
                  <w:rFonts w:ascii="Calibri" w:hAnsi="Calibri" w:cs="Calibri"/>
                  <w:color w:val="000000"/>
                  <w:sz w:val="22"/>
                  <w:szCs w:val="22"/>
                </w:rPr>
                <w:delText>1/21/</w:delText>
              </w:r>
              <w:r w:rsidR="009831D1" w:rsidDel="00447D92">
                <w:rPr>
                  <w:rFonts w:ascii="Calibri" w:hAnsi="Calibri" w:cs="Calibri"/>
                  <w:color w:val="000000"/>
                  <w:sz w:val="22"/>
                  <w:szCs w:val="22"/>
                </w:rPr>
                <w:delText>2022</w:delText>
              </w:r>
            </w:del>
          </w:p>
        </w:tc>
      </w:tr>
      <w:tr w:rsidR="0051016F" w:rsidDel="00447D92" w14:paraId="0363D85E" w14:textId="61BBCF48" w:rsidTr="004D789D">
        <w:trPr>
          <w:trHeight w:val="229"/>
          <w:del w:id="5323"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7003CE1B" w14:textId="4D0196D4" w:rsidR="004A3D4B" w:rsidDel="00447D92" w:rsidRDefault="004A3D4B" w:rsidP="00FC711C">
            <w:pPr>
              <w:rPr>
                <w:del w:id="5324" w:author="Bourque, Ethan" w:date="2024-04-24T14:49:00Z"/>
                <w:rFonts w:ascii="Calibri" w:hAnsi="Calibri" w:cs="Calibri"/>
                <w:color w:val="000000"/>
                <w:sz w:val="22"/>
                <w:szCs w:val="22"/>
              </w:rPr>
            </w:pPr>
            <w:del w:id="5325" w:author="Bourque, Ethan" w:date="2024-04-24T14:49:00Z">
              <w:r w:rsidDel="00447D92">
                <w:rPr>
                  <w:rFonts w:ascii="Calibri" w:hAnsi="Calibri" w:cs="Calibri"/>
                  <w:color w:val="000000"/>
                  <w:sz w:val="22"/>
                  <w:szCs w:val="22"/>
                </w:rPr>
                <w:delText>2/29/</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grab</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5D06C862" w14:textId="365FA3DD" w:rsidR="004A3D4B" w:rsidDel="00447D92" w:rsidRDefault="004A3D4B" w:rsidP="0051016F">
            <w:pPr>
              <w:jc w:val="center"/>
              <w:rPr>
                <w:del w:id="5326" w:author="Bourque, Ethan" w:date="2024-04-24T14:49:00Z"/>
                <w:rFonts w:ascii="Calibri" w:hAnsi="Calibri" w:cs="Calibri"/>
                <w:color w:val="000000"/>
                <w:sz w:val="22"/>
                <w:szCs w:val="22"/>
              </w:rPr>
            </w:pPr>
            <w:del w:id="5327"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68424B10" w14:textId="714C602F" w:rsidR="004A3D4B" w:rsidDel="00447D92" w:rsidRDefault="004A3D4B" w:rsidP="0051016F">
            <w:pPr>
              <w:jc w:val="center"/>
              <w:rPr>
                <w:del w:id="5328" w:author="Bourque, Ethan" w:date="2024-04-24T14:49:00Z"/>
                <w:rFonts w:ascii="Calibri" w:hAnsi="Calibri" w:cs="Calibri"/>
                <w:color w:val="000000"/>
                <w:sz w:val="22"/>
                <w:szCs w:val="22"/>
              </w:rPr>
            </w:pPr>
            <w:del w:id="5329"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5246A17E" w14:textId="333C9584" w:rsidR="004A3D4B" w:rsidDel="00447D92" w:rsidRDefault="004A3D4B" w:rsidP="0051016F">
            <w:pPr>
              <w:jc w:val="center"/>
              <w:rPr>
                <w:del w:id="5330" w:author="Bourque, Ethan" w:date="2024-04-24T14:49:00Z"/>
                <w:rFonts w:ascii="Calibri" w:hAnsi="Calibri" w:cs="Calibri"/>
                <w:color w:val="000000"/>
                <w:sz w:val="22"/>
                <w:szCs w:val="22"/>
              </w:rPr>
            </w:pPr>
            <w:del w:id="5331"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AAE4233" w14:textId="38E0E6A8" w:rsidR="004A3D4B" w:rsidDel="00447D92" w:rsidRDefault="004A3D4B" w:rsidP="0051016F">
            <w:pPr>
              <w:jc w:val="center"/>
              <w:rPr>
                <w:del w:id="5332" w:author="Bourque, Ethan" w:date="2024-04-24T14:49:00Z"/>
                <w:rFonts w:ascii="Calibri" w:hAnsi="Calibri" w:cs="Calibri"/>
                <w:color w:val="000000"/>
                <w:sz w:val="22"/>
                <w:szCs w:val="22"/>
              </w:rPr>
            </w:pPr>
            <w:del w:id="5333"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0A2EA028" w14:textId="5EB9FCEF" w:rsidR="004A3D4B" w:rsidDel="00447D92" w:rsidRDefault="004A3D4B" w:rsidP="0051016F">
            <w:pPr>
              <w:jc w:val="center"/>
              <w:rPr>
                <w:del w:id="5334" w:author="Bourque, Ethan" w:date="2024-04-24T14:49:00Z"/>
                <w:rFonts w:ascii="Calibri" w:hAnsi="Calibri" w:cs="Calibri"/>
                <w:color w:val="000000"/>
                <w:sz w:val="22"/>
                <w:szCs w:val="22"/>
              </w:rPr>
            </w:pPr>
            <w:del w:id="5335" w:author="Bourque, Ethan" w:date="2024-04-24T14:49:00Z">
              <w:r w:rsidDel="00447D92">
                <w:rPr>
                  <w:rFonts w:ascii="Calibri" w:hAnsi="Calibri" w:cs="Calibri"/>
                  <w:color w:val="000000"/>
                  <w:sz w:val="22"/>
                  <w:szCs w:val="22"/>
                </w:rPr>
                <w:delText>3/21/</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39C2DB4C" w14:textId="72988F3B" w:rsidR="004A3D4B" w:rsidDel="00447D92" w:rsidRDefault="004A3D4B" w:rsidP="0051016F">
            <w:pPr>
              <w:jc w:val="center"/>
              <w:rPr>
                <w:del w:id="5336" w:author="Bourque, Ethan" w:date="2024-04-24T14:49:00Z"/>
                <w:rFonts w:ascii="Calibri" w:hAnsi="Calibri" w:cs="Calibri"/>
                <w:color w:val="000000"/>
                <w:sz w:val="22"/>
                <w:szCs w:val="22"/>
              </w:rPr>
            </w:pPr>
            <w:del w:id="5337" w:author="Bourque, Ethan" w:date="2024-04-24T14:49:00Z">
              <w:r w:rsidDel="00447D92">
                <w:rPr>
                  <w:rFonts w:ascii="Calibri" w:hAnsi="Calibri" w:cs="Calibri"/>
                  <w:color w:val="000000"/>
                  <w:sz w:val="22"/>
                  <w:szCs w:val="22"/>
                </w:rPr>
                <w:delText>4/1/</w:delText>
              </w:r>
              <w:r w:rsidR="009831D1" w:rsidDel="00447D92">
                <w:rPr>
                  <w:rFonts w:ascii="Calibri" w:hAnsi="Calibri" w:cs="Calibri"/>
                  <w:color w:val="000000"/>
                  <w:sz w:val="22"/>
                  <w:szCs w:val="22"/>
                </w:rPr>
                <w:delText>2022</w:delText>
              </w:r>
            </w:del>
          </w:p>
        </w:tc>
      </w:tr>
      <w:tr w:rsidR="0051016F" w:rsidDel="00447D92" w14:paraId="6DA0D1D7" w14:textId="26CCFDC1" w:rsidTr="004D789D">
        <w:trPr>
          <w:trHeight w:val="229"/>
          <w:del w:id="5338"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287034E3" w14:textId="6E354D79" w:rsidR="004A3D4B" w:rsidDel="00447D92" w:rsidRDefault="004A3D4B" w:rsidP="00FC711C">
            <w:pPr>
              <w:rPr>
                <w:del w:id="5339" w:author="Bourque, Ethan" w:date="2024-04-24T14:49:00Z"/>
                <w:rFonts w:ascii="Calibri" w:hAnsi="Calibri" w:cs="Calibri"/>
                <w:color w:val="000000"/>
                <w:sz w:val="22"/>
                <w:szCs w:val="22"/>
              </w:rPr>
            </w:pPr>
            <w:del w:id="5340" w:author="Bourque, Ethan" w:date="2024-04-24T14:49:00Z">
              <w:r w:rsidDel="00447D92">
                <w:rPr>
                  <w:rFonts w:ascii="Calibri" w:hAnsi="Calibri" w:cs="Calibri"/>
                  <w:color w:val="000000"/>
                  <w:sz w:val="22"/>
                  <w:szCs w:val="22"/>
                </w:rPr>
                <w:delText>2/29-3/1/</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diel</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73A9BEC8" w14:textId="39591153" w:rsidR="004A3D4B" w:rsidDel="00447D92" w:rsidRDefault="004A3D4B" w:rsidP="0051016F">
            <w:pPr>
              <w:jc w:val="center"/>
              <w:rPr>
                <w:del w:id="5341" w:author="Bourque, Ethan" w:date="2024-04-24T14:49:00Z"/>
                <w:rFonts w:ascii="Calibri" w:hAnsi="Calibri" w:cs="Calibri"/>
                <w:color w:val="000000"/>
                <w:sz w:val="22"/>
                <w:szCs w:val="22"/>
              </w:rPr>
            </w:pPr>
            <w:del w:id="5342"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5208E216" w14:textId="4F319096" w:rsidR="004A3D4B" w:rsidDel="00447D92" w:rsidRDefault="004A3D4B" w:rsidP="0051016F">
            <w:pPr>
              <w:jc w:val="center"/>
              <w:rPr>
                <w:del w:id="5343" w:author="Bourque, Ethan" w:date="2024-04-24T14:49:00Z"/>
                <w:rFonts w:ascii="Calibri" w:hAnsi="Calibri" w:cs="Calibri"/>
                <w:color w:val="000000"/>
                <w:sz w:val="22"/>
                <w:szCs w:val="22"/>
              </w:rPr>
            </w:pPr>
            <w:del w:id="5344"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39D64155" w14:textId="38D788F9" w:rsidR="004A3D4B" w:rsidDel="00447D92" w:rsidRDefault="004A3D4B" w:rsidP="0051016F">
            <w:pPr>
              <w:jc w:val="center"/>
              <w:rPr>
                <w:del w:id="5345" w:author="Bourque, Ethan" w:date="2024-04-24T14:49:00Z"/>
                <w:rFonts w:ascii="Calibri" w:hAnsi="Calibri" w:cs="Calibri"/>
                <w:color w:val="000000"/>
                <w:sz w:val="22"/>
                <w:szCs w:val="22"/>
              </w:rPr>
            </w:pPr>
            <w:del w:id="5346"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6B951D76" w14:textId="649A6F4A" w:rsidR="004A3D4B" w:rsidDel="00447D92" w:rsidRDefault="004A3D4B" w:rsidP="0051016F">
            <w:pPr>
              <w:jc w:val="center"/>
              <w:rPr>
                <w:del w:id="5347" w:author="Bourque, Ethan" w:date="2024-04-24T14:49:00Z"/>
                <w:rFonts w:ascii="Calibri" w:hAnsi="Calibri" w:cs="Calibri"/>
                <w:color w:val="000000"/>
                <w:sz w:val="22"/>
                <w:szCs w:val="22"/>
              </w:rPr>
            </w:pPr>
            <w:del w:id="5348" w:author="Bourque, Ethan" w:date="2024-04-24T14:49:00Z">
              <w:r w:rsidDel="00447D92">
                <w:rPr>
                  <w:rFonts w:ascii="Calibri" w:hAnsi="Calibri" w:cs="Calibri"/>
                  <w:color w:val="000000"/>
                  <w:sz w:val="22"/>
                  <w:szCs w:val="22"/>
                </w:rPr>
                <w:delText>3/24/</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529831ED" w14:textId="211C4CDA" w:rsidR="004A3D4B" w:rsidDel="00447D92" w:rsidRDefault="004A3D4B" w:rsidP="0051016F">
            <w:pPr>
              <w:jc w:val="center"/>
              <w:rPr>
                <w:del w:id="5349" w:author="Bourque, Ethan" w:date="2024-04-24T14:49:00Z"/>
                <w:rFonts w:ascii="Calibri" w:hAnsi="Calibri" w:cs="Calibri"/>
                <w:color w:val="000000"/>
                <w:sz w:val="22"/>
                <w:szCs w:val="22"/>
              </w:rPr>
            </w:pPr>
            <w:del w:id="5350" w:author="Bourque, Ethan" w:date="2024-04-24T14:49:00Z">
              <w:r w:rsidDel="00447D92">
                <w:rPr>
                  <w:rFonts w:ascii="Calibri" w:hAnsi="Calibri" w:cs="Calibri"/>
                  <w:color w:val="000000"/>
                  <w:sz w:val="22"/>
                  <w:szCs w:val="22"/>
                </w:rPr>
                <w:delText>3/21/</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33C026E4" w14:textId="39A91665" w:rsidR="004A3D4B" w:rsidDel="00447D92" w:rsidRDefault="004A3D4B" w:rsidP="0051016F">
            <w:pPr>
              <w:jc w:val="center"/>
              <w:rPr>
                <w:del w:id="5351" w:author="Bourque, Ethan" w:date="2024-04-24T14:49:00Z"/>
                <w:rFonts w:ascii="Calibri" w:hAnsi="Calibri" w:cs="Calibri"/>
                <w:color w:val="000000"/>
                <w:sz w:val="22"/>
                <w:szCs w:val="22"/>
              </w:rPr>
            </w:pPr>
            <w:del w:id="5352" w:author="Bourque, Ethan" w:date="2024-04-24T14:49:00Z">
              <w:r w:rsidDel="00447D92">
                <w:rPr>
                  <w:rFonts w:ascii="Calibri" w:hAnsi="Calibri" w:cs="Calibri"/>
                  <w:color w:val="000000"/>
                  <w:sz w:val="22"/>
                  <w:szCs w:val="22"/>
                </w:rPr>
                <w:delText>4/1/</w:delText>
              </w:r>
              <w:r w:rsidR="009831D1" w:rsidDel="00447D92">
                <w:rPr>
                  <w:rFonts w:ascii="Calibri" w:hAnsi="Calibri" w:cs="Calibri"/>
                  <w:color w:val="000000"/>
                  <w:sz w:val="22"/>
                  <w:szCs w:val="22"/>
                </w:rPr>
                <w:delText>2022</w:delText>
              </w:r>
            </w:del>
          </w:p>
        </w:tc>
      </w:tr>
      <w:tr w:rsidR="0051016F" w:rsidDel="00447D92" w14:paraId="00BDF8F5" w14:textId="7FC1D983" w:rsidTr="004D789D">
        <w:trPr>
          <w:trHeight w:val="229"/>
          <w:del w:id="5353"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4D9F1D37" w14:textId="4AB901E3" w:rsidR="004A3D4B" w:rsidDel="00447D92" w:rsidRDefault="004A3D4B" w:rsidP="00FC711C">
            <w:pPr>
              <w:rPr>
                <w:del w:id="5354" w:author="Bourque, Ethan" w:date="2024-04-24T14:49:00Z"/>
                <w:rFonts w:ascii="Calibri" w:hAnsi="Calibri" w:cs="Calibri"/>
                <w:color w:val="000000"/>
                <w:sz w:val="22"/>
                <w:szCs w:val="22"/>
              </w:rPr>
            </w:pPr>
            <w:del w:id="5355" w:author="Bourque, Ethan" w:date="2024-04-24T14:49:00Z">
              <w:r w:rsidDel="00447D92">
                <w:rPr>
                  <w:rFonts w:ascii="Calibri" w:hAnsi="Calibri" w:cs="Calibri"/>
                  <w:color w:val="000000"/>
                  <w:sz w:val="22"/>
                  <w:szCs w:val="22"/>
                </w:rPr>
                <w:delText>3/28/</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grab</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6C30A769" w14:textId="7139AD42" w:rsidR="004A3D4B" w:rsidDel="00447D92" w:rsidRDefault="004A3D4B" w:rsidP="0051016F">
            <w:pPr>
              <w:jc w:val="center"/>
              <w:rPr>
                <w:del w:id="5356" w:author="Bourque, Ethan" w:date="2024-04-24T14:49:00Z"/>
                <w:rFonts w:ascii="Calibri" w:hAnsi="Calibri" w:cs="Calibri"/>
                <w:color w:val="000000"/>
                <w:sz w:val="22"/>
                <w:szCs w:val="22"/>
              </w:rPr>
            </w:pPr>
            <w:del w:id="5357"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21935E95" w14:textId="5A61BD4D" w:rsidR="004A3D4B" w:rsidDel="00447D92" w:rsidRDefault="004A3D4B" w:rsidP="0051016F">
            <w:pPr>
              <w:jc w:val="center"/>
              <w:rPr>
                <w:del w:id="5358" w:author="Bourque, Ethan" w:date="2024-04-24T14:49:00Z"/>
                <w:rFonts w:ascii="Calibri" w:hAnsi="Calibri" w:cs="Calibri"/>
                <w:color w:val="000000"/>
                <w:sz w:val="22"/>
                <w:szCs w:val="22"/>
              </w:rPr>
            </w:pPr>
            <w:del w:id="5359"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DA04249" w14:textId="512D6658" w:rsidR="004A3D4B" w:rsidDel="00447D92" w:rsidRDefault="004A3D4B" w:rsidP="0051016F">
            <w:pPr>
              <w:jc w:val="center"/>
              <w:rPr>
                <w:del w:id="5360" w:author="Bourque, Ethan" w:date="2024-04-24T14:49:00Z"/>
                <w:rFonts w:ascii="Calibri" w:hAnsi="Calibri" w:cs="Calibri"/>
                <w:color w:val="000000"/>
                <w:sz w:val="22"/>
                <w:szCs w:val="22"/>
              </w:rPr>
            </w:pPr>
            <w:del w:id="5361"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81BC149" w14:textId="65AC1725" w:rsidR="004A3D4B" w:rsidDel="00447D92" w:rsidRDefault="004A3D4B" w:rsidP="0051016F">
            <w:pPr>
              <w:jc w:val="center"/>
              <w:rPr>
                <w:del w:id="5362" w:author="Bourque, Ethan" w:date="2024-04-24T14:49:00Z"/>
                <w:rFonts w:ascii="Calibri" w:hAnsi="Calibri" w:cs="Calibri"/>
                <w:color w:val="000000"/>
                <w:sz w:val="22"/>
                <w:szCs w:val="22"/>
              </w:rPr>
            </w:pPr>
            <w:del w:id="5363"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5BD2F465" w14:textId="05FDF907" w:rsidR="004A3D4B" w:rsidDel="00447D92" w:rsidRDefault="004A3D4B" w:rsidP="0051016F">
            <w:pPr>
              <w:jc w:val="center"/>
              <w:rPr>
                <w:del w:id="5364" w:author="Bourque, Ethan" w:date="2024-04-24T14:49:00Z"/>
                <w:rFonts w:ascii="Calibri" w:hAnsi="Calibri" w:cs="Calibri"/>
                <w:color w:val="000000"/>
                <w:sz w:val="22"/>
                <w:szCs w:val="22"/>
              </w:rPr>
            </w:pPr>
            <w:del w:id="5365" w:author="Bourque, Ethan" w:date="2024-04-24T14:49:00Z">
              <w:r w:rsidDel="00447D92">
                <w:rPr>
                  <w:rFonts w:ascii="Calibri" w:hAnsi="Calibri" w:cs="Calibri"/>
                  <w:color w:val="000000"/>
                  <w:sz w:val="22"/>
                  <w:szCs w:val="22"/>
                </w:rPr>
                <w:delText>5/10/</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w:delText>
              </w:r>
            </w:del>
          </w:p>
        </w:tc>
        <w:tc>
          <w:tcPr>
            <w:tcW w:w="1350" w:type="dxa"/>
            <w:tcBorders>
              <w:top w:val="nil"/>
              <w:left w:val="nil"/>
              <w:bottom w:val="nil"/>
              <w:right w:val="single" w:sz="8" w:space="0" w:color="auto"/>
            </w:tcBorders>
            <w:shd w:val="clear" w:color="auto" w:fill="auto"/>
            <w:noWrap/>
            <w:vAlign w:val="center"/>
            <w:hideMark/>
          </w:tcPr>
          <w:p w14:paraId="46F6AFAA" w14:textId="597BDC5E" w:rsidR="004A3D4B" w:rsidDel="00447D92" w:rsidRDefault="004A3D4B" w:rsidP="0051016F">
            <w:pPr>
              <w:jc w:val="center"/>
              <w:rPr>
                <w:del w:id="5366" w:author="Bourque, Ethan" w:date="2024-04-24T14:49:00Z"/>
                <w:rFonts w:ascii="Calibri" w:hAnsi="Calibri" w:cs="Calibri"/>
                <w:color w:val="000000"/>
                <w:sz w:val="22"/>
                <w:szCs w:val="22"/>
              </w:rPr>
            </w:pPr>
            <w:del w:id="5367" w:author="Bourque, Ethan" w:date="2024-04-24T14:49:00Z">
              <w:r w:rsidDel="00447D92">
                <w:rPr>
                  <w:rFonts w:ascii="Calibri" w:hAnsi="Calibri" w:cs="Calibri"/>
                  <w:color w:val="000000"/>
                  <w:sz w:val="22"/>
                  <w:szCs w:val="22"/>
                </w:rPr>
                <w:delText>5/10/</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w:delText>
              </w:r>
            </w:del>
          </w:p>
        </w:tc>
      </w:tr>
      <w:tr w:rsidR="0051016F" w:rsidDel="00447D92" w14:paraId="31DD978E" w14:textId="514AF37D" w:rsidTr="004D789D">
        <w:trPr>
          <w:trHeight w:val="229"/>
          <w:del w:id="5368"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13048D92" w14:textId="72761A84" w:rsidR="004A3D4B" w:rsidDel="00447D92" w:rsidRDefault="004A3D4B" w:rsidP="00FC711C">
            <w:pPr>
              <w:rPr>
                <w:del w:id="5369" w:author="Bourque, Ethan" w:date="2024-04-24T14:49:00Z"/>
                <w:rFonts w:ascii="Calibri" w:hAnsi="Calibri" w:cs="Calibri"/>
                <w:color w:val="000000"/>
                <w:sz w:val="22"/>
                <w:szCs w:val="22"/>
              </w:rPr>
            </w:pPr>
            <w:del w:id="5370" w:author="Bourque, Ethan" w:date="2024-04-24T14:49:00Z">
              <w:r w:rsidDel="00447D92">
                <w:rPr>
                  <w:rFonts w:ascii="Calibri" w:hAnsi="Calibri" w:cs="Calibri"/>
                  <w:color w:val="000000"/>
                  <w:sz w:val="22"/>
                  <w:szCs w:val="22"/>
                </w:rPr>
                <w:delText>3/30-3/31/</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diel</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30B7E738" w14:textId="4DA6973C" w:rsidR="004A3D4B" w:rsidDel="00447D92" w:rsidRDefault="004A3D4B" w:rsidP="0051016F">
            <w:pPr>
              <w:jc w:val="center"/>
              <w:rPr>
                <w:del w:id="5371" w:author="Bourque, Ethan" w:date="2024-04-24T14:49:00Z"/>
                <w:rFonts w:ascii="Calibri" w:hAnsi="Calibri" w:cs="Calibri"/>
                <w:color w:val="000000"/>
                <w:sz w:val="22"/>
                <w:szCs w:val="22"/>
              </w:rPr>
            </w:pPr>
            <w:del w:id="5372"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1A2E11C5" w14:textId="31EA7E4B" w:rsidR="004A3D4B" w:rsidDel="00447D92" w:rsidRDefault="004A3D4B" w:rsidP="0051016F">
            <w:pPr>
              <w:jc w:val="center"/>
              <w:rPr>
                <w:del w:id="5373" w:author="Bourque, Ethan" w:date="2024-04-24T14:49:00Z"/>
                <w:rFonts w:ascii="Calibri" w:hAnsi="Calibri" w:cs="Calibri"/>
                <w:color w:val="000000"/>
                <w:sz w:val="22"/>
                <w:szCs w:val="22"/>
              </w:rPr>
            </w:pPr>
            <w:del w:id="5374"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746C7A28" w14:textId="3015FE48" w:rsidR="004A3D4B" w:rsidDel="00447D92" w:rsidRDefault="004A3D4B" w:rsidP="0051016F">
            <w:pPr>
              <w:jc w:val="center"/>
              <w:rPr>
                <w:del w:id="5375" w:author="Bourque, Ethan" w:date="2024-04-24T14:49:00Z"/>
                <w:rFonts w:ascii="Calibri" w:hAnsi="Calibri" w:cs="Calibri"/>
                <w:color w:val="000000"/>
                <w:sz w:val="22"/>
                <w:szCs w:val="22"/>
              </w:rPr>
            </w:pPr>
            <w:del w:id="5376"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009752F3" w14:textId="48F00DBF" w:rsidR="004A3D4B" w:rsidDel="00447D92" w:rsidRDefault="004A3D4B" w:rsidP="0051016F">
            <w:pPr>
              <w:jc w:val="center"/>
              <w:rPr>
                <w:del w:id="5377" w:author="Bourque, Ethan" w:date="2024-04-24T14:49:00Z"/>
                <w:rFonts w:ascii="Calibri" w:hAnsi="Calibri" w:cs="Calibri"/>
                <w:color w:val="000000"/>
                <w:sz w:val="22"/>
                <w:szCs w:val="22"/>
              </w:rPr>
            </w:pPr>
            <w:del w:id="5378" w:author="Bourque, Ethan" w:date="2024-04-24T14:49:00Z">
              <w:r w:rsidDel="00447D92">
                <w:rPr>
                  <w:rFonts w:ascii="Calibri" w:hAnsi="Calibri" w:cs="Calibri"/>
                  <w:color w:val="000000"/>
                  <w:sz w:val="22"/>
                  <w:szCs w:val="22"/>
                </w:rPr>
                <w:delText>4/22/</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4855DA44" w14:textId="4766B288" w:rsidR="004A3D4B" w:rsidDel="00447D92" w:rsidRDefault="004A3D4B" w:rsidP="0051016F">
            <w:pPr>
              <w:jc w:val="center"/>
              <w:rPr>
                <w:del w:id="5379" w:author="Bourque, Ethan" w:date="2024-04-24T14:49:00Z"/>
                <w:rFonts w:ascii="Calibri" w:hAnsi="Calibri" w:cs="Calibri"/>
                <w:color w:val="000000"/>
                <w:sz w:val="22"/>
                <w:szCs w:val="22"/>
              </w:rPr>
            </w:pPr>
            <w:del w:id="5380" w:author="Bourque, Ethan" w:date="2024-04-24T14:49:00Z">
              <w:r w:rsidDel="00447D92">
                <w:rPr>
                  <w:rFonts w:ascii="Calibri" w:hAnsi="Calibri" w:cs="Calibri"/>
                  <w:color w:val="000000"/>
                  <w:sz w:val="22"/>
                  <w:szCs w:val="22"/>
                </w:rPr>
                <w:delText>4/18/</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20A34011" w14:textId="78B4F5E9" w:rsidR="004A3D4B" w:rsidDel="00447D92" w:rsidRDefault="004A3D4B" w:rsidP="0051016F">
            <w:pPr>
              <w:jc w:val="center"/>
              <w:rPr>
                <w:del w:id="5381" w:author="Bourque, Ethan" w:date="2024-04-24T14:49:00Z"/>
                <w:rFonts w:ascii="Calibri" w:hAnsi="Calibri" w:cs="Calibri"/>
                <w:color w:val="000000"/>
                <w:sz w:val="22"/>
                <w:szCs w:val="22"/>
              </w:rPr>
            </w:pPr>
            <w:del w:id="5382" w:author="Bourque, Ethan" w:date="2024-04-24T14:49:00Z">
              <w:r w:rsidDel="00447D92">
                <w:rPr>
                  <w:rFonts w:ascii="Calibri" w:hAnsi="Calibri" w:cs="Calibri"/>
                  <w:color w:val="000000"/>
                  <w:sz w:val="22"/>
                  <w:szCs w:val="22"/>
                </w:rPr>
                <w:delText>5/4/</w:delText>
              </w:r>
              <w:r w:rsidR="009831D1" w:rsidDel="00447D92">
                <w:rPr>
                  <w:rFonts w:ascii="Calibri" w:hAnsi="Calibri" w:cs="Calibri"/>
                  <w:color w:val="000000"/>
                  <w:sz w:val="22"/>
                  <w:szCs w:val="22"/>
                </w:rPr>
                <w:delText>2022</w:delText>
              </w:r>
            </w:del>
          </w:p>
        </w:tc>
      </w:tr>
      <w:tr w:rsidR="0051016F" w:rsidDel="00447D92" w14:paraId="68F021C2" w14:textId="37765D8A" w:rsidTr="004D789D">
        <w:trPr>
          <w:trHeight w:val="229"/>
          <w:del w:id="5383"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1D0BF216" w14:textId="6AC928B9" w:rsidR="004A3D4B" w:rsidDel="00447D92" w:rsidRDefault="004A3D4B" w:rsidP="00FC711C">
            <w:pPr>
              <w:rPr>
                <w:del w:id="5384" w:author="Bourque, Ethan" w:date="2024-04-24T14:49:00Z"/>
                <w:rFonts w:ascii="Calibri" w:hAnsi="Calibri" w:cs="Calibri"/>
                <w:color w:val="000000"/>
                <w:sz w:val="22"/>
                <w:szCs w:val="22"/>
              </w:rPr>
            </w:pPr>
            <w:del w:id="5385" w:author="Bourque, Ethan" w:date="2024-04-24T14:49:00Z">
              <w:r w:rsidDel="00447D92">
                <w:rPr>
                  <w:rFonts w:ascii="Calibri" w:hAnsi="Calibri" w:cs="Calibri"/>
                  <w:color w:val="000000"/>
                  <w:sz w:val="22"/>
                  <w:szCs w:val="22"/>
                </w:rPr>
                <w:delText>4/25/</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grab</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6E53051D" w14:textId="0AAC6C34" w:rsidR="004A3D4B" w:rsidDel="00447D92" w:rsidRDefault="004A3D4B" w:rsidP="0051016F">
            <w:pPr>
              <w:jc w:val="center"/>
              <w:rPr>
                <w:del w:id="5386" w:author="Bourque, Ethan" w:date="2024-04-24T14:49:00Z"/>
                <w:rFonts w:ascii="Calibri" w:hAnsi="Calibri" w:cs="Calibri"/>
                <w:color w:val="000000"/>
                <w:sz w:val="22"/>
                <w:szCs w:val="22"/>
              </w:rPr>
            </w:pPr>
            <w:del w:id="5387"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01F8228C" w14:textId="3A6FB415" w:rsidR="004A3D4B" w:rsidDel="00447D92" w:rsidRDefault="004A3D4B" w:rsidP="0051016F">
            <w:pPr>
              <w:jc w:val="center"/>
              <w:rPr>
                <w:del w:id="5388" w:author="Bourque, Ethan" w:date="2024-04-24T14:49:00Z"/>
                <w:rFonts w:ascii="Calibri" w:hAnsi="Calibri" w:cs="Calibri"/>
                <w:color w:val="000000"/>
                <w:sz w:val="22"/>
                <w:szCs w:val="22"/>
              </w:rPr>
            </w:pPr>
            <w:del w:id="5389"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75215D3" w14:textId="2A420C13" w:rsidR="004A3D4B" w:rsidDel="00447D92" w:rsidRDefault="004A3D4B" w:rsidP="0051016F">
            <w:pPr>
              <w:jc w:val="center"/>
              <w:rPr>
                <w:del w:id="5390" w:author="Bourque, Ethan" w:date="2024-04-24T14:49:00Z"/>
                <w:rFonts w:ascii="Calibri" w:hAnsi="Calibri" w:cs="Calibri"/>
                <w:color w:val="000000"/>
                <w:sz w:val="22"/>
                <w:szCs w:val="22"/>
              </w:rPr>
            </w:pPr>
            <w:del w:id="5391"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131C05A4" w14:textId="1C5716EE" w:rsidR="004A3D4B" w:rsidDel="00447D92" w:rsidRDefault="004A3D4B" w:rsidP="0051016F">
            <w:pPr>
              <w:jc w:val="center"/>
              <w:rPr>
                <w:del w:id="5392" w:author="Bourque, Ethan" w:date="2024-04-24T14:49:00Z"/>
                <w:rFonts w:ascii="Calibri" w:hAnsi="Calibri" w:cs="Calibri"/>
                <w:color w:val="000000"/>
                <w:sz w:val="22"/>
                <w:szCs w:val="22"/>
              </w:rPr>
            </w:pPr>
            <w:del w:id="5393"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351121B8" w14:textId="704D0BA6" w:rsidR="004A3D4B" w:rsidDel="00447D92" w:rsidRDefault="004A3D4B" w:rsidP="0051016F">
            <w:pPr>
              <w:jc w:val="center"/>
              <w:rPr>
                <w:del w:id="5394" w:author="Bourque, Ethan" w:date="2024-04-24T14:49:00Z"/>
                <w:rFonts w:ascii="Calibri" w:hAnsi="Calibri" w:cs="Calibri"/>
                <w:color w:val="000000"/>
                <w:sz w:val="22"/>
                <w:szCs w:val="22"/>
              </w:rPr>
            </w:pPr>
            <w:del w:id="5395" w:author="Bourque, Ethan" w:date="2024-04-24T14:49:00Z">
              <w:r w:rsidDel="00447D92">
                <w:rPr>
                  <w:rFonts w:ascii="Calibri" w:hAnsi="Calibri" w:cs="Calibri"/>
                  <w:color w:val="000000"/>
                  <w:sz w:val="22"/>
                  <w:szCs w:val="22"/>
                </w:rPr>
                <w:delText>5/11/</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6D477213" w14:textId="72440B67" w:rsidR="004A3D4B" w:rsidDel="00447D92" w:rsidRDefault="004A3D4B" w:rsidP="0051016F">
            <w:pPr>
              <w:jc w:val="center"/>
              <w:rPr>
                <w:del w:id="5396" w:author="Bourque, Ethan" w:date="2024-04-24T14:49:00Z"/>
                <w:rFonts w:ascii="Calibri" w:hAnsi="Calibri" w:cs="Calibri"/>
                <w:color w:val="000000"/>
                <w:sz w:val="22"/>
                <w:szCs w:val="22"/>
              </w:rPr>
            </w:pPr>
            <w:del w:id="5397" w:author="Bourque, Ethan" w:date="2024-04-24T14:49:00Z">
              <w:r w:rsidDel="00447D92">
                <w:rPr>
                  <w:rFonts w:ascii="Calibri" w:hAnsi="Calibri" w:cs="Calibri"/>
                  <w:color w:val="000000"/>
                  <w:sz w:val="22"/>
                  <w:szCs w:val="22"/>
                </w:rPr>
                <w:delText>5/23/</w:delText>
              </w:r>
              <w:r w:rsidR="009831D1" w:rsidDel="00447D92">
                <w:rPr>
                  <w:rFonts w:ascii="Calibri" w:hAnsi="Calibri" w:cs="Calibri"/>
                  <w:color w:val="000000"/>
                  <w:sz w:val="22"/>
                  <w:szCs w:val="22"/>
                </w:rPr>
                <w:delText>2022</w:delText>
              </w:r>
            </w:del>
          </w:p>
        </w:tc>
      </w:tr>
      <w:tr w:rsidR="0051016F" w:rsidDel="00447D92" w14:paraId="6A11101B" w14:textId="14F4C02B" w:rsidTr="004D789D">
        <w:trPr>
          <w:trHeight w:val="229"/>
          <w:del w:id="5398"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5F4C0E2E" w14:textId="49DC62E7" w:rsidR="004A3D4B" w:rsidDel="00447D92" w:rsidRDefault="004A3D4B" w:rsidP="00FC711C">
            <w:pPr>
              <w:rPr>
                <w:del w:id="5399" w:author="Bourque, Ethan" w:date="2024-04-24T14:49:00Z"/>
                <w:rFonts w:ascii="Calibri" w:hAnsi="Calibri" w:cs="Calibri"/>
                <w:color w:val="000000"/>
                <w:sz w:val="22"/>
                <w:szCs w:val="22"/>
              </w:rPr>
            </w:pPr>
            <w:del w:id="5400" w:author="Bourque, Ethan" w:date="2024-04-24T14:49:00Z">
              <w:r w:rsidDel="00447D92">
                <w:rPr>
                  <w:rFonts w:ascii="Calibri" w:hAnsi="Calibri" w:cs="Calibri"/>
                  <w:color w:val="000000"/>
                  <w:sz w:val="22"/>
                  <w:szCs w:val="22"/>
                </w:rPr>
                <w:delText>4/25-4/26/</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diel</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03C8DA79" w14:textId="0B768171" w:rsidR="004A3D4B" w:rsidDel="00447D92" w:rsidRDefault="004A3D4B" w:rsidP="0051016F">
            <w:pPr>
              <w:jc w:val="center"/>
              <w:rPr>
                <w:del w:id="5401" w:author="Bourque, Ethan" w:date="2024-04-24T14:49:00Z"/>
                <w:rFonts w:ascii="Calibri" w:hAnsi="Calibri" w:cs="Calibri"/>
                <w:color w:val="000000"/>
                <w:sz w:val="22"/>
                <w:szCs w:val="22"/>
              </w:rPr>
            </w:pPr>
            <w:del w:id="5402"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4B720CAD" w14:textId="1D509A01" w:rsidR="004A3D4B" w:rsidDel="00447D92" w:rsidRDefault="004A3D4B" w:rsidP="0051016F">
            <w:pPr>
              <w:jc w:val="center"/>
              <w:rPr>
                <w:del w:id="5403" w:author="Bourque, Ethan" w:date="2024-04-24T14:49:00Z"/>
                <w:rFonts w:ascii="Calibri" w:hAnsi="Calibri" w:cs="Calibri"/>
                <w:color w:val="000000"/>
                <w:sz w:val="22"/>
                <w:szCs w:val="22"/>
              </w:rPr>
            </w:pPr>
            <w:del w:id="5404"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715D35F1" w14:textId="5C9EB442" w:rsidR="004A3D4B" w:rsidDel="00447D92" w:rsidRDefault="004A3D4B" w:rsidP="0051016F">
            <w:pPr>
              <w:jc w:val="center"/>
              <w:rPr>
                <w:del w:id="5405" w:author="Bourque, Ethan" w:date="2024-04-24T14:49:00Z"/>
                <w:rFonts w:ascii="Calibri" w:hAnsi="Calibri" w:cs="Calibri"/>
                <w:color w:val="000000"/>
                <w:sz w:val="22"/>
                <w:szCs w:val="22"/>
              </w:rPr>
            </w:pPr>
            <w:del w:id="5406"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1FEB4A60" w14:textId="088DF4D6" w:rsidR="004A3D4B" w:rsidDel="00447D92" w:rsidRDefault="004A3D4B" w:rsidP="0051016F">
            <w:pPr>
              <w:jc w:val="center"/>
              <w:rPr>
                <w:del w:id="5407" w:author="Bourque, Ethan" w:date="2024-04-24T14:49:00Z"/>
                <w:rFonts w:ascii="Calibri" w:hAnsi="Calibri" w:cs="Calibri"/>
                <w:color w:val="000000"/>
                <w:sz w:val="22"/>
                <w:szCs w:val="22"/>
              </w:rPr>
            </w:pPr>
            <w:del w:id="5408"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2091070A" w14:textId="142F0A04" w:rsidR="004A3D4B" w:rsidDel="00447D92" w:rsidRDefault="004A3D4B" w:rsidP="0051016F">
            <w:pPr>
              <w:jc w:val="center"/>
              <w:rPr>
                <w:del w:id="5409" w:author="Bourque, Ethan" w:date="2024-04-24T14:49:00Z"/>
                <w:rFonts w:ascii="Calibri" w:hAnsi="Calibri" w:cs="Calibri"/>
                <w:color w:val="000000"/>
                <w:sz w:val="22"/>
                <w:szCs w:val="22"/>
              </w:rPr>
            </w:pPr>
            <w:del w:id="5410" w:author="Bourque, Ethan" w:date="2024-04-24T14:49:00Z">
              <w:r w:rsidDel="00447D92">
                <w:rPr>
                  <w:rFonts w:ascii="Calibri" w:hAnsi="Calibri" w:cs="Calibri"/>
                  <w:color w:val="000000"/>
                  <w:sz w:val="22"/>
                  <w:szCs w:val="22"/>
                </w:rPr>
                <w:delText>5/17/</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76C7CD04" w14:textId="4DAA2FB3" w:rsidR="004A3D4B" w:rsidDel="00447D92" w:rsidRDefault="004A3D4B" w:rsidP="0051016F">
            <w:pPr>
              <w:jc w:val="center"/>
              <w:rPr>
                <w:del w:id="5411" w:author="Bourque, Ethan" w:date="2024-04-24T14:49:00Z"/>
                <w:rFonts w:ascii="Calibri" w:hAnsi="Calibri" w:cs="Calibri"/>
                <w:color w:val="000000"/>
                <w:sz w:val="22"/>
                <w:szCs w:val="22"/>
              </w:rPr>
            </w:pPr>
            <w:del w:id="5412" w:author="Bourque, Ethan" w:date="2024-04-24T14:49:00Z">
              <w:r w:rsidDel="00447D92">
                <w:rPr>
                  <w:rFonts w:ascii="Calibri" w:hAnsi="Calibri" w:cs="Calibri"/>
                  <w:color w:val="000000"/>
                  <w:sz w:val="22"/>
                  <w:szCs w:val="22"/>
                </w:rPr>
                <w:delText>5/23/</w:delText>
              </w:r>
              <w:r w:rsidR="009831D1" w:rsidDel="00447D92">
                <w:rPr>
                  <w:rFonts w:ascii="Calibri" w:hAnsi="Calibri" w:cs="Calibri"/>
                  <w:color w:val="000000"/>
                  <w:sz w:val="22"/>
                  <w:szCs w:val="22"/>
                </w:rPr>
                <w:delText>2022</w:delText>
              </w:r>
            </w:del>
          </w:p>
        </w:tc>
      </w:tr>
      <w:tr w:rsidR="0051016F" w:rsidDel="00447D92" w14:paraId="743F0848" w14:textId="6F6F50BE" w:rsidTr="004D789D">
        <w:trPr>
          <w:trHeight w:val="229"/>
          <w:del w:id="5413"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2BA3CD2D" w14:textId="6955A927" w:rsidR="004A3D4B" w:rsidDel="00447D92" w:rsidRDefault="004A3D4B" w:rsidP="00FC711C">
            <w:pPr>
              <w:rPr>
                <w:del w:id="5414" w:author="Bourque, Ethan" w:date="2024-04-24T14:49:00Z"/>
                <w:rFonts w:ascii="Calibri" w:hAnsi="Calibri" w:cs="Calibri"/>
                <w:color w:val="000000"/>
                <w:sz w:val="22"/>
                <w:szCs w:val="22"/>
              </w:rPr>
            </w:pPr>
            <w:del w:id="5415" w:author="Bourque, Ethan" w:date="2024-04-24T14:49:00Z">
              <w:r w:rsidDel="00447D92">
                <w:rPr>
                  <w:rFonts w:ascii="Calibri" w:hAnsi="Calibri" w:cs="Calibri"/>
                  <w:color w:val="000000"/>
                  <w:sz w:val="22"/>
                  <w:szCs w:val="22"/>
                </w:rPr>
                <w:delText>5/2/</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grab</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46030A5E" w14:textId="157C563C" w:rsidR="004A3D4B" w:rsidDel="00447D92" w:rsidRDefault="004A3D4B" w:rsidP="0051016F">
            <w:pPr>
              <w:jc w:val="center"/>
              <w:rPr>
                <w:del w:id="5416" w:author="Bourque, Ethan" w:date="2024-04-24T14:49:00Z"/>
                <w:rFonts w:ascii="Calibri" w:hAnsi="Calibri" w:cs="Calibri"/>
                <w:color w:val="000000"/>
                <w:sz w:val="22"/>
                <w:szCs w:val="22"/>
              </w:rPr>
            </w:pPr>
            <w:del w:id="5417"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7DB19BE0" w14:textId="34EC6DB5" w:rsidR="004A3D4B" w:rsidDel="00447D92" w:rsidRDefault="004A3D4B" w:rsidP="0051016F">
            <w:pPr>
              <w:jc w:val="center"/>
              <w:rPr>
                <w:del w:id="5418" w:author="Bourque, Ethan" w:date="2024-04-24T14:49:00Z"/>
                <w:rFonts w:ascii="Calibri" w:hAnsi="Calibri" w:cs="Calibri"/>
                <w:color w:val="000000"/>
                <w:sz w:val="22"/>
                <w:szCs w:val="22"/>
              </w:rPr>
            </w:pPr>
            <w:del w:id="5419"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1B5D783" w14:textId="23B489D6" w:rsidR="004A3D4B" w:rsidDel="00447D92" w:rsidRDefault="004A3D4B" w:rsidP="0051016F">
            <w:pPr>
              <w:jc w:val="center"/>
              <w:rPr>
                <w:del w:id="5420" w:author="Bourque, Ethan" w:date="2024-04-24T14:49:00Z"/>
                <w:rFonts w:ascii="Calibri" w:hAnsi="Calibri" w:cs="Calibri"/>
                <w:color w:val="000000"/>
                <w:sz w:val="22"/>
                <w:szCs w:val="22"/>
              </w:rPr>
            </w:pPr>
            <w:del w:id="5421"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58198F3C" w14:textId="2E80E2AD" w:rsidR="004A3D4B" w:rsidDel="00447D92" w:rsidRDefault="004A3D4B" w:rsidP="0051016F">
            <w:pPr>
              <w:jc w:val="center"/>
              <w:rPr>
                <w:del w:id="5422" w:author="Bourque, Ethan" w:date="2024-04-24T14:49:00Z"/>
                <w:rFonts w:ascii="Calibri" w:hAnsi="Calibri" w:cs="Calibri"/>
                <w:color w:val="000000"/>
                <w:sz w:val="22"/>
                <w:szCs w:val="22"/>
              </w:rPr>
            </w:pPr>
            <w:del w:id="5423" w:author="Bourque, Ethan" w:date="2024-04-24T14:49:00Z">
              <w:r w:rsidDel="00447D92">
                <w:rPr>
                  <w:rFonts w:ascii="Calibri" w:hAnsi="Calibri" w:cs="Calibri"/>
                  <w:color w:val="000000"/>
                  <w:sz w:val="22"/>
                  <w:szCs w:val="22"/>
                </w:rPr>
                <w:delText>5/20/</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6798D80C" w14:textId="50CB5926" w:rsidR="004A3D4B" w:rsidDel="00447D92" w:rsidRDefault="004A3D4B" w:rsidP="0051016F">
            <w:pPr>
              <w:jc w:val="center"/>
              <w:rPr>
                <w:del w:id="5424" w:author="Bourque, Ethan" w:date="2024-04-24T14:49:00Z"/>
                <w:rFonts w:ascii="Calibri" w:hAnsi="Calibri" w:cs="Calibri"/>
                <w:color w:val="000000"/>
                <w:sz w:val="22"/>
                <w:szCs w:val="22"/>
              </w:rPr>
            </w:pPr>
            <w:del w:id="5425" w:author="Bourque, Ethan" w:date="2024-04-24T14:49:00Z">
              <w:r w:rsidDel="00447D92">
                <w:rPr>
                  <w:rFonts w:ascii="Calibri" w:hAnsi="Calibri" w:cs="Calibri"/>
                  <w:color w:val="000000"/>
                  <w:sz w:val="22"/>
                  <w:szCs w:val="22"/>
                </w:rPr>
                <w:delText>5/24/</w:delText>
              </w:r>
              <w:r w:rsidR="009831D1" w:rsidDel="00447D92">
                <w:rPr>
                  <w:rFonts w:ascii="Calibri" w:hAnsi="Calibri"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6DA529BC" w14:textId="48B8AA6F" w:rsidR="004A3D4B" w:rsidDel="00447D92" w:rsidRDefault="004A3D4B" w:rsidP="0051016F">
            <w:pPr>
              <w:jc w:val="center"/>
              <w:rPr>
                <w:del w:id="5426" w:author="Bourque, Ethan" w:date="2024-04-24T14:49:00Z"/>
                <w:rFonts w:ascii="Calibri" w:hAnsi="Calibri" w:cs="Calibri"/>
                <w:color w:val="000000"/>
                <w:sz w:val="22"/>
                <w:szCs w:val="22"/>
              </w:rPr>
            </w:pPr>
            <w:del w:id="5427" w:author="Bourque, Ethan" w:date="2024-04-24T14:49:00Z">
              <w:r w:rsidDel="00447D92">
                <w:rPr>
                  <w:rFonts w:ascii="Calibri" w:hAnsi="Calibri" w:cs="Calibri"/>
                  <w:color w:val="000000"/>
                  <w:sz w:val="22"/>
                  <w:szCs w:val="22"/>
                </w:rPr>
                <w:delText>5/23/</w:delText>
              </w:r>
              <w:r w:rsidR="0051016F" w:rsidDel="00447D92">
                <w:rPr>
                  <w:rFonts w:ascii="Calibri" w:hAnsi="Calibri" w:cs="Calibri"/>
                  <w:color w:val="000000"/>
                  <w:sz w:val="22"/>
                  <w:szCs w:val="22"/>
                </w:rPr>
                <w:delText>202</w:delText>
              </w:r>
              <w:r w:rsidR="009831D1" w:rsidDel="00447D92">
                <w:rPr>
                  <w:rFonts w:ascii="Calibri" w:hAnsi="Calibri" w:cs="Calibri"/>
                  <w:color w:val="000000"/>
                  <w:sz w:val="22"/>
                  <w:szCs w:val="22"/>
                </w:rPr>
                <w:delText>2</w:delText>
              </w:r>
            </w:del>
          </w:p>
        </w:tc>
      </w:tr>
      <w:tr w:rsidR="0051016F" w:rsidDel="00447D92" w14:paraId="1C6DFCD2" w14:textId="54384702" w:rsidTr="004D789D">
        <w:trPr>
          <w:trHeight w:val="229"/>
          <w:del w:id="5428" w:author="Bourque, Ethan" w:date="2024-04-24T14:49:00Z"/>
        </w:trPr>
        <w:tc>
          <w:tcPr>
            <w:tcW w:w="2610" w:type="dxa"/>
            <w:tcBorders>
              <w:top w:val="nil"/>
              <w:left w:val="single" w:sz="8" w:space="0" w:color="auto"/>
              <w:bottom w:val="nil"/>
              <w:right w:val="single" w:sz="4" w:space="0" w:color="auto"/>
            </w:tcBorders>
            <w:shd w:val="clear" w:color="auto" w:fill="auto"/>
            <w:noWrap/>
            <w:vAlign w:val="center"/>
            <w:hideMark/>
          </w:tcPr>
          <w:p w14:paraId="312D9D15" w14:textId="4D3A8AD5" w:rsidR="004A3D4B" w:rsidDel="00447D92" w:rsidRDefault="004A3D4B" w:rsidP="00FC711C">
            <w:pPr>
              <w:rPr>
                <w:del w:id="5429" w:author="Bourque, Ethan" w:date="2024-04-24T14:49:00Z"/>
                <w:rFonts w:ascii="Calibri" w:hAnsi="Calibri" w:cs="Calibri"/>
                <w:color w:val="000000"/>
                <w:sz w:val="22"/>
                <w:szCs w:val="22"/>
              </w:rPr>
            </w:pPr>
            <w:del w:id="5430" w:author="Bourque, Ethan" w:date="2024-04-24T14:49:00Z">
              <w:r w:rsidDel="00447D92">
                <w:rPr>
                  <w:rFonts w:ascii="Calibri" w:hAnsi="Calibri" w:cs="Calibri"/>
                  <w:color w:val="000000"/>
                  <w:sz w:val="22"/>
                  <w:szCs w:val="22"/>
                </w:rPr>
                <w:delText>5/16-17/</w:delText>
              </w:r>
              <w:r w:rsidR="009831D1" w:rsidDel="00447D92">
                <w:rPr>
                  <w:rFonts w:ascii="Calibri" w:hAnsi="Calibri" w:cs="Calibri"/>
                  <w:color w:val="000000"/>
                  <w:sz w:val="22"/>
                  <w:szCs w:val="22"/>
                </w:rPr>
                <w:delText>2022</w:delText>
              </w:r>
              <w:r w:rsidDel="00447D92">
                <w:rPr>
                  <w:rFonts w:ascii="Calibri" w:hAnsi="Calibri" w:cs="Calibri"/>
                  <w:color w:val="000000"/>
                  <w:sz w:val="22"/>
                  <w:szCs w:val="22"/>
                </w:rPr>
                <w:delText>, all diel</w:delText>
              </w:r>
              <w:r w:rsidR="00211C75" w:rsidDel="00447D92">
                <w:rPr>
                  <w:rFonts w:ascii="Calibri" w:hAnsi="Calibri"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3DEFE9E6" w14:textId="0C04ED88" w:rsidR="004A3D4B" w:rsidDel="00447D92" w:rsidRDefault="004A3D4B" w:rsidP="0051016F">
            <w:pPr>
              <w:jc w:val="center"/>
              <w:rPr>
                <w:del w:id="5431" w:author="Bourque, Ethan" w:date="2024-04-24T14:49:00Z"/>
                <w:rFonts w:ascii="Calibri" w:hAnsi="Calibri" w:cs="Calibri"/>
                <w:color w:val="000000"/>
                <w:sz w:val="22"/>
                <w:szCs w:val="22"/>
              </w:rPr>
            </w:pPr>
            <w:del w:id="5432" w:author="Bourque, Ethan" w:date="2024-04-24T14:49:00Z">
              <w:r w:rsidDel="00447D92">
                <w:rPr>
                  <w:rFonts w:ascii="Calibri" w:hAnsi="Calibri" w:cs="Calibri"/>
                  <w:color w:val="000000"/>
                  <w:sz w:val="22"/>
                  <w:szCs w:val="22"/>
                </w:rPr>
                <w:delText>6/8/</w:delText>
              </w:r>
              <w:r w:rsidR="009831D1" w:rsidDel="00447D92">
                <w:rPr>
                  <w:rFonts w:ascii="Calibri" w:hAnsi="Calibri"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37ECEA08" w14:textId="310BF69B" w:rsidR="004A3D4B" w:rsidDel="00447D92" w:rsidRDefault="004A3D4B" w:rsidP="0051016F">
            <w:pPr>
              <w:jc w:val="center"/>
              <w:rPr>
                <w:del w:id="5433" w:author="Bourque, Ethan" w:date="2024-04-24T14:49:00Z"/>
                <w:rFonts w:ascii="Calibri" w:hAnsi="Calibri" w:cs="Calibri"/>
                <w:color w:val="000000"/>
                <w:sz w:val="22"/>
                <w:szCs w:val="22"/>
              </w:rPr>
            </w:pPr>
            <w:del w:id="5434" w:author="Bourque, Ethan" w:date="2024-04-24T14:49:00Z">
              <w:r w:rsidDel="00447D92">
                <w:rPr>
                  <w:rFonts w:ascii="Calibri" w:hAnsi="Calibri" w:cs="Calibri"/>
                  <w:color w:val="000000"/>
                  <w:sz w:val="22"/>
                  <w:szCs w:val="22"/>
                </w:rPr>
                <w:delText>6/8/</w:delText>
              </w:r>
              <w:r w:rsidR="009831D1" w:rsidDel="00447D92">
                <w:rPr>
                  <w:rFonts w:ascii="Calibri" w:hAnsi="Calibri"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16DB07B4" w14:textId="5F1F0410" w:rsidR="004A3D4B" w:rsidDel="00447D92" w:rsidRDefault="004A3D4B" w:rsidP="0051016F">
            <w:pPr>
              <w:jc w:val="center"/>
              <w:rPr>
                <w:del w:id="5435" w:author="Bourque, Ethan" w:date="2024-04-24T14:49:00Z"/>
                <w:rFonts w:ascii="Calibri" w:hAnsi="Calibri" w:cs="Calibri"/>
                <w:color w:val="000000"/>
                <w:sz w:val="22"/>
                <w:szCs w:val="22"/>
              </w:rPr>
            </w:pPr>
            <w:del w:id="5436" w:author="Bourque, Ethan" w:date="2024-04-24T14:49:00Z">
              <w:r w:rsidDel="00447D92">
                <w:rPr>
                  <w:rFonts w:ascii="Calibri" w:hAnsi="Calibri" w:cs="Calibri"/>
                  <w:color w:val="000000"/>
                  <w:sz w:val="22"/>
                  <w:szCs w:val="22"/>
                </w:rPr>
                <w:delText>6/8/</w:delText>
              </w:r>
              <w:r w:rsidR="009831D1" w:rsidDel="00447D92">
                <w:rPr>
                  <w:rFonts w:ascii="Calibri" w:hAnsi="Calibri"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6BC35336" w14:textId="15B947BF" w:rsidR="004A3D4B" w:rsidDel="00447D92" w:rsidRDefault="004A3D4B" w:rsidP="0051016F">
            <w:pPr>
              <w:jc w:val="center"/>
              <w:rPr>
                <w:del w:id="5437" w:author="Bourque, Ethan" w:date="2024-04-24T14:49:00Z"/>
                <w:rFonts w:ascii="Calibri" w:hAnsi="Calibri" w:cs="Calibri"/>
                <w:color w:val="000000"/>
                <w:sz w:val="22"/>
                <w:szCs w:val="22"/>
              </w:rPr>
            </w:pPr>
            <w:del w:id="5438" w:author="Bourque, Ethan" w:date="2024-04-24T14:49:00Z">
              <w:r w:rsidDel="00447D92">
                <w:rPr>
                  <w:rFonts w:ascii="Calibri" w:hAnsi="Calibri" w:cs="Calibri"/>
                  <w:color w:val="000000"/>
                  <w:sz w:val="22"/>
                  <w:szCs w:val="22"/>
                </w:rPr>
                <w:delText>6/8/</w:delText>
              </w:r>
              <w:r w:rsidR="009831D1" w:rsidDel="00447D92">
                <w:rPr>
                  <w:rFonts w:ascii="Calibri" w:hAnsi="Calibri"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3F5C421E" w14:textId="08464F06" w:rsidR="004A3D4B" w:rsidDel="00447D92" w:rsidRDefault="004A3D4B" w:rsidP="0051016F">
            <w:pPr>
              <w:jc w:val="center"/>
              <w:rPr>
                <w:del w:id="5439" w:author="Bourque, Ethan" w:date="2024-04-24T14:49:00Z"/>
                <w:rFonts w:ascii="Calibri" w:hAnsi="Calibri" w:cs="Calibri"/>
                <w:color w:val="000000"/>
                <w:sz w:val="22"/>
                <w:szCs w:val="22"/>
              </w:rPr>
            </w:pPr>
            <w:del w:id="5440" w:author="Bourque, Ethan" w:date="2024-04-24T14:49:00Z">
              <w:r w:rsidDel="00447D92">
                <w:rPr>
                  <w:rFonts w:ascii="Calibri" w:hAnsi="Calibri" w:cs="Calibri"/>
                  <w:color w:val="000000"/>
                  <w:sz w:val="22"/>
                  <w:szCs w:val="22"/>
                </w:rPr>
                <w:delText>6/1/</w:delText>
              </w:r>
              <w:r w:rsidR="00211C75" w:rsidDel="00447D92">
                <w:rPr>
                  <w:rFonts w:ascii="Calibri" w:hAnsi="Calibri" w:cs="Calibri"/>
                  <w:color w:val="000000"/>
                  <w:sz w:val="22"/>
                  <w:szCs w:val="22"/>
                </w:rPr>
                <w:delText>202</w:delText>
              </w:r>
              <w:r w:rsidR="009831D1" w:rsidDel="00447D92">
                <w:rPr>
                  <w:rFonts w:ascii="Calibri" w:hAnsi="Calibri" w:cs="Calibri"/>
                  <w:color w:val="000000"/>
                  <w:sz w:val="22"/>
                  <w:szCs w:val="22"/>
                </w:rPr>
                <w:delText>2</w:delText>
              </w:r>
            </w:del>
          </w:p>
        </w:tc>
        <w:tc>
          <w:tcPr>
            <w:tcW w:w="1350" w:type="dxa"/>
            <w:tcBorders>
              <w:top w:val="nil"/>
              <w:left w:val="nil"/>
              <w:bottom w:val="nil"/>
              <w:right w:val="single" w:sz="8" w:space="0" w:color="auto"/>
            </w:tcBorders>
            <w:shd w:val="clear" w:color="auto" w:fill="auto"/>
            <w:noWrap/>
            <w:vAlign w:val="center"/>
            <w:hideMark/>
          </w:tcPr>
          <w:p w14:paraId="51614A58" w14:textId="5DA669DE" w:rsidR="004A3D4B" w:rsidDel="00447D92" w:rsidRDefault="004A3D4B" w:rsidP="0051016F">
            <w:pPr>
              <w:jc w:val="center"/>
              <w:rPr>
                <w:del w:id="5441" w:author="Bourque, Ethan" w:date="2024-04-24T14:49:00Z"/>
                <w:rFonts w:ascii="Calibri" w:hAnsi="Calibri" w:cs="Calibri"/>
                <w:color w:val="000000"/>
                <w:sz w:val="22"/>
                <w:szCs w:val="22"/>
              </w:rPr>
            </w:pPr>
            <w:del w:id="5442" w:author="Bourque, Ethan" w:date="2024-04-24T14:49:00Z">
              <w:r w:rsidDel="00447D92">
                <w:rPr>
                  <w:rFonts w:ascii="Calibri" w:hAnsi="Calibri" w:cs="Calibri"/>
                  <w:color w:val="000000"/>
                  <w:sz w:val="22"/>
                  <w:szCs w:val="22"/>
                </w:rPr>
                <w:delText>6/10/</w:delText>
              </w:r>
              <w:r w:rsidR="0051016F" w:rsidDel="00447D92">
                <w:rPr>
                  <w:rFonts w:ascii="Calibri" w:hAnsi="Calibri" w:cs="Calibri"/>
                  <w:color w:val="000000"/>
                  <w:sz w:val="22"/>
                  <w:szCs w:val="22"/>
                </w:rPr>
                <w:delText>202</w:delText>
              </w:r>
              <w:r w:rsidR="009831D1" w:rsidDel="00447D92">
                <w:rPr>
                  <w:rFonts w:ascii="Calibri" w:hAnsi="Calibri" w:cs="Calibri"/>
                  <w:color w:val="000000"/>
                  <w:sz w:val="22"/>
                  <w:szCs w:val="22"/>
                </w:rPr>
                <w:delText>2</w:delText>
              </w:r>
            </w:del>
          </w:p>
        </w:tc>
      </w:tr>
      <w:tr w:rsidR="0051016F" w:rsidDel="00447D92" w14:paraId="44F4926C" w14:textId="620EC3D1" w:rsidTr="004D789D">
        <w:trPr>
          <w:trHeight w:val="241"/>
          <w:del w:id="5443" w:author="Bourque, Ethan" w:date="2024-04-24T14:49:00Z"/>
        </w:trPr>
        <w:tc>
          <w:tcPr>
            <w:tcW w:w="2610" w:type="dxa"/>
            <w:tcBorders>
              <w:top w:val="nil"/>
              <w:left w:val="single" w:sz="8" w:space="0" w:color="auto"/>
              <w:bottom w:val="single" w:sz="8" w:space="0" w:color="auto"/>
              <w:right w:val="nil"/>
            </w:tcBorders>
            <w:shd w:val="clear" w:color="auto" w:fill="auto"/>
            <w:noWrap/>
            <w:vAlign w:val="center"/>
            <w:hideMark/>
          </w:tcPr>
          <w:p w14:paraId="11A5EE91" w14:textId="0A0543E2" w:rsidR="004A3D4B" w:rsidDel="00447D92" w:rsidRDefault="004A3D4B">
            <w:pPr>
              <w:rPr>
                <w:del w:id="5444" w:author="Bourque, Ethan" w:date="2024-04-24T14:49:00Z"/>
                <w:rFonts w:ascii="Calibri" w:hAnsi="Calibri" w:cs="Calibri"/>
                <w:color w:val="000000"/>
                <w:sz w:val="22"/>
                <w:szCs w:val="22"/>
              </w:rPr>
            </w:pPr>
            <w:del w:id="5445" w:author="Bourque, Ethan" w:date="2024-04-24T14:49:00Z">
              <w:r w:rsidDel="00447D92">
                <w:rPr>
                  <w:rFonts w:ascii="Calibri" w:hAnsi="Calibri" w:cs="Calibri"/>
                  <w:color w:val="000000"/>
                  <w:sz w:val="22"/>
                  <w:szCs w:val="22"/>
                </w:rPr>
                <w:delText>…</w:delText>
              </w:r>
            </w:del>
          </w:p>
        </w:tc>
        <w:tc>
          <w:tcPr>
            <w:tcW w:w="1249" w:type="dxa"/>
            <w:tcBorders>
              <w:top w:val="nil"/>
              <w:left w:val="nil"/>
              <w:bottom w:val="single" w:sz="8" w:space="0" w:color="auto"/>
              <w:right w:val="nil"/>
            </w:tcBorders>
            <w:shd w:val="clear" w:color="auto" w:fill="auto"/>
            <w:noWrap/>
            <w:vAlign w:val="center"/>
            <w:hideMark/>
          </w:tcPr>
          <w:p w14:paraId="25BDEECB" w14:textId="23123D18" w:rsidR="004A3D4B" w:rsidDel="00447D92" w:rsidRDefault="004A3D4B">
            <w:pPr>
              <w:jc w:val="center"/>
              <w:rPr>
                <w:del w:id="5446" w:author="Bourque, Ethan" w:date="2024-04-24T14:49:00Z"/>
                <w:rFonts w:ascii="Calibri" w:hAnsi="Calibri" w:cs="Calibri"/>
                <w:color w:val="000000"/>
                <w:sz w:val="22"/>
                <w:szCs w:val="22"/>
              </w:rPr>
            </w:pPr>
            <w:del w:id="5447" w:author="Bourque, Ethan" w:date="2024-04-24T14:49:00Z">
              <w:r w:rsidDel="00447D92">
                <w:rPr>
                  <w:rFonts w:ascii="Calibri" w:hAnsi="Calibri" w:cs="Calibri"/>
                  <w:color w:val="000000"/>
                  <w:sz w:val="22"/>
                  <w:szCs w:val="22"/>
                </w:rPr>
                <w:delText> </w:delText>
              </w:r>
            </w:del>
          </w:p>
        </w:tc>
        <w:tc>
          <w:tcPr>
            <w:tcW w:w="1248" w:type="dxa"/>
            <w:tcBorders>
              <w:top w:val="nil"/>
              <w:left w:val="nil"/>
              <w:bottom w:val="single" w:sz="8" w:space="0" w:color="auto"/>
              <w:right w:val="nil"/>
            </w:tcBorders>
            <w:shd w:val="clear" w:color="auto" w:fill="auto"/>
            <w:noWrap/>
            <w:vAlign w:val="center"/>
            <w:hideMark/>
          </w:tcPr>
          <w:p w14:paraId="027EAB7B" w14:textId="60E776B6" w:rsidR="004A3D4B" w:rsidDel="00447D92" w:rsidRDefault="004A3D4B">
            <w:pPr>
              <w:jc w:val="center"/>
              <w:rPr>
                <w:del w:id="5448" w:author="Bourque, Ethan" w:date="2024-04-24T14:49:00Z"/>
                <w:rFonts w:ascii="Calibri" w:hAnsi="Calibri" w:cs="Calibri"/>
                <w:color w:val="000000"/>
                <w:sz w:val="22"/>
                <w:szCs w:val="22"/>
              </w:rPr>
            </w:pPr>
            <w:del w:id="5449" w:author="Bourque, Ethan" w:date="2024-04-24T14:49:00Z">
              <w:r w:rsidDel="00447D92">
                <w:rPr>
                  <w:rFonts w:ascii="Calibri" w:hAnsi="Calibri" w:cs="Calibri"/>
                  <w:color w:val="000000"/>
                  <w:sz w:val="22"/>
                  <w:szCs w:val="22"/>
                </w:rPr>
                <w:delText> </w:delText>
              </w:r>
            </w:del>
          </w:p>
        </w:tc>
        <w:tc>
          <w:tcPr>
            <w:tcW w:w="1328" w:type="dxa"/>
            <w:tcBorders>
              <w:top w:val="nil"/>
              <w:left w:val="nil"/>
              <w:bottom w:val="single" w:sz="8" w:space="0" w:color="auto"/>
              <w:right w:val="nil"/>
            </w:tcBorders>
            <w:shd w:val="clear" w:color="auto" w:fill="auto"/>
            <w:noWrap/>
            <w:vAlign w:val="center"/>
            <w:hideMark/>
          </w:tcPr>
          <w:p w14:paraId="508536F8" w14:textId="70E1DE88" w:rsidR="004A3D4B" w:rsidDel="00447D92" w:rsidRDefault="004A3D4B">
            <w:pPr>
              <w:jc w:val="center"/>
              <w:rPr>
                <w:del w:id="5450" w:author="Bourque, Ethan" w:date="2024-04-24T14:49:00Z"/>
                <w:rFonts w:ascii="Calibri" w:hAnsi="Calibri" w:cs="Calibri"/>
                <w:color w:val="000000"/>
                <w:sz w:val="22"/>
                <w:szCs w:val="22"/>
              </w:rPr>
            </w:pPr>
            <w:del w:id="5451" w:author="Bourque, Ethan" w:date="2024-04-24T14:49:00Z">
              <w:r w:rsidDel="00447D92">
                <w:rPr>
                  <w:rFonts w:ascii="Calibri" w:hAnsi="Calibri" w:cs="Calibri"/>
                  <w:color w:val="000000"/>
                  <w:sz w:val="22"/>
                  <w:szCs w:val="22"/>
                </w:rPr>
                <w:delText> </w:delText>
              </w:r>
            </w:del>
          </w:p>
        </w:tc>
        <w:tc>
          <w:tcPr>
            <w:tcW w:w="1313" w:type="dxa"/>
            <w:tcBorders>
              <w:top w:val="nil"/>
              <w:left w:val="nil"/>
              <w:bottom w:val="single" w:sz="8" w:space="0" w:color="auto"/>
              <w:right w:val="nil"/>
            </w:tcBorders>
            <w:shd w:val="clear" w:color="auto" w:fill="auto"/>
            <w:noWrap/>
            <w:vAlign w:val="center"/>
            <w:hideMark/>
          </w:tcPr>
          <w:p w14:paraId="219AA529" w14:textId="6F6BF778" w:rsidR="004A3D4B" w:rsidDel="00447D92" w:rsidRDefault="004A3D4B">
            <w:pPr>
              <w:jc w:val="center"/>
              <w:rPr>
                <w:del w:id="5452" w:author="Bourque, Ethan" w:date="2024-04-24T14:49:00Z"/>
                <w:rFonts w:ascii="Calibri" w:hAnsi="Calibri" w:cs="Calibri"/>
                <w:color w:val="000000"/>
                <w:sz w:val="22"/>
                <w:szCs w:val="22"/>
              </w:rPr>
            </w:pPr>
            <w:del w:id="5453" w:author="Bourque, Ethan" w:date="2024-04-24T14:49:00Z">
              <w:r w:rsidDel="00447D92">
                <w:rPr>
                  <w:rFonts w:ascii="Calibri" w:hAnsi="Calibri" w:cs="Calibri"/>
                  <w:color w:val="000000"/>
                  <w:sz w:val="22"/>
                  <w:szCs w:val="22"/>
                </w:rPr>
                <w:delText> </w:delText>
              </w:r>
            </w:del>
          </w:p>
        </w:tc>
        <w:tc>
          <w:tcPr>
            <w:tcW w:w="1292" w:type="dxa"/>
            <w:tcBorders>
              <w:top w:val="nil"/>
              <w:left w:val="nil"/>
              <w:bottom w:val="single" w:sz="8" w:space="0" w:color="auto"/>
              <w:right w:val="nil"/>
            </w:tcBorders>
            <w:shd w:val="clear" w:color="auto" w:fill="auto"/>
            <w:noWrap/>
            <w:vAlign w:val="center"/>
            <w:hideMark/>
          </w:tcPr>
          <w:p w14:paraId="44BED0F0" w14:textId="045F14DE" w:rsidR="004A3D4B" w:rsidDel="00447D92" w:rsidRDefault="004A3D4B">
            <w:pPr>
              <w:jc w:val="center"/>
              <w:rPr>
                <w:del w:id="5454" w:author="Bourque, Ethan" w:date="2024-04-24T14:49:00Z"/>
                <w:rFonts w:ascii="Calibri" w:hAnsi="Calibri" w:cs="Calibri"/>
                <w:color w:val="000000"/>
                <w:sz w:val="22"/>
                <w:szCs w:val="22"/>
              </w:rPr>
            </w:pPr>
            <w:del w:id="5455" w:author="Bourque, Ethan" w:date="2024-04-24T14:49:00Z">
              <w:r w:rsidDel="00447D92">
                <w:rPr>
                  <w:rFonts w:ascii="Calibri" w:hAnsi="Calibri" w:cs="Calibri"/>
                  <w:color w:val="000000"/>
                  <w:sz w:val="22"/>
                  <w:szCs w:val="22"/>
                </w:rPr>
                <w:delText> </w:delText>
              </w:r>
            </w:del>
          </w:p>
        </w:tc>
        <w:tc>
          <w:tcPr>
            <w:tcW w:w="1350" w:type="dxa"/>
            <w:tcBorders>
              <w:top w:val="nil"/>
              <w:left w:val="nil"/>
              <w:bottom w:val="single" w:sz="8" w:space="0" w:color="auto"/>
              <w:right w:val="single" w:sz="8" w:space="0" w:color="auto"/>
            </w:tcBorders>
            <w:shd w:val="clear" w:color="auto" w:fill="auto"/>
            <w:noWrap/>
            <w:vAlign w:val="center"/>
            <w:hideMark/>
          </w:tcPr>
          <w:p w14:paraId="6762661F" w14:textId="539A507E" w:rsidR="004A3D4B" w:rsidDel="00447D92" w:rsidRDefault="004A3D4B">
            <w:pPr>
              <w:jc w:val="center"/>
              <w:rPr>
                <w:del w:id="5456" w:author="Bourque, Ethan" w:date="2024-04-24T14:49:00Z"/>
                <w:rFonts w:ascii="Calibri" w:hAnsi="Calibri" w:cs="Calibri"/>
                <w:color w:val="000000"/>
                <w:sz w:val="22"/>
                <w:szCs w:val="22"/>
              </w:rPr>
            </w:pPr>
            <w:del w:id="5457" w:author="Bourque, Ethan" w:date="2024-04-24T14:49:00Z">
              <w:r w:rsidDel="00447D92">
                <w:rPr>
                  <w:rFonts w:ascii="Calibri" w:hAnsi="Calibri" w:cs="Calibri"/>
                  <w:color w:val="000000"/>
                  <w:sz w:val="22"/>
                  <w:szCs w:val="22"/>
                </w:rPr>
                <w:delText> </w:delText>
              </w:r>
            </w:del>
          </w:p>
        </w:tc>
      </w:tr>
    </w:tbl>
    <w:p w14:paraId="07D09D67" w14:textId="77777777" w:rsidR="00447D92" w:rsidRDefault="00447D92" w:rsidP="00CB7FF4">
      <w:pPr>
        <w:spacing w:before="120"/>
        <w:rPr>
          <w:ins w:id="5458" w:author="Bourque, Ethan" w:date="2024-04-24T14:46:00Z"/>
          <w:rFonts w:ascii="Garamond" w:hAnsi="Garamond"/>
          <w:sz w:val="22"/>
          <w:szCs w:val="22"/>
        </w:rPr>
      </w:pPr>
    </w:p>
    <w:tbl>
      <w:tblPr>
        <w:tblStyle w:val="TableGrid"/>
        <w:tblW w:w="10597" w:type="dxa"/>
        <w:tblLayout w:type="fixed"/>
        <w:tblLook w:val="04A0" w:firstRow="1" w:lastRow="0" w:firstColumn="1" w:lastColumn="0" w:noHBand="0" w:noVBand="1"/>
        <w:tblPrChange w:id="5459" w:author="Bourque, Ethan" w:date="2024-04-26T09:11:00Z">
          <w:tblPr>
            <w:tblStyle w:val="TableGrid"/>
            <w:tblW w:w="0" w:type="auto"/>
            <w:tblLook w:val="04A0" w:firstRow="1" w:lastRow="0" w:firstColumn="1" w:lastColumn="0" w:noHBand="0" w:noVBand="1"/>
          </w:tblPr>
        </w:tblPrChange>
      </w:tblPr>
      <w:tblGrid>
        <w:gridCol w:w="1705"/>
        <w:gridCol w:w="1350"/>
        <w:gridCol w:w="1260"/>
        <w:gridCol w:w="1170"/>
        <w:gridCol w:w="1350"/>
        <w:gridCol w:w="1260"/>
        <w:gridCol w:w="1224"/>
        <w:gridCol w:w="1278"/>
        <w:tblGridChange w:id="5460">
          <w:tblGrid>
            <w:gridCol w:w="1262"/>
            <w:gridCol w:w="84"/>
            <w:gridCol w:w="359"/>
            <w:gridCol w:w="805"/>
            <w:gridCol w:w="169"/>
            <w:gridCol w:w="376"/>
            <w:gridCol w:w="1260"/>
            <w:gridCol w:w="1170"/>
            <w:gridCol w:w="1350"/>
            <w:gridCol w:w="1260"/>
            <w:gridCol w:w="1224"/>
            <w:gridCol w:w="607"/>
            <w:gridCol w:w="671"/>
          </w:tblGrid>
        </w:tblGridChange>
      </w:tblGrid>
      <w:tr w:rsidR="00447D92" w:rsidRPr="00DF3C06" w14:paraId="280FCD5E" w14:textId="77777777" w:rsidTr="00DF3C06">
        <w:trPr>
          <w:trHeight w:val="300"/>
          <w:ins w:id="5461" w:author="Bourque, Ethan" w:date="2024-04-24T14:46:00Z"/>
          <w:trPrChange w:id="5462" w:author="Bourque, Ethan" w:date="2024-04-26T09:11:00Z">
            <w:trPr>
              <w:gridAfter w:val="0"/>
              <w:trHeight w:val="300"/>
            </w:trPr>
          </w:trPrChange>
        </w:trPr>
        <w:tc>
          <w:tcPr>
            <w:tcW w:w="1705" w:type="dxa"/>
            <w:hideMark/>
            <w:tcPrChange w:id="5463" w:author="Bourque, Ethan" w:date="2024-04-26T09:11:00Z">
              <w:tcPr>
                <w:tcW w:w="2065" w:type="dxa"/>
                <w:hideMark/>
              </w:tcPr>
            </w:tcPrChange>
          </w:tcPr>
          <w:p w14:paraId="6A2BF1E9" w14:textId="77777777" w:rsidR="00447D92" w:rsidRPr="00DF3C06" w:rsidRDefault="00447D92" w:rsidP="00447D92">
            <w:pPr>
              <w:spacing w:before="120"/>
              <w:rPr>
                <w:ins w:id="5464" w:author="Bourque, Ethan" w:date="2024-04-24T14:46:00Z"/>
                <w:rFonts w:asciiTheme="minorHAnsi" w:hAnsiTheme="minorHAnsi" w:cstheme="minorHAnsi"/>
                <w:b/>
                <w:bCs/>
                <w:sz w:val="22"/>
                <w:szCs w:val="22"/>
                <w:rPrChange w:id="5465" w:author="Bourque, Ethan" w:date="2024-04-26T09:11:00Z">
                  <w:rPr>
                    <w:ins w:id="5466" w:author="Bourque, Ethan" w:date="2024-04-24T14:46:00Z"/>
                    <w:rFonts w:ascii="Garamond" w:hAnsi="Garamond"/>
                    <w:b/>
                    <w:bCs/>
                    <w:sz w:val="22"/>
                    <w:szCs w:val="22"/>
                  </w:rPr>
                </w:rPrChange>
              </w:rPr>
            </w:pPr>
            <w:ins w:id="5467" w:author="Bourque, Ethan" w:date="2024-04-24T14:46:00Z">
              <w:r w:rsidRPr="00DF3C06">
                <w:rPr>
                  <w:rFonts w:asciiTheme="minorHAnsi" w:hAnsiTheme="minorHAnsi" w:cstheme="minorHAnsi"/>
                  <w:b/>
                  <w:bCs/>
                  <w:sz w:val="22"/>
                  <w:szCs w:val="22"/>
                  <w:rPrChange w:id="5468" w:author="Bourque, Ethan" w:date="2024-04-26T09:11:00Z">
                    <w:rPr>
                      <w:rFonts w:ascii="Garamond" w:hAnsi="Garamond"/>
                      <w:b/>
                      <w:bCs/>
                      <w:sz w:val="22"/>
                      <w:szCs w:val="22"/>
                    </w:rPr>
                  </w:rPrChange>
                </w:rPr>
                <w:t> </w:t>
              </w:r>
            </w:ins>
          </w:p>
        </w:tc>
        <w:tc>
          <w:tcPr>
            <w:tcW w:w="1350" w:type="dxa"/>
            <w:hideMark/>
            <w:tcPrChange w:id="5469" w:author="Bourque, Ethan" w:date="2024-04-26T09:11:00Z">
              <w:tcPr>
                <w:tcW w:w="445" w:type="dxa"/>
                <w:gridSpan w:val="3"/>
                <w:hideMark/>
              </w:tcPr>
            </w:tcPrChange>
          </w:tcPr>
          <w:p w14:paraId="32EC6078" w14:textId="77777777" w:rsidR="00447D92" w:rsidRPr="00DF3C06" w:rsidRDefault="00447D92" w:rsidP="00447D92">
            <w:pPr>
              <w:spacing w:before="120"/>
              <w:rPr>
                <w:ins w:id="5470" w:author="Bourque, Ethan" w:date="2024-04-24T14:46:00Z"/>
                <w:rFonts w:asciiTheme="minorHAnsi" w:hAnsiTheme="minorHAnsi" w:cstheme="minorHAnsi"/>
                <w:b/>
                <w:bCs/>
                <w:sz w:val="22"/>
                <w:szCs w:val="22"/>
                <w:rPrChange w:id="5471" w:author="Bourque, Ethan" w:date="2024-04-26T09:11:00Z">
                  <w:rPr>
                    <w:ins w:id="5472" w:author="Bourque, Ethan" w:date="2024-04-24T14:46:00Z"/>
                    <w:rFonts w:ascii="Garamond" w:hAnsi="Garamond"/>
                    <w:b/>
                    <w:bCs/>
                    <w:sz w:val="22"/>
                    <w:szCs w:val="22"/>
                  </w:rPr>
                </w:rPrChange>
              </w:rPr>
            </w:pPr>
          </w:p>
        </w:tc>
        <w:tc>
          <w:tcPr>
            <w:tcW w:w="7542" w:type="dxa"/>
            <w:gridSpan w:val="6"/>
            <w:hideMark/>
            <w:tcPrChange w:id="5473" w:author="Bourque, Ethan" w:date="2024-04-26T09:11:00Z">
              <w:tcPr>
                <w:tcW w:w="7416" w:type="dxa"/>
                <w:gridSpan w:val="8"/>
                <w:hideMark/>
              </w:tcPr>
            </w:tcPrChange>
          </w:tcPr>
          <w:p w14:paraId="313DB9DB" w14:textId="77777777" w:rsidR="00447D92" w:rsidRPr="00DF3C06" w:rsidRDefault="00447D92">
            <w:pPr>
              <w:spacing w:before="120"/>
              <w:jc w:val="center"/>
              <w:rPr>
                <w:ins w:id="5474" w:author="Bourque, Ethan" w:date="2024-04-24T14:46:00Z"/>
                <w:rFonts w:asciiTheme="minorHAnsi" w:hAnsiTheme="minorHAnsi" w:cstheme="minorHAnsi"/>
                <w:b/>
                <w:bCs/>
                <w:sz w:val="22"/>
                <w:szCs w:val="22"/>
                <w:rPrChange w:id="5475" w:author="Bourque, Ethan" w:date="2024-04-26T09:11:00Z">
                  <w:rPr>
                    <w:ins w:id="5476" w:author="Bourque, Ethan" w:date="2024-04-24T14:46:00Z"/>
                    <w:rFonts w:ascii="Garamond" w:hAnsi="Garamond"/>
                    <w:b/>
                    <w:bCs/>
                    <w:sz w:val="22"/>
                    <w:szCs w:val="22"/>
                  </w:rPr>
                </w:rPrChange>
              </w:rPr>
              <w:pPrChange w:id="5477" w:author="Bourque, Ethan" w:date="2024-04-24T14:47:00Z">
                <w:pPr>
                  <w:spacing w:before="120"/>
                </w:pPr>
              </w:pPrChange>
            </w:pPr>
            <w:ins w:id="5478" w:author="Bourque, Ethan" w:date="2024-04-24T14:46:00Z">
              <w:r w:rsidRPr="00DF3C06">
                <w:rPr>
                  <w:rFonts w:asciiTheme="minorHAnsi" w:hAnsiTheme="minorHAnsi" w:cstheme="minorHAnsi"/>
                  <w:b/>
                  <w:bCs/>
                  <w:sz w:val="22"/>
                  <w:szCs w:val="22"/>
                  <w:rPrChange w:id="5479" w:author="Bourque, Ethan" w:date="2024-04-26T09:11:00Z">
                    <w:rPr>
                      <w:rFonts w:ascii="Garamond" w:hAnsi="Garamond"/>
                      <w:b/>
                      <w:bCs/>
                      <w:sz w:val="22"/>
                      <w:szCs w:val="22"/>
                    </w:rPr>
                  </w:rPrChange>
                </w:rPr>
                <w:t>Date Analyzed</w:t>
              </w:r>
            </w:ins>
          </w:p>
        </w:tc>
      </w:tr>
      <w:tr w:rsidR="00447D92" w:rsidRPr="00DF3C06" w14:paraId="3F0A834E" w14:textId="77777777" w:rsidTr="00DF3C06">
        <w:tblPrEx>
          <w:tblPrExChange w:id="5480" w:author="Bourque, Ethan" w:date="2024-04-26T09:11:00Z">
            <w:tblPrEx>
              <w:tblW w:w="10597" w:type="dxa"/>
              <w:tblLayout w:type="fixed"/>
            </w:tblPrEx>
          </w:tblPrExChange>
        </w:tblPrEx>
        <w:trPr>
          <w:trHeight w:val="900"/>
          <w:ins w:id="5481" w:author="Bourque, Ethan" w:date="2024-04-24T14:46:00Z"/>
          <w:trPrChange w:id="5482" w:author="Bourque, Ethan" w:date="2024-04-26T09:11:00Z">
            <w:trPr>
              <w:trHeight w:val="900"/>
            </w:trPr>
          </w:trPrChange>
        </w:trPr>
        <w:tc>
          <w:tcPr>
            <w:tcW w:w="1705" w:type="dxa"/>
            <w:hideMark/>
            <w:tcPrChange w:id="5483" w:author="Bourque, Ethan" w:date="2024-04-26T09:11:00Z">
              <w:tcPr>
                <w:tcW w:w="1346" w:type="dxa"/>
                <w:gridSpan w:val="2"/>
                <w:hideMark/>
              </w:tcPr>
            </w:tcPrChange>
          </w:tcPr>
          <w:p w14:paraId="01465B94" w14:textId="444E950E" w:rsidR="00447D92" w:rsidRPr="00DF3C06" w:rsidRDefault="00447D92" w:rsidP="00447D92">
            <w:pPr>
              <w:spacing w:before="120"/>
              <w:rPr>
                <w:ins w:id="5484" w:author="Bourque, Ethan" w:date="2024-04-24T14:46:00Z"/>
                <w:rFonts w:asciiTheme="minorHAnsi" w:hAnsiTheme="minorHAnsi" w:cstheme="minorHAnsi"/>
                <w:b/>
                <w:bCs/>
                <w:sz w:val="22"/>
                <w:szCs w:val="22"/>
                <w:rPrChange w:id="5485" w:author="Bourque, Ethan" w:date="2024-04-26T09:11:00Z">
                  <w:rPr>
                    <w:ins w:id="5486" w:author="Bourque, Ethan" w:date="2024-04-24T14:46:00Z"/>
                    <w:rFonts w:ascii="Garamond" w:hAnsi="Garamond"/>
                    <w:b/>
                    <w:bCs/>
                    <w:sz w:val="22"/>
                    <w:szCs w:val="22"/>
                  </w:rPr>
                </w:rPrChange>
              </w:rPr>
            </w:pPr>
            <w:ins w:id="5487" w:author="Bourque, Ethan" w:date="2024-04-24T14:46:00Z">
              <w:r w:rsidRPr="00DF3C06">
                <w:rPr>
                  <w:rFonts w:asciiTheme="minorHAnsi" w:hAnsiTheme="minorHAnsi" w:cstheme="minorHAnsi"/>
                  <w:b/>
                  <w:bCs/>
                  <w:sz w:val="22"/>
                  <w:szCs w:val="22"/>
                  <w:rPrChange w:id="5488" w:author="Bourque, Ethan" w:date="2024-04-26T09:11:00Z">
                    <w:rPr>
                      <w:rFonts w:ascii="Garamond" w:hAnsi="Garamond"/>
                      <w:b/>
                      <w:bCs/>
                      <w:sz w:val="22"/>
                      <w:szCs w:val="22"/>
                    </w:rPr>
                  </w:rPrChange>
                </w:rPr>
                <w:t xml:space="preserve">Sample </w:t>
              </w:r>
            </w:ins>
            <w:ins w:id="5489" w:author="Bourque, Ethan" w:date="2024-04-24T14:47:00Z">
              <w:r w:rsidRPr="00DF3C06">
                <w:rPr>
                  <w:rFonts w:asciiTheme="minorHAnsi" w:hAnsiTheme="minorHAnsi" w:cstheme="minorHAnsi"/>
                  <w:b/>
                  <w:bCs/>
                  <w:sz w:val="22"/>
                  <w:szCs w:val="22"/>
                </w:rPr>
                <w:t>D</w:t>
              </w:r>
            </w:ins>
            <w:ins w:id="5490" w:author="Bourque, Ethan" w:date="2024-04-24T14:46:00Z">
              <w:r w:rsidRPr="00DF3C06">
                <w:rPr>
                  <w:rFonts w:asciiTheme="minorHAnsi" w:hAnsiTheme="minorHAnsi" w:cstheme="minorHAnsi"/>
                  <w:b/>
                  <w:bCs/>
                  <w:sz w:val="22"/>
                  <w:szCs w:val="22"/>
                  <w:rPrChange w:id="5491" w:author="Bourque, Ethan" w:date="2024-04-26T09:11:00Z">
                    <w:rPr>
                      <w:rFonts w:ascii="Garamond" w:hAnsi="Garamond"/>
                      <w:b/>
                      <w:bCs/>
                      <w:sz w:val="22"/>
                      <w:szCs w:val="22"/>
                    </w:rPr>
                  </w:rPrChange>
                </w:rPr>
                <w:t>escriptor</w:t>
              </w:r>
            </w:ins>
          </w:p>
        </w:tc>
        <w:tc>
          <w:tcPr>
            <w:tcW w:w="1350" w:type="dxa"/>
            <w:hideMark/>
            <w:tcPrChange w:id="5492" w:author="Bourque, Ethan" w:date="2024-04-26T09:11:00Z">
              <w:tcPr>
                <w:tcW w:w="1333" w:type="dxa"/>
                <w:gridSpan w:val="3"/>
                <w:hideMark/>
              </w:tcPr>
            </w:tcPrChange>
          </w:tcPr>
          <w:p w14:paraId="0333FABC" w14:textId="77777777" w:rsidR="00447D92" w:rsidRPr="00DF3C06" w:rsidRDefault="00447D92" w:rsidP="00447D92">
            <w:pPr>
              <w:spacing w:before="120"/>
              <w:rPr>
                <w:ins w:id="5493" w:author="Bourque, Ethan" w:date="2024-04-24T14:46:00Z"/>
                <w:rFonts w:asciiTheme="minorHAnsi" w:hAnsiTheme="minorHAnsi" w:cstheme="minorHAnsi"/>
                <w:b/>
                <w:bCs/>
                <w:sz w:val="22"/>
                <w:szCs w:val="22"/>
                <w:rPrChange w:id="5494" w:author="Bourque, Ethan" w:date="2024-04-26T09:11:00Z">
                  <w:rPr>
                    <w:ins w:id="5495" w:author="Bourque, Ethan" w:date="2024-04-24T14:46:00Z"/>
                    <w:rFonts w:ascii="Garamond" w:hAnsi="Garamond"/>
                    <w:b/>
                    <w:bCs/>
                    <w:sz w:val="22"/>
                    <w:szCs w:val="22"/>
                  </w:rPr>
                </w:rPrChange>
              </w:rPr>
            </w:pPr>
            <w:ins w:id="5496" w:author="Bourque, Ethan" w:date="2024-04-24T14:46:00Z">
              <w:r w:rsidRPr="00DF3C06">
                <w:rPr>
                  <w:rFonts w:asciiTheme="minorHAnsi" w:hAnsiTheme="minorHAnsi" w:cstheme="minorHAnsi"/>
                  <w:b/>
                  <w:bCs/>
                  <w:sz w:val="22"/>
                  <w:szCs w:val="22"/>
                  <w:rPrChange w:id="5497" w:author="Bourque, Ethan" w:date="2024-04-26T09:11:00Z">
                    <w:rPr>
                      <w:rFonts w:ascii="Garamond" w:hAnsi="Garamond"/>
                      <w:b/>
                      <w:bCs/>
                      <w:sz w:val="22"/>
                      <w:szCs w:val="22"/>
                    </w:rPr>
                  </w:rPrChange>
                </w:rPr>
                <w:t>NH4F</w:t>
              </w:r>
            </w:ins>
          </w:p>
        </w:tc>
        <w:tc>
          <w:tcPr>
            <w:tcW w:w="1260" w:type="dxa"/>
            <w:hideMark/>
            <w:tcPrChange w:id="5498" w:author="Bourque, Ethan" w:date="2024-04-26T09:11:00Z">
              <w:tcPr>
                <w:tcW w:w="1636" w:type="dxa"/>
                <w:gridSpan w:val="2"/>
                <w:hideMark/>
              </w:tcPr>
            </w:tcPrChange>
          </w:tcPr>
          <w:p w14:paraId="7C26BA16" w14:textId="77777777" w:rsidR="00447D92" w:rsidRPr="00DF3C06" w:rsidRDefault="00447D92" w:rsidP="00447D92">
            <w:pPr>
              <w:spacing w:before="120"/>
              <w:rPr>
                <w:ins w:id="5499" w:author="Bourque, Ethan" w:date="2024-04-24T14:46:00Z"/>
                <w:rFonts w:asciiTheme="minorHAnsi" w:hAnsiTheme="minorHAnsi" w:cstheme="minorHAnsi"/>
                <w:b/>
                <w:bCs/>
                <w:sz w:val="22"/>
                <w:szCs w:val="22"/>
                <w:rPrChange w:id="5500" w:author="Bourque, Ethan" w:date="2024-04-26T09:11:00Z">
                  <w:rPr>
                    <w:ins w:id="5501" w:author="Bourque, Ethan" w:date="2024-04-24T14:46:00Z"/>
                    <w:rFonts w:ascii="Garamond" w:hAnsi="Garamond"/>
                    <w:b/>
                    <w:bCs/>
                    <w:sz w:val="22"/>
                    <w:szCs w:val="22"/>
                  </w:rPr>
                </w:rPrChange>
              </w:rPr>
            </w:pPr>
            <w:ins w:id="5502" w:author="Bourque, Ethan" w:date="2024-04-24T14:46:00Z">
              <w:r w:rsidRPr="00DF3C06">
                <w:rPr>
                  <w:rFonts w:asciiTheme="minorHAnsi" w:hAnsiTheme="minorHAnsi" w:cstheme="minorHAnsi"/>
                  <w:b/>
                  <w:bCs/>
                  <w:sz w:val="22"/>
                  <w:szCs w:val="22"/>
                  <w:rPrChange w:id="5503" w:author="Bourque, Ethan" w:date="2024-04-26T09:11:00Z">
                    <w:rPr>
                      <w:rFonts w:ascii="Garamond" w:hAnsi="Garamond"/>
                      <w:b/>
                      <w:bCs/>
                      <w:sz w:val="22"/>
                      <w:szCs w:val="22"/>
                    </w:rPr>
                  </w:rPrChange>
                </w:rPr>
                <w:t>NO23F</w:t>
              </w:r>
            </w:ins>
          </w:p>
        </w:tc>
        <w:tc>
          <w:tcPr>
            <w:tcW w:w="1170" w:type="dxa"/>
            <w:hideMark/>
            <w:tcPrChange w:id="5504" w:author="Bourque, Ethan" w:date="2024-04-26T09:11:00Z">
              <w:tcPr>
                <w:tcW w:w="1170" w:type="dxa"/>
                <w:hideMark/>
              </w:tcPr>
            </w:tcPrChange>
          </w:tcPr>
          <w:p w14:paraId="74BDE7BE" w14:textId="77777777" w:rsidR="00447D92" w:rsidRPr="00DF3C06" w:rsidRDefault="00447D92" w:rsidP="00447D92">
            <w:pPr>
              <w:spacing w:before="120"/>
              <w:rPr>
                <w:ins w:id="5505" w:author="Bourque, Ethan" w:date="2024-04-24T14:46:00Z"/>
                <w:rFonts w:asciiTheme="minorHAnsi" w:hAnsiTheme="minorHAnsi" w:cstheme="minorHAnsi"/>
                <w:b/>
                <w:bCs/>
                <w:sz w:val="22"/>
                <w:szCs w:val="22"/>
                <w:rPrChange w:id="5506" w:author="Bourque, Ethan" w:date="2024-04-26T09:11:00Z">
                  <w:rPr>
                    <w:ins w:id="5507" w:author="Bourque, Ethan" w:date="2024-04-24T14:46:00Z"/>
                    <w:rFonts w:ascii="Garamond" w:hAnsi="Garamond"/>
                    <w:b/>
                    <w:bCs/>
                    <w:sz w:val="22"/>
                    <w:szCs w:val="22"/>
                  </w:rPr>
                </w:rPrChange>
              </w:rPr>
            </w:pPr>
            <w:ins w:id="5508" w:author="Bourque, Ethan" w:date="2024-04-24T14:46:00Z">
              <w:r w:rsidRPr="00DF3C06">
                <w:rPr>
                  <w:rFonts w:asciiTheme="minorHAnsi" w:hAnsiTheme="minorHAnsi" w:cstheme="minorHAnsi"/>
                  <w:b/>
                  <w:bCs/>
                  <w:sz w:val="22"/>
                  <w:szCs w:val="22"/>
                  <w:rPrChange w:id="5509" w:author="Bourque, Ethan" w:date="2024-04-26T09:11:00Z">
                    <w:rPr>
                      <w:rFonts w:ascii="Garamond" w:hAnsi="Garamond"/>
                      <w:b/>
                      <w:bCs/>
                      <w:sz w:val="22"/>
                      <w:szCs w:val="22"/>
                    </w:rPr>
                  </w:rPrChange>
                </w:rPr>
                <w:t>PO4F</w:t>
              </w:r>
            </w:ins>
          </w:p>
        </w:tc>
        <w:tc>
          <w:tcPr>
            <w:tcW w:w="1350" w:type="dxa"/>
            <w:hideMark/>
            <w:tcPrChange w:id="5510" w:author="Bourque, Ethan" w:date="2024-04-26T09:11:00Z">
              <w:tcPr>
                <w:tcW w:w="1350" w:type="dxa"/>
                <w:hideMark/>
              </w:tcPr>
            </w:tcPrChange>
          </w:tcPr>
          <w:p w14:paraId="34705E62" w14:textId="77777777" w:rsidR="00447D92" w:rsidRPr="00DF3C06" w:rsidRDefault="00447D92" w:rsidP="00447D92">
            <w:pPr>
              <w:spacing w:before="120"/>
              <w:rPr>
                <w:ins w:id="5511" w:author="Bourque, Ethan" w:date="2024-04-24T14:46:00Z"/>
                <w:rFonts w:asciiTheme="minorHAnsi" w:hAnsiTheme="minorHAnsi" w:cstheme="minorHAnsi"/>
                <w:b/>
                <w:bCs/>
                <w:sz w:val="22"/>
                <w:szCs w:val="22"/>
                <w:rPrChange w:id="5512" w:author="Bourque, Ethan" w:date="2024-04-26T09:11:00Z">
                  <w:rPr>
                    <w:ins w:id="5513" w:author="Bourque, Ethan" w:date="2024-04-24T14:46:00Z"/>
                    <w:rFonts w:ascii="Garamond" w:hAnsi="Garamond"/>
                    <w:b/>
                    <w:bCs/>
                    <w:sz w:val="22"/>
                    <w:szCs w:val="22"/>
                  </w:rPr>
                </w:rPrChange>
              </w:rPr>
            </w:pPr>
            <w:ins w:id="5514" w:author="Bourque, Ethan" w:date="2024-04-24T14:46:00Z">
              <w:r w:rsidRPr="00DF3C06">
                <w:rPr>
                  <w:rFonts w:asciiTheme="minorHAnsi" w:hAnsiTheme="minorHAnsi" w:cstheme="minorHAnsi"/>
                  <w:b/>
                  <w:bCs/>
                  <w:sz w:val="22"/>
                  <w:szCs w:val="22"/>
                  <w:rPrChange w:id="5515" w:author="Bourque, Ethan" w:date="2024-04-26T09:11:00Z">
                    <w:rPr>
                      <w:rFonts w:ascii="Garamond" w:hAnsi="Garamond"/>
                      <w:b/>
                      <w:bCs/>
                      <w:sz w:val="22"/>
                      <w:szCs w:val="22"/>
                    </w:rPr>
                  </w:rPrChange>
                </w:rPr>
                <w:t>CHLA_N, UncCHLA_N, PHEA</w:t>
              </w:r>
            </w:ins>
          </w:p>
        </w:tc>
        <w:tc>
          <w:tcPr>
            <w:tcW w:w="1260" w:type="dxa"/>
            <w:hideMark/>
            <w:tcPrChange w:id="5516" w:author="Bourque, Ethan" w:date="2024-04-26T09:11:00Z">
              <w:tcPr>
                <w:tcW w:w="1260" w:type="dxa"/>
                <w:hideMark/>
              </w:tcPr>
            </w:tcPrChange>
          </w:tcPr>
          <w:p w14:paraId="55E1A0E7" w14:textId="77777777" w:rsidR="00447D92" w:rsidRPr="00DF3C06" w:rsidRDefault="00447D92" w:rsidP="00447D92">
            <w:pPr>
              <w:spacing w:before="120"/>
              <w:rPr>
                <w:ins w:id="5517" w:author="Bourque, Ethan" w:date="2024-04-24T14:46:00Z"/>
                <w:rFonts w:asciiTheme="minorHAnsi" w:hAnsiTheme="minorHAnsi" w:cstheme="minorHAnsi"/>
                <w:b/>
                <w:bCs/>
                <w:sz w:val="22"/>
                <w:szCs w:val="22"/>
                <w:rPrChange w:id="5518" w:author="Bourque, Ethan" w:date="2024-04-26T09:11:00Z">
                  <w:rPr>
                    <w:ins w:id="5519" w:author="Bourque, Ethan" w:date="2024-04-24T14:46:00Z"/>
                    <w:rFonts w:ascii="Garamond" w:hAnsi="Garamond"/>
                    <w:b/>
                    <w:bCs/>
                    <w:sz w:val="22"/>
                    <w:szCs w:val="22"/>
                  </w:rPr>
                </w:rPrChange>
              </w:rPr>
            </w:pPr>
            <w:ins w:id="5520" w:author="Bourque, Ethan" w:date="2024-04-24T14:46:00Z">
              <w:r w:rsidRPr="00DF3C06">
                <w:rPr>
                  <w:rFonts w:asciiTheme="minorHAnsi" w:hAnsiTheme="minorHAnsi" w:cstheme="minorHAnsi"/>
                  <w:b/>
                  <w:bCs/>
                  <w:sz w:val="22"/>
                  <w:szCs w:val="22"/>
                  <w:rPrChange w:id="5521" w:author="Bourque, Ethan" w:date="2024-04-26T09:11:00Z">
                    <w:rPr>
                      <w:rFonts w:ascii="Garamond" w:hAnsi="Garamond"/>
                      <w:b/>
                      <w:bCs/>
                      <w:sz w:val="22"/>
                      <w:szCs w:val="22"/>
                    </w:rPr>
                  </w:rPrChange>
                </w:rPr>
                <w:t>TKN</w:t>
              </w:r>
            </w:ins>
          </w:p>
        </w:tc>
        <w:tc>
          <w:tcPr>
            <w:tcW w:w="1224" w:type="dxa"/>
            <w:hideMark/>
            <w:tcPrChange w:id="5522" w:author="Bourque, Ethan" w:date="2024-04-26T09:11:00Z">
              <w:tcPr>
                <w:tcW w:w="1224" w:type="dxa"/>
                <w:hideMark/>
              </w:tcPr>
            </w:tcPrChange>
          </w:tcPr>
          <w:p w14:paraId="4BE6ACD0" w14:textId="77777777" w:rsidR="00447D92" w:rsidRPr="00DF3C06" w:rsidRDefault="00447D92" w:rsidP="00447D92">
            <w:pPr>
              <w:spacing w:before="120"/>
              <w:rPr>
                <w:ins w:id="5523" w:author="Bourque, Ethan" w:date="2024-04-24T14:46:00Z"/>
                <w:rFonts w:asciiTheme="minorHAnsi" w:hAnsiTheme="minorHAnsi" w:cstheme="minorHAnsi"/>
                <w:b/>
                <w:bCs/>
                <w:sz w:val="22"/>
                <w:szCs w:val="22"/>
                <w:rPrChange w:id="5524" w:author="Bourque, Ethan" w:date="2024-04-26T09:11:00Z">
                  <w:rPr>
                    <w:ins w:id="5525" w:author="Bourque, Ethan" w:date="2024-04-24T14:46:00Z"/>
                    <w:rFonts w:ascii="Garamond" w:hAnsi="Garamond"/>
                    <w:b/>
                    <w:bCs/>
                    <w:sz w:val="22"/>
                    <w:szCs w:val="22"/>
                  </w:rPr>
                </w:rPrChange>
              </w:rPr>
            </w:pPr>
            <w:ins w:id="5526" w:author="Bourque, Ethan" w:date="2024-04-24T14:46:00Z">
              <w:r w:rsidRPr="00DF3C06">
                <w:rPr>
                  <w:rFonts w:asciiTheme="minorHAnsi" w:hAnsiTheme="minorHAnsi" w:cstheme="minorHAnsi"/>
                  <w:b/>
                  <w:bCs/>
                  <w:sz w:val="22"/>
                  <w:szCs w:val="22"/>
                  <w:rPrChange w:id="5527" w:author="Bourque, Ethan" w:date="2024-04-26T09:11:00Z">
                    <w:rPr>
                      <w:rFonts w:ascii="Garamond" w:hAnsi="Garamond"/>
                      <w:b/>
                      <w:bCs/>
                      <w:sz w:val="22"/>
                      <w:szCs w:val="22"/>
                    </w:rPr>
                  </w:rPrChange>
                </w:rPr>
                <w:t>TP</w:t>
              </w:r>
            </w:ins>
          </w:p>
        </w:tc>
        <w:tc>
          <w:tcPr>
            <w:tcW w:w="1278" w:type="dxa"/>
            <w:hideMark/>
            <w:tcPrChange w:id="5528" w:author="Bourque, Ethan" w:date="2024-04-26T09:11:00Z">
              <w:tcPr>
                <w:tcW w:w="1278" w:type="dxa"/>
                <w:gridSpan w:val="2"/>
                <w:hideMark/>
              </w:tcPr>
            </w:tcPrChange>
          </w:tcPr>
          <w:p w14:paraId="6B807ACE" w14:textId="77777777" w:rsidR="00447D92" w:rsidRPr="00DF3C06" w:rsidRDefault="00447D92" w:rsidP="00447D92">
            <w:pPr>
              <w:spacing w:before="120"/>
              <w:rPr>
                <w:ins w:id="5529" w:author="Bourque, Ethan" w:date="2024-04-24T14:46:00Z"/>
                <w:rFonts w:asciiTheme="minorHAnsi" w:hAnsiTheme="minorHAnsi" w:cstheme="minorHAnsi"/>
                <w:b/>
                <w:bCs/>
                <w:sz w:val="22"/>
                <w:szCs w:val="22"/>
                <w:rPrChange w:id="5530" w:author="Bourque, Ethan" w:date="2024-04-26T09:11:00Z">
                  <w:rPr>
                    <w:ins w:id="5531" w:author="Bourque, Ethan" w:date="2024-04-24T14:46:00Z"/>
                    <w:rFonts w:ascii="Garamond" w:hAnsi="Garamond"/>
                    <w:b/>
                    <w:bCs/>
                    <w:sz w:val="22"/>
                    <w:szCs w:val="22"/>
                  </w:rPr>
                </w:rPrChange>
              </w:rPr>
            </w:pPr>
            <w:ins w:id="5532" w:author="Bourque, Ethan" w:date="2024-04-24T14:46:00Z">
              <w:r w:rsidRPr="00DF3C06">
                <w:rPr>
                  <w:rFonts w:asciiTheme="minorHAnsi" w:hAnsiTheme="minorHAnsi" w:cstheme="minorHAnsi"/>
                  <w:b/>
                  <w:bCs/>
                  <w:sz w:val="22"/>
                  <w:szCs w:val="22"/>
                  <w:rPrChange w:id="5533" w:author="Bourque, Ethan" w:date="2024-04-26T09:11:00Z">
                    <w:rPr>
                      <w:rFonts w:ascii="Garamond" w:hAnsi="Garamond"/>
                      <w:b/>
                      <w:bCs/>
                      <w:sz w:val="22"/>
                      <w:szCs w:val="22"/>
                    </w:rPr>
                  </w:rPrChange>
                </w:rPr>
                <w:t>TSS</w:t>
              </w:r>
            </w:ins>
          </w:p>
        </w:tc>
      </w:tr>
      <w:tr w:rsidR="00447D92" w:rsidRPr="00DF3C06" w14:paraId="11814272" w14:textId="77777777" w:rsidTr="00DF3C06">
        <w:tblPrEx>
          <w:tblPrExChange w:id="5534" w:author="Bourque, Ethan" w:date="2024-04-26T09:11:00Z">
            <w:tblPrEx>
              <w:tblW w:w="10597" w:type="dxa"/>
              <w:tblLayout w:type="fixed"/>
            </w:tblPrEx>
          </w:tblPrExChange>
        </w:tblPrEx>
        <w:trPr>
          <w:trHeight w:val="1200"/>
          <w:ins w:id="5535" w:author="Bourque, Ethan" w:date="2024-04-24T14:46:00Z"/>
          <w:trPrChange w:id="5536" w:author="Bourque, Ethan" w:date="2024-04-26T09:11:00Z">
            <w:trPr>
              <w:trHeight w:val="1200"/>
            </w:trPr>
          </w:trPrChange>
        </w:trPr>
        <w:tc>
          <w:tcPr>
            <w:tcW w:w="1705" w:type="dxa"/>
            <w:hideMark/>
            <w:tcPrChange w:id="5537" w:author="Bourque, Ethan" w:date="2024-04-26T09:11:00Z">
              <w:tcPr>
                <w:tcW w:w="1346" w:type="dxa"/>
                <w:gridSpan w:val="2"/>
                <w:hideMark/>
              </w:tcPr>
            </w:tcPrChange>
          </w:tcPr>
          <w:p w14:paraId="43E7CB84" w14:textId="2424015C" w:rsidR="00447D92" w:rsidRPr="00DF3C06" w:rsidRDefault="00447D92" w:rsidP="00447D92">
            <w:pPr>
              <w:spacing w:before="120"/>
              <w:rPr>
                <w:ins w:id="5538" w:author="Bourque, Ethan" w:date="2024-04-24T14:46:00Z"/>
                <w:rFonts w:asciiTheme="minorHAnsi" w:hAnsiTheme="minorHAnsi" w:cstheme="minorHAnsi"/>
                <w:sz w:val="22"/>
                <w:szCs w:val="22"/>
                <w:rPrChange w:id="5539" w:author="Bourque, Ethan" w:date="2024-04-26T09:11:00Z">
                  <w:rPr>
                    <w:ins w:id="5540" w:author="Bourque, Ethan" w:date="2024-04-24T14:46:00Z"/>
                    <w:rFonts w:ascii="Garamond" w:hAnsi="Garamond"/>
                    <w:sz w:val="22"/>
                    <w:szCs w:val="22"/>
                  </w:rPr>
                </w:rPrChange>
              </w:rPr>
            </w:pPr>
            <w:ins w:id="5541" w:author="Bourque, Ethan" w:date="2024-04-24T14:46:00Z">
              <w:r w:rsidRPr="00DF3C06">
                <w:rPr>
                  <w:rFonts w:asciiTheme="minorHAnsi" w:hAnsiTheme="minorHAnsi" w:cstheme="minorHAnsi"/>
                  <w:sz w:val="22"/>
                  <w:szCs w:val="22"/>
                  <w:rPrChange w:id="5542" w:author="Bourque, Ethan" w:date="2024-04-26T09:11:00Z">
                    <w:rPr>
                      <w:rFonts w:ascii="Garamond" w:hAnsi="Garamond"/>
                      <w:sz w:val="22"/>
                      <w:szCs w:val="22"/>
                    </w:rPr>
                  </w:rPrChange>
                </w:rPr>
                <w:t>01/10/2023 all grab samples, 01/10-11/2023 all diel samples</w:t>
              </w:r>
            </w:ins>
          </w:p>
        </w:tc>
        <w:tc>
          <w:tcPr>
            <w:tcW w:w="1350" w:type="dxa"/>
            <w:hideMark/>
            <w:tcPrChange w:id="5543" w:author="Bourque, Ethan" w:date="2024-04-26T09:11:00Z">
              <w:tcPr>
                <w:tcW w:w="1333" w:type="dxa"/>
                <w:gridSpan w:val="3"/>
                <w:hideMark/>
              </w:tcPr>
            </w:tcPrChange>
          </w:tcPr>
          <w:p w14:paraId="2E776883" w14:textId="77777777" w:rsidR="00447D92" w:rsidRPr="00DF3C06" w:rsidRDefault="00447D92" w:rsidP="00447D92">
            <w:pPr>
              <w:spacing w:before="120"/>
              <w:rPr>
                <w:ins w:id="5544" w:author="Bourque, Ethan" w:date="2024-04-24T14:46:00Z"/>
                <w:rFonts w:asciiTheme="minorHAnsi" w:hAnsiTheme="minorHAnsi" w:cstheme="minorHAnsi"/>
                <w:sz w:val="22"/>
                <w:szCs w:val="22"/>
                <w:rPrChange w:id="5545" w:author="Bourque, Ethan" w:date="2024-04-26T09:11:00Z">
                  <w:rPr>
                    <w:ins w:id="5546" w:author="Bourque, Ethan" w:date="2024-04-24T14:46:00Z"/>
                    <w:rFonts w:ascii="Garamond" w:hAnsi="Garamond"/>
                    <w:sz w:val="22"/>
                    <w:szCs w:val="22"/>
                  </w:rPr>
                </w:rPrChange>
              </w:rPr>
            </w:pPr>
            <w:ins w:id="5547" w:author="Bourque, Ethan" w:date="2024-04-24T14:46:00Z">
              <w:r w:rsidRPr="00DF3C06">
                <w:rPr>
                  <w:rFonts w:asciiTheme="minorHAnsi" w:hAnsiTheme="minorHAnsi" w:cstheme="minorHAnsi"/>
                  <w:sz w:val="22"/>
                  <w:szCs w:val="22"/>
                  <w:rPrChange w:id="5548" w:author="Bourque, Ethan" w:date="2024-04-26T09:11:00Z">
                    <w:rPr>
                      <w:rFonts w:ascii="Garamond" w:hAnsi="Garamond"/>
                      <w:sz w:val="22"/>
                      <w:szCs w:val="22"/>
                    </w:rPr>
                  </w:rPrChange>
                </w:rPr>
                <w:t>1/20/2023, 1/30/2023</w:t>
              </w:r>
            </w:ins>
          </w:p>
        </w:tc>
        <w:tc>
          <w:tcPr>
            <w:tcW w:w="1260" w:type="dxa"/>
            <w:hideMark/>
            <w:tcPrChange w:id="5549" w:author="Bourque, Ethan" w:date="2024-04-26T09:11:00Z">
              <w:tcPr>
                <w:tcW w:w="1636" w:type="dxa"/>
                <w:gridSpan w:val="2"/>
                <w:hideMark/>
              </w:tcPr>
            </w:tcPrChange>
          </w:tcPr>
          <w:p w14:paraId="35F13019" w14:textId="77777777" w:rsidR="00447D92" w:rsidRPr="00DF3C06" w:rsidRDefault="00447D92" w:rsidP="00447D92">
            <w:pPr>
              <w:spacing w:before="120"/>
              <w:rPr>
                <w:ins w:id="5550" w:author="Bourque, Ethan" w:date="2024-04-24T14:46:00Z"/>
                <w:rFonts w:asciiTheme="minorHAnsi" w:hAnsiTheme="minorHAnsi" w:cstheme="minorHAnsi"/>
                <w:sz w:val="22"/>
                <w:szCs w:val="22"/>
                <w:rPrChange w:id="5551" w:author="Bourque, Ethan" w:date="2024-04-26T09:11:00Z">
                  <w:rPr>
                    <w:ins w:id="5552" w:author="Bourque, Ethan" w:date="2024-04-24T14:46:00Z"/>
                    <w:rFonts w:ascii="Garamond" w:hAnsi="Garamond"/>
                    <w:sz w:val="22"/>
                    <w:szCs w:val="22"/>
                  </w:rPr>
                </w:rPrChange>
              </w:rPr>
            </w:pPr>
            <w:ins w:id="5553" w:author="Bourque, Ethan" w:date="2024-04-24T14:46:00Z">
              <w:r w:rsidRPr="00DF3C06">
                <w:rPr>
                  <w:rFonts w:asciiTheme="minorHAnsi" w:hAnsiTheme="minorHAnsi" w:cstheme="minorHAnsi"/>
                  <w:sz w:val="22"/>
                  <w:szCs w:val="22"/>
                  <w:rPrChange w:id="5554" w:author="Bourque, Ethan" w:date="2024-04-26T09:11:00Z">
                    <w:rPr>
                      <w:rFonts w:ascii="Garamond" w:hAnsi="Garamond"/>
                      <w:sz w:val="22"/>
                      <w:szCs w:val="22"/>
                    </w:rPr>
                  </w:rPrChange>
                </w:rPr>
                <w:t>1/18/2023, 1/25/2023</w:t>
              </w:r>
            </w:ins>
          </w:p>
        </w:tc>
        <w:tc>
          <w:tcPr>
            <w:tcW w:w="1170" w:type="dxa"/>
            <w:hideMark/>
            <w:tcPrChange w:id="5555" w:author="Bourque, Ethan" w:date="2024-04-26T09:11:00Z">
              <w:tcPr>
                <w:tcW w:w="1170" w:type="dxa"/>
                <w:hideMark/>
              </w:tcPr>
            </w:tcPrChange>
          </w:tcPr>
          <w:p w14:paraId="00CF0601" w14:textId="77777777" w:rsidR="00447D92" w:rsidRPr="00DF3C06" w:rsidRDefault="00447D92" w:rsidP="00447D92">
            <w:pPr>
              <w:spacing w:before="120"/>
              <w:rPr>
                <w:ins w:id="5556" w:author="Bourque, Ethan" w:date="2024-04-24T14:46:00Z"/>
                <w:rFonts w:asciiTheme="minorHAnsi" w:hAnsiTheme="minorHAnsi" w:cstheme="minorHAnsi"/>
                <w:sz w:val="22"/>
                <w:szCs w:val="22"/>
                <w:rPrChange w:id="5557" w:author="Bourque, Ethan" w:date="2024-04-26T09:11:00Z">
                  <w:rPr>
                    <w:ins w:id="5558" w:author="Bourque, Ethan" w:date="2024-04-24T14:46:00Z"/>
                    <w:rFonts w:ascii="Garamond" w:hAnsi="Garamond"/>
                    <w:sz w:val="22"/>
                    <w:szCs w:val="22"/>
                  </w:rPr>
                </w:rPrChange>
              </w:rPr>
            </w:pPr>
            <w:ins w:id="5559" w:author="Bourque, Ethan" w:date="2024-04-24T14:46:00Z">
              <w:r w:rsidRPr="00DF3C06">
                <w:rPr>
                  <w:rFonts w:asciiTheme="minorHAnsi" w:hAnsiTheme="minorHAnsi" w:cstheme="minorHAnsi"/>
                  <w:sz w:val="22"/>
                  <w:szCs w:val="22"/>
                  <w:rPrChange w:id="5560" w:author="Bourque, Ethan" w:date="2024-04-26T09:11:00Z">
                    <w:rPr>
                      <w:rFonts w:ascii="Garamond" w:hAnsi="Garamond"/>
                      <w:sz w:val="22"/>
                      <w:szCs w:val="22"/>
                    </w:rPr>
                  </w:rPrChange>
                </w:rPr>
                <w:t>1/11/2023</w:t>
              </w:r>
            </w:ins>
          </w:p>
        </w:tc>
        <w:tc>
          <w:tcPr>
            <w:tcW w:w="1350" w:type="dxa"/>
            <w:hideMark/>
            <w:tcPrChange w:id="5561" w:author="Bourque, Ethan" w:date="2024-04-26T09:11:00Z">
              <w:tcPr>
                <w:tcW w:w="1350" w:type="dxa"/>
                <w:hideMark/>
              </w:tcPr>
            </w:tcPrChange>
          </w:tcPr>
          <w:p w14:paraId="2125FC74" w14:textId="77777777" w:rsidR="00447D92" w:rsidRPr="00DF3C06" w:rsidRDefault="00447D92" w:rsidP="00447D92">
            <w:pPr>
              <w:spacing w:before="120"/>
              <w:rPr>
                <w:ins w:id="5562" w:author="Bourque, Ethan" w:date="2024-04-24T14:46:00Z"/>
                <w:rFonts w:asciiTheme="minorHAnsi" w:hAnsiTheme="minorHAnsi" w:cstheme="minorHAnsi"/>
                <w:sz w:val="22"/>
                <w:szCs w:val="22"/>
                <w:rPrChange w:id="5563" w:author="Bourque, Ethan" w:date="2024-04-26T09:11:00Z">
                  <w:rPr>
                    <w:ins w:id="5564" w:author="Bourque, Ethan" w:date="2024-04-24T14:46:00Z"/>
                    <w:rFonts w:ascii="Garamond" w:hAnsi="Garamond"/>
                    <w:sz w:val="22"/>
                    <w:szCs w:val="22"/>
                  </w:rPr>
                </w:rPrChange>
              </w:rPr>
            </w:pPr>
            <w:ins w:id="5565" w:author="Bourque, Ethan" w:date="2024-04-24T14:46:00Z">
              <w:r w:rsidRPr="00DF3C06">
                <w:rPr>
                  <w:rFonts w:asciiTheme="minorHAnsi" w:hAnsiTheme="minorHAnsi" w:cstheme="minorHAnsi"/>
                  <w:sz w:val="22"/>
                  <w:szCs w:val="22"/>
                  <w:rPrChange w:id="5566" w:author="Bourque, Ethan" w:date="2024-04-26T09:11:00Z">
                    <w:rPr>
                      <w:rFonts w:ascii="Garamond" w:hAnsi="Garamond"/>
                      <w:sz w:val="22"/>
                      <w:szCs w:val="22"/>
                    </w:rPr>
                  </w:rPrChange>
                </w:rPr>
                <w:t>1/13/2023, 1/17/2023, 1/19/2023</w:t>
              </w:r>
            </w:ins>
          </w:p>
        </w:tc>
        <w:tc>
          <w:tcPr>
            <w:tcW w:w="1260" w:type="dxa"/>
            <w:hideMark/>
            <w:tcPrChange w:id="5567" w:author="Bourque, Ethan" w:date="2024-04-26T09:11:00Z">
              <w:tcPr>
                <w:tcW w:w="1260" w:type="dxa"/>
                <w:hideMark/>
              </w:tcPr>
            </w:tcPrChange>
          </w:tcPr>
          <w:p w14:paraId="4952A870" w14:textId="77777777" w:rsidR="00447D92" w:rsidRPr="00DF3C06" w:rsidRDefault="00447D92" w:rsidP="00447D92">
            <w:pPr>
              <w:spacing w:before="120"/>
              <w:rPr>
                <w:ins w:id="5568" w:author="Bourque, Ethan" w:date="2024-04-24T14:46:00Z"/>
                <w:rFonts w:asciiTheme="minorHAnsi" w:hAnsiTheme="minorHAnsi" w:cstheme="minorHAnsi"/>
                <w:sz w:val="22"/>
                <w:szCs w:val="22"/>
                <w:rPrChange w:id="5569" w:author="Bourque, Ethan" w:date="2024-04-26T09:11:00Z">
                  <w:rPr>
                    <w:ins w:id="5570" w:author="Bourque, Ethan" w:date="2024-04-24T14:46:00Z"/>
                    <w:rFonts w:ascii="Garamond" w:hAnsi="Garamond"/>
                    <w:sz w:val="22"/>
                    <w:szCs w:val="22"/>
                  </w:rPr>
                </w:rPrChange>
              </w:rPr>
            </w:pPr>
            <w:ins w:id="5571" w:author="Bourque, Ethan" w:date="2024-04-24T14:46:00Z">
              <w:r w:rsidRPr="00DF3C06">
                <w:rPr>
                  <w:rFonts w:asciiTheme="minorHAnsi" w:hAnsiTheme="minorHAnsi" w:cstheme="minorHAnsi"/>
                  <w:sz w:val="22"/>
                  <w:szCs w:val="22"/>
                  <w:rPrChange w:id="5572" w:author="Bourque, Ethan" w:date="2024-04-26T09:11:00Z">
                    <w:rPr>
                      <w:rFonts w:ascii="Garamond" w:hAnsi="Garamond"/>
                      <w:sz w:val="22"/>
                      <w:szCs w:val="22"/>
                    </w:rPr>
                  </w:rPrChange>
                </w:rPr>
                <w:t>1/19/2023, 1/20/2023, 1/23/2023, 1/26-27/2023, 2/6/2023</w:t>
              </w:r>
            </w:ins>
          </w:p>
        </w:tc>
        <w:tc>
          <w:tcPr>
            <w:tcW w:w="1224" w:type="dxa"/>
            <w:hideMark/>
            <w:tcPrChange w:id="5573" w:author="Bourque, Ethan" w:date="2024-04-26T09:11:00Z">
              <w:tcPr>
                <w:tcW w:w="1224" w:type="dxa"/>
                <w:hideMark/>
              </w:tcPr>
            </w:tcPrChange>
          </w:tcPr>
          <w:p w14:paraId="03149BCF" w14:textId="77777777" w:rsidR="00447D92" w:rsidRPr="00DF3C06" w:rsidRDefault="00447D92" w:rsidP="00447D92">
            <w:pPr>
              <w:spacing w:before="120"/>
              <w:rPr>
                <w:ins w:id="5574" w:author="Bourque, Ethan" w:date="2024-04-24T14:46:00Z"/>
                <w:rFonts w:asciiTheme="minorHAnsi" w:hAnsiTheme="minorHAnsi" w:cstheme="minorHAnsi"/>
                <w:sz w:val="22"/>
                <w:szCs w:val="22"/>
                <w:rPrChange w:id="5575" w:author="Bourque, Ethan" w:date="2024-04-26T09:11:00Z">
                  <w:rPr>
                    <w:ins w:id="5576" w:author="Bourque, Ethan" w:date="2024-04-24T14:46:00Z"/>
                    <w:rFonts w:ascii="Garamond" w:hAnsi="Garamond"/>
                    <w:sz w:val="22"/>
                    <w:szCs w:val="22"/>
                  </w:rPr>
                </w:rPrChange>
              </w:rPr>
            </w:pPr>
            <w:ins w:id="5577" w:author="Bourque, Ethan" w:date="2024-04-24T14:46:00Z">
              <w:r w:rsidRPr="00DF3C06">
                <w:rPr>
                  <w:rFonts w:asciiTheme="minorHAnsi" w:hAnsiTheme="minorHAnsi" w:cstheme="minorHAnsi"/>
                  <w:sz w:val="22"/>
                  <w:szCs w:val="22"/>
                  <w:rPrChange w:id="5578" w:author="Bourque, Ethan" w:date="2024-04-26T09:11:00Z">
                    <w:rPr>
                      <w:rFonts w:ascii="Garamond" w:hAnsi="Garamond"/>
                      <w:sz w:val="22"/>
                      <w:szCs w:val="22"/>
                    </w:rPr>
                  </w:rPrChange>
                </w:rPr>
                <w:t>1/17-18/2023, 1/24/2023</w:t>
              </w:r>
            </w:ins>
          </w:p>
        </w:tc>
        <w:tc>
          <w:tcPr>
            <w:tcW w:w="1278" w:type="dxa"/>
            <w:hideMark/>
            <w:tcPrChange w:id="5579" w:author="Bourque, Ethan" w:date="2024-04-26T09:11:00Z">
              <w:tcPr>
                <w:tcW w:w="1278" w:type="dxa"/>
                <w:gridSpan w:val="2"/>
                <w:hideMark/>
              </w:tcPr>
            </w:tcPrChange>
          </w:tcPr>
          <w:p w14:paraId="48A9F82A" w14:textId="77777777" w:rsidR="00447D92" w:rsidRPr="00DF3C06" w:rsidRDefault="00447D92" w:rsidP="00447D92">
            <w:pPr>
              <w:spacing w:before="120"/>
              <w:rPr>
                <w:ins w:id="5580" w:author="Bourque, Ethan" w:date="2024-04-24T14:46:00Z"/>
                <w:rFonts w:asciiTheme="minorHAnsi" w:hAnsiTheme="minorHAnsi" w:cstheme="minorHAnsi"/>
                <w:sz w:val="22"/>
                <w:szCs w:val="22"/>
                <w:rPrChange w:id="5581" w:author="Bourque, Ethan" w:date="2024-04-26T09:11:00Z">
                  <w:rPr>
                    <w:ins w:id="5582" w:author="Bourque, Ethan" w:date="2024-04-24T14:46:00Z"/>
                    <w:rFonts w:ascii="Garamond" w:hAnsi="Garamond"/>
                    <w:sz w:val="22"/>
                    <w:szCs w:val="22"/>
                  </w:rPr>
                </w:rPrChange>
              </w:rPr>
            </w:pPr>
            <w:ins w:id="5583" w:author="Bourque, Ethan" w:date="2024-04-24T14:46:00Z">
              <w:r w:rsidRPr="00DF3C06">
                <w:rPr>
                  <w:rFonts w:asciiTheme="minorHAnsi" w:hAnsiTheme="minorHAnsi" w:cstheme="minorHAnsi"/>
                  <w:sz w:val="22"/>
                  <w:szCs w:val="22"/>
                  <w:rPrChange w:id="5584" w:author="Bourque, Ethan" w:date="2024-04-26T09:11:00Z">
                    <w:rPr>
                      <w:rFonts w:ascii="Garamond" w:hAnsi="Garamond"/>
                      <w:sz w:val="22"/>
                      <w:szCs w:val="22"/>
                    </w:rPr>
                  </w:rPrChange>
                </w:rPr>
                <w:t>1/13/2023</w:t>
              </w:r>
            </w:ins>
          </w:p>
        </w:tc>
      </w:tr>
      <w:tr w:rsidR="00447D92" w:rsidRPr="00DF3C06" w14:paraId="4B7D5B37" w14:textId="77777777" w:rsidTr="00DF3C06">
        <w:tblPrEx>
          <w:tblPrExChange w:id="5585" w:author="Bourque, Ethan" w:date="2024-04-26T09:11:00Z">
            <w:tblPrEx>
              <w:tblW w:w="10597" w:type="dxa"/>
              <w:tblLayout w:type="fixed"/>
            </w:tblPrEx>
          </w:tblPrExChange>
        </w:tblPrEx>
        <w:trPr>
          <w:trHeight w:val="900"/>
          <w:ins w:id="5586" w:author="Bourque, Ethan" w:date="2024-04-24T14:46:00Z"/>
          <w:trPrChange w:id="5587" w:author="Bourque, Ethan" w:date="2024-04-26T09:11:00Z">
            <w:trPr>
              <w:trHeight w:val="900"/>
            </w:trPr>
          </w:trPrChange>
        </w:trPr>
        <w:tc>
          <w:tcPr>
            <w:tcW w:w="1705" w:type="dxa"/>
            <w:hideMark/>
            <w:tcPrChange w:id="5588" w:author="Bourque, Ethan" w:date="2024-04-26T09:11:00Z">
              <w:tcPr>
                <w:tcW w:w="1346" w:type="dxa"/>
                <w:gridSpan w:val="2"/>
                <w:hideMark/>
              </w:tcPr>
            </w:tcPrChange>
          </w:tcPr>
          <w:p w14:paraId="5B22C457" w14:textId="77777777" w:rsidR="00447D92" w:rsidRPr="00DF3C06" w:rsidRDefault="00447D92" w:rsidP="00447D92">
            <w:pPr>
              <w:spacing w:before="120"/>
              <w:rPr>
                <w:ins w:id="5589" w:author="Bourque, Ethan" w:date="2024-04-24T14:46:00Z"/>
                <w:rFonts w:asciiTheme="minorHAnsi" w:hAnsiTheme="minorHAnsi" w:cstheme="minorHAnsi"/>
                <w:sz w:val="22"/>
                <w:szCs w:val="22"/>
                <w:rPrChange w:id="5590" w:author="Bourque, Ethan" w:date="2024-04-26T09:11:00Z">
                  <w:rPr>
                    <w:ins w:id="5591" w:author="Bourque, Ethan" w:date="2024-04-24T14:46:00Z"/>
                    <w:rFonts w:ascii="Garamond" w:hAnsi="Garamond"/>
                    <w:sz w:val="22"/>
                    <w:szCs w:val="22"/>
                  </w:rPr>
                </w:rPrChange>
              </w:rPr>
            </w:pPr>
            <w:ins w:id="5592" w:author="Bourque, Ethan" w:date="2024-04-24T14:46:00Z">
              <w:r w:rsidRPr="00DF3C06">
                <w:rPr>
                  <w:rFonts w:asciiTheme="minorHAnsi" w:hAnsiTheme="minorHAnsi" w:cstheme="minorHAnsi"/>
                  <w:sz w:val="22"/>
                  <w:szCs w:val="22"/>
                  <w:rPrChange w:id="5593" w:author="Bourque, Ethan" w:date="2024-04-26T09:11:00Z">
                    <w:rPr>
                      <w:rFonts w:ascii="Garamond" w:hAnsi="Garamond"/>
                      <w:sz w:val="22"/>
                      <w:szCs w:val="22"/>
                    </w:rPr>
                  </w:rPrChange>
                </w:rPr>
                <w:t>01/31/2023-02/01/2023 all diel samples</w:t>
              </w:r>
            </w:ins>
          </w:p>
        </w:tc>
        <w:tc>
          <w:tcPr>
            <w:tcW w:w="1350" w:type="dxa"/>
            <w:hideMark/>
            <w:tcPrChange w:id="5594" w:author="Bourque, Ethan" w:date="2024-04-26T09:11:00Z">
              <w:tcPr>
                <w:tcW w:w="1333" w:type="dxa"/>
                <w:gridSpan w:val="3"/>
                <w:hideMark/>
              </w:tcPr>
            </w:tcPrChange>
          </w:tcPr>
          <w:p w14:paraId="5FD3284D" w14:textId="77777777" w:rsidR="00447D92" w:rsidRPr="00DF3C06" w:rsidRDefault="00447D92" w:rsidP="00447D92">
            <w:pPr>
              <w:spacing w:before="120"/>
              <w:rPr>
                <w:ins w:id="5595" w:author="Bourque, Ethan" w:date="2024-04-24T14:46:00Z"/>
                <w:rFonts w:asciiTheme="minorHAnsi" w:hAnsiTheme="minorHAnsi" w:cstheme="minorHAnsi"/>
                <w:sz w:val="22"/>
                <w:szCs w:val="22"/>
                <w:rPrChange w:id="5596" w:author="Bourque, Ethan" w:date="2024-04-26T09:11:00Z">
                  <w:rPr>
                    <w:ins w:id="5597" w:author="Bourque, Ethan" w:date="2024-04-24T14:46:00Z"/>
                    <w:rFonts w:ascii="Garamond" w:hAnsi="Garamond"/>
                    <w:sz w:val="22"/>
                    <w:szCs w:val="22"/>
                  </w:rPr>
                </w:rPrChange>
              </w:rPr>
            </w:pPr>
            <w:ins w:id="5598" w:author="Bourque, Ethan" w:date="2024-04-24T14:46:00Z">
              <w:r w:rsidRPr="00DF3C06">
                <w:rPr>
                  <w:rFonts w:asciiTheme="minorHAnsi" w:hAnsiTheme="minorHAnsi" w:cstheme="minorHAnsi"/>
                  <w:sz w:val="22"/>
                  <w:szCs w:val="22"/>
                  <w:rPrChange w:id="5599" w:author="Bourque, Ethan" w:date="2024-04-26T09:11:00Z">
                    <w:rPr>
                      <w:rFonts w:ascii="Garamond" w:hAnsi="Garamond"/>
                      <w:sz w:val="22"/>
                      <w:szCs w:val="22"/>
                    </w:rPr>
                  </w:rPrChange>
                </w:rPr>
                <w:t>2/9/2023 2/13/2023</w:t>
              </w:r>
            </w:ins>
          </w:p>
        </w:tc>
        <w:tc>
          <w:tcPr>
            <w:tcW w:w="1260" w:type="dxa"/>
            <w:hideMark/>
            <w:tcPrChange w:id="5600" w:author="Bourque, Ethan" w:date="2024-04-26T09:11:00Z">
              <w:tcPr>
                <w:tcW w:w="1636" w:type="dxa"/>
                <w:gridSpan w:val="2"/>
                <w:hideMark/>
              </w:tcPr>
            </w:tcPrChange>
          </w:tcPr>
          <w:p w14:paraId="42BE04FD" w14:textId="77777777" w:rsidR="00447D92" w:rsidRPr="00DF3C06" w:rsidRDefault="00447D92" w:rsidP="00447D92">
            <w:pPr>
              <w:spacing w:before="120"/>
              <w:rPr>
                <w:ins w:id="5601" w:author="Bourque, Ethan" w:date="2024-04-24T14:46:00Z"/>
                <w:rFonts w:asciiTheme="minorHAnsi" w:hAnsiTheme="minorHAnsi" w:cstheme="minorHAnsi"/>
                <w:sz w:val="22"/>
                <w:szCs w:val="22"/>
                <w:rPrChange w:id="5602" w:author="Bourque, Ethan" w:date="2024-04-26T09:11:00Z">
                  <w:rPr>
                    <w:ins w:id="5603" w:author="Bourque, Ethan" w:date="2024-04-24T14:46:00Z"/>
                    <w:rFonts w:ascii="Garamond" w:hAnsi="Garamond"/>
                    <w:sz w:val="22"/>
                    <w:szCs w:val="22"/>
                  </w:rPr>
                </w:rPrChange>
              </w:rPr>
            </w:pPr>
            <w:ins w:id="5604" w:author="Bourque, Ethan" w:date="2024-04-24T14:46:00Z">
              <w:r w:rsidRPr="00DF3C06">
                <w:rPr>
                  <w:rFonts w:asciiTheme="minorHAnsi" w:hAnsiTheme="minorHAnsi" w:cstheme="minorHAnsi"/>
                  <w:sz w:val="22"/>
                  <w:szCs w:val="22"/>
                  <w:rPrChange w:id="5605" w:author="Bourque, Ethan" w:date="2024-04-26T09:11:00Z">
                    <w:rPr>
                      <w:rFonts w:ascii="Garamond" w:hAnsi="Garamond"/>
                      <w:sz w:val="22"/>
                      <w:szCs w:val="22"/>
                    </w:rPr>
                  </w:rPrChange>
                </w:rPr>
                <w:t>2/3/2023, 2/9/2023</w:t>
              </w:r>
            </w:ins>
          </w:p>
        </w:tc>
        <w:tc>
          <w:tcPr>
            <w:tcW w:w="1170" w:type="dxa"/>
            <w:hideMark/>
            <w:tcPrChange w:id="5606" w:author="Bourque, Ethan" w:date="2024-04-26T09:11:00Z">
              <w:tcPr>
                <w:tcW w:w="1170" w:type="dxa"/>
                <w:hideMark/>
              </w:tcPr>
            </w:tcPrChange>
          </w:tcPr>
          <w:p w14:paraId="0ED230C9" w14:textId="77777777" w:rsidR="00447D92" w:rsidRPr="00DF3C06" w:rsidRDefault="00447D92" w:rsidP="00447D92">
            <w:pPr>
              <w:spacing w:before="120"/>
              <w:rPr>
                <w:ins w:id="5607" w:author="Bourque, Ethan" w:date="2024-04-24T14:46:00Z"/>
                <w:rFonts w:asciiTheme="minorHAnsi" w:hAnsiTheme="minorHAnsi" w:cstheme="minorHAnsi"/>
                <w:sz w:val="22"/>
                <w:szCs w:val="22"/>
                <w:rPrChange w:id="5608" w:author="Bourque, Ethan" w:date="2024-04-26T09:11:00Z">
                  <w:rPr>
                    <w:ins w:id="5609" w:author="Bourque, Ethan" w:date="2024-04-24T14:46:00Z"/>
                    <w:rFonts w:ascii="Garamond" w:hAnsi="Garamond"/>
                    <w:sz w:val="22"/>
                    <w:szCs w:val="22"/>
                  </w:rPr>
                </w:rPrChange>
              </w:rPr>
            </w:pPr>
            <w:ins w:id="5610" w:author="Bourque, Ethan" w:date="2024-04-24T14:46:00Z">
              <w:r w:rsidRPr="00DF3C06">
                <w:rPr>
                  <w:rFonts w:asciiTheme="minorHAnsi" w:hAnsiTheme="minorHAnsi" w:cstheme="minorHAnsi"/>
                  <w:sz w:val="22"/>
                  <w:szCs w:val="22"/>
                  <w:rPrChange w:id="5611" w:author="Bourque, Ethan" w:date="2024-04-26T09:11:00Z">
                    <w:rPr>
                      <w:rFonts w:ascii="Garamond" w:hAnsi="Garamond"/>
                      <w:sz w:val="22"/>
                      <w:szCs w:val="22"/>
                    </w:rPr>
                  </w:rPrChange>
                </w:rPr>
                <w:t>2/1/2023</w:t>
              </w:r>
            </w:ins>
          </w:p>
        </w:tc>
        <w:tc>
          <w:tcPr>
            <w:tcW w:w="1350" w:type="dxa"/>
            <w:hideMark/>
            <w:tcPrChange w:id="5612" w:author="Bourque, Ethan" w:date="2024-04-26T09:11:00Z">
              <w:tcPr>
                <w:tcW w:w="1350" w:type="dxa"/>
                <w:hideMark/>
              </w:tcPr>
            </w:tcPrChange>
          </w:tcPr>
          <w:p w14:paraId="30A63E73" w14:textId="77777777" w:rsidR="00447D92" w:rsidRPr="00DF3C06" w:rsidRDefault="00447D92" w:rsidP="00447D92">
            <w:pPr>
              <w:spacing w:before="120"/>
              <w:rPr>
                <w:ins w:id="5613" w:author="Bourque, Ethan" w:date="2024-04-24T14:46:00Z"/>
                <w:rFonts w:asciiTheme="minorHAnsi" w:hAnsiTheme="minorHAnsi" w:cstheme="minorHAnsi"/>
                <w:sz w:val="22"/>
                <w:szCs w:val="22"/>
                <w:rPrChange w:id="5614" w:author="Bourque, Ethan" w:date="2024-04-26T09:11:00Z">
                  <w:rPr>
                    <w:ins w:id="5615" w:author="Bourque, Ethan" w:date="2024-04-24T14:46:00Z"/>
                    <w:rFonts w:ascii="Garamond" w:hAnsi="Garamond"/>
                    <w:sz w:val="22"/>
                    <w:szCs w:val="22"/>
                  </w:rPr>
                </w:rPrChange>
              </w:rPr>
            </w:pPr>
            <w:ins w:id="5616" w:author="Bourque, Ethan" w:date="2024-04-24T14:46:00Z">
              <w:r w:rsidRPr="00DF3C06">
                <w:rPr>
                  <w:rFonts w:asciiTheme="minorHAnsi" w:hAnsiTheme="minorHAnsi" w:cstheme="minorHAnsi"/>
                  <w:sz w:val="22"/>
                  <w:szCs w:val="22"/>
                  <w:rPrChange w:id="5617" w:author="Bourque, Ethan" w:date="2024-04-26T09:11:00Z">
                    <w:rPr>
                      <w:rFonts w:ascii="Garamond" w:hAnsi="Garamond"/>
                      <w:sz w:val="22"/>
                      <w:szCs w:val="22"/>
                    </w:rPr>
                  </w:rPrChange>
                </w:rPr>
                <w:t>2/3/2023</w:t>
              </w:r>
            </w:ins>
          </w:p>
        </w:tc>
        <w:tc>
          <w:tcPr>
            <w:tcW w:w="1260" w:type="dxa"/>
            <w:hideMark/>
            <w:tcPrChange w:id="5618" w:author="Bourque, Ethan" w:date="2024-04-26T09:11:00Z">
              <w:tcPr>
                <w:tcW w:w="1260" w:type="dxa"/>
                <w:hideMark/>
              </w:tcPr>
            </w:tcPrChange>
          </w:tcPr>
          <w:p w14:paraId="74B69ACA" w14:textId="77777777" w:rsidR="00447D92" w:rsidRPr="00DF3C06" w:rsidRDefault="00447D92" w:rsidP="00447D92">
            <w:pPr>
              <w:spacing w:before="120"/>
              <w:rPr>
                <w:ins w:id="5619" w:author="Bourque, Ethan" w:date="2024-04-24T14:46:00Z"/>
                <w:rFonts w:asciiTheme="minorHAnsi" w:hAnsiTheme="minorHAnsi" w:cstheme="minorHAnsi"/>
                <w:sz w:val="22"/>
                <w:szCs w:val="22"/>
                <w:rPrChange w:id="5620" w:author="Bourque, Ethan" w:date="2024-04-26T09:11:00Z">
                  <w:rPr>
                    <w:ins w:id="5621" w:author="Bourque, Ethan" w:date="2024-04-24T14:46:00Z"/>
                    <w:rFonts w:ascii="Garamond" w:hAnsi="Garamond"/>
                    <w:sz w:val="22"/>
                    <w:szCs w:val="22"/>
                  </w:rPr>
                </w:rPrChange>
              </w:rPr>
            </w:pPr>
            <w:ins w:id="5622" w:author="Bourque, Ethan" w:date="2024-04-24T14:46:00Z">
              <w:r w:rsidRPr="00DF3C06">
                <w:rPr>
                  <w:rFonts w:asciiTheme="minorHAnsi" w:hAnsiTheme="minorHAnsi" w:cstheme="minorHAnsi"/>
                  <w:sz w:val="22"/>
                  <w:szCs w:val="22"/>
                  <w:rPrChange w:id="5623" w:author="Bourque, Ethan" w:date="2024-04-26T09:11:00Z">
                    <w:rPr>
                      <w:rFonts w:ascii="Garamond" w:hAnsi="Garamond"/>
                      <w:sz w:val="22"/>
                      <w:szCs w:val="22"/>
                    </w:rPr>
                  </w:rPrChange>
                </w:rPr>
                <w:t>2/6/2023, 2/22/2023</w:t>
              </w:r>
            </w:ins>
          </w:p>
        </w:tc>
        <w:tc>
          <w:tcPr>
            <w:tcW w:w="1224" w:type="dxa"/>
            <w:hideMark/>
            <w:tcPrChange w:id="5624" w:author="Bourque, Ethan" w:date="2024-04-26T09:11:00Z">
              <w:tcPr>
                <w:tcW w:w="1224" w:type="dxa"/>
                <w:hideMark/>
              </w:tcPr>
            </w:tcPrChange>
          </w:tcPr>
          <w:p w14:paraId="1C5D2F7F" w14:textId="77777777" w:rsidR="00447D92" w:rsidRPr="00DF3C06" w:rsidRDefault="00447D92" w:rsidP="00447D92">
            <w:pPr>
              <w:spacing w:before="120"/>
              <w:rPr>
                <w:ins w:id="5625" w:author="Bourque, Ethan" w:date="2024-04-24T14:46:00Z"/>
                <w:rFonts w:asciiTheme="minorHAnsi" w:hAnsiTheme="minorHAnsi" w:cstheme="minorHAnsi"/>
                <w:sz w:val="22"/>
                <w:szCs w:val="22"/>
                <w:rPrChange w:id="5626" w:author="Bourque, Ethan" w:date="2024-04-26T09:11:00Z">
                  <w:rPr>
                    <w:ins w:id="5627" w:author="Bourque, Ethan" w:date="2024-04-24T14:46:00Z"/>
                    <w:rFonts w:ascii="Garamond" w:hAnsi="Garamond"/>
                    <w:sz w:val="22"/>
                    <w:szCs w:val="22"/>
                  </w:rPr>
                </w:rPrChange>
              </w:rPr>
            </w:pPr>
            <w:ins w:id="5628" w:author="Bourque, Ethan" w:date="2024-04-24T14:46:00Z">
              <w:r w:rsidRPr="00DF3C06">
                <w:rPr>
                  <w:rFonts w:asciiTheme="minorHAnsi" w:hAnsiTheme="minorHAnsi" w:cstheme="minorHAnsi"/>
                  <w:sz w:val="22"/>
                  <w:szCs w:val="22"/>
                  <w:rPrChange w:id="5629" w:author="Bourque, Ethan" w:date="2024-04-26T09:11:00Z">
                    <w:rPr>
                      <w:rFonts w:ascii="Garamond" w:hAnsi="Garamond"/>
                      <w:sz w:val="22"/>
                      <w:szCs w:val="22"/>
                    </w:rPr>
                  </w:rPrChange>
                </w:rPr>
                <w:t>2/8/2023, 2/13/2023, 2/15/2023</w:t>
              </w:r>
            </w:ins>
          </w:p>
        </w:tc>
        <w:tc>
          <w:tcPr>
            <w:tcW w:w="1278" w:type="dxa"/>
            <w:hideMark/>
            <w:tcPrChange w:id="5630" w:author="Bourque, Ethan" w:date="2024-04-26T09:11:00Z">
              <w:tcPr>
                <w:tcW w:w="1278" w:type="dxa"/>
                <w:gridSpan w:val="2"/>
                <w:hideMark/>
              </w:tcPr>
            </w:tcPrChange>
          </w:tcPr>
          <w:p w14:paraId="3DF3D535" w14:textId="77777777" w:rsidR="00447D92" w:rsidRPr="00DF3C06" w:rsidRDefault="00447D92" w:rsidP="00447D92">
            <w:pPr>
              <w:spacing w:before="120"/>
              <w:rPr>
                <w:ins w:id="5631" w:author="Bourque, Ethan" w:date="2024-04-24T14:46:00Z"/>
                <w:rFonts w:asciiTheme="minorHAnsi" w:hAnsiTheme="minorHAnsi" w:cstheme="minorHAnsi"/>
                <w:sz w:val="22"/>
                <w:szCs w:val="22"/>
                <w:rPrChange w:id="5632" w:author="Bourque, Ethan" w:date="2024-04-26T09:11:00Z">
                  <w:rPr>
                    <w:ins w:id="5633" w:author="Bourque, Ethan" w:date="2024-04-24T14:46:00Z"/>
                    <w:rFonts w:ascii="Garamond" w:hAnsi="Garamond"/>
                    <w:sz w:val="22"/>
                    <w:szCs w:val="22"/>
                  </w:rPr>
                </w:rPrChange>
              </w:rPr>
            </w:pPr>
            <w:ins w:id="5634" w:author="Bourque, Ethan" w:date="2024-04-24T14:46:00Z">
              <w:r w:rsidRPr="00DF3C06">
                <w:rPr>
                  <w:rFonts w:asciiTheme="minorHAnsi" w:hAnsiTheme="minorHAnsi" w:cstheme="minorHAnsi"/>
                  <w:sz w:val="22"/>
                  <w:szCs w:val="22"/>
                  <w:rPrChange w:id="5635" w:author="Bourque, Ethan" w:date="2024-04-26T09:11:00Z">
                    <w:rPr>
                      <w:rFonts w:ascii="Garamond" w:hAnsi="Garamond"/>
                      <w:sz w:val="22"/>
                      <w:szCs w:val="22"/>
                    </w:rPr>
                  </w:rPrChange>
                </w:rPr>
                <w:t>2/3/2023</w:t>
              </w:r>
            </w:ins>
          </w:p>
        </w:tc>
      </w:tr>
      <w:tr w:rsidR="00447D92" w:rsidRPr="00DF3C06" w14:paraId="68810D72" w14:textId="77777777" w:rsidTr="00DF3C06">
        <w:tblPrEx>
          <w:tblPrExChange w:id="5636" w:author="Bourque, Ethan" w:date="2024-04-26T09:11:00Z">
            <w:tblPrEx>
              <w:tblW w:w="10597" w:type="dxa"/>
              <w:tblLayout w:type="fixed"/>
            </w:tblPrEx>
          </w:tblPrExChange>
        </w:tblPrEx>
        <w:trPr>
          <w:trHeight w:val="900"/>
          <w:ins w:id="5637" w:author="Bourque, Ethan" w:date="2024-04-24T14:46:00Z"/>
          <w:trPrChange w:id="5638" w:author="Bourque, Ethan" w:date="2024-04-26T09:11:00Z">
            <w:trPr>
              <w:trHeight w:val="900"/>
            </w:trPr>
          </w:trPrChange>
        </w:trPr>
        <w:tc>
          <w:tcPr>
            <w:tcW w:w="1705" w:type="dxa"/>
            <w:hideMark/>
            <w:tcPrChange w:id="5639" w:author="Bourque, Ethan" w:date="2024-04-26T09:11:00Z">
              <w:tcPr>
                <w:tcW w:w="1346" w:type="dxa"/>
                <w:gridSpan w:val="2"/>
                <w:hideMark/>
              </w:tcPr>
            </w:tcPrChange>
          </w:tcPr>
          <w:p w14:paraId="1A231586" w14:textId="77777777" w:rsidR="00447D92" w:rsidRPr="00DF3C06" w:rsidRDefault="00447D92" w:rsidP="00447D92">
            <w:pPr>
              <w:spacing w:before="120"/>
              <w:rPr>
                <w:ins w:id="5640" w:author="Bourque, Ethan" w:date="2024-04-24T14:46:00Z"/>
                <w:rFonts w:asciiTheme="minorHAnsi" w:hAnsiTheme="minorHAnsi" w:cstheme="minorHAnsi"/>
                <w:sz w:val="22"/>
                <w:szCs w:val="22"/>
                <w:rPrChange w:id="5641" w:author="Bourque, Ethan" w:date="2024-04-26T09:11:00Z">
                  <w:rPr>
                    <w:ins w:id="5642" w:author="Bourque, Ethan" w:date="2024-04-24T14:46:00Z"/>
                    <w:rFonts w:ascii="Garamond" w:hAnsi="Garamond"/>
                    <w:sz w:val="22"/>
                    <w:szCs w:val="22"/>
                  </w:rPr>
                </w:rPrChange>
              </w:rPr>
            </w:pPr>
            <w:ins w:id="5643" w:author="Bourque, Ethan" w:date="2024-04-24T14:46:00Z">
              <w:r w:rsidRPr="00DF3C06">
                <w:rPr>
                  <w:rFonts w:asciiTheme="minorHAnsi" w:hAnsiTheme="minorHAnsi" w:cstheme="minorHAnsi"/>
                  <w:sz w:val="22"/>
                  <w:szCs w:val="22"/>
                  <w:rPrChange w:id="5644" w:author="Bourque, Ethan" w:date="2024-04-26T09:11:00Z">
                    <w:rPr>
                      <w:rFonts w:ascii="Garamond" w:hAnsi="Garamond"/>
                      <w:sz w:val="22"/>
                      <w:szCs w:val="22"/>
                    </w:rPr>
                  </w:rPrChange>
                </w:rPr>
                <w:t>02/08/2023 primary station grabs sampled</w:t>
              </w:r>
            </w:ins>
          </w:p>
        </w:tc>
        <w:tc>
          <w:tcPr>
            <w:tcW w:w="1350" w:type="dxa"/>
            <w:hideMark/>
            <w:tcPrChange w:id="5645" w:author="Bourque, Ethan" w:date="2024-04-26T09:11:00Z">
              <w:tcPr>
                <w:tcW w:w="1333" w:type="dxa"/>
                <w:gridSpan w:val="3"/>
                <w:hideMark/>
              </w:tcPr>
            </w:tcPrChange>
          </w:tcPr>
          <w:p w14:paraId="4EFD7E82" w14:textId="77777777" w:rsidR="00447D92" w:rsidRPr="00DF3C06" w:rsidRDefault="00447D92" w:rsidP="00447D92">
            <w:pPr>
              <w:spacing w:before="120"/>
              <w:rPr>
                <w:ins w:id="5646" w:author="Bourque, Ethan" w:date="2024-04-24T14:46:00Z"/>
                <w:rFonts w:asciiTheme="minorHAnsi" w:hAnsiTheme="minorHAnsi" w:cstheme="minorHAnsi"/>
                <w:sz w:val="22"/>
                <w:szCs w:val="22"/>
                <w:rPrChange w:id="5647" w:author="Bourque, Ethan" w:date="2024-04-26T09:11:00Z">
                  <w:rPr>
                    <w:ins w:id="5648" w:author="Bourque, Ethan" w:date="2024-04-24T14:46:00Z"/>
                    <w:rFonts w:ascii="Garamond" w:hAnsi="Garamond"/>
                    <w:sz w:val="22"/>
                    <w:szCs w:val="22"/>
                  </w:rPr>
                </w:rPrChange>
              </w:rPr>
            </w:pPr>
            <w:ins w:id="5649" w:author="Bourque, Ethan" w:date="2024-04-24T14:46:00Z">
              <w:r w:rsidRPr="00DF3C06">
                <w:rPr>
                  <w:rFonts w:asciiTheme="minorHAnsi" w:hAnsiTheme="minorHAnsi" w:cstheme="minorHAnsi"/>
                  <w:sz w:val="22"/>
                  <w:szCs w:val="22"/>
                  <w:rPrChange w:id="5650" w:author="Bourque, Ethan" w:date="2024-04-26T09:11:00Z">
                    <w:rPr>
                      <w:rFonts w:ascii="Garamond" w:hAnsi="Garamond"/>
                      <w:sz w:val="22"/>
                      <w:szCs w:val="22"/>
                    </w:rPr>
                  </w:rPrChange>
                </w:rPr>
                <w:t>2/15/2023, 2/20/2023, 2/22/2023</w:t>
              </w:r>
            </w:ins>
          </w:p>
        </w:tc>
        <w:tc>
          <w:tcPr>
            <w:tcW w:w="1260" w:type="dxa"/>
            <w:hideMark/>
            <w:tcPrChange w:id="5651" w:author="Bourque, Ethan" w:date="2024-04-26T09:11:00Z">
              <w:tcPr>
                <w:tcW w:w="1636" w:type="dxa"/>
                <w:gridSpan w:val="2"/>
                <w:hideMark/>
              </w:tcPr>
            </w:tcPrChange>
          </w:tcPr>
          <w:p w14:paraId="6DEB3058" w14:textId="77777777" w:rsidR="00447D92" w:rsidRPr="00DF3C06" w:rsidRDefault="00447D92" w:rsidP="00447D92">
            <w:pPr>
              <w:spacing w:before="120"/>
              <w:rPr>
                <w:ins w:id="5652" w:author="Bourque, Ethan" w:date="2024-04-24T14:46:00Z"/>
                <w:rFonts w:asciiTheme="minorHAnsi" w:hAnsiTheme="minorHAnsi" w:cstheme="minorHAnsi"/>
                <w:sz w:val="22"/>
                <w:szCs w:val="22"/>
                <w:rPrChange w:id="5653" w:author="Bourque, Ethan" w:date="2024-04-26T09:11:00Z">
                  <w:rPr>
                    <w:ins w:id="5654" w:author="Bourque, Ethan" w:date="2024-04-24T14:46:00Z"/>
                    <w:rFonts w:ascii="Garamond" w:hAnsi="Garamond"/>
                    <w:sz w:val="22"/>
                    <w:szCs w:val="22"/>
                  </w:rPr>
                </w:rPrChange>
              </w:rPr>
            </w:pPr>
            <w:ins w:id="5655" w:author="Bourque, Ethan" w:date="2024-04-24T14:46:00Z">
              <w:r w:rsidRPr="00DF3C06">
                <w:rPr>
                  <w:rFonts w:asciiTheme="minorHAnsi" w:hAnsiTheme="minorHAnsi" w:cstheme="minorHAnsi"/>
                  <w:sz w:val="22"/>
                  <w:szCs w:val="22"/>
                  <w:rPrChange w:id="5656" w:author="Bourque, Ethan" w:date="2024-04-26T09:11:00Z">
                    <w:rPr>
                      <w:rFonts w:ascii="Garamond" w:hAnsi="Garamond"/>
                      <w:sz w:val="22"/>
                      <w:szCs w:val="22"/>
                    </w:rPr>
                  </w:rPrChange>
                </w:rPr>
                <w:t>2/14/2023, 2/17/2023, 2/22/2023</w:t>
              </w:r>
            </w:ins>
          </w:p>
        </w:tc>
        <w:tc>
          <w:tcPr>
            <w:tcW w:w="1170" w:type="dxa"/>
            <w:hideMark/>
            <w:tcPrChange w:id="5657" w:author="Bourque, Ethan" w:date="2024-04-26T09:11:00Z">
              <w:tcPr>
                <w:tcW w:w="1170" w:type="dxa"/>
                <w:hideMark/>
              </w:tcPr>
            </w:tcPrChange>
          </w:tcPr>
          <w:p w14:paraId="72AA881E" w14:textId="77777777" w:rsidR="00447D92" w:rsidRPr="00DF3C06" w:rsidRDefault="00447D92" w:rsidP="00447D92">
            <w:pPr>
              <w:spacing w:before="120"/>
              <w:rPr>
                <w:ins w:id="5658" w:author="Bourque, Ethan" w:date="2024-04-24T14:46:00Z"/>
                <w:rFonts w:asciiTheme="minorHAnsi" w:hAnsiTheme="minorHAnsi" w:cstheme="minorHAnsi"/>
                <w:sz w:val="22"/>
                <w:szCs w:val="22"/>
                <w:rPrChange w:id="5659" w:author="Bourque, Ethan" w:date="2024-04-26T09:11:00Z">
                  <w:rPr>
                    <w:ins w:id="5660" w:author="Bourque, Ethan" w:date="2024-04-24T14:46:00Z"/>
                    <w:rFonts w:ascii="Garamond" w:hAnsi="Garamond"/>
                    <w:sz w:val="22"/>
                    <w:szCs w:val="22"/>
                  </w:rPr>
                </w:rPrChange>
              </w:rPr>
            </w:pPr>
            <w:ins w:id="5661" w:author="Bourque, Ethan" w:date="2024-04-24T14:46:00Z">
              <w:r w:rsidRPr="00DF3C06">
                <w:rPr>
                  <w:rFonts w:asciiTheme="minorHAnsi" w:hAnsiTheme="minorHAnsi" w:cstheme="minorHAnsi"/>
                  <w:sz w:val="22"/>
                  <w:szCs w:val="22"/>
                  <w:rPrChange w:id="5662" w:author="Bourque, Ethan" w:date="2024-04-26T09:11:00Z">
                    <w:rPr>
                      <w:rFonts w:ascii="Garamond" w:hAnsi="Garamond"/>
                      <w:sz w:val="22"/>
                      <w:szCs w:val="22"/>
                    </w:rPr>
                  </w:rPrChange>
                </w:rPr>
                <w:t>2/9/2023</w:t>
              </w:r>
            </w:ins>
          </w:p>
        </w:tc>
        <w:tc>
          <w:tcPr>
            <w:tcW w:w="1350" w:type="dxa"/>
            <w:hideMark/>
            <w:tcPrChange w:id="5663" w:author="Bourque, Ethan" w:date="2024-04-26T09:11:00Z">
              <w:tcPr>
                <w:tcW w:w="1350" w:type="dxa"/>
                <w:hideMark/>
              </w:tcPr>
            </w:tcPrChange>
          </w:tcPr>
          <w:p w14:paraId="1334D353" w14:textId="77777777" w:rsidR="00447D92" w:rsidRPr="00DF3C06" w:rsidRDefault="00447D92" w:rsidP="00447D92">
            <w:pPr>
              <w:spacing w:before="120"/>
              <w:rPr>
                <w:ins w:id="5664" w:author="Bourque, Ethan" w:date="2024-04-24T14:46:00Z"/>
                <w:rFonts w:asciiTheme="minorHAnsi" w:hAnsiTheme="minorHAnsi" w:cstheme="minorHAnsi"/>
                <w:sz w:val="22"/>
                <w:szCs w:val="22"/>
                <w:rPrChange w:id="5665" w:author="Bourque, Ethan" w:date="2024-04-26T09:11:00Z">
                  <w:rPr>
                    <w:ins w:id="5666" w:author="Bourque, Ethan" w:date="2024-04-24T14:46:00Z"/>
                    <w:rFonts w:ascii="Garamond" w:hAnsi="Garamond"/>
                    <w:sz w:val="22"/>
                    <w:szCs w:val="22"/>
                  </w:rPr>
                </w:rPrChange>
              </w:rPr>
            </w:pPr>
            <w:ins w:id="5667" w:author="Bourque, Ethan" w:date="2024-04-24T14:46:00Z">
              <w:r w:rsidRPr="00DF3C06">
                <w:rPr>
                  <w:rFonts w:asciiTheme="minorHAnsi" w:hAnsiTheme="minorHAnsi" w:cstheme="minorHAnsi"/>
                  <w:sz w:val="22"/>
                  <w:szCs w:val="22"/>
                  <w:rPrChange w:id="5668" w:author="Bourque, Ethan" w:date="2024-04-26T09:11:00Z">
                    <w:rPr>
                      <w:rFonts w:ascii="Garamond" w:hAnsi="Garamond"/>
                      <w:sz w:val="22"/>
                      <w:szCs w:val="22"/>
                    </w:rPr>
                  </w:rPrChange>
                </w:rPr>
                <w:t>2/14/2023</w:t>
              </w:r>
            </w:ins>
          </w:p>
        </w:tc>
        <w:tc>
          <w:tcPr>
            <w:tcW w:w="1260" w:type="dxa"/>
            <w:hideMark/>
            <w:tcPrChange w:id="5669" w:author="Bourque, Ethan" w:date="2024-04-26T09:11:00Z">
              <w:tcPr>
                <w:tcW w:w="1260" w:type="dxa"/>
                <w:hideMark/>
              </w:tcPr>
            </w:tcPrChange>
          </w:tcPr>
          <w:p w14:paraId="6C9BC455" w14:textId="77777777" w:rsidR="00447D92" w:rsidRPr="00DF3C06" w:rsidRDefault="00447D92" w:rsidP="00447D92">
            <w:pPr>
              <w:spacing w:before="120"/>
              <w:rPr>
                <w:ins w:id="5670" w:author="Bourque, Ethan" w:date="2024-04-24T14:46:00Z"/>
                <w:rFonts w:asciiTheme="minorHAnsi" w:hAnsiTheme="minorHAnsi" w:cstheme="minorHAnsi"/>
                <w:sz w:val="22"/>
                <w:szCs w:val="22"/>
                <w:rPrChange w:id="5671" w:author="Bourque, Ethan" w:date="2024-04-26T09:11:00Z">
                  <w:rPr>
                    <w:ins w:id="5672" w:author="Bourque, Ethan" w:date="2024-04-24T14:46:00Z"/>
                    <w:rFonts w:ascii="Garamond" w:hAnsi="Garamond"/>
                    <w:sz w:val="22"/>
                    <w:szCs w:val="22"/>
                  </w:rPr>
                </w:rPrChange>
              </w:rPr>
            </w:pPr>
            <w:ins w:id="5673" w:author="Bourque, Ethan" w:date="2024-04-24T14:46:00Z">
              <w:r w:rsidRPr="00DF3C06">
                <w:rPr>
                  <w:rFonts w:asciiTheme="minorHAnsi" w:hAnsiTheme="minorHAnsi" w:cstheme="minorHAnsi"/>
                  <w:sz w:val="22"/>
                  <w:szCs w:val="22"/>
                  <w:rPrChange w:id="5674" w:author="Bourque, Ethan" w:date="2024-04-26T09:11:00Z">
                    <w:rPr>
                      <w:rFonts w:ascii="Garamond" w:hAnsi="Garamond"/>
                      <w:sz w:val="22"/>
                      <w:szCs w:val="22"/>
                    </w:rPr>
                  </w:rPrChange>
                </w:rPr>
                <w:t>2/17/2023, 2/21/2023, 3/3/2023</w:t>
              </w:r>
            </w:ins>
          </w:p>
        </w:tc>
        <w:tc>
          <w:tcPr>
            <w:tcW w:w="1224" w:type="dxa"/>
            <w:hideMark/>
            <w:tcPrChange w:id="5675" w:author="Bourque, Ethan" w:date="2024-04-26T09:11:00Z">
              <w:tcPr>
                <w:tcW w:w="1224" w:type="dxa"/>
                <w:hideMark/>
              </w:tcPr>
            </w:tcPrChange>
          </w:tcPr>
          <w:p w14:paraId="2EC7DF06" w14:textId="77777777" w:rsidR="00447D92" w:rsidRPr="00DF3C06" w:rsidRDefault="00447D92" w:rsidP="00447D92">
            <w:pPr>
              <w:spacing w:before="120"/>
              <w:rPr>
                <w:ins w:id="5676" w:author="Bourque, Ethan" w:date="2024-04-24T14:46:00Z"/>
                <w:rFonts w:asciiTheme="minorHAnsi" w:hAnsiTheme="minorHAnsi" w:cstheme="minorHAnsi"/>
                <w:sz w:val="22"/>
                <w:szCs w:val="22"/>
                <w:rPrChange w:id="5677" w:author="Bourque, Ethan" w:date="2024-04-26T09:11:00Z">
                  <w:rPr>
                    <w:ins w:id="5678" w:author="Bourque, Ethan" w:date="2024-04-24T14:46:00Z"/>
                    <w:rFonts w:ascii="Garamond" w:hAnsi="Garamond"/>
                    <w:sz w:val="22"/>
                    <w:szCs w:val="22"/>
                  </w:rPr>
                </w:rPrChange>
              </w:rPr>
            </w:pPr>
            <w:ins w:id="5679" w:author="Bourque, Ethan" w:date="2024-04-24T14:46:00Z">
              <w:r w:rsidRPr="00DF3C06">
                <w:rPr>
                  <w:rFonts w:asciiTheme="minorHAnsi" w:hAnsiTheme="minorHAnsi" w:cstheme="minorHAnsi"/>
                  <w:sz w:val="22"/>
                  <w:szCs w:val="22"/>
                  <w:rPrChange w:id="5680" w:author="Bourque, Ethan" w:date="2024-04-26T09:11:00Z">
                    <w:rPr>
                      <w:rFonts w:ascii="Garamond" w:hAnsi="Garamond"/>
                      <w:sz w:val="22"/>
                      <w:szCs w:val="22"/>
                    </w:rPr>
                  </w:rPrChange>
                </w:rPr>
                <w:t>2/16/2023, 2/21/2023, 2/23-24/2023</w:t>
              </w:r>
            </w:ins>
          </w:p>
        </w:tc>
        <w:tc>
          <w:tcPr>
            <w:tcW w:w="1278" w:type="dxa"/>
            <w:hideMark/>
            <w:tcPrChange w:id="5681" w:author="Bourque, Ethan" w:date="2024-04-26T09:11:00Z">
              <w:tcPr>
                <w:tcW w:w="1278" w:type="dxa"/>
                <w:gridSpan w:val="2"/>
                <w:hideMark/>
              </w:tcPr>
            </w:tcPrChange>
          </w:tcPr>
          <w:p w14:paraId="44C3C39E" w14:textId="77777777" w:rsidR="00447D92" w:rsidRPr="00DF3C06" w:rsidRDefault="00447D92" w:rsidP="00447D92">
            <w:pPr>
              <w:spacing w:before="120"/>
              <w:rPr>
                <w:ins w:id="5682" w:author="Bourque, Ethan" w:date="2024-04-24T14:46:00Z"/>
                <w:rFonts w:asciiTheme="minorHAnsi" w:hAnsiTheme="minorHAnsi" w:cstheme="minorHAnsi"/>
                <w:sz w:val="22"/>
                <w:szCs w:val="22"/>
                <w:rPrChange w:id="5683" w:author="Bourque, Ethan" w:date="2024-04-26T09:11:00Z">
                  <w:rPr>
                    <w:ins w:id="5684" w:author="Bourque, Ethan" w:date="2024-04-24T14:46:00Z"/>
                    <w:rFonts w:ascii="Garamond" w:hAnsi="Garamond"/>
                    <w:sz w:val="22"/>
                    <w:szCs w:val="22"/>
                  </w:rPr>
                </w:rPrChange>
              </w:rPr>
            </w:pPr>
            <w:ins w:id="5685" w:author="Bourque, Ethan" w:date="2024-04-24T14:46:00Z">
              <w:r w:rsidRPr="00DF3C06">
                <w:rPr>
                  <w:rFonts w:asciiTheme="minorHAnsi" w:hAnsiTheme="minorHAnsi" w:cstheme="minorHAnsi"/>
                  <w:sz w:val="22"/>
                  <w:szCs w:val="22"/>
                  <w:rPrChange w:id="5686" w:author="Bourque, Ethan" w:date="2024-04-26T09:11:00Z">
                    <w:rPr>
                      <w:rFonts w:ascii="Garamond" w:hAnsi="Garamond"/>
                      <w:sz w:val="22"/>
                      <w:szCs w:val="22"/>
                    </w:rPr>
                  </w:rPrChange>
                </w:rPr>
                <w:t>2/10/2023</w:t>
              </w:r>
            </w:ins>
          </w:p>
        </w:tc>
      </w:tr>
      <w:tr w:rsidR="00447D92" w:rsidRPr="00DF3C06" w14:paraId="07818AAC" w14:textId="77777777" w:rsidTr="00DF3C06">
        <w:tblPrEx>
          <w:tblPrExChange w:id="5687" w:author="Bourque, Ethan" w:date="2024-04-26T09:11:00Z">
            <w:tblPrEx>
              <w:tblW w:w="10597" w:type="dxa"/>
              <w:tblLayout w:type="fixed"/>
            </w:tblPrEx>
          </w:tblPrExChange>
        </w:tblPrEx>
        <w:trPr>
          <w:trHeight w:val="1200"/>
          <w:ins w:id="5688" w:author="Bourque, Ethan" w:date="2024-04-24T14:46:00Z"/>
          <w:trPrChange w:id="5689" w:author="Bourque, Ethan" w:date="2024-04-26T09:11:00Z">
            <w:trPr>
              <w:trHeight w:val="1200"/>
            </w:trPr>
          </w:trPrChange>
        </w:trPr>
        <w:tc>
          <w:tcPr>
            <w:tcW w:w="1705" w:type="dxa"/>
            <w:hideMark/>
            <w:tcPrChange w:id="5690" w:author="Bourque, Ethan" w:date="2024-04-26T09:11:00Z">
              <w:tcPr>
                <w:tcW w:w="1346" w:type="dxa"/>
                <w:gridSpan w:val="2"/>
                <w:hideMark/>
              </w:tcPr>
            </w:tcPrChange>
          </w:tcPr>
          <w:p w14:paraId="6671ABEC" w14:textId="1165EC15" w:rsidR="00447D92" w:rsidRPr="00DF3C06" w:rsidRDefault="00447D92" w:rsidP="00447D92">
            <w:pPr>
              <w:spacing w:before="120"/>
              <w:rPr>
                <w:ins w:id="5691" w:author="Bourque, Ethan" w:date="2024-04-24T14:46:00Z"/>
                <w:rFonts w:asciiTheme="minorHAnsi" w:hAnsiTheme="minorHAnsi" w:cstheme="minorHAnsi"/>
                <w:sz w:val="22"/>
                <w:szCs w:val="22"/>
                <w:rPrChange w:id="5692" w:author="Bourque, Ethan" w:date="2024-04-26T09:11:00Z">
                  <w:rPr>
                    <w:ins w:id="5693" w:author="Bourque, Ethan" w:date="2024-04-24T14:46:00Z"/>
                    <w:rFonts w:ascii="Garamond" w:hAnsi="Garamond"/>
                    <w:sz w:val="22"/>
                    <w:szCs w:val="22"/>
                  </w:rPr>
                </w:rPrChange>
              </w:rPr>
            </w:pPr>
            <w:ins w:id="5694" w:author="Bourque, Ethan" w:date="2024-04-24T14:46:00Z">
              <w:r w:rsidRPr="00DF3C06">
                <w:rPr>
                  <w:rFonts w:asciiTheme="minorHAnsi" w:hAnsiTheme="minorHAnsi" w:cstheme="minorHAnsi"/>
                  <w:sz w:val="22"/>
                  <w:szCs w:val="22"/>
                  <w:rPrChange w:id="5695" w:author="Bourque, Ethan" w:date="2024-04-26T09:11:00Z">
                    <w:rPr>
                      <w:rFonts w:ascii="Garamond" w:hAnsi="Garamond"/>
                      <w:sz w:val="22"/>
                      <w:szCs w:val="22"/>
                    </w:rPr>
                  </w:rPrChange>
                </w:rPr>
                <w:lastRenderedPageBreak/>
                <w:t>02/28/2023 all grab samples, 02/28/2023-03/01/2023 all diel samples</w:t>
              </w:r>
            </w:ins>
          </w:p>
        </w:tc>
        <w:tc>
          <w:tcPr>
            <w:tcW w:w="1350" w:type="dxa"/>
            <w:hideMark/>
            <w:tcPrChange w:id="5696" w:author="Bourque, Ethan" w:date="2024-04-26T09:11:00Z">
              <w:tcPr>
                <w:tcW w:w="1333" w:type="dxa"/>
                <w:gridSpan w:val="3"/>
                <w:hideMark/>
              </w:tcPr>
            </w:tcPrChange>
          </w:tcPr>
          <w:p w14:paraId="31DD7452" w14:textId="77777777" w:rsidR="00447D92" w:rsidRPr="00DF3C06" w:rsidRDefault="00447D92" w:rsidP="00447D92">
            <w:pPr>
              <w:spacing w:before="120"/>
              <w:rPr>
                <w:ins w:id="5697" w:author="Bourque, Ethan" w:date="2024-04-24T14:46:00Z"/>
                <w:rFonts w:asciiTheme="minorHAnsi" w:hAnsiTheme="minorHAnsi" w:cstheme="minorHAnsi"/>
                <w:sz w:val="22"/>
                <w:szCs w:val="22"/>
                <w:rPrChange w:id="5698" w:author="Bourque, Ethan" w:date="2024-04-26T09:11:00Z">
                  <w:rPr>
                    <w:ins w:id="5699" w:author="Bourque, Ethan" w:date="2024-04-24T14:46:00Z"/>
                    <w:rFonts w:ascii="Garamond" w:hAnsi="Garamond"/>
                    <w:sz w:val="22"/>
                    <w:szCs w:val="22"/>
                  </w:rPr>
                </w:rPrChange>
              </w:rPr>
            </w:pPr>
            <w:ins w:id="5700" w:author="Bourque, Ethan" w:date="2024-04-24T14:46:00Z">
              <w:r w:rsidRPr="00DF3C06">
                <w:rPr>
                  <w:rFonts w:asciiTheme="minorHAnsi" w:hAnsiTheme="minorHAnsi" w:cstheme="minorHAnsi"/>
                  <w:sz w:val="22"/>
                  <w:szCs w:val="22"/>
                  <w:rPrChange w:id="5701" w:author="Bourque, Ethan" w:date="2024-04-26T09:11:00Z">
                    <w:rPr>
                      <w:rFonts w:ascii="Garamond" w:hAnsi="Garamond"/>
                      <w:sz w:val="22"/>
                      <w:szCs w:val="22"/>
                    </w:rPr>
                  </w:rPrChange>
                </w:rPr>
                <w:t>3/6-8/2023, 3/15/2023</w:t>
              </w:r>
            </w:ins>
          </w:p>
        </w:tc>
        <w:tc>
          <w:tcPr>
            <w:tcW w:w="1260" w:type="dxa"/>
            <w:hideMark/>
            <w:tcPrChange w:id="5702" w:author="Bourque, Ethan" w:date="2024-04-26T09:11:00Z">
              <w:tcPr>
                <w:tcW w:w="1636" w:type="dxa"/>
                <w:gridSpan w:val="2"/>
                <w:hideMark/>
              </w:tcPr>
            </w:tcPrChange>
          </w:tcPr>
          <w:p w14:paraId="17C443BC" w14:textId="77777777" w:rsidR="00447D92" w:rsidRPr="00DF3C06" w:rsidRDefault="00447D92" w:rsidP="00447D92">
            <w:pPr>
              <w:spacing w:before="120"/>
              <w:rPr>
                <w:ins w:id="5703" w:author="Bourque, Ethan" w:date="2024-04-24T14:46:00Z"/>
                <w:rFonts w:asciiTheme="minorHAnsi" w:hAnsiTheme="minorHAnsi" w:cstheme="minorHAnsi"/>
                <w:sz w:val="22"/>
                <w:szCs w:val="22"/>
                <w:rPrChange w:id="5704" w:author="Bourque, Ethan" w:date="2024-04-26T09:11:00Z">
                  <w:rPr>
                    <w:ins w:id="5705" w:author="Bourque, Ethan" w:date="2024-04-24T14:46:00Z"/>
                    <w:rFonts w:ascii="Garamond" w:hAnsi="Garamond"/>
                    <w:sz w:val="22"/>
                    <w:szCs w:val="22"/>
                  </w:rPr>
                </w:rPrChange>
              </w:rPr>
            </w:pPr>
            <w:ins w:id="5706" w:author="Bourque, Ethan" w:date="2024-04-24T14:46:00Z">
              <w:r w:rsidRPr="00DF3C06">
                <w:rPr>
                  <w:rFonts w:asciiTheme="minorHAnsi" w:hAnsiTheme="minorHAnsi" w:cstheme="minorHAnsi"/>
                  <w:sz w:val="22"/>
                  <w:szCs w:val="22"/>
                  <w:rPrChange w:id="5707" w:author="Bourque, Ethan" w:date="2024-04-26T09:11:00Z">
                    <w:rPr>
                      <w:rFonts w:ascii="Garamond" w:hAnsi="Garamond"/>
                      <w:sz w:val="22"/>
                      <w:szCs w:val="22"/>
                    </w:rPr>
                  </w:rPrChange>
                </w:rPr>
                <w:t>3/3/2023, 3/6/2023, 3/9/2023, 3/15/2023, 3/27/2023</w:t>
              </w:r>
            </w:ins>
          </w:p>
        </w:tc>
        <w:tc>
          <w:tcPr>
            <w:tcW w:w="1170" w:type="dxa"/>
            <w:hideMark/>
            <w:tcPrChange w:id="5708" w:author="Bourque, Ethan" w:date="2024-04-26T09:11:00Z">
              <w:tcPr>
                <w:tcW w:w="1170" w:type="dxa"/>
                <w:hideMark/>
              </w:tcPr>
            </w:tcPrChange>
          </w:tcPr>
          <w:p w14:paraId="5F6743E2" w14:textId="77777777" w:rsidR="00447D92" w:rsidRPr="00DF3C06" w:rsidRDefault="00447D92" w:rsidP="00447D92">
            <w:pPr>
              <w:spacing w:before="120"/>
              <w:rPr>
                <w:ins w:id="5709" w:author="Bourque, Ethan" w:date="2024-04-24T14:46:00Z"/>
                <w:rFonts w:asciiTheme="minorHAnsi" w:hAnsiTheme="minorHAnsi" w:cstheme="minorHAnsi"/>
                <w:sz w:val="22"/>
                <w:szCs w:val="22"/>
                <w:rPrChange w:id="5710" w:author="Bourque, Ethan" w:date="2024-04-26T09:11:00Z">
                  <w:rPr>
                    <w:ins w:id="5711" w:author="Bourque, Ethan" w:date="2024-04-24T14:46:00Z"/>
                    <w:rFonts w:ascii="Garamond" w:hAnsi="Garamond"/>
                    <w:sz w:val="22"/>
                    <w:szCs w:val="22"/>
                  </w:rPr>
                </w:rPrChange>
              </w:rPr>
            </w:pPr>
            <w:ins w:id="5712" w:author="Bourque, Ethan" w:date="2024-04-24T14:46:00Z">
              <w:r w:rsidRPr="00DF3C06">
                <w:rPr>
                  <w:rFonts w:asciiTheme="minorHAnsi" w:hAnsiTheme="minorHAnsi" w:cstheme="minorHAnsi"/>
                  <w:sz w:val="22"/>
                  <w:szCs w:val="22"/>
                  <w:rPrChange w:id="5713" w:author="Bourque, Ethan" w:date="2024-04-26T09:11:00Z">
                    <w:rPr>
                      <w:rFonts w:ascii="Garamond" w:hAnsi="Garamond"/>
                      <w:sz w:val="22"/>
                      <w:szCs w:val="22"/>
                    </w:rPr>
                  </w:rPrChange>
                </w:rPr>
                <w:t>3/1/2023</w:t>
              </w:r>
            </w:ins>
          </w:p>
        </w:tc>
        <w:tc>
          <w:tcPr>
            <w:tcW w:w="1350" w:type="dxa"/>
            <w:hideMark/>
            <w:tcPrChange w:id="5714" w:author="Bourque, Ethan" w:date="2024-04-26T09:11:00Z">
              <w:tcPr>
                <w:tcW w:w="1350" w:type="dxa"/>
                <w:hideMark/>
              </w:tcPr>
            </w:tcPrChange>
          </w:tcPr>
          <w:p w14:paraId="17A424F9" w14:textId="77777777" w:rsidR="00447D92" w:rsidRPr="00DF3C06" w:rsidRDefault="00447D92" w:rsidP="00447D92">
            <w:pPr>
              <w:spacing w:before="120"/>
              <w:rPr>
                <w:ins w:id="5715" w:author="Bourque, Ethan" w:date="2024-04-24T14:46:00Z"/>
                <w:rFonts w:asciiTheme="minorHAnsi" w:hAnsiTheme="minorHAnsi" w:cstheme="minorHAnsi"/>
                <w:sz w:val="22"/>
                <w:szCs w:val="22"/>
                <w:rPrChange w:id="5716" w:author="Bourque, Ethan" w:date="2024-04-26T09:11:00Z">
                  <w:rPr>
                    <w:ins w:id="5717" w:author="Bourque, Ethan" w:date="2024-04-24T14:46:00Z"/>
                    <w:rFonts w:ascii="Garamond" w:hAnsi="Garamond"/>
                    <w:sz w:val="22"/>
                    <w:szCs w:val="22"/>
                  </w:rPr>
                </w:rPrChange>
              </w:rPr>
            </w:pPr>
            <w:ins w:id="5718" w:author="Bourque, Ethan" w:date="2024-04-24T14:46:00Z">
              <w:r w:rsidRPr="00DF3C06">
                <w:rPr>
                  <w:rFonts w:asciiTheme="minorHAnsi" w:hAnsiTheme="minorHAnsi" w:cstheme="minorHAnsi"/>
                  <w:sz w:val="22"/>
                  <w:szCs w:val="22"/>
                  <w:rPrChange w:id="5719" w:author="Bourque, Ethan" w:date="2024-04-26T09:11:00Z">
                    <w:rPr>
                      <w:rFonts w:ascii="Garamond" w:hAnsi="Garamond"/>
                      <w:sz w:val="22"/>
                      <w:szCs w:val="22"/>
                    </w:rPr>
                  </w:rPrChange>
                </w:rPr>
                <w:t>3/2/2023, 3/6/2023</w:t>
              </w:r>
            </w:ins>
          </w:p>
        </w:tc>
        <w:tc>
          <w:tcPr>
            <w:tcW w:w="1260" w:type="dxa"/>
            <w:hideMark/>
            <w:tcPrChange w:id="5720" w:author="Bourque, Ethan" w:date="2024-04-26T09:11:00Z">
              <w:tcPr>
                <w:tcW w:w="1260" w:type="dxa"/>
                <w:hideMark/>
              </w:tcPr>
            </w:tcPrChange>
          </w:tcPr>
          <w:p w14:paraId="0F2B1F34" w14:textId="77777777" w:rsidR="00447D92" w:rsidRPr="00DF3C06" w:rsidRDefault="00447D92" w:rsidP="00447D92">
            <w:pPr>
              <w:spacing w:before="120"/>
              <w:rPr>
                <w:ins w:id="5721" w:author="Bourque, Ethan" w:date="2024-04-24T14:46:00Z"/>
                <w:rFonts w:asciiTheme="minorHAnsi" w:hAnsiTheme="minorHAnsi" w:cstheme="minorHAnsi"/>
                <w:sz w:val="22"/>
                <w:szCs w:val="22"/>
                <w:rPrChange w:id="5722" w:author="Bourque, Ethan" w:date="2024-04-26T09:11:00Z">
                  <w:rPr>
                    <w:ins w:id="5723" w:author="Bourque, Ethan" w:date="2024-04-24T14:46:00Z"/>
                    <w:rFonts w:ascii="Garamond" w:hAnsi="Garamond"/>
                    <w:sz w:val="22"/>
                    <w:szCs w:val="22"/>
                  </w:rPr>
                </w:rPrChange>
              </w:rPr>
            </w:pPr>
            <w:ins w:id="5724" w:author="Bourque, Ethan" w:date="2024-04-24T14:46:00Z">
              <w:r w:rsidRPr="00DF3C06">
                <w:rPr>
                  <w:rFonts w:asciiTheme="minorHAnsi" w:hAnsiTheme="minorHAnsi" w:cstheme="minorHAnsi"/>
                  <w:sz w:val="22"/>
                  <w:szCs w:val="22"/>
                  <w:rPrChange w:id="5725" w:author="Bourque, Ethan" w:date="2024-04-26T09:11:00Z">
                    <w:rPr>
                      <w:rFonts w:ascii="Garamond" w:hAnsi="Garamond"/>
                      <w:sz w:val="22"/>
                      <w:szCs w:val="22"/>
                    </w:rPr>
                  </w:rPrChange>
                </w:rPr>
                <w:t>3/11/2023, 3/13/2023, 3/20-21/2023, 3/23/2023</w:t>
              </w:r>
            </w:ins>
          </w:p>
        </w:tc>
        <w:tc>
          <w:tcPr>
            <w:tcW w:w="1224" w:type="dxa"/>
            <w:hideMark/>
            <w:tcPrChange w:id="5726" w:author="Bourque, Ethan" w:date="2024-04-26T09:11:00Z">
              <w:tcPr>
                <w:tcW w:w="1224" w:type="dxa"/>
                <w:hideMark/>
              </w:tcPr>
            </w:tcPrChange>
          </w:tcPr>
          <w:p w14:paraId="0458D0F5" w14:textId="77777777" w:rsidR="00447D92" w:rsidRPr="00DF3C06" w:rsidRDefault="00447D92" w:rsidP="00447D92">
            <w:pPr>
              <w:spacing w:before="120"/>
              <w:rPr>
                <w:ins w:id="5727" w:author="Bourque, Ethan" w:date="2024-04-24T14:46:00Z"/>
                <w:rFonts w:asciiTheme="minorHAnsi" w:hAnsiTheme="minorHAnsi" w:cstheme="minorHAnsi"/>
                <w:sz w:val="22"/>
                <w:szCs w:val="22"/>
                <w:rPrChange w:id="5728" w:author="Bourque, Ethan" w:date="2024-04-26T09:11:00Z">
                  <w:rPr>
                    <w:ins w:id="5729" w:author="Bourque, Ethan" w:date="2024-04-24T14:46:00Z"/>
                    <w:rFonts w:ascii="Garamond" w:hAnsi="Garamond"/>
                    <w:sz w:val="22"/>
                    <w:szCs w:val="22"/>
                  </w:rPr>
                </w:rPrChange>
              </w:rPr>
            </w:pPr>
            <w:ins w:id="5730" w:author="Bourque, Ethan" w:date="2024-04-24T14:46:00Z">
              <w:r w:rsidRPr="00DF3C06">
                <w:rPr>
                  <w:rFonts w:asciiTheme="minorHAnsi" w:hAnsiTheme="minorHAnsi" w:cstheme="minorHAnsi"/>
                  <w:sz w:val="22"/>
                  <w:szCs w:val="22"/>
                  <w:rPrChange w:id="5731" w:author="Bourque, Ethan" w:date="2024-04-26T09:11:00Z">
                    <w:rPr>
                      <w:rFonts w:ascii="Garamond" w:hAnsi="Garamond"/>
                      <w:sz w:val="22"/>
                      <w:szCs w:val="22"/>
                    </w:rPr>
                  </w:rPrChange>
                </w:rPr>
                <w:t>3/6/2023, 3/14-15/2023, 3/17/2023</w:t>
              </w:r>
            </w:ins>
          </w:p>
        </w:tc>
        <w:tc>
          <w:tcPr>
            <w:tcW w:w="1278" w:type="dxa"/>
            <w:hideMark/>
            <w:tcPrChange w:id="5732" w:author="Bourque, Ethan" w:date="2024-04-26T09:11:00Z">
              <w:tcPr>
                <w:tcW w:w="1278" w:type="dxa"/>
                <w:gridSpan w:val="2"/>
                <w:hideMark/>
              </w:tcPr>
            </w:tcPrChange>
          </w:tcPr>
          <w:p w14:paraId="5E54E9EB" w14:textId="77777777" w:rsidR="00447D92" w:rsidRPr="00DF3C06" w:rsidRDefault="00447D92" w:rsidP="00447D92">
            <w:pPr>
              <w:spacing w:before="120"/>
              <w:rPr>
                <w:ins w:id="5733" w:author="Bourque, Ethan" w:date="2024-04-24T14:46:00Z"/>
                <w:rFonts w:asciiTheme="minorHAnsi" w:hAnsiTheme="minorHAnsi" w:cstheme="minorHAnsi"/>
                <w:sz w:val="22"/>
                <w:szCs w:val="22"/>
                <w:rPrChange w:id="5734" w:author="Bourque, Ethan" w:date="2024-04-26T09:11:00Z">
                  <w:rPr>
                    <w:ins w:id="5735" w:author="Bourque, Ethan" w:date="2024-04-24T14:46:00Z"/>
                    <w:rFonts w:ascii="Garamond" w:hAnsi="Garamond"/>
                    <w:sz w:val="22"/>
                    <w:szCs w:val="22"/>
                  </w:rPr>
                </w:rPrChange>
              </w:rPr>
            </w:pPr>
            <w:ins w:id="5736" w:author="Bourque, Ethan" w:date="2024-04-24T14:46:00Z">
              <w:r w:rsidRPr="00DF3C06">
                <w:rPr>
                  <w:rFonts w:asciiTheme="minorHAnsi" w:hAnsiTheme="minorHAnsi" w:cstheme="minorHAnsi"/>
                  <w:sz w:val="22"/>
                  <w:szCs w:val="22"/>
                  <w:rPrChange w:id="5737" w:author="Bourque, Ethan" w:date="2024-04-26T09:11:00Z">
                    <w:rPr>
                      <w:rFonts w:ascii="Garamond" w:hAnsi="Garamond"/>
                      <w:sz w:val="22"/>
                      <w:szCs w:val="22"/>
                    </w:rPr>
                  </w:rPrChange>
                </w:rPr>
                <w:t>3/3/2023</w:t>
              </w:r>
            </w:ins>
          </w:p>
        </w:tc>
      </w:tr>
      <w:tr w:rsidR="00447D92" w:rsidRPr="00DF3C06" w14:paraId="78C25291" w14:textId="77777777" w:rsidTr="00DF3C06">
        <w:tblPrEx>
          <w:tblPrExChange w:id="5738" w:author="Bourque, Ethan" w:date="2024-04-26T09:11:00Z">
            <w:tblPrEx>
              <w:tblW w:w="10597" w:type="dxa"/>
              <w:tblLayout w:type="fixed"/>
            </w:tblPrEx>
          </w:tblPrExChange>
        </w:tblPrEx>
        <w:trPr>
          <w:trHeight w:val="630"/>
          <w:ins w:id="5739" w:author="Bourque, Ethan" w:date="2024-04-24T14:46:00Z"/>
          <w:trPrChange w:id="5740" w:author="Bourque, Ethan" w:date="2024-04-26T09:11:00Z">
            <w:trPr>
              <w:trHeight w:val="630"/>
            </w:trPr>
          </w:trPrChange>
        </w:trPr>
        <w:tc>
          <w:tcPr>
            <w:tcW w:w="1705" w:type="dxa"/>
            <w:hideMark/>
            <w:tcPrChange w:id="5741" w:author="Bourque, Ethan" w:date="2024-04-26T09:11:00Z">
              <w:tcPr>
                <w:tcW w:w="1346" w:type="dxa"/>
                <w:gridSpan w:val="2"/>
                <w:hideMark/>
              </w:tcPr>
            </w:tcPrChange>
          </w:tcPr>
          <w:p w14:paraId="39759C9D" w14:textId="2A3D9859" w:rsidR="00447D92" w:rsidRPr="00DF3C06" w:rsidRDefault="00447D92" w:rsidP="00447D92">
            <w:pPr>
              <w:spacing w:before="120"/>
              <w:rPr>
                <w:ins w:id="5742" w:author="Bourque, Ethan" w:date="2024-04-24T14:46:00Z"/>
                <w:rFonts w:asciiTheme="minorHAnsi" w:hAnsiTheme="minorHAnsi" w:cstheme="minorHAnsi"/>
                <w:sz w:val="22"/>
                <w:szCs w:val="22"/>
                <w:rPrChange w:id="5743" w:author="Bourque, Ethan" w:date="2024-04-26T09:11:00Z">
                  <w:rPr>
                    <w:ins w:id="5744" w:author="Bourque, Ethan" w:date="2024-04-24T14:46:00Z"/>
                    <w:rFonts w:ascii="Garamond" w:hAnsi="Garamond"/>
                    <w:sz w:val="22"/>
                    <w:szCs w:val="22"/>
                  </w:rPr>
                </w:rPrChange>
              </w:rPr>
            </w:pPr>
            <w:ins w:id="5745" w:author="Bourque, Ethan" w:date="2024-04-24T14:46:00Z">
              <w:r w:rsidRPr="00DF3C06">
                <w:rPr>
                  <w:rFonts w:asciiTheme="minorHAnsi" w:hAnsiTheme="minorHAnsi" w:cstheme="minorHAnsi"/>
                  <w:sz w:val="22"/>
                  <w:szCs w:val="22"/>
                  <w:rPrChange w:id="5746" w:author="Bourque, Ethan" w:date="2024-04-26T09:11:00Z">
                    <w:rPr>
                      <w:rFonts w:ascii="Garamond" w:hAnsi="Garamond"/>
                      <w:sz w:val="22"/>
                      <w:szCs w:val="22"/>
                    </w:rPr>
                  </w:rPrChange>
                </w:rPr>
                <w:t>04/04/2023 grab samples, 04/04-05/2023 all diel samples</w:t>
              </w:r>
            </w:ins>
          </w:p>
        </w:tc>
        <w:tc>
          <w:tcPr>
            <w:tcW w:w="1350" w:type="dxa"/>
            <w:hideMark/>
            <w:tcPrChange w:id="5747" w:author="Bourque, Ethan" w:date="2024-04-26T09:11:00Z">
              <w:tcPr>
                <w:tcW w:w="1333" w:type="dxa"/>
                <w:gridSpan w:val="3"/>
                <w:hideMark/>
              </w:tcPr>
            </w:tcPrChange>
          </w:tcPr>
          <w:p w14:paraId="7005FB30" w14:textId="77777777" w:rsidR="00447D92" w:rsidRPr="00DF3C06" w:rsidRDefault="00447D92" w:rsidP="00447D92">
            <w:pPr>
              <w:spacing w:before="120"/>
              <w:rPr>
                <w:ins w:id="5748" w:author="Bourque, Ethan" w:date="2024-04-24T14:46:00Z"/>
                <w:rFonts w:asciiTheme="minorHAnsi" w:hAnsiTheme="minorHAnsi" w:cstheme="minorHAnsi"/>
                <w:sz w:val="22"/>
                <w:szCs w:val="22"/>
                <w:rPrChange w:id="5749" w:author="Bourque, Ethan" w:date="2024-04-26T09:11:00Z">
                  <w:rPr>
                    <w:ins w:id="5750" w:author="Bourque, Ethan" w:date="2024-04-24T14:46:00Z"/>
                    <w:rFonts w:ascii="Garamond" w:hAnsi="Garamond"/>
                    <w:sz w:val="22"/>
                    <w:szCs w:val="22"/>
                  </w:rPr>
                </w:rPrChange>
              </w:rPr>
            </w:pPr>
            <w:ins w:id="5751" w:author="Bourque, Ethan" w:date="2024-04-24T14:46:00Z">
              <w:r w:rsidRPr="00DF3C06">
                <w:rPr>
                  <w:rFonts w:asciiTheme="minorHAnsi" w:hAnsiTheme="minorHAnsi" w:cstheme="minorHAnsi"/>
                  <w:sz w:val="22"/>
                  <w:szCs w:val="22"/>
                  <w:rPrChange w:id="5752" w:author="Bourque, Ethan" w:date="2024-04-26T09:11:00Z">
                    <w:rPr>
                      <w:rFonts w:ascii="Garamond" w:hAnsi="Garamond"/>
                      <w:sz w:val="22"/>
                      <w:szCs w:val="22"/>
                    </w:rPr>
                  </w:rPrChange>
                </w:rPr>
                <w:t>4/6-7/2023, 4/12/2023</w:t>
              </w:r>
            </w:ins>
          </w:p>
        </w:tc>
        <w:tc>
          <w:tcPr>
            <w:tcW w:w="1260" w:type="dxa"/>
            <w:hideMark/>
            <w:tcPrChange w:id="5753" w:author="Bourque, Ethan" w:date="2024-04-26T09:11:00Z">
              <w:tcPr>
                <w:tcW w:w="1636" w:type="dxa"/>
                <w:gridSpan w:val="2"/>
                <w:hideMark/>
              </w:tcPr>
            </w:tcPrChange>
          </w:tcPr>
          <w:p w14:paraId="30825D92" w14:textId="77777777" w:rsidR="00447D92" w:rsidRPr="00DF3C06" w:rsidRDefault="00447D92" w:rsidP="00447D92">
            <w:pPr>
              <w:spacing w:before="120"/>
              <w:rPr>
                <w:ins w:id="5754" w:author="Bourque, Ethan" w:date="2024-04-24T14:46:00Z"/>
                <w:rFonts w:asciiTheme="minorHAnsi" w:hAnsiTheme="minorHAnsi" w:cstheme="minorHAnsi"/>
                <w:sz w:val="22"/>
                <w:szCs w:val="22"/>
                <w:rPrChange w:id="5755" w:author="Bourque, Ethan" w:date="2024-04-26T09:11:00Z">
                  <w:rPr>
                    <w:ins w:id="5756" w:author="Bourque, Ethan" w:date="2024-04-24T14:46:00Z"/>
                    <w:rFonts w:ascii="Garamond" w:hAnsi="Garamond"/>
                    <w:sz w:val="22"/>
                    <w:szCs w:val="22"/>
                  </w:rPr>
                </w:rPrChange>
              </w:rPr>
            </w:pPr>
            <w:ins w:id="5757" w:author="Bourque, Ethan" w:date="2024-04-24T14:46:00Z">
              <w:r w:rsidRPr="00DF3C06">
                <w:rPr>
                  <w:rFonts w:asciiTheme="minorHAnsi" w:hAnsiTheme="minorHAnsi" w:cstheme="minorHAnsi"/>
                  <w:sz w:val="22"/>
                  <w:szCs w:val="22"/>
                  <w:rPrChange w:id="5758" w:author="Bourque, Ethan" w:date="2024-04-26T09:11:00Z">
                    <w:rPr>
                      <w:rFonts w:ascii="Garamond" w:hAnsi="Garamond"/>
                      <w:sz w:val="22"/>
                      <w:szCs w:val="22"/>
                    </w:rPr>
                  </w:rPrChange>
                </w:rPr>
                <w:t>4/11-13/2023, 4/18/2023, 4/21/2023</w:t>
              </w:r>
            </w:ins>
          </w:p>
        </w:tc>
        <w:tc>
          <w:tcPr>
            <w:tcW w:w="1170" w:type="dxa"/>
            <w:hideMark/>
            <w:tcPrChange w:id="5759" w:author="Bourque, Ethan" w:date="2024-04-26T09:11:00Z">
              <w:tcPr>
                <w:tcW w:w="1170" w:type="dxa"/>
                <w:hideMark/>
              </w:tcPr>
            </w:tcPrChange>
          </w:tcPr>
          <w:p w14:paraId="144C6AB5" w14:textId="77777777" w:rsidR="00447D92" w:rsidRPr="00DF3C06" w:rsidRDefault="00447D92" w:rsidP="00447D92">
            <w:pPr>
              <w:spacing w:before="120"/>
              <w:rPr>
                <w:ins w:id="5760" w:author="Bourque, Ethan" w:date="2024-04-24T14:46:00Z"/>
                <w:rFonts w:asciiTheme="minorHAnsi" w:hAnsiTheme="minorHAnsi" w:cstheme="minorHAnsi"/>
                <w:sz w:val="22"/>
                <w:szCs w:val="22"/>
                <w:rPrChange w:id="5761" w:author="Bourque, Ethan" w:date="2024-04-26T09:11:00Z">
                  <w:rPr>
                    <w:ins w:id="5762" w:author="Bourque, Ethan" w:date="2024-04-24T14:46:00Z"/>
                    <w:rFonts w:ascii="Garamond" w:hAnsi="Garamond"/>
                    <w:sz w:val="22"/>
                    <w:szCs w:val="22"/>
                  </w:rPr>
                </w:rPrChange>
              </w:rPr>
            </w:pPr>
            <w:ins w:id="5763" w:author="Bourque, Ethan" w:date="2024-04-24T14:46:00Z">
              <w:r w:rsidRPr="00DF3C06">
                <w:rPr>
                  <w:rFonts w:asciiTheme="minorHAnsi" w:hAnsiTheme="minorHAnsi" w:cstheme="minorHAnsi"/>
                  <w:sz w:val="22"/>
                  <w:szCs w:val="22"/>
                  <w:rPrChange w:id="5764" w:author="Bourque, Ethan" w:date="2024-04-26T09:11:00Z">
                    <w:rPr>
                      <w:rFonts w:ascii="Garamond" w:hAnsi="Garamond"/>
                      <w:sz w:val="22"/>
                      <w:szCs w:val="22"/>
                    </w:rPr>
                  </w:rPrChange>
                </w:rPr>
                <w:t>4/5/2023</w:t>
              </w:r>
            </w:ins>
          </w:p>
        </w:tc>
        <w:tc>
          <w:tcPr>
            <w:tcW w:w="1350" w:type="dxa"/>
            <w:hideMark/>
            <w:tcPrChange w:id="5765" w:author="Bourque, Ethan" w:date="2024-04-26T09:11:00Z">
              <w:tcPr>
                <w:tcW w:w="1350" w:type="dxa"/>
                <w:hideMark/>
              </w:tcPr>
            </w:tcPrChange>
          </w:tcPr>
          <w:p w14:paraId="52A64BDD" w14:textId="77777777" w:rsidR="00447D92" w:rsidRPr="00DF3C06" w:rsidRDefault="00447D92" w:rsidP="00447D92">
            <w:pPr>
              <w:spacing w:before="120"/>
              <w:rPr>
                <w:ins w:id="5766" w:author="Bourque, Ethan" w:date="2024-04-24T14:46:00Z"/>
                <w:rFonts w:asciiTheme="minorHAnsi" w:hAnsiTheme="minorHAnsi" w:cstheme="minorHAnsi"/>
                <w:sz w:val="22"/>
                <w:szCs w:val="22"/>
                <w:rPrChange w:id="5767" w:author="Bourque, Ethan" w:date="2024-04-26T09:11:00Z">
                  <w:rPr>
                    <w:ins w:id="5768" w:author="Bourque, Ethan" w:date="2024-04-24T14:46:00Z"/>
                    <w:rFonts w:ascii="Garamond" w:hAnsi="Garamond"/>
                    <w:sz w:val="22"/>
                    <w:szCs w:val="22"/>
                  </w:rPr>
                </w:rPrChange>
              </w:rPr>
            </w:pPr>
            <w:ins w:id="5769" w:author="Bourque, Ethan" w:date="2024-04-24T14:46:00Z">
              <w:r w:rsidRPr="00DF3C06">
                <w:rPr>
                  <w:rFonts w:asciiTheme="minorHAnsi" w:hAnsiTheme="minorHAnsi" w:cstheme="minorHAnsi"/>
                  <w:sz w:val="22"/>
                  <w:szCs w:val="22"/>
                  <w:rPrChange w:id="5770" w:author="Bourque, Ethan" w:date="2024-04-26T09:11:00Z">
                    <w:rPr>
                      <w:rFonts w:ascii="Garamond" w:hAnsi="Garamond"/>
                      <w:sz w:val="22"/>
                      <w:szCs w:val="22"/>
                    </w:rPr>
                  </w:rPrChange>
                </w:rPr>
                <w:t>4/12-13/2023</w:t>
              </w:r>
            </w:ins>
          </w:p>
        </w:tc>
        <w:tc>
          <w:tcPr>
            <w:tcW w:w="1260" w:type="dxa"/>
            <w:hideMark/>
            <w:tcPrChange w:id="5771" w:author="Bourque, Ethan" w:date="2024-04-26T09:11:00Z">
              <w:tcPr>
                <w:tcW w:w="1260" w:type="dxa"/>
                <w:hideMark/>
              </w:tcPr>
            </w:tcPrChange>
          </w:tcPr>
          <w:p w14:paraId="50B93A45" w14:textId="77777777" w:rsidR="00447D92" w:rsidRPr="00DF3C06" w:rsidRDefault="00447D92" w:rsidP="00447D92">
            <w:pPr>
              <w:spacing w:before="120"/>
              <w:rPr>
                <w:ins w:id="5772" w:author="Bourque, Ethan" w:date="2024-04-24T14:46:00Z"/>
                <w:rFonts w:asciiTheme="minorHAnsi" w:hAnsiTheme="minorHAnsi" w:cstheme="minorHAnsi"/>
                <w:sz w:val="22"/>
                <w:szCs w:val="22"/>
                <w:rPrChange w:id="5773" w:author="Bourque, Ethan" w:date="2024-04-26T09:11:00Z">
                  <w:rPr>
                    <w:ins w:id="5774" w:author="Bourque, Ethan" w:date="2024-04-24T14:46:00Z"/>
                    <w:rFonts w:ascii="Garamond" w:hAnsi="Garamond"/>
                    <w:sz w:val="22"/>
                    <w:szCs w:val="22"/>
                  </w:rPr>
                </w:rPrChange>
              </w:rPr>
            </w:pPr>
            <w:ins w:id="5775" w:author="Bourque, Ethan" w:date="2024-04-24T14:46:00Z">
              <w:r w:rsidRPr="00DF3C06">
                <w:rPr>
                  <w:rFonts w:asciiTheme="minorHAnsi" w:hAnsiTheme="minorHAnsi" w:cstheme="minorHAnsi"/>
                  <w:sz w:val="22"/>
                  <w:szCs w:val="22"/>
                  <w:rPrChange w:id="5776" w:author="Bourque, Ethan" w:date="2024-04-26T09:11:00Z">
                    <w:rPr>
                      <w:rFonts w:ascii="Garamond" w:hAnsi="Garamond"/>
                      <w:sz w:val="22"/>
                      <w:szCs w:val="22"/>
                    </w:rPr>
                  </w:rPrChange>
                </w:rPr>
                <w:t>4/13/2023, 4/7-18/2023</w:t>
              </w:r>
            </w:ins>
          </w:p>
        </w:tc>
        <w:tc>
          <w:tcPr>
            <w:tcW w:w="1224" w:type="dxa"/>
            <w:hideMark/>
            <w:tcPrChange w:id="5777" w:author="Bourque, Ethan" w:date="2024-04-26T09:11:00Z">
              <w:tcPr>
                <w:tcW w:w="1224" w:type="dxa"/>
                <w:hideMark/>
              </w:tcPr>
            </w:tcPrChange>
          </w:tcPr>
          <w:p w14:paraId="6CFD52DD" w14:textId="77777777" w:rsidR="00447D92" w:rsidRPr="00DF3C06" w:rsidRDefault="00447D92" w:rsidP="00447D92">
            <w:pPr>
              <w:spacing w:before="120"/>
              <w:rPr>
                <w:ins w:id="5778" w:author="Bourque, Ethan" w:date="2024-04-24T14:46:00Z"/>
                <w:rFonts w:asciiTheme="minorHAnsi" w:hAnsiTheme="minorHAnsi" w:cstheme="minorHAnsi"/>
                <w:sz w:val="22"/>
                <w:szCs w:val="22"/>
                <w:rPrChange w:id="5779" w:author="Bourque, Ethan" w:date="2024-04-26T09:11:00Z">
                  <w:rPr>
                    <w:ins w:id="5780" w:author="Bourque, Ethan" w:date="2024-04-24T14:46:00Z"/>
                    <w:rFonts w:ascii="Garamond" w:hAnsi="Garamond"/>
                    <w:sz w:val="22"/>
                    <w:szCs w:val="22"/>
                  </w:rPr>
                </w:rPrChange>
              </w:rPr>
            </w:pPr>
            <w:ins w:id="5781" w:author="Bourque, Ethan" w:date="2024-04-24T14:46:00Z">
              <w:r w:rsidRPr="00DF3C06">
                <w:rPr>
                  <w:rFonts w:asciiTheme="minorHAnsi" w:hAnsiTheme="minorHAnsi" w:cstheme="minorHAnsi"/>
                  <w:sz w:val="22"/>
                  <w:szCs w:val="22"/>
                  <w:rPrChange w:id="5782" w:author="Bourque, Ethan" w:date="2024-04-26T09:11:00Z">
                    <w:rPr>
                      <w:rFonts w:ascii="Garamond" w:hAnsi="Garamond"/>
                      <w:sz w:val="22"/>
                      <w:szCs w:val="22"/>
                    </w:rPr>
                  </w:rPrChange>
                </w:rPr>
                <w:t>4/10/2023, 4/13/2023, 4/18/2023</w:t>
              </w:r>
            </w:ins>
          </w:p>
        </w:tc>
        <w:tc>
          <w:tcPr>
            <w:tcW w:w="1278" w:type="dxa"/>
            <w:hideMark/>
            <w:tcPrChange w:id="5783" w:author="Bourque, Ethan" w:date="2024-04-26T09:11:00Z">
              <w:tcPr>
                <w:tcW w:w="1278" w:type="dxa"/>
                <w:gridSpan w:val="2"/>
                <w:hideMark/>
              </w:tcPr>
            </w:tcPrChange>
          </w:tcPr>
          <w:p w14:paraId="4D60D468" w14:textId="77777777" w:rsidR="00447D92" w:rsidRPr="00DF3C06" w:rsidRDefault="00447D92" w:rsidP="00447D92">
            <w:pPr>
              <w:spacing w:before="120"/>
              <w:rPr>
                <w:ins w:id="5784" w:author="Bourque, Ethan" w:date="2024-04-24T14:46:00Z"/>
                <w:rFonts w:asciiTheme="minorHAnsi" w:hAnsiTheme="minorHAnsi" w:cstheme="minorHAnsi"/>
                <w:sz w:val="22"/>
                <w:szCs w:val="22"/>
                <w:rPrChange w:id="5785" w:author="Bourque, Ethan" w:date="2024-04-26T09:11:00Z">
                  <w:rPr>
                    <w:ins w:id="5786" w:author="Bourque, Ethan" w:date="2024-04-24T14:46:00Z"/>
                    <w:rFonts w:ascii="Garamond" w:hAnsi="Garamond"/>
                    <w:sz w:val="22"/>
                    <w:szCs w:val="22"/>
                  </w:rPr>
                </w:rPrChange>
              </w:rPr>
            </w:pPr>
            <w:ins w:id="5787" w:author="Bourque, Ethan" w:date="2024-04-24T14:46:00Z">
              <w:r w:rsidRPr="00DF3C06">
                <w:rPr>
                  <w:rFonts w:asciiTheme="minorHAnsi" w:hAnsiTheme="minorHAnsi" w:cstheme="minorHAnsi"/>
                  <w:sz w:val="22"/>
                  <w:szCs w:val="22"/>
                  <w:rPrChange w:id="5788" w:author="Bourque, Ethan" w:date="2024-04-26T09:11:00Z">
                    <w:rPr>
                      <w:rFonts w:ascii="Garamond" w:hAnsi="Garamond"/>
                      <w:sz w:val="22"/>
                      <w:szCs w:val="22"/>
                    </w:rPr>
                  </w:rPrChange>
                </w:rPr>
                <w:t>4/10/2023</w:t>
              </w:r>
            </w:ins>
          </w:p>
        </w:tc>
      </w:tr>
      <w:tr w:rsidR="00447D92" w:rsidRPr="00DF3C06" w14:paraId="44DAFCF3" w14:textId="77777777" w:rsidTr="00DF3C06">
        <w:tblPrEx>
          <w:tblPrExChange w:id="5789" w:author="Bourque, Ethan" w:date="2024-04-26T09:11:00Z">
            <w:tblPrEx>
              <w:tblW w:w="10597" w:type="dxa"/>
              <w:tblLayout w:type="fixed"/>
            </w:tblPrEx>
          </w:tblPrExChange>
        </w:tblPrEx>
        <w:trPr>
          <w:trHeight w:val="1200"/>
          <w:ins w:id="5790" w:author="Bourque, Ethan" w:date="2024-04-24T14:46:00Z"/>
          <w:trPrChange w:id="5791" w:author="Bourque, Ethan" w:date="2024-04-26T09:11:00Z">
            <w:trPr>
              <w:trHeight w:val="1200"/>
            </w:trPr>
          </w:trPrChange>
        </w:trPr>
        <w:tc>
          <w:tcPr>
            <w:tcW w:w="1705" w:type="dxa"/>
            <w:hideMark/>
            <w:tcPrChange w:id="5792" w:author="Bourque, Ethan" w:date="2024-04-26T09:11:00Z">
              <w:tcPr>
                <w:tcW w:w="1346" w:type="dxa"/>
                <w:gridSpan w:val="2"/>
                <w:hideMark/>
              </w:tcPr>
            </w:tcPrChange>
          </w:tcPr>
          <w:p w14:paraId="171E6532" w14:textId="37239FA6" w:rsidR="00447D92" w:rsidRPr="00DF3C06" w:rsidRDefault="00447D92" w:rsidP="00447D92">
            <w:pPr>
              <w:spacing w:before="120"/>
              <w:rPr>
                <w:ins w:id="5793" w:author="Bourque, Ethan" w:date="2024-04-24T14:46:00Z"/>
                <w:rFonts w:asciiTheme="minorHAnsi" w:hAnsiTheme="minorHAnsi" w:cstheme="minorHAnsi"/>
                <w:sz w:val="22"/>
                <w:szCs w:val="22"/>
                <w:rPrChange w:id="5794" w:author="Bourque, Ethan" w:date="2024-04-26T09:11:00Z">
                  <w:rPr>
                    <w:ins w:id="5795" w:author="Bourque, Ethan" w:date="2024-04-24T14:46:00Z"/>
                    <w:rFonts w:ascii="Garamond" w:hAnsi="Garamond"/>
                    <w:sz w:val="22"/>
                    <w:szCs w:val="22"/>
                  </w:rPr>
                </w:rPrChange>
              </w:rPr>
            </w:pPr>
            <w:ins w:id="5796" w:author="Bourque, Ethan" w:date="2024-04-24T14:46:00Z">
              <w:r w:rsidRPr="00DF3C06">
                <w:rPr>
                  <w:rFonts w:asciiTheme="minorHAnsi" w:hAnsiTheme="minorHAnsi" w:cstheme="minorHAnsi"/>
                  <w:sz w:val="22"/>
                  <w:szCs w:val="22"/>
                  <w:rPrChange w:id="5797" w:author="Bourque, Ethan" w:date="2024-04-26T09:11:00Z">
                    <w:rPr>
                      <w:rFonts w:ascii="Garamond" w:hAnsi="Garamond"/>
                      <w:sz w:val="22"/>
                      <w:szCs w:val="22"/>
                    </w:rPr>
                  </w:rPrChange>
                </w:rPr>
                <w:t>05/01/2023, 05/23/2023 primary station grabs sampled, 05/01-02/2023 diel samples</w:t>
              </w:r>
            </w:ins>
          </w:p>
        </w:tc>
        <w:tc>
          <w:tcPr>
            <w:tcW w:w="1350" w:type="dxa"/>
            <w:hideMark/>
            <w:tcPrChange w:id="5798" w:author="Bourque, Ethan" w:date="2024-04-26T09:11:00Z">
              <w:tcPr>
                <w:tcW w:w="1333" w:type="dxa"/>
                <w:gridSpan w:val="3"/>
                <w:hideMark/>
              </w:tcPr>
            </w:tcPrChange>
          </w:tcPr>
          <w:p w14:paraId="041CE198" w14:textId="77777777" w:rsidR="00447D92" w:rsidRPr="00DF3C06" w:rsidRDefault="00447D92" w:rsidP="00447D92">
            <w:pPr>
              <w:spacing w:before="120"/>
              <w:rPr>
                <w:ins w:id="5799" w:author="Bourque, Ethan" w:date="2024-04-24T14:46:00Z"/>
                <w:rFonts w:asciiTheme="minorHAnsi" w:hAnsiTheme="minorHAnsi" w:cstheme="minorHAnsi"/>
                <w:sz w:val="22"/>
                <w:szCs w:val="22"/>
                <w:rPrChange w:id="5800" w:author="Bourque, Ethan" w:date="2024-04-26T09:11:00Z">
                  <w:rPr>
                    <w:ins w:id="5801" w:author="Bourque, Ethan" w:date="2024-04-24T14:46:00Z"/>
                    <w:rFonts w:ascii="Garamond" w:hAnsi="Garamond"/>
                    <w:sz w:val="22"/>
                    <w:szCs w:val="22"/>
                  </w:rPr>
                </w:rPrChange>
              </w:rPr>
            </w:pPr>
            <w:ins w:id="5802" w:author="Bourque, Ethan" w:date="2024-04-24T14:46:00Z">
              <w:r w:rsidRPr="00DF3C06">
                <w:rPr>
                  <w:rFonts w:asciiTheme="minorHAnsi" w:hAnsiTheme="minorHAnsi" w:cstheme="minorHAnsi"/>
                  <w:sz w:val="22"/>
                  <w:szCs w:val="22"/>
                  <w:rPrChange w:id="5803" w:author="Bourque, Ethan" w:date="2024-04-26T09:11:00Z">
                    <w:rPr>
                      <w:rFonts w:ascii="Garamond" w:hAnsi="Garamond"/>
                      <w:sz w:val="22"/>
                      <w:szCs w:val="22"/>
                    </w:rPr>
                  </w:rPrChange>
                </w:rPr>
                <w:t>5/9/2023, 5/11/2023, 5/25/2023</w:t>
              </w:r>
            </w:ins>
          </w:p>
        </w:tc>
        <w:tc>
          <w:tcPr>
            <w:tcW w:w="1260" w:type="dxa"/>
            <w:hideMark/>
            <w:tcPrChange w:id="5804" w:author="Bourque, Ethan" w:date="2024-04-26T09:11:00Z">
              <w:tcPr>
                <w:tcW w:w="1636" w:type="dxa"/>
                <w:gridSpan w:val="2"/>
                <w:hideMark/>
              </w:tcPr>
            </w:tcPrChange>
          </w:tcPr>
          <w:p w14:paraId="6307410F" w14:textId="77777777" w:rsidR="00447D92" w:rsidRPr="00DF3C06" w:rsidRDefault="00447D92" w:rsidP="00447D92">
            <w:pPr>
              <w:spacing w:before="120"/>
              <w:rPr>
                <w:ins w:id="5805" w:author="Bourque, Ethan" w:date="2024-04-24T14:46:00Z"/>
                <w:rFonts w:asciiTheme="minorHAnsi" w:hAnsiTheme="minorHAnsi" w:cstheme="minorHAnsi"/>
                <w:sz w:val="22"/>
                <w:szCs w:val="22"/>
                <w:rPrChange w:id="5806" w:author="Bourque, Ethan" w:date="2024-04-26T09:11:00Z">
                  <w:rPr>
                    <w:ins w:id="5807" w:author="Bourque, Ethan" w:date="2024-04-24T14:46:00Z"/>
                    <w:rFonts w:ascii="Garamond" w:hAnsi="Garamond"/>
                    <w:sz w:val="22"/>
                    <w:szCs w:val="22"/>
                  </w:rPr>
                </w:rPrChange>
              </w:rPr>
            </w:pPr>
            <w:ins w:id="5808" w:author="Bourque, Ethan" w:date="2024-04-24T14:46:00Z">
              <w:r w:rsidRPr="00DF3C06">
                <w:rPr>
                  <w:rFonts w:asciiTheme="minorHAnsi" w:hAnsiTheme="minorHAnsi" w:cstheme="minorHAnsi"/>
                  <w:sz w:val="22"/>
                  <w:szCs w:val="22"/>
                  <w:rPrChange w:id="5809" w:author="Bourque, Ethan" w:date="2024-04-26T09:11:00Z">
                    <w:rPr>
                      <w:rFonts w:ascii="Garamond" w:hAnsi="Garamond"/>
                      <w:sz w:val="22"/>
                      <w:szCs w:val="22"/>
                    </w:rPr>
                  </w:rPrChange>
                </w:rPr>
                <w:t>5/8/2023, 5/15/2023</w:t>
              </w:r>
            </w:ins>
          </w:p>
        </w:tc>
        <w:tc>
          <w:tcPr>
            <w:tcW w:w="1170" w:type="dxa"/>
            <w:hideMark/>
            <w:tcPrChange w:id="5810" w:author="Bourque, Ethan" w:date="2024-04-26T09:11:00Z">
              <w:tcPr>
                <w:tcW w:w="1170" w:type="dxa"/>
                <w:hideMark/>
              </w:tcPr>
            </w:tcPrChange>
          </w:tcPr>
          <w:p w14:paraId="2857C92C" w14:textId="77777777" w:rsidR="00447D92" w:rsidRPr="00DF3C06" w:rsidRDefault="00447D92" w:rsidP="00447D92">
            <w:pPr>
              <w:spacing w:before="120"/>
              <w:rPr>
                <w:ins w:id="5811" w:author="Bourque, Ethan" w:date="2024-04-24T14:46:00Z"/>
                <w:rFonts w:asciiTheme="minorHAnsi" w:hAnsiTheme="minorHAnsi" w:cstheme="minorHAnsi"/>
                <w:sz w:val="22"/>
                <w:szCs w:val="22"/>
                <w:rPrChange w:id="5812" w:author="Bourque, Ethan" w:date="2024-04-26T09:11:00Z">
                  <w:rPr>
                    <w:ins w:id="5813" w:author="Bourque, Ethan" w:date="2024-04-24T14:46:00Z"/>
                    <w:rFonts w:ascii="Garamond" w:hAnsi="Garamond"/>
                    <w:sz w:val="22"/>
                    <w:szCs w:val="22"/>
                  </w:rPr>
                </w:rPrChange>
              </w:rPr>
            </w:pPr>
            <w:ins w:id="5814" w:author="Bourque, Ethan" w:date="2024-04-24T14:46:00Z">
              <w:r w:rsidRPr="00DF3C06">
                <w:rPr>
                  <w:rFonts w:asciiTheme="minorHAnsi" w:hAnsiTheme="minorHAnsi" w:cstheme="minorHAnsi"/>
                  <w:sz w:val="22"/>
                  <w:szCs w:val="22"/>
                  <w:rPrChange w:id="5815" w:author="Bourque, Ethan" w:date="2024-04-26T09:11:00Z">
                    <w:rPr>
                      <w:rFonts w:ascii="Garamond" w:hAnsi="Garamond"/>
                      <w:sz w:val="22"/>
                      <w:szCs w:val="22"/>
                    </w:rPr>
                  </w:rPrChange>
                </w:rPr>
                <w:t>5/3/2023, 5/24/2023</w:t>
              </w:r>
            </w:ins>
          </w:p>
        </w:tc>
        <w:tc>
          <w:tcPr>
            <w:tcW w:w="1350" w:type="dxa"/>
            <w:hideMark/>
            <w:tcPrChange w:id="5816" w:author="Bourque, Ethan" w:date="2024-04-26T09:11:00Z">
              <w:tcPr>
                <w:tcW w:w="1350" w:type="dxa"/>
                <w:hideMark/>
              </w:tcPr>
            </w:tcPrChange>
          </w:tcPr>
          <w:p w14:paraId="4ACD65F7" w14:textId="77777777" w:rsidR="00447D92" w:rsidRPr="00DF3C06" w:rsidRDefault="00447D92" w:rsidP="00447D92">
            <w:pPr>
              <w:spacing w:before="120"/>
              <w:rPr>
                <w:ins w:id="5817" w:author="Bourque, Ethan" w:date="2024-04-24T14:46:00Z"/>
                <w:rFonts w:asciiTheme="minorHAnsi" w:hAnsiTheme="minorHAnsi" w:cstheme="minorHAnsi"/>
                <w:sz w:val="22"/>
                <w:szCs w:val="22"/>
                <w:rPrChange w:id="5818" w:author="Bourque, Ethan" w:date="2024-04-26T09:11:00Z">
                  <w:rPr>
                    <w:ins w:id="5819" w:author="Bourque, Ethan" w:date="2024-04-24T14:46:00Z"/>
                    <w:rFonts w:ascii="Garamond" w:hAnsi="Garamond"/>
                    <w:sz w:val="22"/>
                    <w:szCs w:val="22"/>
                  </w:rPr>
                </w:rPrChange>
              </w:rPr>
            </w:pPr>
            <w:ins w:id="5820" w:author="Bourque, Ethan" w:date="2024-04-24T14:46:00Z">
              <w:r w:rsidRPr="00DF3C06">
                <w:rPr>
                  <w:rFonts w:asciiTheme="minorHAnsi" w:hAnsiTheme="minorHAnsi" w:cstheme="minorHAnsi"/>
                  <w:sz w:val="22"/>
                  <w:szCs w:val="22"/>
                  <w:rPrChange w:id="5821" w:author="Bourque, Ethan" w:date="2024-04-26T09:11:00Z">
                    <w:rPr>
                      <w:rFonts w:ascii="Garamond" w:hAnsi="Garamond"/>
                      <w:sz w:val="22"/>
                      <w:szCs w:val="22"/>
                    </w:rPr>
                  </w:rPrChange>
                </w:rPr>
                <w:t>5/11/2023, 6/5-6/2023</w:t>
              </w:r>
            </w:ins>
          </w:p>
        </w:tc>
        <w:tc>
          <w:tcPr>
            <w:tcW w:w="1260" w:type="dxa"/>
            <w:hideMark/>
            <w:tcPrChange w:id="5822" w:author="Bourque, Ethan" w:date="2024-04-26T09:11:00Z">
              <w:tcPr>
                <w:tcW w:w="1260" w:type="dxa"/>
                <w:hideMark/>
              </w:tcPr>
            </w:tcPrChange>
          </w:tcPr>
          <w:p w14:paraId="44CD8B6C" w14:textId="77777777" w:rsidR="00447D92" w:rsidRPr="00DF3C06" w:rsidRDefault="00447D92" w:rsidP="00447D92">
            <w:pPr>
              <w:spacing w:before="120"/>
              <w:rPr>
                <w:ins w:id="5823" w:author="Bourque, Ethan" w:date="2024-04-24T14:46:00Z"/>
                <w:rFonts w:asciiTheme="minorHAnsi" w:hAnsiTheme="minorHAnsi" w:cstheme="minorHAnsi"/>
                <w:sz w:val="22"/>
                <w:szCs w:val="22"/>
                <w:rPrChange w:id="5824" w:author="Bourque, Ethan" w:date="2024-04-26T09:11:00Z">
                  <w:rPr>
                    <w:ins w:id="5825" w:author="Bourque, Ethan" w:date="2024-04-24T14:46:00Z"/>
                    <w:rFonts w:ascii="Garamond" w:hAnsi="Garamond"/>
                    <w:sz w:val="22"/>
                    <w:szCs w:val="22"/>
                  </w:rPr>
                </w:rPrChange>
              </w:rPr>
            </w:pPr>
            <w:ins w:id="5826" w:author="Bourque, Ethan" w:date="2024-04-24T14:46:00Z">
              <w:r w:rsidRPr="00DF3C06">
                <w:rPr>
                  <w:rFonts w:asciiTheme="minorHAnsi" w:hAnsiTheme="minorHAnsi" w:cstheme="minorHAnsi"/>
                  <w:sz w:val="22"/>
                  <w:szCs w:val="22"/>
                  <w:rPrChange w:id="5827" w:author="Bourque, Ethan" w:date="2024-04-26T09:11:00Z">
                    <w:rPr>
                      <w:rFonts w:ascii="Garamond" w:hAnsi="Garamond"/>
                      <w:sz w:val="22"/>
                      <w:szCs w:val="22"/>
                    </w:rPr>
                  </w:rPrChange>
                </w:rPr>
                <w:t>5/9/2023, 5/11-12/2023, 5/31/2023</w:t>
              </w:r>
            </w:ins>
          </w:p>
        </w:tc>
        <w:tc>
          <w:tcPr>
            <w:tcW w:w="1224" w:type="dxa"/>
            <w:hideMark/>
            <w:tcPrChange w:id="5828" w:author="Bourque, Ethan" w:date="2024-04-26T09:11:00Z">
              <w:tcPr>
                <w:tcW w:w="1224" w:type="dxa"/>
                <w:hideMark/>
              </w:tcPr>
            </w:tcPrChange>
          </w:tcPr>
          <w:p w14:paraId="1C6A8E25" w14:textId="77777777" w:rsidR="00447D92" w:rsidRPr="00DF3C06" w:rsidRDefault="00447D92" w:rsidP="00447D92">
            <w:pPr>
              <w:spacing w:before="120"/>
              <w:rPr>
                <w:ins w:id="5829" w:author="Bourque, Ethan" w:date="2024-04-24T14:46:00Z"/>
                <w:rFonts w:asciiTheme="minorHAnsi" w:hAnsiTheme="minorHAnsi" w:cstheme="minorHAnsi"/>
                <w:sz w:val="22"/>
                <w:szCs w:val="22"/>
                <w:rPrChange w:id="5830" w:author="Bourque, Ethan" w:date="2024-04-26T09:11:00Z">
                  <w:rPr>
                    <w:ins w:id="5831" w:author="Bourque, Ethan" w:date="2024-04-24T14:46:00Z"/>
                    <w:rFonts w:ascii="Garamond" w:hAnsi="Garamond"/>
                    <w:sz w:val="22"/>
                    <w:szCs w:val="22"/>
                  </w:rPr>
                </w:rPrChange>
              </w:rPr>
            </w:pPr>
            <w:ins w:id="5832" w:author="Bourque, Ethan" w:date="2024-04-24T14:46:00Z">
              <w:r w:rsidRPr="00DF3C06">
                <w:rPr>
                  <w:rFonts w:asciiTheme="minorHAnsi" w:hAnsiTheme="minorHAnsi" w:cstheme="minorHAnsi"/>
                  <w:sz w:val="22"/>
                  <w:szCs w:val="22"/>
                  <w:rPrChange w:id="5833" w:author="Bourque, Ethan" w:date="2024-04-26T09:11:00Z">
                    <w:rPr>
                      <w:rFonts w:ascii="Garamond" w:hAnsi="Garamond"/>
                      <w:sz w:val="22"/>
                      <w:szCs w:val="22"/>
                    </w:rPr>
                  </w:rPrChange>
                </w:rPr>
                <w:t>5/9/2023, 5/12/2023, 5/31/2023, 6/7/2023</w:t>
              </w:r>
            </w:ins>
          </w:p>
        </w:tc>
        <w:tc>
          <w:tcPr>
            <w:tcW w:w="1278" w:type="dxa"/>
            <w:hideMark/>
            <w:tcPrChange w:id="5834" w:author="Bourque, Ethan" w:date="2024-04-26T09:11:00Z">
              <w:tcPr>
                <w:tcW w:w="1278" w:type="dxa"/>
                <w:gridSpan w:val="2"/>
                <w:hideMark/>
              </w:tcPr>
            </w:tcPrChange>
          </w:tcPr>
          <w:p w14:paraId="3EDBE819" w14:textId="77777777" w:rsidR="00447D92" w:rsidRPr="00DF3C06" w:rsidRDefault="00447D92" w:rsidP="00447D92">
            <w:pPr>
              <w:spacing w:before="120"/>
              <w:rPr>
                <w:ins w:id="5835" w:author="Bourque, Ethan" w:date="2024-04-24T14:46:00Z"/>
                <w:rFonts w:asciiTheme="minorHAnsi" w:hAnsiTheme="minorHAnsi" w:cstheme="minorHAnsi"/>
                <w:sz w:val="22"/>
                <w:szCs w:val="22"/>
                <w:rPrChange w:id="5836" w:author="Bourque, Ethan" w:date="2024-04-26T09:11:00Z">
                  <w:rPr>
                    <w:ins w:id="5837" w:author="Bourque, Ethan" w:date="2024-04-24T14:46:00Z"/>
                    <w:rFonts w:ascii="Garamond" w:hAnsi="Garamond"/>
                    <w:sz w:val="22"/>
                    <w:szCs w:val="22"/>
                  </w:rPr>
                </w:rPrChange>
              </w:rPr>
            </w:pPr>
            <w:ins w:id="5838" w:author="Bourque, Ethan" w:date="2024-04-24T14:46:00Z">
              <w:r w:rsidRPr="00DF3C06">
                <w:rPr>
                  <w:rFonts w:asciiTheme="minorHAnsi" w:hAnsiTheme="minorHAnsi" w:cstheme="minorHAnsi"/>
                  <w:sz w:val="22"/>
                  <w:szCs w:val="22"/>
                  <w:rPrChange w:id="5839" w:author="Bourque, Ethan" w:date="2024-04-26T09:11:00Z">
                    <w:rPr>
                      <w:rFonts w:ascii="Garamond" w:hAnsi="Garamond"/>
                      <w:sz w:val="22"/>
                      <w:szCs w:val="22"/>
                    </w:rPr>
                  </w:rPrChange>
                </w:rPr>
                <w:t>5/5/2023, 5/12/2023, 5/26/2023</w:t>
              </w:r>
            </w:ins>
          </w:p>
        </w:tc>
      </w:tr>
      <w:tr w:rsidR="00447D92" w:rsidRPr="00DF3C06" w14:paraId="6B0E7EDB" w14:textId="77777777" w:rsidTr="00DF3C06">
        <w:tblPrEx>
          <w:tblPrExChange w:id="5840" w:author="Bourque, Ethan" w:date="2024-04-26T09:11:00Z">
            <w:tblPrEx>
              <w:tblW w:w="10597" w:type="dxa"/>
              <w:tblLayout w:type="fixed"/>
            </w:tblPrEx>
          </w:tblPrExChange>
        </w:tblPrEx>
        <w:trPr>
          <w:trHeight w:val="1095"/>
          <w:ins w:id="5841" w:author="Bourque, Ethan" w:date="2024-04-24T14:46:00Z"/>
          <w:trPrChange w:id="5842" w:author="Bourque, Ethan" w:date="2024-04-26T09:11:00Z">
            <w:trPr>
              <w:trHeight w:val="1095"/>
            </w:trPr>
          </w:trPrChange>
        </w:trPr>
        <w:tc>
          <w:tcPr>
            <w:tcW w:w="1705" w:type="dxa"/>
            <w:hideMark/>
            <w:tcPrChange w:id="5843" w:author="Bourque, Ethan" w:date="2024-04-26T09:11:00Z">
              <w:tcPr>
                <w:tcW w:w="1346" w:type="dxa"/>
                <w:gridSpan w:val="2"/>
                <w:hideMark/>
              </w:tcPr>
            </w:tcPrChange>
          </w:tcPr>
          <w:p w14:paraId="355F1C65" w14:textId="0A90BB4F" w:rsidR="00447D92" w:rsidRPr="00DF3C06" w:rsidRDefault="00447D92" w:rsidP="00447D92">
            <w:pPr>
              <w:spacing w:before="120"/>
              <w:rPr>
                <w:ins w:id="5844" w:author="Bourque, Ethan" w:date="2024-04-24T14:46:00Z"/>
                <w:rFonts w:asciiTheme="minorHAnsi" w:hAnsiTheme="minorHAnsi" w:cstheme="minorHAnsi"/>
                <w:sz w:val="22"/>
                <w:szCs w:val="22"/>
                <w:rPrChange w:id="5845" w:author="Bourque, Ethan" w:date="2024-04-26T09:11:00Z">
                  <w:rPr>
                    <w:ins w:id="5846" w:author="Bourque, Ethan" w:date="2024-04-24T14:46:00Z"/>
                    <w:rFonts w:ascii="Garamond" w:hAnsi="Garamond"/>
                    <w:sz w:val="22"/>
                    <w:szCs w:val="22"/>
                  </w:rPr>
                </w:rPrChange>
              </w:rPr>
            </w:pPr>
            <w:ins w:id="5847" w:author="Bourque, Ethan" w:date="2024-04-24T14:46:00Z">
              <w:r w:rsidRPr="00DF3C06">
                <w:rPr>
                  <w:rFonts w:asciiTheme="minorHAnsi" w:hAnsiTheme="minorHAnsi" w:cstheme="minorHAnsi"/>
                  <w:sz w:val="22"/>
                  <w:szCs w:val="22"/>
                  <w:rPrChange w:id="5848" w:author="Bourque, Ethan" w:date="2024-04-26T09:11:00Z">
                    <w:rPr>
                      <w:rFonts w:ascii="Garamond" w:hAnsi="Garamond"/>
                      <w:sz w:val="22"/>
                      <w:szCs w:val="22"/>
                    </w:rPr>
                  </w:rPrChange>
                </w:rPr>
                <w:t>05/30/2023 grab samples, 05/30-31/2023 all diel samples</w:t>
              </w:r>
            </w:ins>
          </w:p>
        </w:tc>
        <w:tc>
          <w:tcPr>
            <w:tcW w:w="1350" w:type="dxa"/>
            <w:hideMark/>
            <w:tcPrChange w:id="5849" w:author="Bourque, Ethan" w:date="2024-04-26T09:11:00Z">
              <w:tcPr>
                <w:tcW w:w="1333" w:type="dxa"/>
                <w:gridSpan w:val="3"/>
                <w:hideMark/>
              </w:tcPr>
            </w:tcPrChange>
          </w:tcPr>
          <w:p w14:paraId="1CD1301A" w14:textId="77777777" w:rsidR="00447D92" w:rsidRPr="00DF3C06" w:rsidRDefault="00447D92" w:rsidP="00447D92">
            <w:pPr>
              <w:spacing w:before="120"/>
              <w:rPr>
                <w:ins w:id="5850" w:author="Bourque, Ethan" w:date="2024-04-24T14:46:00Z"/>
                <w:rFonts w:asciiTheme="minorHAnsi" w:hAnsiTheme="minorHAnsi" w:cstheme="minorHAnsi"/>
                <w:sz w:val="22"/>
                <w:szCs w:val="22"/>
                <w:rPrChange w:id="5851" w:author="Bourque, Ethan" w:date="2024-04-26T09:11:00Z">
                  <w:rPr>
                    <w:ins w:id="5852" w:author="Bourque, Ethan" w:date="2024-04-24T14:46:00Z"/>
                    <w:rFonts w:ascii="Garamond" w:hAnsi="Garamond"/>
                    <w:sz w:val="22"/>
                    <w:szCs w:val="22"/>
                  </w:rPr>
                </w:rPrChange>
              </w:rPr>
            </w:pPr>
            <w:ins w:id="5853" w:author="Bourque, Ethan" w:date="2024-04-24T14:46:00Z">
              <w:r w:rsidRPr="00DF3C06">
                <w:rPr>
                  <w:rFonts w:asciiTheme="minorHAnsi" w:hAnsiTheme="minorHAnsi" w:cstheme="minorHAnsi"/>
                  <w:sz w:val="22"/>
                  <w:szCs w:val="22"/>
                  <w:rPrChange w:id="5854" w:author="Bourque, Ethan" w:date="2024-04-26T09:11:00Z">
                    <w:rPr>
                      <w:rFonts w:ascii="Garamond" w:hAnsi="Garamond"/>
                      <w:sz w:val="22"/>
                      <w:szCs w:val="22"/>
                    </w:rPr>
                  </w:rPrChange>
                </w:rPr>
                <w:t>6/5-6/2023, 6/13/2023</w:t>
              </w:r>
            </w:ins>
          </w:p>
        </w:tc>
        <w:tc>
          <w:tcPr>
            <w:tcW w:w="1260" w:type="dxa"/>
            <w:hideMark/>
            <w:tcPrChange w:id="5855" w:author="Bourque, Ethan" w:date="2024-04-26T09:11:00Z">
              <w:tcPr>
                <w:tcW w:w="1636" w:type="dxa"/>
                <w:gridSpan w:val="2"/>
                <w:hideMark/>
              </w:tcPr>
            </w:tcPrChange>
          </w:tcPr>
          <w:p w14:paraId="202F0E05" w14:textId="77777777" w:rsidR="00447D92" w:rsidRPr="00DF3C06" w:rsidRDefault="00447D92" w:rsidP="00447D92">
            <w:pPr>
              <w:spacing w:before="120"/>
              <w:rPr>
                <w:ins w:id="5856" w:author="Bourque, Ethan" w:date="2024-04-24T14:46:00Z"/>
                <w:rFonts w:asciiTheme="minorHAnsi" w:hAnsiTheme="minorHAnsi" w:cstheme="minorHAnsi"/>
                <w:sz w:val="22"/>
                <w:szCs w:val="22"/>
                <w:rPrChange w:id="5857" w:author="Bourque, Ethan" w:date="2024-04-26T09:11:00Z">
                  <w:rPr>
                    <w:ins w:id="5858" w:author="Bourque, Ethan" w:date="2024-04-24T14:46:00Z"/>
                    <w:rFonts w:ascii="Garamond" w:hAnsi="Garamond"/>
                    <w:sz w:val="22"/>
                    <w:szCs w:val="22"/>
                  </w:rPr>
                </w:rPrChange>
              </w:rPr>
            </w:pPr>
            <w:ins w:id="5859" w:author="Bourque, Ethan" w:date="2024-04-24T14:46:00Z">
              <w:r w:rsidRPr="00DF3C06">
                <w:rPr>
                  <w:rFonts w:asciiTheme="minorHAnsi" w:hAnsiTheme="minorHAnsi" w:cstheme="minorHAnsi"/>
                  <w:sz w:val="22"/>
                  <w:szCs w:val="22"/>
                  <w:rPrChange w:id="5860" w:author="Bourque, Ethan" w:date="2024-04-26T09:11:00Z">
                    <w:rPr>
                      <w:rFonts w:ascii="Garamond" w:hAnsi="Garamond"/>
                      <w:sz w:val="22"/>
                      <w:szCs w:val="22"/>
                    </w:rPr>
                  </w:rPrChange>
                </w:rPr>
                <w:t>6/12/2023</w:t>
              </w:r>
            </w:ins>
          </w:p>
        </w:tc>
        <w:tc>
          <w:tcPr>
            <w:tcW w:w="1170" w:type="dxa"/>
            <w:hideMark/>
            <w:tcPrChange w:id="5861" w:author="Bourque, Ethan" w:date="2024-04-26T09:11:00Z">
              <w:tcPr>
                <w:tcW w:w="1170" w:type="dxa"/>
                <w:hideMark/>
              </w:tcPr>
            </w:tcPrChange>
          </w:tcPr>
          <w:p w14:paraId="48398E9D" w14:textId="77777777" w:rsidR="00447D92" w:rsidRPr="00DF3C06" w:rsidRDefault="00447D92" w:rsidP="00447D92">
            <w:pPr>
              <w:spacing w:before="120"/>
              <w:rPr>
                <w:ins w:id="5862" w:author="Bourque, Ethan" w:date="2024-04-24T14:46:00Z"/>
                <w:rFonts w:asciiTheme="minorHAnsi" w:hAnsiTheme="minorHAnsi" w:cstheme="minorHAnsi"/>
                <w:sz w:val="22"/>
                <w:szCs w:val="22"/>
                <w:rPrChange w:id="5863" w:author="Bourque, Ethan" w:date="2024-04-26T09:11:00Z">
                  <w:rPr>
                    <w:ins w:id="5864" w:author="Bourque, Ethan" w:date="2024-04-24T14:46:00Z"/>
                    <w:rFonts w:ascii="Garamond" w:hAnsi="Garamond"/>
                    <w:sz w:val="22"/>
                    <w:szCs w:val="22"/>
                  </w:rPr>
                </w:rPrChange>
              </w:rPr>
            </w:pPr>
            <w:ins w:id="5865" w:author="Bourque, Ethan" w:date="2024-04-24T14:46:00Z">
              <w:r w:rsidRPr="00DF3C06">
                <w:rPr>
                  <w:rFonts w:asciiTheme="minorHAnsi" w:hAnsiTheme="minorHAnsi" w:cstheme="minorHAnsi"/>
                  <w:sz w:val="22"/>
                  <w:szCs w:val="22"/>
                  <w:rPrChange w:id="5866" w:author="Bourque, Ethan" w:date="2024-04-26T09:11:00Z">
                    <w:rPr>
                      <w:rFonts w:ascii="Garamond" w:hAnsi="Garamond"/>
                      <w:sz w:val="22"/>
                      <w:szCs w:val="22"/>
                    </w:rPr>
                  </w:rPrChange>
                </w:rPr>
                <w:t>5/31/2023</w:t>
              </w:r>
            </w:ins>
          </w:p>
        </w:tc>
        <w:tc>
          <w:tcPr>
            <w:tcW w:w="1350" w:type="dxa"/>
            <w:hideMark/>
            <w:tcPrChange w:id="5867" w:author="Bourque, Ethan" w:date="2024-04-26T09:11:00Z">
              <w:tcPr>
                <w:tcW w:w="1350" w:type="dxa"/>
                <w:hideMark/>
              </w:tcPr>
            </w:tcPrChange>
          </w:tcPr>
          <w:p w14:paraId="6320EABC" w14:textId="77777777" w:rsidR="00447D92" w:rsidRPr="00DF3C06" w:rsidRDefault="00447D92" w:rsidP="00447D92">
            <w:pPr>
              <w:spacing w:before="120"/>
              <w:rPr>
                <w:ins w:id="5868" w:author="Bourque, Ethan" w:date="2024-04-24T14:46:00Z"/>
                <w:rFonts w:asciiTheme="minorHAnsi" w:hAnsiTheme="minorHAnsi" w:cstheme="minorHAnsi"/>
                <w:sz w:val="22"/>
                <w:szCs w:val="22"/>
                <w:rPrChange w:id="5869" w:author="Bourque, Ethan" w:date="2024-04-26T09:11:00Z">
                  <w:rPr>
                    <w:ins w:id="5870" w:author="Bourque, Ethan" w:date="2024-04-24T14:46:00Z"/>
                    <w:rFonts w:ascii="Garamond" w:hAnsi="Garamond"/>
                    <w:sz w:val="22"/>
                    <w:szCs w:val="22"/>
                  </w:rPr>
                </w:rPrChange>
              </w:rPr>
            </w:pPr>
            <w:ins w:id="5871" w:author="Bourque, Ethan" w:date="2024-04-24T14:46:00Z">
              <w:r w:rsidRPr="00DF3C06">
                <w:rPr>
                  <w:rFonts w:asciiTheme="minorHAnsi" w:hAnsiTheme="minorHAnsi" w:cstheme="minorHAnsi"/>
                  <w:sz w:val="22"/>
                  <w:szCs w:val="22"/>
                  <w:rPrChange w:id="5872" w:author="Bourque, Ethan" w:date="2024-04-26T09:11:00Z">
                    <w:rPr>
                      <w:rFonts w:ascii="Garamond" w:hAnsi="Garamond"/>
                      <w:sz w:val="22"/>
                      <w:szCs w:val="22"/>
                    </w:rPr>
                  </w:rPrChange>
                </w:rPr>
                <w:t>6/6-7/2023</w:t>
              </w:r>
            </w:ins>
          </w:p>
        </w:tc>
        <w:tc>
          <w:tcPr>
            <w:tcW w:w="1260" w:type="dxa"/>
            <w:hideMark/>
            <w:tcPrChange w:id="5873" w:author="Bourque, Ethan" w:date="2024-04-26T09:11:00Z">
              <w:tcPr>
                <w:tcW w:w="1260" w:type="dxa"/>
                <w:hideMark/>
              </w:tcPr>
            </w:tcPrChange>
          </w:tcPr>
          <w:p w14:paraId="00DA1600" w14:textId="77777777" w:rsidR="00447D92" w:rsidRPr="00DF3C06" w:rsidRDefault="00447D92" w:rsidP="00447D92">
            <w:pPr>
              <w:spacing w:before="120"/>
              <w:rPr>
                <w:ins w:id="5874" w:author="Bourque, Ethan" w:date="2024-04-24T14:46:00Z"/>
                <w:rFonts w:asciiTheme="minorHAnsi" w:hAnsiTheme="minorHAnsi" w:cstheme="minorHAnsi"/>
                <w:sz w:val="22"/>
                <w:szCs w:val="22"/>
                <w:rPrChange w:id="5875" w:author="Bourque, Ethan" w:date="2024-04-26T09:11:00Z">
                  <w:rPr>
                    <w:ins w:id="5876" w:author="Bourque, Ethan" w:date="2024-04-24T14:46:00Z"/>
                    <w:rFonts w:ascii="Garamond" w:hAnsi="Garamond"/>
                    <w:sz w:val="22"/>
                    <w:szCs w:val="22"/>
                  </w:rPr>
                </w:rPrChange>
              </w:rPr>
            </w:pPr>
            <w:ins w:id="5877" w:author="Bourque, Ethan" w:date="2024-04-24T14:46:00Z">
              <w:r w:rsidRPr="00DF3C06">
                <w:rPr>
                  <w:rFonts w:asciiTheme="minorHAnsi" w:hAnsiTheme="minorHAnsi" w:cstheme="minorHAnsi"/>
                  <w:sz w:val="22"/>
                  <w:szCs w:val="22"/>
                  <w:rPrChange w:id="5878" w:author="Bourque, Ethan" w:date="2024-04-26T09:11:00Z">
                    <w:rPr>
                      <w:rFonts w:ascii="Garamond" w:hAnsi="Garamond"/>
                      <w:sz w:val="22"/>
                      <w:szCs w:val="22"/>
                    </w:rPr>
                  </w:rPrChange>
                </w:rPr>
                <w:t>6/6/2023, 6/12/2023, 6/14/2023, 6/19/2023</w:t>
              </w:r>
            </w:ins>
          </w:p>
        </w:tc>
        <w:tc>
          <w:tcPr>
            <w:tcW w:w="1224" w:type="dxa"/>
            <w:hideMark/>
            <w:tcPrChange w:id="5879" w:author="Bourque, Ethan" w:date="2024-04-26T09:11:00Z">
              <w:tcPr>
                <w:tcW w:w="1224" w:type="dxa"/>
                <w:hideMark/>
              </w:tcPr>
            </w:tcPrChange>
          </w:tcPr>
          <w:p w14:paraId="498AC076" w14:textId="77777777" w:rsidR="00447D92" w:rsidRPr="00DF3C06" w:rsidRDefault="00447D92" w:rsidP="00447D92">
            <w:pPr>
              <w:spacing w:before="120"/>
              <w:rPr>
                <w:ins w:id="5880" w:author="Bourque, Ethan" w:date="2024-04-24T14:46:00Z"/>
                <w:rFonts w:asciiTheme="minorHAnsi" w:hAnsiTheme="minorHAnsi" w:cstheme="minorHAnsi"/>
                <w:sz w:val="22"/>
                <w:szCs w:val="22"/>
                <w:rPrChange w:id="5881" w:author="Bourque, Ethan" w:date="2024-04-26T09:11:00Z">
                  <w:rPr>
                    <w:ins w:id="5882" w:author="Bourque, Ethan" w:date="2024-04-24T14:46:00Z"/>
                    <w:rFonts w:ascii="Garamond" w:hAnsi="Garamond"/>
                    <w:sz w:val="22"/>
                    <w:szCs w:val="22"/>
                  </w:rPr>
                </w:rPrChange>
              </w:rPr>
            </w:pPr>
            <w:ins w:id="5883" w:author="Bourque, Ethan" w:date="2024-04-24T14:46:00Z">
              <w:r w:rsidRPr="00DF3C06">
                <w:rPr>
                  <w:rFonts w:asciiTheme="minorHAnsi" w:hAnsiTheme="minorHAnsi" w:cstheme="minorHAnsi"/>
                  <w:sz w:val="22"/>
                  <w:szCs w:val="22"/>
                  <w:rPrChange w:id="5884" w:author="Bourque, Ethan" w:date="2024-04-26T09:11:00Z">
                    <w:rPr>
                      <w:rFonts w:ascii="Garamond" w:hAnsi="Garamond"/>
                      <w:sz w:val="22"/>
                      <w:szCs w:val="22"/>
                    </w:rPr>
                  </w:rPrChange>
                </w:rPr>
                <w:t>6/7/2023, 6/13/2023</w:t>
              </w:r>
            </w:ins>
          </w:p>
        </w:tc>
        <w:tc>
          <w:tcPr>
            <w:tcW w:w="1278" w:type="dxa"/>
            <w:hideMark/>
            <w:tcPrChange w:id="5885" w:author="Bourque, Ethan" w:date="2024-04-26T09:11:00Z">
              <w:tcPr>
                <w:tcW w:w="1278" w:type="dxa"/>
                <w:gridSpan w:val="2"/>
                <w:hideMark/>
              </w:tcPr>
            </w:tcPrChange>
          </w:tcPr>
          <w:p w14:paraId="6B064D20" w14:textId="77777777" w:rsidR="00447D92" w:rsidRPr="00DF3C06" w:rsidRDefault="00447D92" w:rsidP="00447D92">
            <w:pPr>
              <w:spacing w:before="120"/>
              <w:rPr>
                <w:ins w:id="5886" w:author="Bourque, Ethan" w:date="2024-04-24T14:46:00Z"/>
                <w:rFonts w:asciiTheme="minorHAnsi" w:hAnsiTheme="minorHAnsi" w:cstheme="minorHAnsi"/>
                <w:sz w:val="22"/>
                <w:szCs w:val="22"/>
                <w:rPrChange w:id="5887" w:author="Bourque, Ethan" w:date="2024-04-26T09:11:00Z">
                  <w:rPr>
                    <w:ins w:id="5888" w:author="Bourque, Ethan" w:date="2024-04-24T14:46:00Z"/>
                    <w:rFonts w:ascii="Garamond" w:hAnsi="Garamond"/>
                    <w:sz w:val="22"/>
                    <w:szCs w:val="22"/>
                  </w:rPr>
                </w:rPrChange>
              </w:rPr>
            </w:pPr>
            <w:ins w:id="5889" w:author="Bourque, Ethan" w:date="2024-04-24T14:46:00Z">
              <w:r w:rsidRPr="00DF3C06">
                <w:rPr>
                  <w:rFonts w:asciiTheme="minorHAnsi" w:hAnsiTheme="minorHAnsi" w:cstheme="minorHAnsi"/>
                  <w:sz w:val="22"/>
                  <w:szCs w:val="22"/>
                  <w:rPrChange w:id="5890" w:author="Bourque, Ethan" w:date="2024-04-26T09:11:00Z">
                    <w:rPr>
                      <w:rFonts w:ascii="Garamond" w:hAnsi="Garamond"/>
                      <w:sz w:val="22"/>
                      <w:szCs w:val="22"/>
                    </w:rPr>
                  </w:rPrChange>
                </w:rPr>
                <w:t>6/2/2023</w:t>
              </w:r>
            </w:ins>
          </w:p>
        </w:tc>
      </w:tr>
      <w:tr w:rsidR="00447D92" w:rsidRPr="00DF3C06" w14:paraId="47877C67" w14:textId="77777777" w:rsidTr="00DF3C06">
        <w:tblPrEx>
          <w:tblPrExChange w:id="5891" w:author="Bourque, Ethan" w:date="2024-04-26T09:11:00Z">
            <w:tblPrEx>
              <w:tblW w:w="10597" w:type="dxa"/>
              <w:tblLayout w:type="fixed"/>
            </w:tblPrEx>
          </w:tblPrExChange>
        </w:tblPrEx>
        <w:trPr>
          <w:trHeight w:val="1200"/>
          <w:ins w:id="5892" w:author="Bourque, Ethan" w:date="2024-04-24T14:46:00Z"/>
          <w:trPrChange w:id="5893" w:author="Bourque, Ethan" w:date="2024-04-26T09:11:00Z">
            <w:trPr>
              <w:trHeight w:val="1200"/>
            </w:trPr>
          </w:trPrChange>
        </w:trPr>
        <w:tc>
          <w:tcPr>
            <w:tcW w:w="1705" w:type="dxa"/>
            <w:hideMark/>
            <w:tcPrChange w:id="5894" w:author="Bourque, Ethan" w:date="2024-04-26T09:11:00Z">
              <w:tcPr>
                <w:tcW w:w="1346" w:type="dxa"/>
                <w:gridSpan w:val="2"/>
                <w:hideMark/>
              </w:tcPr>
            </w:tcPrChange>
          </w:tcPr>
          <w:p w14:paraId="356E77E6" w14:textId="10A30C77" w:rsidR="00447D92" w:rsidRPr="00DF3C06" w:rsidRDefault="00447D92" w:rsidP="00447D92">
            <w:pPr>
              <w:spacing w:before="120"/>
              <w:rPr>
                <w:ins w:id="5895" w:author="Bourque, Ethan" w:date="2024-04-24T14:46:00Z"/>
                <w:rFonts w:asciiTheme="minorHAnsi" w:hAnsiTheme="minorHAnsi" w:cstheme="minorHAnsi"/>
                <w:sz w:val="22"/>
                <w:szCs w:val="22"/>
                <w:rPrChange w:id="5896" w:author="Bourque, Ethan" w:date="2024-04-26T09:11:00Z">
                  <w:rPr>
                    <w:ins w:id="5897" w:author="Bourque, Ethan" w:date="2024-04-24T14:46:00Z"/>
                    <w:rFonts w:ascii="Garamond" w:hAnsi="Garamond"/>
                    <w:sz w:val="22"/>
                    <w:szCs w:val="22"/>
                  </w:rPr>
                </w:rPrChange>
              </w:rPr>
            </w:pPr>
            <w:ins w:id="5898" w:author="Bourque, Ethan" w:date="2024-04-24T14:46:00Z">
              <w:r w:rsidRPr="00DF3C06">
                <w:rPr>
                  <w:rFonts w:asciiTheme="minorHAnsi" w:hAnsiTheme="minorHAnsi" w:cstheme="minorHAnsi"/>
                  <w:sz w:val="22"/>
                  <w:szCs w:val="22"/>
                  <w:rPrChange w:id="5899" w:author="Bourque, Ethan" w:date="2024-04-26T09:11:00Z">
                    <w:rPr>
                      <w:rFonts w:ascii="Garamond" w:hAnsi="Garamond"/>
                      <w:sz w:val="22"/>
                      <w:szCs w:val="22"/>
                    </w:rPr>
                  </w:rPrChange>
                </w:rPr>
                <w:t>06/20/2023 grab samples, 06/20-21/2023 all diel samples</w:t>
              </w:r>
            </w:ins>
          </w:p>
        </w:tc>
        <w:tc>
          <w:tcPr>
            <w:tcW w:w="1350" w:type="dxa"/>
            <w:hideMark/>
            <w:tcPrChange w:id="5900" w:author="Bourque, Ethan" w:date="2024-04-26T09:11:00Z">
              <w:tcPr>
                <w:tcW w:w="1333" w:type="dxa"/>
                <w:gridSpan w:val="3"/>
                <w:hideMark/>
              </w:tcPr>
            </w:tcPrChange>
          </w:tcPr>
          <w:p w14:paraId="69FA942F" w14:textId="77777777" w:rsidR="00447D92" w:rsidRPr="00DF3C06" w:rsidRDefault="00447D92" w:rsidP="00447D92">
            <w:pPr>
              <w:spacing w:before="120"/>
              <w:rPr>
                <w:ins w:id="5901" w:author="Bourque, Ethan" w:date="2024-04-24T14:46:00Z"/>
                <w:rFonts w:asciiTheme="minorHAnsi" w:hAnsiTheme="minorHAnsi" w:cstheme="minorHAnsi"/>
                <w:sz w:val="22"/>
                <w:szCs w:val="22"/>
                <w:rPrChange w:id="5902" w:author="Bourque, Ethan" w:date="2024-04-26T09:11:00Z">
                  <w:rPr>
                    <w:ins w:id="5903" w:author="Bourque, Ethan" w:date="2024-04-24T14:46:00Z"/>
                    <w:rFonts w:ascii="Garamond" w:hAnsi="Garamond"/>
                    <w:sz w:val="22"/>
                    <w:szCs w:val="22"/>
                  </w:rPr>
                </w:rPrChange>
              </w:rPr>
            </w:pPr>
            <w:ins w:id="5904" w:author="Bourque, Ethan" w:date="2024-04-24T14:46:00Z">
              <w:r w:rsidRPr="00DF3C06">
                <w:rPr>
                  <w:rFonts w:asciiTheme="minorHAnsi" w:hAnsiTheme="minorHAnsi" w:cstheme="minorHAnsi"/>
                  <w:sz w:val="22"/>
                  <w:szCs w:val="22"/>
                  <w:rPrChange w:id="5905" w:author="Bourque, Ethan" w:date="2024-04-26T09:11:00Z">
                    <w:rPr>
                      <w:rFonts w:ascii="Garamond" w:hAnsi="Garamond"/>
                      <w:sz w:val="22"/>
                      <w:szCs w:val="22"/>
                    </w:rPr>
                  </w:rPrChange>
                </w:rPr>
                <w:t xml:space="preserve"> 6/26/2023, 6/28/2023</w:t>
              </w:r>
            </w:ins>
          </w:p>
        </w:tc>
        <w:tc>
          <w:tcPr>
            <w:tcW w:w="1260" w:type="dxa"/>
            <w:hideMark/>
            <w:tcPrChange w:id="5906" w:author="Bourque, Ethan" w:date="2024-04-26T09:11:00Z">
              <w:tcPr>
                <w:tcW w:w="1636" w:type="dxa"/>
                <w:gridSpan w:val="2"/>
                <w:hideMark/>
              </w:tcPr>
            </w:tcPrChange>
          </w:tcPr>
          <w:p w14:paraId="4D13C2EA" w14:textId="77777777" w:rsidR="00447D92" w:rsidRPr="00DF3C06" w:rsidRDefault="00447D92" w:rsidP="00447D92">
            <w:pPr>
              <w:spacing w:before="120"/>
              <w:rPr>
                <w:ins w:id="5907" w:author="Bourque, Ethan" w:date="2024-04-24T14:46:00Z"/>
                <w:rFonts w:asciiTheme="minorHAnsi" w:hAnsiTheme="minorHAnsi" w:cstheme="minorHAnsi"/>
                <w:sz w:val="22"/>
                <w:szCs w:val="22"/>
                <w:rPrChange w:id="5908" w:author="Bourque, Ethan" w:date="2024-04-26T09:11:00Z">
                  <w:rPr>
                    <w:ins w:id="5909" w:author="Bourque, Ethan" w:date="2024-04-24T14:46:00Z"/>
                    <w:rFonts w:ascii="Garamond" w:hAnsi="Garamond"/>
                    <w:sz w:val="22"/>
                    <w:szCs w:val="22"/>
                  </w:rPr>
                </w:rPrChange>
              </w:rPr>
            </w:pPr>
            <w:ins w:id="5910" w:author="Bourque, Ethan" w:date="2024-04-24T14:46:00Z">
              <w:r w:rsidRPr="00DF3C06">
                <w:rPr>
                  <w:rFonts w:asciiTheme="minorHAnsi" w:hAnsiTheme="minorHAnsi" w:cstheme="minorHAnsi"/>
                  <w:sz w:val="22"/>
                  <w:szCs w:val="22"/>
                  <w:rPrChange w:id="5911" w:author="Bourque, Ethan" w:date="2024-04-26T09:11:00Z">
                    <w:rPr>
                      <w:rFonts w:ascii="Garamond" w:hAnsi="Garamond"/>
                      <w:sz w:val="22"/>
                      <w:szCs w:val="22"/>
                    </w:rPr>
                  </w:rPrChange>
                </w:rPr>
                <w:t>6/7/2023, 6/12-13/2023</w:t>
              </w:r>
            </w:ins>
          </w:p>
        </w:tc>
        <w:tc>
          <w:tcPr>
            <w:tcW w:w="1170" w:type="dxa"/>
            <w:hideMark/>
            <w:tcPrChange w:id="5912" w:author="Bourque, Ethan" w:date="2024-04-26T09:11:00Z">
              <w:tcPr>
                <w:tcW w:w="1170" w:type="dxa"/>
                <w:hideMark/>
              </w:tcPr>
            </w:tcPrChange>
          </w:tcPr>
          <w:p w14:paraId="0A295DCF" w14:textId="77777777" w:rsidR="00447D92" w:rsidRPr="00DF3C06" w:rsidRDefault="00447D92" w:rsidP="00447D92">
            <w:pPr>
              <w:spacing w:before="120"/>
              <w:rPr>
                <w:ins w:id="5913" w:author="Bourque, Ethan" w:date="2024-04-24T14:46:00Z"/>
                <w:rFonts w:asciiTheme="minorHAnsi" w:hAnsiTheme="minorHAnsi" w:cstheme="minorHAnsi"/>
                <w:sz w:val="22"/>
                <w:szCs w:val="22"/>
                <w:rPrChange w:id="5914" w:author="Bourque, Ethan" w:date="2024-04-26T09:11:00Z">
                  <w:rPr>
                    <w:ins w:id="5915" w:author="Bourque, Ethan" w:date="2024-04-24T14:46:00Z"/>
                    <w:rFonts w:ascii="Garamond" w:hAnsi="Garamond"/>
                    <w:sz w:val="22"/>
                    <w:szCs w:val="22"/>
                  </w:rPr>
                </w:rPrChange>
              </w:rPr>
            </w:pPr>
            <w:ins w:id="5916" w:author="Bourque, Ethan" w:date="2024-04-24T14:46:00Z">
              <w:r w:rsidRPr="00DF3C06">
                <w:rPr>
                  <w:rFonts w:asciiTheme="minorHAnsi" w:hAnsiTheme="minorHAnsi" w:cstheme="minorHAnsi"/>
                  <w:sz w:val="22"/>
                  <w:szCs w:val="22"/>
                  <w:rPrChange w:id="5917" w:author="Bourque, Ethan" w:date="2024-04-26T09:11:00Z">
                    <w:rPr>
                      <w:rFonts w:ascii="Garamond" w:hAnsi="Garamond"/>
                      <w:sz w:val="22"/>
                      <w:szCs w:val="22"/>
                    </w:rPr>
                  </w:rPrChange>
                </w:rPr>
                <w:t>6/21/2023</w:t>
              </w:r>
            </w:ins>
          </w:p>
        </w:tc>
        <w:tc>
          <w:tcPr>
            <w:tcW w:w="1350" w:type="dxa"/>
            <w:hideMark/>
            <w:tcPrChange w:id="5918" w:author="Bourque, Ethan" w:date="2024-04-26T09:11:00Z">
              <w:tcPr>
                <w:tcW w:w="1350" w:type="dxa"/>
                <w:hideMark/>
              </w:tcPr>
            </w:tcPrChange>
          </w:tcPr>
          <w:p w14:paraId="700076A8" w14:textId="77777777" w:rsidR="00447D92" w:rsidRPr="00DF3C06" w:rsidRDefault="00447D92" w:rsidP="00447D92">
            <w:pPr>
              <w:spacing w:before="120"/>
              <w:rPr>
                <w:ins w:id="5919" w:author="Bourque, Ethan" w:date="2024-04-24T14:46:00Z"/>
                <w:rFonts w:asciiTheme="minorHAnsi" w:hAnsiTheme="minorHAnsi" w:cstheme="minorHAnsi"/>
                <w:sz w:val="22"/>
                <w:szCs w:val="22"/>
                <w:rPrChange w:id="5920" w:author="Bourque, Ethan" w:date="2024-04-26T09:11:00Z">
                  <w:rPr>
                    <w:ins w:id="5921" w:author="Bourque, Ethan" w:date="2024-04-24T14:46:00Z"/>
                    <w:rFonts w:ascii="Garamond" w:hAnsi="Garamond"/>
                    <w:sz w:val="22"/>
                    <w:szCs w:val="22"/>
                  </w:rPr>
                </w:rPrChange>
              </w:rPr>
            </w:pPr>
            <w:ins w:id="5922" w:author="Bourque, Ethan" w:date="2024-04-24T14:46:00Z">
              <w:r w:rsidRPr="00DF3C06">
                <w:rPr>
                  <w:rFonts w:asciiTheme="minorHAnsi" w:hAnsiTheme="minorHAnsi" w:cstheme="minorHAnsi"/>
                  <w:sz w:val="22"/>
                  <w:szCs w:val="22"/>
                  <w:rPrChange w:id="5923" w:author="Bourque, Ethan" w:date="2024-04-26T09:11:00Z">
                    <w:rPr>
                      <w:rFonts w:ascii="Garamond" w:hAnsi="Garamond"/>
                      <w:sz w:val="22"/>
                      <w:szCs w:val="22"/>
                    </w:rPr>
                  </w:rPrChange>
                </w:rPr>
                <w:t>6/27-28/2023</w:t>
              </w:r>
            </w:ins>
          </w:p>
        </w:tc>
        <w:tc>
          <w:tcPr>
            <w:tcW w:w="1260" w:type="dxa"/>
            <w:hideMark/>
            <w:tcPrChange w:id="5924" w:author="Bourque, Ethan" w:date="2024-04-26T09:11:00Z">
              <w:tcPr>
                <w:tcW w:w="1260" w:type="dxa"/>
                <w:hideMark/>
              </w:tcPr>
            </w:tcPrChange>
          </w:tcPr>
          <w:p w14:paraId="5CD50E87" w14:textId="77777777" w:rsidR="00447D92" w:rsidRPr="00DF3C06" w:rsidRDefault="00447D92" w:rsidP="00447D92">
            <w:pPr>
              <w:spacing w:before="120"/>
              <w:rPr>
                <w:ins w:id="5925" w:author="Bourque, Ethan" w:date="2024-04-24T14:46:00Z"/>
                <w:rFonts w:asciiTheme="minorHAnsi" w:hAnsiTheme="minorHAnsi" w:cstheme="minorHAnsi"/>
                <w:sz w:val="22"/>
                <w:szCs w:val="22"/>
                <w:rPrChange w:id="5926" w:author="Bourque, Ethan" w:date="2024-04-26T09:11:00Z">
                  <w:rPr>
                    <w:ins w:id="5927" w:author="Bourque, Ethan" w:date="2024-04-24T14:46:00Z"/>
                    <w:rFonts w:ascii="Garamond" w:hAnsi="Garamond"/>
                    <w:sz w:val="22"/>
                    <w:szCs w:val="22"/>
                  </w:rPr>
                </w:rPrChange>
              </w:rPr>
            </w:pPr>
            <w:ins w:id="5928" w:author="Bourque, Ethan" w:date="2024-04-24T14:46:00Z">
              <w:r w:rsidRPr="00DF3C06">
                <w:rPr>
                  <w:rFonts w:asciiTheme="minorHAnsi" w:hAnsiTheme="minorHAnsi" w:cstheme="minorHAnsi"/>
                  <w:sz w:val="22"/>
                  <w:szCs w:val="22"/>
                  <w:rPrChange w:id="5929" w:author="Bourque, Ethan" w:date="2024-04-26T09:11:00Z">
                    <w:rPr>
                      <w:rFonts w:ascii="Garamond" w:hAnsi="Garamond"/>
                      <w:sz w:val="22"/>
                      <w:szCs w:val="22"/>
                    </w:rPr>
                  </w:rPrChange>
                </w:rPr>
                <w:t>6/26/2023, 6/28-29/2023, 6/30/2023, 7/6/2023</w:t>
              </w:r>
            </w:ins>
          </w:p>
        </w:tc>
        <w:tc>
          <w:tcPr>
            <w:tcW w:w="1224" w:type="dxa"/>
            <w:hideMark/>
            <w:tcPrChange w:id="5930" w:author="Bourque, Ethan" w:date="2024-04-26T09:11:00Z">
              <w:tcPr>
                <w:tcW w:w="1224" w:type="dxa"/>
                <w:hideMark/>
              </w:tcPr>
            </w:tcPrChange>
          </w:tcPr>
          <w:p w14:paraId="749B48DA" w14:textId="77777777" w:rsidR="00447D92" w:rsidRPr="00DF3C06" w:rsidRDefault="00447D92" w:rsidP="00447D92">
            <w:pPr>
              <w:spacing w:before="120"/>
              <w:rPr>
                <w:ins w:id="5931" w:author="Bourque, Ethan" w:date="2024-04-24T14:46:00Z"/>
                <w:rFonts w:asciiTheme="minorHAnsi" w:hAnsiTheme="minorHAnsi" w:cstheme="minorHAnsi"/>
                <w:sz w:val="22"/>
                <w:szCs w:val="22"/>
                <w:rPrChange w:id="5932" w:author="Bourque, Ethan" w:date="2024-04-26T09:11:00Z">
                  <w:rPr>
                    <w:ins w:id="5933" w:author="Bourque, Ethan" w:date="2024-04-24T14:46:00Z"/>
                    <w:rFonts w:ascii="Garamond" w:hAnsi="Garamond"/>
                    <w:sz w:val="22"/>
                    <w:szCs w:val="22"/>
                  </w:rPr>
                </w:rPrChange>
              </w:rPr>
            </w:pPr>
            <w:ins w:id="5934" w:author="Bourque, Ethan" w:date="2024-04-24T14:46:00Z">
              <w:r w:rsidRPr="00DF3C06">
                <w:rPr>
                  <w:rFonts w:asciiTheme="minorHAnsi" w:hAnsiTheme="minorHAnsi" w:cstheme="minorHAnsi"/>
                  <w:sz w:val="22"/>
                  <w:szCs w:val="22"/>
                  <w:rPrChange w:id="5935" w:author="Bourque, Ethan" w:date="2024-04-26T09:11:00Z">
                    <w:rPr>
                      <w:rFonts w:ascii="Garamond" w:hAnsi="Garamond"/>
                      <w:sz w:val="22"/>
                      <w:szCs w:val="22"/>
                    </w:rPr>
                  </w:rPrChange>
                </w:rPr>
                <w:t>6/26/2023, 6/28/2023</w:t>
              </w:r>
            </w:ins>
          </w:p>
        </w:tc>
        <w:tc>
          <w:tcPr>
            <w:tcW w:w="1278" w:type="dxa"/>
            <w:hideMark/>
            <w:tcPrChange w:id="5936" w:author="Bourque, Ethan" w:date="2024-04-26T09:11:00Z">
              <w:tcPr>
                <w:tcW w:w="1278" w:type="dxa"/>
                <w:gridSpan w:val="2"/>
                <w:hideMark/>
              </w:tcPr>
            </w:tcPrChange>
          </w:tcPr>
          <w:p w14:paraId="0446BE0C" w14:textId="77777777" w:rsidR="00447D92" w:rsidRPr="00DF3C06" w:rsidRDefault="00447D92" w:rsidP="00447D92">
            <w:pPr>
              <w:spacing w:before="120"/>
              <w:rPr>
                <w:ins w:id="5937" w:author="Bourque, Ethan" w:date="2024-04-24T14:46:00Z"/>
                <w:rFonts w:asciiTheme="minorHAnsi" w:hAnsiTheme="minorHAnsi" w:cstheme="minorHAnsi"/>
                <w:sz w:val="22"/>
                <w:szCs w:val="22"/>
                <w:rPrChange w:id="5938" w:author="Bourque, Ethan" w:date="2024-04-26T09:11:00Z">
                  <w:rPr>
                    <w:ins w:id="5939" w:author="Bourque, Ethan" w:date="2024-04-24T14:46:00Z"/>
                    <w:rFonts w:ascii="Garamond" w:hAnsi="Garamond"/>
                    <w:sz w:val="22"/>
                    <w:szCs w:val="22"/>
                  </w:rPr>
                </w:rPrChange>
              </w:rPr>
            </w:pPr>
            <w:ins w:id="5940" w:author="Bourque, Ethan" w:date="2024-04-24T14:46:00Z">
              <w:r w:rsidRPr="00DF3C06">
                <w:rPr>
                  <w:rFonts w:asciiTheme="minorHAnsi" w:hAnsiTheme="minorHAnsi" w:cstheme="minorHAnsi"/>
                  <w:sz w:val="22"/>
                  <w:szCs w:val="22"/>
                  <w:rPrChange w:id="5941" w:author="Bourque, Ethan" w:date="2024-04-26T09:11:00Z">
                    <w:rPr>
                      <w:rFonts w:ascii="Garamond" w:hAnsi="Garamond"/>
                      <w:sz w:val="22"/>
                      <w:szCs w:val="22"/>
                    </w:rPr>
                  </w:rPrChange>
                </w:rPr>
                <w:t>6/23/2023</w:t>
              </w:r>
            </w:ins>
          </w:p>
        </w:tc>
      </w:tr>
      <w:tr w:rsidR="00447D92" w:rsidRPr="00DF3C06" w14:paraId="35E63CDB" w14:textId="77777777" w:rsidTr="00DF3C06">
        <w:tblPrEx>
          <w:tblPrExChange w:id="5942" w:author="Bourque, Ethan" w:date="2024-04-26T09:11:00Z">
            <w:tblPrEx>
              <w:tblW w:w="10597" w:type="dxa"/>
              <w:tblLayout w:type="fixed"/>
            </w:tblPrEx>
          </w:tblPrExChange>
        </w:tblPrEx>
        <w:trPr>
          <w:trHeight w:val="1500"/>
          <w:ins w:id="5943" w:author="Bourque, Ethan" w:date="2024-04-24T14:46:00Z"/>
          <w:trPrChange w:id="5944" w:author="Bourque, Ethan" w:date="2024-04-26T09:11:00Z">
            <w:trPr>
              <w:trHeight w:val="1500"/>
            </w:trPr>
          </w:trPrChange>
        </w:trPr>
        <w:tc>
          <w:tcPr>
            <w:tcW w:w="1705" w:type="dxa"/>
            <w:hideMark/>
            <w:tcPrChange w:id="5945" w:author="Bourque, Ethan" w:date="2024-04-26T09:11:00Z">
              <w:tcPr>
                <w:tcW w:w="1346" w:type="dxa"/>
                <w:gridSpan w:val="2"/>
                <w:hideMark/>
              </w:tcPr>
            </w:tcPrChange>
          </w:tcPr>
          <w:p w14:paraId="6E3EB2DC" w14:textId="7915B950" w:rsidR="00447D92" w:rsidRPr="00DF3C06" w:rsidRDefault="00447D92" w:rsidP="00447D92">
            <w:pPr>
              <w:spacing w:before="120"/>
              <w:rPr>
                <w:ins w:id="5946" w:author="Bourque, Ethan" w:date="2024-04-24T14:46:00Z"/>
                <w:rFonts w:asciiTheme="minorHAnsi" w:hAnsiTheme="minorHAnsi" w:cstheme="minorHAnsi"/>
                <w:sz w:val="22"/>
                <w:szCs w:val="22"/>
                <w:rPrChange w:id="5947" w:author="Bourque, Ethan" w:date="2024-04-26T09:11:00Z">
                  <w:rPr>
                    <w:ins w:id="5948" w:author="Bourque, Ethan" w:date="2024-04-24T14:46:00Z"/>
                    <w:rFonts w:ascii="Garamond" w:hAnsi="Garamond"/>
                    <w:sz w:val="22"/>
                    <w:szCs w:val="22"/>
                  </w:rPr>
                </w:rPrChange>
              </w:rPr>
            </w:pPr>
            <w:ins w:id="5949" w:author="Bourque, Ethan" w:date="2024-04-24T14:46:00Z">
              <w:r w:rsidRPr="00DF3C06">
                <w:rPr>
                  <w:rFonts w:asciiTheme="minorHAnsi" w:hAnsiTheme="minorHAnsi" w:cstheme="minorHAnsi"/>
                  <w:sz w:val="22"/>
                  <w:szCs w:val="22"/>
                  <w:rPrChange w:id="5950" w:author="Bourque, Ethan" w:date="2024-04-26T09:11:00Z">
                    <w:rPr>
                      <w:rFonts w:ascii="Garamond" w:hAnsi="Garamond"/>
                      <w:sz w:val="22"/>
                      <w:szCs w:val="22"/>
                    </w:rPr>
                  </w:rPrChange>
                </w:rPr>
                <w:t>08/01/2023 all grab samples, 08/01-02/2023 all diel samples</w:t>
              </w:r>
            </w:ins>
          </w:p>
        </w:tc>
        <w:tc>
          <w:tcPr>
            <w:tcW w:w="1350" w:type="dxa"/>
            <w:hideMark/>
            <w:tcPrChange w:id="5951" w:author="Bourque, Ethan" w:date="2024-04-26T09:11:00Z">
              <w:tcPr>
                <w:tcW w:w="1333" w:type="dxa"/>
                <w:gridSpan w:val="3"/>
                <w:hideMark/>
              </w:tcPr>
            </w:tcPrChange>
          </w:tcPr>
          <w:p w14:paraId="76609695" w14:textId="77777777" w:rsidR="00447D92" w:rsidRPr="00DF3C06" w:rsidRDefault="00447D92" w:rsidP="00447D92">
            <w:pPr>
              <w:spacing w:before="120"/>
              <w:rPr>
                <w:ins w:id="5952" w:author="Bourque, Ethan" w:date="2024-04-24T14:46:00Z"/>
                <w:rFonts w:asciiTheme="minorHAnsi" w:hAnsiTheme="minorHAnsi" w:cstheme="minorHAnsi"/>
                <w:sz w:val="22"/>
                <w:szCs w:val="22"/>
                <w:rPrChange w:id="5953" w:author="Bourque, Ethan" w:date="2024-04-26T09:11:00Z">
                  <w:rPr>
                    <w:ins w:id="5954" w:author="Bourque, Ethan" w:date="2024-04-24T14:46:00Z"/>
                    <w:rFonts w:ascii="Garamond" w:hAnsi="Garamond"/>
                    <w:sz w:val="22"/>
                    <w:szCs w:val="22"/>
                  </w:rPr>
                </w:rPrChange>
              </w:rPr>
            </w:pPr>
            <w:ins w:id="5955" w:author="Bourque, Ethan" w:date="2024-04-24T14:46:00Z">
              <w:r w:rsidRPr="00DF3C06">
                <w:rPr>
                  <w:rFonts w:asciiTheme="minorHAnsi" w:hAnsiTheme="minorHAnsi" w:cstheme="minorHAnsi"/>
                  <w:sz w:val="22"/>
                  <w:szCs w:val="22"/>
                  <w:rPrChange w:id="5956" w:author="Bourque, Ethan" w:date="2024-04-26T09:11:00Z">
                    <w:rPr>
                      <w:rFonts w:ascii="Garamond" w:hAnsi="Garamond"/>
                      <w:sz w:val="22"/>
                      <w:szCs w:val="22"/>
                    </w:rPr>
                  </w:rPrChange>
                </w:rPr>
                <w:t>8/4/2023, 8/11/2023, 8/15/2023, 8/17-18/2023, 8/22/2023</w:t>
              </w:r>
            </w:ins>
          </w:p>
        </w:tc>
        <w:tc>
          <w:tcPr>
            <w:tcW w:w="1260" w:type="dxa"/>
            <w:hideMark/>
            <w:tcPrChange w:id="5957" w:author="Bourque, Ethan" w:date="2024-04-26T09:11:00Z">
              <w:tcPr>
                <w:tcW w:w="1636" w:type="dxa"/>
                <w:gridSpan w:val="2"/>
                <w:hideMark/>
              </w:tcPr>
            </w:tcPrChange>
          </w:tcPr>
          <w:p w14:paraId="727DCB49" w14:textId="77777777" w:rsidR="00447D92" w:rsidRPr="00DF3C06" w:rsidRDefault="00447D92" w:rsidP="00447D92">
            <w:pPr>
              <w:spacing w:before="120"/>
              <w:rPr>
                <w:ins w:id="5958" w:author="Bourque, Ethan" w:date="2024-04-24T14:46:00Z"/>
                <w:rFonts w:asciiTheme="minorHAnsi" w:hAnsiTheme="minorHAnsi" w:cstheme="minorHAnsi"/>
                <w:sz w:val="22"/>
                <w:szCs w:val="22"/>
                <w:rPrChange w:id="5959" w:author="Bourque, Ethan" w:date="2024-04-26T09:11:00Z">
                  <w:rPr>
                    <w:ins w:id="5960" w:author="Bourque, Ethan" w:date="2024-04-24T14:46:00Z"/>
                    <w:rFonts w:ascii="Garamond" w:hAnsi="Garamond"/>
                    <w:sz w:val="22"/>
                    <w:szCs w:val="22"/>
                  </w:rPr>
                </w:rPrChange>
              </w:rPr>
            </w:pPr>
            <w:ins w:id="5961" w:author="Bourque, Ethan" w:date="2024-04-24T14:46:00Z">
              <w:r w:rsidRPr="00DF3C06">
                <w:rPr>
                  <w:rFonts w:asciiTheme="minorHAnsi" w:hAnsiTheme="minorHAnsi" w:cstheme="minorHAnsi"/>
                  <w:sz w:val="22"/>
                  <w:szCs w:val="22"/>
                  <w:rPrChange w:id="5962" w:author="Bourque, Ethan" w:date="2024-04-26T09:11:00Z">
                    <w:rPr>
                      <w:rFonts w:ascii="Garamond" w:hAnsi="Garamond"/>
                      <w:sz w:val="22"/>
                      <w:szCs w:val="22"/>
                    </w:rPr>
                  </w:rPrChange>
                </w:rPr>
                <w:t>6/28-30/2023</w:t>
              </w:r>
            </w:ins>
          </w:p>
        </w:tc>
        <w:tc>
          <w:tcPr>
            <w:tcW w:w="1170" w:type="dxa"/>
            <w:hideMark/>
            <w:tcPrChange w:id="5963" w:author="Bourque, Ethan" w:date="2024-04-26T09:11:00Z">
              <w:tcPr>
                <w:tcW w:w="1170" w:type="dxa"/>
                <w:hideMark/>
              </w:tcPr>
            </w:tcPrChange>
          </w:tcPr>
          <w:p w14:paraId="5EECA4C8" w14:textId="77777777" w:rsidR="00447D92" w:rsidRPr="00DF3C06" w:rsidRDefault="00447D92" w:rsidP="00447D92">
            <w:pPr>
              <w:spacing w:before="120"/>
              <w:rPr>
                <w:ins w:id="5964" w:author="Bourque, Ethan" w:date="2024-04-24T14:46:00Z"/>
                <w:rFonts w:asciiTheme="minorHAnsi" w:hAnsiTheme="minorHAnsi" w:cstheme="minorHAnsi"/>
                <w:sz w:val="22"/>
                <w:szCs w:val="22"/>
                <w:rPrChange w:id="5965" w:author="Bourque, Ethan" w:date="2024-04-26T09:11:00Z">
                  <w:rPr>
                    <w:ins w:id="5966" w:author="Bourque, Ethan" w:date="2024-04-24T14:46:00Z"/>
                    <w:rFonts w:ascii="Garamond" w:hAnsi="Garamond"/>
                    <w:sz w:val="22"/>
                    <w:szCs w:val="22"/>
                  </w:rPr>
                </w:rPrChange>
              </w:rPr>
            </w:pPr>
            <w:ins w:id="5967" w:author="Bourque, Ethan" w:date="2024-04-24T14:46:00Z">
              <w:r w:rsidRPr="00DF3C06">
                <w:rPr>
                  <w:rFonts w:asciiTheme="minorHAnsi" w:hAnsiTheme="minorHAnsi" w:cstheme="minorHAnsi"/>
                  <w:sz w:val="22"/>
                  <w:szCs w:val="22"/>
                  <w:rPrChange w:id="5968" w:author="Bourque, Ethan" w:date="2024-04-26T09:11:00Z">
                    <w:rPr>
                      <w:rFonts w:ascii="Garamond" w:hAnsi="Garamond"/>
                      <w:sz w:val="22"/>
                      <w:szCs w:val="22"/>
                    </w:rPr>
                  </w:rPrChange>
                </w:rPr>
                <w:t>8/2/2023</w:t>
              </w:r>
            </w:ins>
          </w:p>
        </w:tc>
        <w:tc>
          <w:tcPr>
            <w:tcW w:w="1350" w:type="dxa"/>
            <w:hideMark/>
            <w:tcPrChange w:id="5969" w:author="Bourque, Ethan" w:date="2024-04-26T09:11:00Z">
              <w:tcPr>
                <w:tcW w:w="1350" w:type="dxa"/>
                <w:hideMark/>
              </w:tcPr>
            </w:tcPrChange>
          </w:tcPr>
          <w:p w14:paraId="377A70D6" w14:textId="77777777" w:rsidR="00447D92" w:rsidRPr="00DF3C06" w:rsidRDefault="00447D92" w:rsidP="00447D92">
            <w:pPr>
              <w:spacing w:before="120"/>
              <w:rPr>
                <w:ins w:id="5970" w:author="Bourque, Ethan" w:date="2024-04-24T14:46:00Z"/>
                <w:rFonts w:asciiTheme="minorHAnsi" w:hAnsiTheme="minorHAnsi" w:cstheme="minorHAnsi"/>
                <w:sz w:val="22"/>
                <w:szCs w:val="22"/>
                <w:rPrChange w:id="5971" w:author="Bourque, Ethan" w:date="2024-04-26T09:11:00Z">
                  <w:rPr>
                    <w:ins w:id="5972" w:author="Bourque, Ethan" w:date="2024-04-24T14:46:00Z"/>
                    <w:rFonts w:ascii="Garamond" w:hAnsi="Garamond"/>
                    <w:sz w:val="22"/>
                    <w:szCs w:val="22"/>
                  </w:rPr>
                </w:rPrChange>
              </w:rPr>
            </w:pPr>
            <w:ins w:id="5973" w:author="Bourque, Ethan" w:date="2024-04-24T14:46:00Z">
              <w:r w:rsidRPr="00DF3C06">
                <w:rPr>
                  <w:rFonts w:asciiTheme="minorHAnsi" w:hAnsiTheme="minorHAnsi" w:cstheme="minorHAnsi"/>
                  <w:sz w:val="22"/>
                  <w:szCs w:val="22"/>
                  <w:rPrChange w:id="5974" w:author="Bourque, Ethan" w:date="2024-04-26T09:11:00Z">
                    <w:rPr>
                      <w:rFonts w:ascii="Garamond" w:hAnsi="Garamond"/>
                      <w:sz w:val="22"/>
                      <w:szCs w:val="22"/>
                    </w:rPr>
                  </w:rPrChange>
                </w:rPr>
                <w:t>8/3-4/2023, 8/7/2023</w:t>
              </w:r>
            </w:ins>
          </w:p>
        </w:tc>
        <w:tc>
          <w:tcPr>
            <w:tcW w:w="1260" w:type="dxa"/>
            <w:hideMark/>
            <w:tcPrChange w:id="5975" w:author="Bourque, Ethan" w:date="2024-04-26T09:11:00Z">
              <w:tcPr>
                <w:tcW w:w="1260" w:type="dxa"/>
                <w:hideMark/>
              </w:tcPr>
            </w:tcPrChange>
          </w:tcPr>
          <w:p w14:paraId="6F4795F6" w14:textId="77777777" w:rsidR="00447D92" w:rsidRPr="00DF3C06" w:rsidRDefault="00447D92" w:rsidP="00447D92">
            <w:pPr>
              <w:spacing w:before="120"/>
              <w:rPr>
                <w:ins w:id="5976" w:author="Bourque, Ethan" w:date="2024-04-24T14:46:00Z"/>
                <w:rFonts w:asciiTheme="minorHAnsi" w:hAnsiTheme="minorHAnsi" w:cstheme="minorHAnsi"/>
                <w:sz w:val="22"/>
                <w:szCs w:val="22"/>
                <w:rPrChange w:id="5977" w:author="Bourque, Ethan" w:date="2024-04-26T09:11:00Z">
                  <w:rPr>
                    <w:ins w:id="5978" w:author="Bourque, Ethan" w:date="2024-04-24T14:46:00Z"/>
                    <w:rFonts w:ascii="Garamond" w:hAnsi="Garamond"/>
                    <w:sz w:val="22"/>
                    <w:szCs w:val="22"/>
                  </w:rPr>
                </w:rPrChange>
              </w:rPr>
            </w:pPr>
            <w:ins w:id="5979" w:author="Bourque, Ethan" w:date="2024-04-24T14:46:00Z">
              <w:r w:rsidRPr="00DF3C06">
                <w:rPr>
                  <w:rFonts w:asciiTheme="minorHAnsi" w:hAnsiTheme="minorHAnsi" w:cstheme="minorHAnsi"/>
                  <w:sz w:val="22"/>
                  <w:szCs w:val="22"/>
                  <w:rPrChange w:id="5980" w:author="Bourque, Ethan" w:date="2024-04-26T09:11:00Z">
                    <w:rPr>
                      <w:rFonts w:ascii="Garamond" w:hAnsi="Garamond"/>
                      <w:sz w:val="22"/>
                      <w:szCs w:val="22"/>
                    </w:rPr>
                  </w:rPrChange>
                </w:rPr>
                <w:t>8/9-10/2023, 8/14/2023</w:t>
              </w:r>
            </w:ins>
          </w:p>
        </w:tc>
        <w:tc>
          <w:tcPr>
            <w:tcW w:w="1224" w:type="dxa"/>
            <w:hideMark/>
            <w:tcPrChange w:id="5981" w:author="Bourque, Ethan" w:date="2024-04-26T09:11:00Z">
              <w:tcPr>
                <w:tcW w:w="1224" w:type="dxa"/>
                <w:hideMark/>
              </w:tcPr>
            </w:tcPrChange>
          </w:tcPr>
          <w:p w14:paraId="2850DE81" w14:textId="77777777" w:rsidR="00447D92" w:rsidRPr="00DF3C06" w:rsidRDefault="00447D92" w:rsidP="00447D92">
            <w:pPr>
              <w:spacing w:before="120"/>
              <w:rPr>
                <w:ins w:id="5982" w:author="Bourque, Ethan" w:date="2024-04-24T14:46:00Z"/>
                <w:rFonts w:asciiTheme="minorHAnsi" w:hAnsiTheme="minorHAnsi" w:cstheme="minorHAnsi"/>
                <w:sz w:val="22"/>
                <w:szCs w:val="22"/>
                <w:rPrChange w:id="5983" w:author="Bourque, Ethan" w:date="2024-04-26T09:11:00Z">
                  <w:rPr>
                    <w:ins w:id="5984" w:author="Bourque, Ethan" w:date="2024-04-24T14:46:00Z"/>
                    <w:rFonts w:ascii="Garamond" w:hAnsi="Garamond"/>
                    <w:sz w:val="22"/>
                    <w:szCs w:val="22"/>
                  </w:rPr>
                </w:rPrChange>
              </w:rPr>
            </w:pPr>
            <w:ins w:id="5985" w:author="Bourque, Ethan" w:date="2024-04-24T14:46:00Z">
              <w:r w:rsidRPr="00DF3C06">
                <w:rPr>
                  <w:rFonts w:asciiTheme="minorHAnsi" w:hAnsiTheme="minorHAnsi" w:cstheme="minorHAnsi"/>
                  <w:sz w:val="22"/>
                  <w:szCs w:val="22"/>
                  <w:rPrChange w:id="5986" w:author="Bourque, Ethan" w:date="2024-04-26T09:11:00Z">
                    <w:rPr>
                      <w:rFonts w:ascii="Garamond" w:hAnsi="Garamond"/>
                      <w:sz w:val="22"/>
                      <w:szCs w:val="22"/>
                    </w:rPr>
                  </w:rPrChange>
                </w:rPr>
                <w:t>8/7/2023, 8/9/2023</w:t>
              </w:r>
            </w:ins>
          </w:p>
        </w:tc>
        <w:tc>
          <w:tcPr>
            <w:tcW w:w="1278" w:type="dxa"/>
            <w:hideMark/>
            <w:tcPrChange w:id="5987" w:author="Bourque, Ethan" w:date="2024-04-26T09:11:00Z">
              <w:tcPr>
                <w:tcW w:w="1278" w:type="dxa"/>
                <w:gridSpan w:val="2"/>
                <w:hideMark/>
              </w:tcPr>
            </w:tcPrChange>
          </w:tcPr>
          <w:p w14:paraId="4174B023" w14:textId="77777777" w:rsidR="00447D92" w:rsidRPr="00DF3C06" w:rsidRDefault="00447D92" w:rsidP="00447D92">
            <w:pPr>
              <w:spacing w:before="120"/>
              <w:rPr>
                <w:ins w:id="5988" w:author="Bourque, Ethan" w:date="2024-04-24T14:46:00Z"/>
                <w:rFonts w:asciiTheme="minorHAnsi" w:hAnsiTheme="minorHAnsi" w:cstheme="minorHAnsi"/>
                <w:sz w:val="22"/>
                <w:szCs w:val="22"/>
                <w:rPrChange w:id="5989" w:author="Bourque, Ethan" w:date="2024-04-26T09:11:00Z">
                  <w:rPr>
                    <w:ins w:id="5990" w:author="Bourque, Ethan" w:date="2024-04-24T14:46:00Z"/>
                    <w:rFonts w:ascii="Garamond" w:hAnsi="Garamond"/>
                    <w:sz w:val="22"/>
                    <w:szCs w:val="22"/>
                  </w:rPr>
                </w:rPrChange>
              </w:rPr>
            </w:pPr>
            <w:ins w:id="5991" w:author="Bourque, Ethan" w:date="2024-04-24T14:46:00Z">
              <w:r w:rsidRPr="00DF3C06">
                <w:rPr>
                  <w:rFonts w:asciiTheme="minorHAnsi" w:hAnsiTheme="minorHAnsi" w:cstheme="minorHAnsi"/>
                  <w:sz w:val="22"/>
                  <w:szCs w:val="22"/>
                  <w:rPrChange w:id="5992" w:author="Bourque, Ethan" w:date="2024-04-26T09:11:00Z">
                    <w:rPr>
                      <w:rFonts w:ascii="Garamond" w:hAnsi="Garamond"/>
                      <w:sz w:val="22"/>
                      <w:szCs w:val="22"/>
                    </w:rPr>
                  </w:rPrChange>
                </w:rPr>
                <w:t>8/4/2023</w:t>
              </w:r>
            </w:ins>
          </w:p>
        </w:tc>
      </w:tr>
      <w:tr w:rsidR="00447D92" w:rsidRPr="00DF3C06" w14:paraId="4BD40860" w14:textId="77777777" w:rsidTr="00DF3C06">
        <w:tblPrEx>
          <w:tblPrExChange w:id="5993" w:author="Bourque, Ethan" w:date="2024-04-26T09:11:00Z">
            <w:tblPrEx>
              <w:tblW w:w="10597" w:type="dxa"/>
              <w:tblLayout w:type="fixed"/>
            </w:tblPrEx>
          </w:tblPrExChange>
        </w:tblPrEx>
        <w:trPr>
          <w:trHeight w:val="600"/>
          <w:ins w:id="5994" w:author="Bourque, Ethan" w:date="2024-04-24T14:46:00Z"/>
          <w:trPrChange w:id="5995" w:author="Bourque, Ethan" w:date="2024-04-26T09:11:00Z">
            <w:trPr>
              <w:trHeight w:val="600"/>
            </w:trPr>
          </w:trPrChange>
        </w:trPr>
        <w:tc>
          <w:tcPr>
            <w:tcW w:w="1705" w:type="dxa"/>
            <w:hideMark/>
            <w:tcPrChange w:id="5996" w:author="Bourque, Ethan" w:date="2024-04-26T09:11:00Z">
              <w:tcPr>
                <w:tcW w:w="1346" w:type="dxa"/>
                <w:gridSpan w:val="2"/>
                <w:hideMark/>
              </w:tcPr>
            </w:tcPrChange>
          </w:tcPr>
          <w:p w14:paraId="7BAA978E" w14:textId="731E483F" w:rsidR="00447D92" w:rsidRPr="00DF3C06" w:rsidRDefault="00447D92" w:rsidP="00447D92">
            <w:pPr>
              <w:spacing w:before="120"/>
              <w:rPr>
                <w:ins w:id="5997" w:author="Bourque, Ethan" w:date="2024-04-24T14:46:00Z"/>
                <w:rFonts w:asciiTheme="minorHAnsi" w:hAnsiTheme="minorHAnsi" w:cstheme="minorHAnsi"/>
                <w:sz w:val="22"/>
                <w:szCs w:val="22"/>
                <w:rPrChange w:id="5998" w:author="Bourque, Ethan" w:date="2024-04-26T09:11:00Z">
                  <w:rPr>
                    <w:ins w:id="5999" w:author="Bourque, Ethan" w:date="2024-04-24T14:46:00Z"/>
                    <w:rFonts w:ascii="Garamond" w:hAnsi="Garamond"/>
                    <w:sz w:val="22"/>
                    <w:szCs w:val="22"/>
                  </w:rPr>
                </w:rPrChange>
              </w:rPr>
            </w:pPr>
            <w:ins w:id="6000" w:author="Bourque, Ethan" w:date="2024-04-24T14:46:00Z">
              <w:r w:rsidRPr="00DF3C06">
                <w:rPr>
                  <w:rFonts w:asciiTheme="minorHAnsi" w:hAnsiTheme="minorHAnsi" w:cstheme="minorHAnsi"/>
                  <w:sz w:val="22"/>
                  <w:szCs w:val="22"/>
                  <w:rPrChange w:id="6001" w:author="Bourque, Ethan" w:date="2024-04-26T09:11:00Z">
                    <w:rPr>
                      <w:rFonts w:ascii="Garamond" w:hAnsi="Garamond"/>
                      <w:sz w:val="22"/>
                      <w:szCs w:val="22"/>
                    </w:rPr>
                  </w:rPrChange>
                </w:rPr>
                <w:t>09/11/2023 all grab samples, 09/11-12/2023 all diel samples</w:t>
              </w:r>
            </w:ins>
          </w:p>
        </w:tc>
        <w:tc>
          <w:tcPr>
            <w:tcW w:w="1350" w:type="dxa"/>
            <w:hideMark/>
            <w:tcPrChange w:id="6002" w:author="Bourque, Ethan" w:date="2024-04-26T09:11:00Z">
              <w:tcPr>
                <w:tcW w:w="1333" w:type="dxa"/>
                <w:gridSpan w:val="3"/>
                <w:hideMark/>
              </w:tcPr>
            </w:tcPrChange>
          </w:tcPr>
          <w:p w14:paraId="5A85202A" w14:textId="77777777" w:rsidR="00447D92" w:rsidRPr="00DF3C06" w:rsidRDefault="00447D92" w:rsidP="00447D92">
            <w:pPr>
              <w:spacing w:before="120"/>
              <w:rPr>
                <w:ins w:id="6003" w:author="Bourque, Ethan" w:date="2024-04-24T14:46:00Z"/>
                <w:rFonts w:asciiTheme="minorHAnsi" w:hAnsiTheme="minorHAnsi" w:cstheme="minorHAnsi"/>
                <w:sz w:val="22"/>
                <w:szCs w:val="22"/>
                <w:rPrChange w:id="6004" w:author="Bourque, Ethan" w:date="2024-04-26T09:11:00Z">
                  <w:rPr>
                    <w:ins w:id="6005" w:author="Bourque, Ethan" w:date="2024-04-24T14:46:00Z"/>
                    <w:rFonts w:ascii="Garamond" w:hAnsi="Garamond"/>
                    <w:sz w:val="22"/>
                    <w:szCs w:val="22"/>
                  </w:rPr>
                </w:rPrChange>
              </w:rPr>
            </w:pPr>
            <w:ins w:id="6006" w:author="Bourque, Ethan" w:date="2024-04-24T14:46:00Z">
              <w:r w:rsidRPr="00DF3C06">
                <w:rPr>
                  <w:rFonts w:asciiTheme="minorHAnsi" w:hAnsiTheme="minorHAnsi" w:cstheme="minorHAnsi"/>
                  <w:sz w:val="22"/>
                  <w:szCs w:val="22"/>
                  <w:rPrChange w:id="6007" w:author="Bourque, Ethan" w:date="2024-04-26T09:11:00Z">
                    <w:rPr>
                      <w:rFonts w:ascii="Garamond" w:hAnsi="Garamond"/>
                      <w:sz w:val="22"/>
                      <w:szCs w:val="22"/>
                    </w:rPr>
                  </w:rPrChange>
                </w:rPr>
                <w:t>9/14/2023, 9/19/2023</w:t>
              </w:r>
            </w:ins>
          </w:p>
        </w:tc>
        <w:tc>
          <w:tcPr>
            <w:tcW w:w="1260" w:type="dxa"/>
            <w:hideMark/>
            <w:tcPrChange w:id="6008" w:author="Bourque, Ethan" w:date="2024-04-26T09:11:00Z">
              <w:tcPr>
                <w:tcW w:w="1636" w:type="dxa"/>
                <w:gridSpan w:val="2"/>
                <w:hideMark/>
              </w:tcPr>
            </w:tcPrChange>
          </w:tcPr>
          <w:p w14:paraId="402FD595" w14:textId="77777777" w:rsidR="00447D92" w:rsidRPr="00DF3C06" w:rsidRDefault="00447D92" w:rsidP="00447D92">
            <w:pPr>
              <w:spacing w:before="120"/>
              <w:rPr>
                <w:ins w:id="6009" w:author="Bourque, Ethan" w:date="2024-04-24T14:46:00Z"/>
                <w:rFonts w:asciiTheme="minorHAnsi" w:hAnsiTheme="minorHAnsi" w:cstheme="minorHAnsi"/>
                <w:sz w:val="22"/>
                <w:szCs w:val="22"/>
                <w:rPrChange w:id="6010" w:author="Bourque, Ethan" w:date="2024-04-26T09:11:00Z">
                  <w:rPr>
                    <w:ins w:id="6011" w:author="Bourque, Ethan" w:date="2024-04-24T14:46:00Z"/>
                    <w:rFonts w:ascii="Garamond" w:hAnsi="Garamond"/>
                    <w:sz w:val="22"/>
                    <w:szCs w:val="22"/>
                  </w:rPr>
                </w:rPrChange>
              </w:rPr>
            </w:pPr>
            <w:ins w:id="6012" w:author="Bourque, Ethan" w:date="2024-04-24T14:46:00Z">
              <w:r w:rsidRPr="00DF3C06">
                <w:rPr>
                  <w:rFonts w:asciiTheme="minorHAnsi" w:hAnsiTheme="minorHAnsi" w:cstheme="minorHAnsi"/>
                  <w:sz w:val="22"/>
                  <w:szCs w:val="22"/>
                  <w:rPrChange w:id="6013" w:author="Bourque, Ethan" w:date="2024-04-26T09:11:00Z">
                    <w:rPr>
                      <w:rFonts w:ascii="Garamond" w:hAnsi="Garamond"/>
                      <w:sz w:val="22"/>
                      <w:szCs w:val="22"/>
                    </w:rPr>
                  </w:rPrChange>
                </w:rPr>
                <w:t>8/4/2023, 8/8-9/2023, 8/21/2023</w:t>
              </w:r>
            </w:ins>
          </w:p>
        </w:tc>
        <w:tc>
          <w:tcPr>
            <w:tcW w:w="1170" w:type="dxa"/>
            <w:hideMark/>
            <w:tcPrChange w:id="6014" w:author="Bourque, Ethan" w:date="2024-04-26T09:11:00Z">
              <w:tcPr>
                <w:tcW w:w="1170" w:type="dxa"/>
                <w:hideMark/>
              </w:tcPr>
            </w:tcPrChange>
          </w:tcPr>
          <w:p w14:paraId="0621854E" w14:textId="77777777" w:rsidR="00447D92" w:rsidRPr="00DF3C06" w:rsidRDefault="00447D92" w:rsidP="00447D92">
            <w:pPr>
              <w:spacing w:before="120"/>
              <w:rPr>
                <w:ins w:id="6015" w:author="Bourque, Ethan" w:date="2024-04-24T14:46:00Z"/>
                <w:rFonts w:asciiTheme="minorHAnsi" w:hAnsiTheme="minorHAnsi" w:cstheme="minorHAnsi"/>
                <w:sz w:val="22"/>
                <w:szCs w:val="22"/>
                <w:rPrChange w:id="6016" w:author="Bourque, Ethan" w:date="2024-04-26T09:11:00Z">
                  <w:rPr>
                    <w:ins w:id="6017" w:author="Bourque, Ethan" w:date="2024-04-24T14:46:00Z"/>
                    <w:rFonts w:ascii="Garamond" w:hAnsi="Garamond"/>
                    <w:sz w:val="22"/>
                    <w:szCs w:val="22"/>
                  </w:rPr>
                </w:rPrChange>
              </w:rPr>
            </w:pPr>
            <w:ins w:id="6018" w:author="Bourque, Ethan" w:date="2024-04-24T14:46:00Z">
              <w:r w:rsidRPr="00DF3C06">
                <w:rPr>
                  <w:rFonts w:asciiTheme="minorHAnsi" w:hAnsiTheme="minorHAnsi" w:cstheme="minorHAnsi"/>
                  <w:sz w:val="22"/>
                  <w:szCs w:val="22"/>
                  <w:rPrChange w:id="6019" w:author="Bourque, Ethan" w:date="2024-04-26T09:11:00Z">
                    <w:rPr>
                      <w:rFonts w:ascii="Garamond" w:hAnsi="Garamond"/>
                      <w:sz w:val="22"/>
                      <w:szCs w:val="22"/>
                    </w:rPr>
                  </w:rPrChange>
                </w:rPr>
                <w:t>9/12/2023</w:t>
              </w:r>
            </w:ins>
          </w:p>
        </w:tc>
        <w:tc>
          <w:tcPr>
            <w:tcW w:w="1350" w:type="dxa"/>
            <w:hideMark/>
            <w:tcPrChange w:id="6020" w:author="Bourque, Ethan" w:date="2024-04-26T09:11:00Z">
              <w:tcPr>
                <w:tcW w:w="1350" w:type="dxa"/>
                <w:hideMark/>
              </w:tcPr>
            </w:tcPrChange>
          </w:tcPr>
          <w:p w14:paraId="4F03C273" w14:textId="77777777" w:rsidR="00447D92" w:rsidRPr="00DF3C06" w:rsidRDefault="00447D92" w:rsidP="00447D92">
            <w:pPr>
              <w:spacing w:before="120"/>
              <w:rPr>
                <w:ins w:id="6021" w:author="Bourque, Ethan" w:date="2024-04-24T14:46:00Z"/>
                <w:rFonts w:asciiTheme="minorHAnsi" w:hAnsiTheme="minorHAnsi" w:cstheme="minorHAnsi"/>
                <w:sz w:val="22"/>
                <w:szCs w:val="22"/>
                <w:rPrChange w:id="6022" w:author="Bourque, Ethan" w:date="2024-04-26T09:11:00Z">
                  <w:rPr>
                    <w:ins w:id="6023" w:author="Bourque, Ethan" w:date="2024-04-24T14:46:00Z"/>
                    <w:rFonts w:ascii="Garamond" w:hAnsi="Garamond"/>
                    <w:sz w:val="22"/>
                    <w:szCs w:val="22"/>
                  </w:rPr>
                </w:rPrChange>
              </w:rPr>
            </w:pPr>
            <w:ins w:id="6024" w:author="Bourque, Ethan" w:date="2024-04-24T14:46:00Z">
              <w:r w:rsidRPr="00DF3C06">
                <w:rPr>
                  <w:rFonts w:asciiTheme="minorHAnsi" w:hAnsiTheme="minorHAnsi" w:cstheme="minorHAnsi"/>
                  <w:sz w:val="22"/>
                  <w:szCs w:val="22"/>
                  <w:rPrChange w:id="6025" w:author="Bourque, Ethan" w:date="2024-04-26T09:11:00Z">
                    <w:rPr>
                      <w:rFonts w:ascii="Garamond" w:hAnsi="Garamond"/>
                      <w:sz w:val="22"/>
                      <w:szCs w:val="22"/>
                    </w:rPr>
                  </w:rPrChange>
                </w:rPr>
                <w:t>9/13-14/2023</w:t>
              </w:r>
            </w:ins>
          </w:p>
        </w:tc>
        <w:tc>
          <w:tcPr>
            <w:tcW w:w="1260" w:type="dxa"/>
            <w:hideMark/>
            <w:tcPrChange w:id="6026" w:author="Bourque, Ethan" w:date="2024-04-26T09:11:00Z">
              <w:tcPr>
                <w:tcW w:w="1260" w:type="dxa"/>
                <w:hideMark/>
              </w:tcPr>
            </w:tcPrChange>
          </w:tcPr>
          <w:p w14:paraId="5E4789B2" w14:textId="77777777" w:rsidR="00447D92" w:rsidRPr="00DF3C06" w:rsidRDefault="00447D92" w:rsidP="00447D92">
            <w:pPr>
              <w:spacing w:before="120"/>
              <w:rPr>
                <w:ins w:id="6027" w:author="Bourque, Ethan" w:date="2024-04-24T14:46:00Z"/>
                <w:rFonts w:asciiTheme="minorHAnsi" w:hAnsiTheme="minorHAnsi" w:cstheme="minorHAnsi"/>
                <w:sz w:val="22"/>
                <w:szCs w:val="22"/>
                <w:rPrChange w:id="6028" w:author="Bourque, Ethan" w:date="2024-04-26T09:11:00Z">
                  <w:rPr>
                    <w:ins w:id="6029" w:author="Bourque, Ethan" w:date="2024-04-24T14:46:00Z"/>
                    <w:rFonts w:ascii="Garamond" w:hAnsi="Garamond"/>
                    <w:sz w:val="22"/>
                    <w:szCs w:val="22"/>
                  </w:rPr>
                </w:rPrChange>
              </w:rPr>
            </w:pPr>
            <w:ins w:id="6030" w:author="Bourque, Ethan" w:date="2024-04-24T14:46:00Z">
              <w:r w:rsidRPr="00DF3C06">
                <w:rPr>
                  <w:rFonts w:asciiTheme="minorHAnsi" w:hAnsiTheme="minorHAnsi" w:cstheme="minorHAnsi"/>
                  <w:sz w:val="22"/>
                  <w:szCs w:val="22"/>
                  <w:rPrChange w:id="6031" w:author="Bourque, Ethan" w:date="2024-04-26T09:11:00Z">
                    <w:rPr>
                      <w:rFonts w:ascii="Garamond" w:hAnsi="Garamond"/>
                      <w:sz w:val="22"/>
                      <w:szCs w:val="22"/>
                    </w:rPr>
                  </w:rPrChange>
                </w:rPr>
                <w:t>9/27/2023</w:t>
              </w:r>
            </w:ins>
          </w:p>
        </w:tc>
        <w:tc>
          <w:tcPr>
            <w:tcW w:w="1224" w:type="dxa"/>
            <w:hideMark/>
            <w:tcPrChange w:id="6032" w:author="Bourque, Ethan" w:date="2024-04-26T09:11:00Z">
              <w:tcPr>
                <w:tcW w:w="1224" w:type="dxa"/>
                <w:hideMark/>
              </w:tcPr>
            </w:tcPrChange>
          </w:tcPr>
          <w:p w14:paraId="797A5C49" w14:textId="77777777" w:rsidR="00447D92" w:rsidRPr="00DF3C06" w:rsidRDefault="00447D92" w:rsidP="00447D92">
            <w:pPr>
              <w:spacing w:before="120"/>
              <w:rPr>
                <w:ins w:id="6033" w:author="Bourque, Ethan" w:date="2024-04-24T14:46:00Z"/>
                <w:rFonts w:asciiTheme="minorHAnsi" w:hAnsiTheme="minorHAnsi" w:cstheme="minorHAnsi"/>
                <w:sz w:val="22"/>
                <w:szCs w:val="22"/>
                <w:rPrChange w:id="6034" w:author="Bourque, Ethan" w:date="2024-04-26T09:11:00Z">
                  <w:rPr>
                    <w:ins w:id="6035" w:author="Bourque, Ethan" w:date="2024-04-24T14:46:00Z"/>
                    <w:rFonts w:ascii="Garamond" w:hAnsi="Garamond"/>
                    <w:sz w:val="22"/>
                    <w:szCs w:val="22"/>
                  </w:rPr>
                </w:rPrChange>
              </w:rPr>
            </w:pPr>
            <w:ins w:id="6036" w:author="Bourque, Ethan" w:date="2024-04-24T14:46:00Z">
              <w:r w:rsidRPr="00DF3C06">
                <w:rPr>
                  <w:rFonts w:asciiTheme="minorHAnsi" w:hAnsiTheme="minorHAnsi" w:cstheme="minorHAnsi"/>
                  <w:sz w:val="22"/>
                  <w:szCs w:val="22"/>
                  <w:rPrChange w:id="6037" w:author="Bourque, Ethan" w:date="2024-04-26T09:11:00Z">
                    <w:rPr>
                      <w:rFonts w:ascii="Garamond" w:hAnsi="Garamond"/>
                      <w:sz w:val="22"/>
                      <w:szCs w:val="22"/>
                    </w:rPr>
                  </w:rPrChange>
                </w:rPr>
                <w:t>9/18-19/2023</w:t>
              </w:r>
            </w:ins>
          </w:p>
        </w:tc>
        <w:tc>
          <w:tcPr>
            <w:tcW w:w="1278" w:type="dxa"/>
            <w:hideMark/>
            <w:tcPrChange w:id="6038" w:author="Bourque, Ethan" w:date="2024-04-26T09:11:00Z">
              <w:tcPr>
                <w:tcW w:w="1278" w:type="dxa"/>
                <w:gridSpan w:val="2"/>
                <w:hideMark/>
              </w:tcPr>
            </w:tcPrChange>
          </w:tcPr>
          <w:p w14:paraId="66334890" w14:textId="77777777" w:rsidR="00447D92" w:rsidRPr="00DF3C06" w:rsidRDefault="00447D92" w:rsidP="00447D92">
            <w:pPr>
              <w:spacing w:before="120"/>
              <w:rPr>
                <w:ins w:id="6039" w:author="Bourque, Ethan" w:date="2024-04-24T14:46:00Z"/>
                <w:rFonts w:asciiTheme="minorHAnsi" w:hAnsiTheme="minorHAnsi" w:cstheme="minorHAnsi"/>
                <w:sz w:val="22"/>
                <w:szCs w:val="22"/>
                <w:rPrChange w:id="6040" w:author="Bourque, Ethan" w:date="2024-04-26T09:11:00Z">
                  <w:rPr>
                    <w:ins w:id="6041" w:author="Bourque, Ethan" w:date="2024-04-24T14:46:00Z"/>
                    <w:rFonts w:ascii="Garamond" w:hAnsi="Garamond"/>
                    <w:sz w:val="22"/>
                    <w:szCs w:val="22"/>
                  </w:rPr>
                </w:rPrChange>
              </w:rPr>
            </w:pPr>
            <w:ins w:id="6042" w:author="Bourque, Ethan" w:date="2024-04-24T14:46:00Z">
              <w:r w:rsidRPr="00DF3C06">
                <w:rPr>
                  <w:rFonts w:asciiTheme="minorHAnsi" w:hAnsiTheme="minorHAnsi" w:cstheme="minorHAnsi"/>
                  <w:sz w:val="22"/>
                  <w:szCs w:val="22"/>
                  <w:rPrChange w:id="6043" w:author="Bourque, Ethan" w:date="2024-04-26T09:11:00Z">
                    <w:rPr>
                      <w:rFonts w:ascii="Garamond" w:hAnsi="Garamond"/>
                      <w:sz w:val="22"/>
                      <w:szCs w:val="22"/>
                    </w:rPr>
                  </w:rPrChange>
                </w:rPr>
                <w:t>9/15/2023</w:t>
              </w:r>
            </w:ins>
          </w:p>
        </w:tc>
      </w:tr>
      <w:tr w:rsidR="00447D92" w:rsidRPr="00DF3C06" w14:paraId="4C9B9801" w14:textId="77777777" w:rsidTr="00DF3C06">
        <w:tblPrEx>
          <w:tblPrExChange w:id="6044" w:author="Bourque, Ethan" w:date="2024-04-26T09:11:00Z">
            <w:tblPrEx>
              <w:tblW w:w="10597" w:type="dxa"/>
              <w:tblLayout w:type="fixed"/>
            </w:tblPrEx>
          </w:tblPrExChange>
        </w:tblPrEx>
        <w:trPr>
          <w:trHeight w:val="900"/>
          <w:ins w:id="6045" w:author="Bourque, Ethan" w:date="2024-04-24T14:46:00Z"/>
          <w:trPrChange w:id="6046" w:author="Bourque, Ethan" w:date="2024-04-26T09:11:00Z">
            <w:trPr>
              <w:trHeight w:val="900"/>
            </w:trPr>
          </w:trPrChange>
        </w:trPr>
        <w:tc>
          <w:tcPr>
            <w:tcW w:w="1705" w:type="dxa"/>
            <w:hideMark/>
            <w:tcPrChange w:id="6047" w:author="Bourque, Ethan" w:date="2024-04-26T09:11:00Z">
              <w:tcPr>
                <w:tcW w:w="1346" w:type="dxa"/>
                <w:gridSpan w:val="2"/>
                <w:hideMark/>
              </w:tcPr>
            </w:tcPrChange>
          </w:tcPr>
          <w:p w14:paraId="6AAC6A47" w14:textId="32BF1E19" w:rsidR="00447D92" w:rsidRPr="00DF3C06" w:rsidRDefault="00447D92" w:rsidP="00447D92">
            <w:pPr>
              <w:spacing w:before="120"/>
              <w:rPr>
                <w:ins w:id="6048" w:author="Bourque, Ethan" w:date="2024-04-24T14:46:00Z"/>
                <w:rFonts w:asciiTheme="minorHAnsi" w:hAnsiTheme="minorHAnsi" w:cstheme="minorHAnsi"/>
                <w:sz w:val="22"/>
                <w:szCs w:val="22"/>
                <w:rPrChange w:id="6049" w:author="Bourque, Ethan" w:date="2024-04-26T09:11:00Z">
                  <w:rPr>
                    <w:ins w:id="6050" w:author="Bourque, Ethan" w:date="2024-04-24T14:46:00Z"/>
                    <w:rFonts w:ascii="Garamond" w:hAnsi="Garamond"/>
                    <w:sz w:val="22"/>
                    <w:szCs w:val="22"/>
                  </w:rPr>
                </w:rPrChange>
              </w:rPr>
            </w:pPr>
            <w:ins w:id="6051" w:author="Bourque, Ethan" w:date="2024-04-24T14:46:00Z">
              <w:r w:rsidRPr="00DF3C06">
                <w:rPr>
                  <w:rFonts w:asciiTheme="minorHAnsi" w:hAnsiTheme="minorHAnsi" w:cstheme="minorHAnsi"/>
                  <w:sz w:val="22"/>
                  <w:szCs w:val="22"/>
                  <w:rPrChange w:id="6052" w:author="Bourque, Ethan" w:date="2024-04-26T09:11:00Z">
                    <w:rPr>
                      <w:rFonts w:ascii="Garamond" w:hAnsi="Garamond"/>
                      <w:sz w:val="22"/>
                      <w:szCs w:val="22"/>
                    </w:rPr>
                  </w:rPrChange>
                </w:rPr>
                <w:t>10/06/2023 grab samples, 10/05-06/2023 all diel samples</w:t>
              </w:r>
            </w:ins>
          </w:p>
        </w:tc>
        <w:tc>
          <w:tcPr>
            <w:tcW w:w="1350" w:type="dxa"/>
            <w:hideMark/>
            <w:tcPrChange w:id="6053" w:author="Bourque, Ethan" w:date="2024-04-26T09:11:00Z">
              <w:tcPr>
                <w:tcW w:w="1333" w:type="dxa"/>
                <w:gridSpan w:val="3"/>
                <w:hideMark/>
              </w:tcPr>
            </w:tcPrChange>
          </w:tcPr>
          <w:p w14:paraId="73762073" w14:textId="77777777" w:rsidR="00447D92" w:rsidRPr="00DF3C06" w:rsidRDefault="00447D92" w:rsidP="00447D92">
            <w:pPr>
              <w:spacing w:before="120"/>
              <w:rPr>
                <w:ins w:id="6054" w:author="Bourque, Ethan" w:date="2024-04-24T14:46:00Z"/>
                <w:rFonts w:asciiTheme="minorHAnsi" w:hAnsiTheme="minorHAnsi" w:cstheme="minorHAnsi"/>
                <w:sz w:val="22"/>
                <w:szCs w:val="22"/>
                <w:rPrChange w:id="6055" w:author="Bourque, Ethan" w:date="2024-04-26T09:11:00Z">
                  <w:rPr>
                    <w:ins w:id="6056" w:author="Bourque, Ethan" w:date="2024-04-24T14:46:00Z"/>
                    <w:rFonts w:ascii="Garamond" w:hAnsi="Garamond"/>
                    <w:sz w:val="22"/>
                    <w:szCs w:val="22"/>
                  </w:rPr>
                </w:rPrChange>
              </w:rPr>
            </w:pPr>
            <w:ins w:id="6057" w:author="Bourque, Ethan" w:date="2024-04-24T14:46:00Z">
              <w:r w:rsidRPr="00DF3C06">
                <w:rPr>
                  <w:rFonts w:asciiTheme="minorHAnsi" w:hAnsiTheme="minorHAnsi" w:cstheme="minorHAnsi"/>
                  <w:sz w:val="22"/>
                  <w:szCs w:val="22"/>
                  <w:rPrChange w:id="6058" w:author="Bourque, Ethan" w:date="2024-04-26T09:11:00Z">
                    <w:rPr>
                      <w:rFonts w:ascii="Garamond" w:hAnsi="Garamond"/>
                      <w:sz w:val="22"/>
                      <w:szCs w:val="22"/>
                    </w:rPr>
                  </w:rPrChange>
                </w:rPr>
                <w:t>10/13/2023, 10/19/2023</w:t>
              </w:r>
            </w:ins>
          </w:p>
        </w:tc>
        <w:tc>
          <w:tcPr>
            <w:tcW w:w="1260" w:type="dxa"/>
            <w:hideMark/>
            <w:tcPrChange w:id="6059" w:author="Bourque, Ethan" w:date="2024-04-26T09:11:00Z">
              <w:tcPr>
                <w:tcW w:w="1636" w:type="dxa"/>
                <w:gridSpan w:val="2"/>
                <w:hideMark/>
              </w:tcPr>
            </w:tcPrChange>
          </w:tcPr>
          <w:p w14:paraId="15C7C2E2" w14:textId="77777777" w:rsidR="00447D92" w:rsidRPr="00DF3C06" w:rsidRDefault="00447D92" w:rsidP="00447D92">
            <w:pPr>
              <w:spacing w:before="120"/>
              <w:rPr>
                <w:ins w:id="6060" w:author="Bourque, Ethan" w:date="2024-04-24T14:46:00Z"/>
                <w:rFonts w:asciiTheme="minorHAnsi" w:hAnsiTheme="minorHAnsi" w:cstheme="minorHAnsi"/>
                <w:sz w:val="22"/>
                <w:szCs w:val="22"/>
                <w:rPrChange w:id="6061" w:author="Bourque, Ethan" w:date="2024-04-26T09:11:00Z">
                  <w:rPr>
                    <w:ins w:id="6062" w:author="Bourque, Ethan" w:date="2024-04-24T14:46:00Z"/>
                    <w:rFonts w:ascii="Garamond" w:hAnsi="Garamond"/>
                    <w:sz w:val="22"/>
                    <w:szCs w:val="22"/>
                  </w:rPr>
                </w:rPrChange>
              </w:rPr>
            </w:pPr>
            <w:ins w:id="6063" w:author="Bourque, Ethan" w:date="2024-04-24T14:46:00Z">
              <w:r w:rsidRPr="00DF3C06">
                <w:rPr>
                  <w:rFonts w:asciiTheme="minorHAnsi" w:hAnsiTheme="minorHAnsi" w:cstheme="minorHAnsi"/>
                  <w:sz w:val="22"/>
                  <w:szCs w:val="22"/>
                  <w:rPrChange w:id="6064" w:author="Bourque, Ethan" w:date="2024-04-26T09:11:00Z">
                    <w:rPr>
                      <w:rFonts w:ascii="Garamond" w:hAnsi="Garamond"/>
                      <w:sz w:val="22"/>
                      <w:szCs w:val="22"/>
                    </w:rPr>
                  </w:rPrChange>
                </w:rPr>
                <w:t>9/20-22/2023, 9/26/2023</w:t>
              </w:r>
            </w:ins>
          </w:p>
        </w:tc>
        <w:tc>
          <w:tcPr>
            <w:tcW w:w="1170" w:type="dxa"/>
            <w:hideMark/>
            <w:tcPrChange w:id="6065" w:author="Bourque, Ethan" w:date="2024-04-26T09:11:00Z">
              <w:tcPr>
                <w:tcW w:w="1170" w:type="dxa"/>
                <w:hideMark/>
              </w:tcPr>
            </w:tcPrChange>
          </w:tcPr>
          <w:p w14:paraId="2B8C092E" w14:textId="77777777" w:rsidR="00447D92" w:rsidRPr="00DF3C06" w:rsidRDefault="00447D92" w:rsidP="00447D92">
            <w:pPr>
              <w:spacing w:before="120"/>
              <w:rPr>
                <w:ins w:id="6066" w:author="Bourque, Ethan" w:date="2024-04-24T14:46:00Z"/>
                <w:rFonts w:asciiTheme="minorHAnsi" w:hAnsiTheme="minorHAnsi" w:cstheme="minorHAnsi"/>
                <w:sz w:val="22"/>
                <w:szCs w:val="22"/>
                <w:rPrChange w:id="6067" w:author="Bourque, Ethan" w:date="2024-04-26T09:11:00Z">
                  <w:rPr>
                    <w:ins w:id="6068" w:author="Bourque, Ethan" w:date="2024-04-24T14:46:00Z"/>
                    <w:rFonts w:ascii="Garamond" w:hAnsi="Garamond"/>
                    <w:sz w:val="22"/>
                    <w:szCs w:val="22"/>
                  </w:rPr>
                </w:rPrChange>
              </w:rPr>
            </w:pPr>
            <w:ins w:id="6069" w:author="Bourque, Ethan" w:date="2024-04-24T14:46:00Z">
              <w:r w:rsidRPr="00DF3C06">
                <w:rPr>
                  <w:rFonts w:asciiTheme="minorHAnsi" w:hAnsiTheme="minorHAnsi" w:cstheme="minorHAnsi"/>
                  <w:sz w:val="22"/>
                  <w:szCs w:val="22"/>
                  <w:rPrChange w:id="6070" w:author="Bourque, Ethan" w:date="2024-04-26T09:11:00Z">
                    <w:rPr>
                      <w:rFonts w:ascii="Garamond" w:hAnsi="Garamond"/>
                      <w:sz w:val="22"/>
                      <w:szCs w:val="22"/>
                    </w:rPr>
                  </w:rPrChange>
                </w:rPr>
                <w:t>10/6/2023</w:t>
              </w:r>
            </w:ins>
          </w:p>
        </w:tc>
        <w:tc>
          <w:tcPr>
            <w:tcW w:w="1350" w:type="dxa"/>
            <w:hideMark/>
            <w:tcPrChange w:id="6071" w:author="Bourque, Ethan" w:date="2024-04-26T09:11:00Z">
              <w:tcPr>
                <w:tcW w:w="1350" w:type="dxa"/>
                <w:hideMark/>
              </w:tcPr>
            </w:tcPrChange>
          </w:tcPr>
          <w:p w14:paraId="36490294" w14:textId="77777777" w:rsidR="00447D92" w:rsidRPr="00DF3C06" w:rsidRDefault="00447D92" w:rsidP="00447D92">
            <w:pPr>
              <w:spacing w:before="120"/>
              <w:rPr>
                <w:ins w:id="6072" w:author="Bourque, Ethan" w:date="2024-04-24T14:46:00Z"/>
                <w:rFonts w:asciiTheme="minorHAnsi" w:hAnsiTheme="minorHAnsi" w:cstheme="minorHAnsi"/>
                <w:sz w:val="22"/>
                <w:szCs w:val="22"/>
                <w:rPrChange w:id="6073" w:author="Bourque, Ethan" w:date="2024-04-26T09:11:00Z">
                  <w:rPr>
                    <w:ins w:id="6074" w:author="Bourque, Ethan" w:date="2024-04-24T14:46:00Z"/>
                    <w:rFonts w:ascii="Garamond" w:hAnsi="Garamond"/>
                    <w:sz w:val="22"/>
                    <w:szCs w:val="22"/>
                  </w:rPr>
                </w:rPrChange>
              </w:rPr>
            </w:pPr>
            <w:ins w:id="6075" w:author="Bourque, Ethan" w:date="2024-04-24T14:46:00Z">
              <w:r w:rsidRPr="00DF3C06">
                <w:rPr>
                  <w:rFonts w:asciiTheme="minorHAnsi" w:hAnsiTheme="minorHAnsi" w:cstheme="minorHAnsi"/>
                  <w:sz w:val="22"/>
                  <w:szCs w:val="22"/>
                  <w:rPrChange w:id="6076" w:author="Bourque, Ethan" w:date="2024-04-26T09:11:00Z">
                    <w:rPr>
                      <w:rFonts w:ascii="Garamond" w:hAnsi="Garamond"/>
                      <w:sz w:val="22"/>
                      <w:szCs w:val="22"/>
                    </w:rPr>
                  </w:rPrChange>
                </w:rPr>
                <w:t>10/20/2023, 10/24/2023</w:t>
              </w:r>
            </w:ins>
          </w:p>
        </w:tc>
        <w:tc>
          <w:tcPr>
            <w:tcW w:w="1260" w:type="dxa"/>
            <w:hideMark/>
            <w:tcPrChange w:id="6077" w:author="Bourque, Ethan" w:date="2024-04-26T09:11:00Z">
              <w:tcPr>
                <w:tcW w:w="1260" w:type="dxa"/>
                <w:hideMark/>
              </w:tcPr>
            </w:tcPrChange>
          </w:tcPr>
          <w:p w14:paraId="29F4AB94" w14:textId="77777777" w:rsidR="00447D92" w:rsidRPr="00DF3C06" w:rsidRDefault="00447D92" w:rsidP="00447D92">
            <w:pPr>
              <w:spacing w:before="120"/>
              <w:rPr>
                <w:ins w:id="6078" w:author="Bourque, Ethan" w:date="2024-04-24T14:46:00Z"/>
                <w:rFonts w:asciiTheme="minorHAnsi" w:hAnsiTheme="minorHAnsi" w:cstheme="minorHAnsi"/>
                <w:sz w:val="22"/>
                <w:szCs w:val="22"/>
                <w:rPrChange w:id="6079" w:author="Bourque, Ethan" w:date="2024-04-26T09:11:00Z">
                  <w:rPr>
                    <w:ins w:id="6080" w:author="Bourque, Ethan" w:date="2024-04-24T14:46:00Z"/>
                    <w:rFonts w:ascii="Garamond" w:hAnsi="Garamond"/>
                    <w:sz w:val="22"/>
                    <w:szCs w:val="22"/>
                  </w:rPr>
                </w:rPrChange>
              </w:rPr>
            </w:pPr>
            <w:ins w:id="6081" w:author="Bourque, Ethan" w:date="2024-04-24T14:46:00Z">
              <w:r w:rsidRPr="00DF3C06">
                <w:rPr>
                  <w:rFonts w:asciiTheme="minorHAnsi" w:hAnsiTheme="minorHAnsi" w:cstheme="minorHAnsi"/>
                  <w:sz w:val="22"/>
                  <w:szCs w:val="22"/>
                  <w:rPrChange w:id="6082" w:author="Bourque, Ethan" w:date="2024-04-26T09:11:00Z">
                    <w:rPr>
                      <w:rFonts w:ascii="Garamond" w:hAnsi="Garamond"/>
                      <w:sz w:val="22"/>
                      <w:szCs w:val="22"/>
                    </w:rPr>
                  </w:rPrChange>
                </w:rPr>
                <w:t>10/12-13/2023, 10/16/2023, 10/18/2023</w:t>
              </w:r>
            </w:ins>
          </w:p>
        </w:tc>
        <w:tc>
          <w:tcPr>
            <w:tcW w:w="1224" w:type="dxa"/>
            <w:hideMark/>
            <w:tcPrChange w:id="6083" w:author="Bourque, Ethan" w:date="2024-04-26T09:11:00Z">
              <w:tcPr>
                <w:tcW w:w="1224" w:type="dxa"/>
                <w:hideMark/>
              </w:tcPr>
            </w:tcPrChange>
          </w:tcPr>
          <w:p w14:paraId="2A670F01" w14:textId="77777777" w:rsidR="00447D92" w:rsidRPr="00DF3C06" w:rsidRDefault="00447D92" w:rsidP="00447D92">
            <w:pPr>
              <w:spacing w:before="120"/>
              <w:rPr>
                <w:ins w:id="6084" w:author="Bourque, Ethan" w:date="2024-04-24T14:46:00Z"/>
                <w:rFonts w:asciiTheme="minorHAnsi" w:hAnsiTheme="minorHAnsi" w:cstheme="minorHAnsi"/>
                <w:sz w:val="22"/>
                <w:szCs w:val="22"/>
                <w:rPrChange w:id="6085" w:author="Bourque, Ethan" w:date="2024-04-26T09:11:00Z">
                  <w:rPr>
                    <w:ins w:id="6086" w:author="Bourque, Ethan" w:date="2024-04-24T14:46:00Z"/>
                    <w:rFonts w:ascii="Garamond" w:hAnsi="Garamond"/>
                    <w:sz w:val="22"/>
                    <w:szCs w:val="22"/>
                  </w:rPr>
                </w:rPrChange>
              </w:rPr>
            </w:pPr>
            <w:ins w:id="6087" w:author="Bourque, Ethan" w:date="2024-04-24T14:46:00Z">
              <w:r w:rsidRPr="00DF3C06">
                <w:rPr>
                  <w:rFonts w:asciiTheme="minorHAnsi" w:hAnsiTheme="minorHAnsi" w:cstheme="minorHAnsi"/>
                  <w:sz w:val="22"/>
                  <w:szCs w:val="22"/>
                  <w:rPrChange w:id="6088" w:author="Bourque, Ethan" w:date="2024-04-26T09:11:00Z">
                    <w:rPr>
                      <w:rFonts w:ascii="Garamond" w:hAnsi="Garamond"/>
                      <w:sz w:val="22"/>
                      <w:szCs w:val="22"/>
                    </w:rPr>
                  </w:rPrChange>
                </w:rPr>
                <w:t>10/13/2023</w:t>
              </w:r>
            </w:ins>
          </w:p>
        </w:tc>
        <w:tc>
          <w:tcPr>
            <w:tcW w:w="1278" w:type="dxa"/>
            <w:hideMark/>
            <w:tcPrChange w:id="6089" w:author="Bourque, Ethan" w:date="2024-04-26T09:11:00Z">
              <w:tcPr>
                <w:tcW w:w="1278" w:type="dxa"/>
                <w:gridSpan w:val="2"/>
                <w:hideMark/>
              </w:tcPr>
            </w:tcPrChange>
          </w:tcPr>
          <w:p w14:paraId="4EB762B8" w14:textId="77777777" w:rsidR="00447D92" w:rsidRPr="00DF3C06" w:rsidRDefault="00447D92" w:rsidP="00447D92">
            <w:pPr>
              <w:spacing w:before="120"/>
              <w:rPr>
                <w:ins w:id="6090" w:author="Bourque, Ethan" w:date="2024-04-24T14:46:00Z"/>
                <w:rFonts w:asciiTheme="minorHAnsi" w:hAnsiTheme="minorHAnsi" w:cstheme="minorHAnsi"/>
                <w:sz w:val="22"/>
                <w:szCs w:val="22"/>
                <w:rPrChange w:id="6091" w:author="Bourque, Ethan" w:date="2024-04-26T09:11:00Z">
                  <w:rPr>
                    <w:ins w:id="6092" w:author="Bourque, Ethan" w:date="2024-04-24T14:46:00Z"/>
                    <w:rFonts w:ascii="Garamond" w:hAnsi="Garamond"/>
                    <w:sz w:val="22"/>
                    <w:szCs w:val="22"/>
                  </w:rPr>
                </w:rPrChange>
              </w:rPr>
            </w:pPr>
            <w:ins w:id="6093" w:author="Bourque, Ethan" w:date="2024-04-24T14:46:00Z">
              <w:r w:rsidRPr="00DF3C06">
                <w:rPr>
                  <w:rFonts w:asciiTheme="minorHAnsi" w:hAnsiTheme="minorHAnsi" w:cstheme="minorHAnsi"/>
                  <w:sz w:val="22"/>
                  <w:szCs w:val="22"/>
                  <w:rPrChange w:id="6094" w:author="Bourque, Ethan" w:date="2024-04-26T09:11:00Z">
                    <w:rPr>
                      <w:rFonts w:ascii="Garamond" w:hAnsi="Garamond"/>
                      <w:sz w:val="22"/>
                      <w:szCs w:val="22"/>
                    </w:rPr>
                  </w:rPrChange>
                </w:rPr>
                <w:t>10/11/2023</w:t>
              </w:r>
            </w:ins>
          </w:p>
        </w:tc>
      </w:tr>
      <w:tr w:rsidR="00447D92" w:rsidRPr="00DF3C06" w14:paraId="47C2BD01" w14:textId="77777777" w:rsidTr="00DF3C06">
        <w:tblPrEx>
          <w:tblPrExChange w:id="6095" w:author="Bourque, Ethan" w:date="2024-04-26T09:11:00Z">
            <w:tblPrEx>
              <w:tblW w:w="10597" w:type="dxa"/>
              <w:tblLayout w:type="fixed"/>
            </w:tblPrEx>
          </w:tblPrExChange>
        </w:tblPrEx>
        <w:trPr>
          <w:trHeight w:val="1200"/>
          <w:ins w:id="6096" w:author="Bourque, Ethan" w:date="2024-04-24T14:46:00Z"/>
          <w:trPrChange w:id="6097" w:author="Bourque, Ethan" w:date="2024-04-26T09:11:00Z">
            <w:trPr>
              <w:trHeight w:val="1200"/>
            </w:trPr>
          </w:trPrChange>
        </w:trPr>
        <w:tc>
          <w:tcPr>
            <w:tcW w:w="1705" w:type="dxa"/>
            <w:hideMark/>
            <w:tcPrChange w:id="6098" w:author="Bourque, Ethan" w:date="2024-04-26T09:11:00Z">
              <w:tcPr>
                <w:tcW w:w="1346" w:type="dxa"/>
                <w:gridSpan w:val="2"/>
                <w:hideMark/>
              </w:tcPr>
            </w:tcPrChange>
          </w:tcPr>
          <w:p w14:paraId="473464C2" w14:textId="750E68F4" w:rsidR="00447D92" w:rsidRPr="00DF3C06" w:rsidRDefault="00447D92" w:rsidP="00447D92">
            <w:pPr>
              <w:spacing w:before="120"/>
              <w:rPr>
                <w:ins w:id="6099" w:author="Bourque, Ethan" w:date="2024-04-24T14:46:00Z"/>
                <w:rFonts w:asciiTheme="minorHAnsi" w:hAnsiTheme="minorHAnsi" w:cstheme="minorHAnsi"/>
                <w:sz w:val="22"/>
                <w:szCs w:val="22"/>
                <w:rPrChange w:id="6100" w:author="Bourque, Ethan" w:date="2024-04-26T09:11:00Z">
                  <w:rPr>
                    <w:ins w:id="6101" w:author="Bourque, Ethan" w:date="2024-04-24T14:46:00Z"/>
                    <w:rFonts w:ascii="Garamond" w:hAnsi="Garamond"/>
                    <w:sz w:val="22"/>
                    <w:szCs w:val="22"/>
                  </w:rPr>
                </w:rPrChange>
              </w:rPr>
            </w:pPr>
            <w:ins w:id="6102" w:author="Bourque, Ethan" w:date="2024-04-24T14:46:00Z">
              <w:r w:rsidRPr="00DF3C06">
                <w:rPr>
                  <w:rFonts w:asciiTheme="minorHAnsi" w:hAnsiTheme="minorHAnsi" w:cstheme="minorHAnsi"/>
                  <w:sz w:val="22"/>
                  <w:szCs w:val="22"/>
                  <w:rPrChange w:id="6103" w:author="Bourque, Ethan" w:date="2024-04-26T09:11:00Z">
                    <w:rPr>
                      <w:rFonts w:ascii="Garamond" w:hAnsi="Garamond"/>
                      <w:sz w:val="22"/>
                      <w:szCs w:val="22"/>
                    </w:rPr>
                  </w:rPrChange>
                </w:rPr>
                <w:t>11/07/2023 grab samples, 11/07-08/2023 all diel samples</w:t>
              </w:r>
            </w:ins>
          </w:p>
        </w:tc>
        <w:tc>
          <w:tcPr>
            <w:tcW w:w="1350" w:type="dxa"/>
            <w:hideMark/>
            <w:tcPrChange w:id="6104" w:author="Bourque, Ethan" w:date="2024-04-26T09:11:00Z">
              <w:tcPr>
                <w:tcW w:w="1333" w:type="dxa"/>
                <w:gridSpan w:val="3"/>
                <w:hideMark/>
              </w:tcPr>
            </w:tcPrChange>
          </w:tcPr>
          <w:p w14:paraId="400A2F15" w14:textId="77777777" w:rsidR="00447D92" w:rsidRPr="00DF3C06" w:rsidRDefault="00447D92" w:rsidP="00447D92">
            <w:pPr>
              <w:spacing w:before="120"/>
              <w:rPr>
                <w:ins w:id="6105" w:author="Bourque, Ethan" w:date="2024-04-24T14:46:00Z"/>
                <w:rFonts w:asciiTheme="minorHAnsi" w:hAnsiTheme="minorHAnsi" w:cstheme="minorHAnsi"/>
                <w:sz w:val="22"/>
                <w:szCs w:val="22"/>
                <w:rPrChange w:id="6106" w:author="Bourque, Ethan" w:date="2024-04-26T09:11:00Z">
                  <w:rPr>
                    <w:ins w:id="6107" w:author="Bourque, Ethan" w:date="2024-04-24T14:46:00Z"/>
                    <w:rFonts w:ascii="Garamond" w:hAnsi="Garamond"/>
                    <w:sz w:val="22"/>
                    <w:szCs w:val="22"/>
                  </w:rPr>
                </w:rPrChange>
              </w:rPr>
            </w:pPr>
            <w:ins w:id="6108" w:author="Bourque, Ethan" w:date="2024-04-24T14:46:00Z">
              <w:r w:rsidRPr="00DF3C06">
                <w:rPr>
                  <w:rFonts w:asciiTheme="minorHAnsi" w:hAnsiTheme="minorHAnsi" w:cstheme="minorHAnsi"/>
                  <w:sz w:val="22"/>
                  <w:szCs w:val="22"/>
                  <w:rPrChange w:id="6109" w:author="Bourque, Ethan" w:date="2024-04-26T09:11:00Z">
                    <w:rPr>
                      <w:rFonts w:ascii="Garamond" w:hAnsi="Garamond"/>
                      <w:sz w:val="22"/>
                      <w:szCs w:val="22"/>
                    </w:rPr>
                  </w:rPrChange>
                </w:rPr>
                <w:t>11/15/2023, 11/17/2023, 11/20-21/2023, 11/28/2023</w:t>
              </w:r>
            </w:ins>
          </w:p>
        </w:tc>
        <w:tc>
          <w:tcPr>
            <w:tcW w:w="1260" w:type="dxa"/>
            <w:hideMark/>
            <w:tcPrChange w:id="6110" w:author="Bourque, Ethan" w:date="2024-04-26T09:11:00Z">
              <w:tcPr>
                <w:tcW w:w="1636" w:type="dxa"/>
                <w:gridSpan w:val="2"/>
                <w:hideMark/>
              </w:tcPr>
            </w:tcPrChange>
          </w:tcPr>
          <w:p w14:paraId="61BD12D7" w14:textId="77777777" w:rsidR="00447D92" w:rsidRPr="00DF3C06" w:rsidRDefault="00447D92" w:rsidP="00447D92">
            <w:pPr>
              <w:spacing w:before="120"/>
              <w:rPr>
                <w:ins w:id="6111" w:author="Bourque, Ethan" w:date="2024-04-24T14:46:00Z"/>
                <w:rFonts w:asciiTheme="minorHAnsi" w:hAnsiTheme="minorHAnsi" w:cstheme="minorHAnsi"/>
                <w:sz w:val="22"/>
                <w:szCs w:val="22"/>
                <w:rPrChange w:id="6112" w:author="Bourque, Ethan" w:date="2024-04-26T09:11:00Z">
                  <w:rPr>
                    <w:ins w:id="6113" w:author="Bourque, Ethan" w:date="2024-04-24T14:46:00Z"/>
                    <w:rFonts w:ascii="Garamond" w:hAnsi="Garamond"/>
                    <w:sz w:val="22"/>
                    <w:szCs w:val="22"/>
                  </w:rPr>
                </w:rPrChange>
              </w:rPr>
            </w:pPr>
            <w:ins w:id="6114" w:author="Bourque, Ethan" w:date="2024-04-24T14:46:00Z">
              <w:r w:rsidRPr="00DF3C06">
                <w:rPr>
                  <w:rFonts w:asciiTheme="minorHAnsi" w:hAnsiTheme="minorHAnsi" w:cstheme="minorHAnsi"/>
                  <w:sz w:val="22"/>
                  <w:szCs w:val="22"/>
                  <w:rPrChange w:id="6115" w:author="Bourque, Ethan" w:date="2024-04-26T09:11:00Z">
                    <w:rPr>
                      <w:rFonts w:ascii="Garamond" w:hAnsi="Garamond"/>
                      <w:sz w:val="22"/>
                      <w:szCs w:val="22"/>
                    </w:rPr>
                  </w:rPrChange>
                </w:rPr>
                <w:t>10/11/2023, 10/16/2023</w:t>
              </w:r>
            </w:ins>
          </w:p>
        </w:tc>
        <w:tc>
          <w:tcPr>
            <w:tcW w:w="1170" w:type="dxa"/>
            <w:hideMark/>
            <w:tcPrChange w:id="6116" w:author="Bourque, Ethan" w:date="2024-04-26T09:11:00Z">
              <w:tcPr>
                <w:tcW w:w="1170" w:type="dxa"/>
                <w:hideMark/>
              </w:tcPr>
            </w:tcPrChange>
          </w:tcPr>
          <w:p w14:paraId="2D88B69F" w14:textId="77777777" w:rsidR="00447D92" w:rsidRPr="00DF3C06" w:rsidRDefault="00447D92" w:rsidP="00447D92">
            <w:pPr>
              <w:spacing w:before="120"/>
              <w:rPr>
                <w:ins w:id="6117" w:author="Bourque, Ethan" w:date="2024-04-24T14:46:00Z"/>
                <w:rFonts w:asciiTheme="minorHAnsi" w:hAnsiTheme="minorHAnsi" w:cstheme="minorHAnsi"/>
                <w:sz w:val="22"/>
                <w:szCs w:val="22"/>
                <w:rPrChange w:id="6118" w:author="Bourque, Ethan" w:date="2024-04-26T09:11:00Z">
                  <w:rPr>
                    <w:ins w:id="6119" w:author="Bourque, Ethan" w:date="2024-04-24T14:46:00Z"/>
                    <w:rFonts w:ascii="Garamond" w:hAnsi="Garamond"/>
                    <w:sz w:val="22"/>
                    <w:szCs w:val="22"/>
                  </w:rPr>
                </w:rPrChange>
              </w:rPr>
            </w:pPr>
            <w:ins w:id="6120" w:author="Bourque, Ethan" w:date="2024-04-24T14:46:00Z">
              <w:r w:rsidRPr="00DF3C06">
                <w:rPr>
                  <w:rFonts w:asciiTheme="minorHAnsi" w:hAnsiTheme="minorHAnsi" w:cstheme="minorHAnsi"/>
                  <w:sz w:val="22"/>
                  <w:szCs w:val="22"/>
                  <w:rPrChange w:id="6121" w:author="Bourque, Ethan" w:date="2024-04-26T09:11:00Z">
                    <w:rPr>
                      <w:rFonts w:ascii="Garamond" w:hAnsi="Garamond"/>
                      <w:sz w:val="22"/>
                      <w:szCs w:val="22"/>
                    </w:rPr>
                  </w:rPrChange>
                </w:rPr>
                <w:t>11/8/2023</w:t>
              </w:r>
            </w:ins>
          </w:p>
        </w:tc>
        <w:tc>
          <w:tcPr>
            <w:tcW w:w="1350" w:type="dxa"/>
            <w:hideMark/>
            <w:tcPrChange w:id="6122" w:author="Bourque, Ethan" w:date="2024-04-26T09:11:00Z">
              <w:tcPr>
                <w:tcW w:w="1350" w:type="dxa"/>
                <w:hideMark/>
              </w:tcPr>
            </w:tcPrChange>
          </w:tcPr>
          <w:p w14:paraId="70D2B68B" w14:textId="77777777" w:rsidR="00447D92" w:rsidRPr="00DF3C06" w:rsidRDefault="00447D92" w:rsidP="00447D92">
            <w:pPr>
              <w:spacing w:before="120"/>
              <w:rPr>
                <w:ins w:id="6123" w:author="Bourque, Ethan" w:date="2024-04-24T14:46:00Z"/>
                <w:rFonts w:asciiTheme="minorHAnsi" w:hAnsiTheme="minorHAnsi" w:cstheme="minorHAnsi"/>
                <w:sz w:val="22"/>
                <w:szCs w:val="22"/>
                <w:rPrChange w:id="6124" w:author="Bourque, Ethan" w:date="2024-04-26T09:11:00Z">
                  <w:rPr>
                    <w:ins w:id="6125" w:author="Bourque, Ethan" w:date="2024-04-24T14:46:00Z"/>
                    <w:rFonts w:ascii="Garamond" w:hAnsi="Garamond"/>
                    <w:sz w:val="22"/>
                    <w:szCs w:val="22"/>
                  </w:rPr>
                </w:rPrChange>
              </w:rPr>
            </w:pPr>
            <w:ins w:id="6126" w:author="Bourque, Ethan" w:date="2024-04-24T14:46:00Z">
              <w:r w:rsidRPr="00DF3C06">
                <w:rPr>
                  <w:rFonts w:asciiTheme="minorHAnsi" w:hAnsiTheme="minorHAnsi" w:cstheme="minorHAnsi"/>
                  <w:sz w:val="22"/>
                  <w:szCs w:val="22"/>
                  <w:rPrChange w:id="6127" w:author="Bourque, Ethan" w:date="2024-04-26T09:11:00Z">
                    <w:rPr>
                      <w:rFonts w:ascii="Garamond" w:hAnsi="Garamond"/>
                      <w:sz w:val="22"/>
                      <w:szCs w:val="22"/>
                    </w:rPr>
                  </w:rPrChange>
                </w:rPr>
                <w:t>11/15-16/2023</w:t>
              </w:r>
            </w:ins>
          </w:p>
        </w:tc>
        <w:tc>
          <w:tcPr>
            <w:tcW w:w="1260" w:type="dxa"/>
            <w:hideMark/>
            <w:tcPrChange w:id="6128" w:author="Bourque, Ethan" w:date="2024-04-26T09:11:00Z">
              <w:tcPr>
                <w:tcW w:w="1260" w:type="dxa"/>
                <w:hideMark/>
              </w:tcPr>
            </w:tcPrChange>
          </w:tcPr>
          <w:p w14:paraId="5EB1E8F5" w14:textId="77777777" w:rsidR="00447D92" w:rsidRPr="00DF3C06" w:rsidRDefault="00447D92" w:rsidP="00447D92">
            <w:pPr>
              <w:spacing w:before="120"/>
              <w:rPr>
                <w:ins w:id="6129" w:author="Bourque, Ethan" w:date="2024-04-24T14:46:00Z"/>
                <w:rFonts w:asciiTheme="minorHAnsi" w:hAnsiTheme="minorHAnsi" w:cstheme="minorHAnsi"/>
                <w:sz w:val="22"/>
                <w:szCs w:val="22"/>
                <w:rPrChange w:id="6130" w:author="Bourque, Ethan" w:date="2024-04-26T09:11:00Z">
                  <w:rPr>
                    <w:ins w:id="6131" w:author="Bourque, Ethan" w:date="2024-04-24T14:46:00Z"/>
                    <w:rFonts w:ascii="Garamond" w:hAnsi="Garamond"/>
                    <w:sz w:val="22"/>
                    <w:szCs w:val="22"/>
                  </w:rPr>
                </w:rPrChange>
              </w:rPr>
            </w:pPr>
            <w:ins w:id="6132" w:author="Bourque, Ethan" w:date="2024-04-24T14:46:00Z">
              <w:r w:rsidRPr="00DF3C06">
                <w:rPr>
                  <w:rFonts w:asciiTheme="minorHAnsi" w:hAnsiTheme="minorHAnsi" w:cstheme="minorHAnsi"/>
                  <w:sz w:val="22"/>
                  <w:szCs w:val="22"/>
                  <w:rPrChange w:id="6133" w:author="Bourque, Ethan" w:date="2024-04-26T09:11:00Z">
                    <w:rPr>
                      <w:rFonts w:ascii="Garamond" w:hAnsi="Garamond"/>
                      <w:sz w:val="22"/>
                      <w:szCs w:val="22"/>
                    </w:rPr>
                  </w:rPrChange>
                </w:rPr>
                <w:t>11/14/2023, 11/16-17/2023, 11/27/2023</w:t>
              </w:r>
            </w:ins>
          </w:p>
        </w:tc>
        <w:tc>
          <w:tcPr>
            <w:tcW w:w="1224" w:type="dxa"/>
            <w:hideMark/>
            <w:tcPrChange w:id="6134" w:author="Bourque, Ethan" w:date="2024-04-26T09:11:00Z">
              <w:tcPr>
                <w:tcW w:w="1224" w:type="dxa"/>
                <w:hideMark/>
              </w:tcPr>
            </w:tcPrChange>
          </w:tcPr>
          <w:p w14:paraId="6A42DF96" w14:textId="77777777" w:rsidR="00447D92" w:rsidRPr="00DF3C06" w:rsidRDefault="00447D92" w:rsidP="00447D92">
            <w:pPr>
              <w:spacing w:before="120"/>
              <w:rPr>
                <w:ins w:id="6135" w:author="Bourque, Ethan" w:date="2024-04-24T14:46:00Z"/>
                <w:rFonts w:asciiTheme="minorHAnsi" w:hAnsiTheme="minorHAnsi" w:cstheme="minorHAnsi"/>
                <w:sz w:val="22"/>
                <w:szCs w:val="22"/>
                <w:rPrChange w:id="6136" w:author="Bourque, Ethan" w:date="2024-04-26T09:11:00Z">
                  <w:rPr>
                    <w:ins w:id="6137" w:author="Bourque, Ethan" w:date="2024-04-24T14:46:00Z"/>
                    <w:rFonts w:ascii="Garamond" w:hAnsi="Garamond"/>
                    <w:sz w:val="22"/>
                    <w:szCs w:val="22"/>
                  </w:rPr>
                </w:rPrChange>
              </w:rPr>
            </w:pPr>
            <w:ins w:id="6138" w:author="Bourque, Ethan" w:date="2024-04-24T14:46:00Z">
              <w:r w:rsidRPr="00DF3C06">
                <w:rPr>
                  <w:rFonts w:asciiTheme="minorHAnsi" w:hAnsiTheme="minorHAnsi" w:cstheme="minorHAnsi"/>
                  <w:sz w:val="22"/>
                  <w:szCs w:val="22"/>
                  <w:rPrChange w:id="6139" w:author="Bourque, Ethan" w:date="2024-04-26T09:11:00Z">
                    <w:rPr>
                      <w:rFonts w:ascii="Garamond" w:hAnsi="Garamond"/>
                      <w:sz w:val="22"/>
                      <w:szCs w:val="22"/>
                    </w:rPr>
                  </w:rPrChange>
                </w:rPr>
                <w:t>11/16/2023, 11/21/2023</w:t>
              </w:r>
            </w:ins>
          </w:p>
        </w:tc>
        <w:tc>
          <w:tcPr>
            <w:tcW w:w="1278" w:type="dxa"/>
            <w:hideMark/>
            <w:tcPrChange w:id="6140" w:author="Bourque, Ethan" w:date="2024-04-26T09:11:00Z">
              <w:tcPr>
                <w:tcW w:w="1278" w:type="dxa"/>
                <w:gridSpan w:val="2"/>
                <w:hideMark/>
              </w:tcPr>
            </w:tcPrChange>
          </w:tcPr>
          <w:p w14:paraId="22885C81" w14:textId="77777777" w:rsidR="00447D92" w:rsidRPr="00DF3C06" w:rsidRDefault="00447D92" w:rsidP="00447D92">
            <w:pPr>
              <w:spacing w:before="120"/>
              <w:rPr>
                <w:ins w:id="6141" w:author="Bourque, Ethan" w:date="2024-04-24T14:46:00Z"/>
                <w:rFonts w:asciiTheme="minorHAnsi" w:hAnsiTheme="minorHAnsi" w:cstheme="minorHAnsi"/>
                <w:sz w:val="22"/>
                <w:szCs w:val="22"/>
                <w:rPrChange w:id="6142" w:author="Bourque, Ethan" w:date="2024-04-26T09:11:00Z">
                  <w:rPr>
                    <w:ins w:id="6143" w:author="Bourque, Ethan" w:date="2024-04-24T14:46:00Z"/>
                    <w:rFonts w:ascii="Garamond" w:hAnsi="Garamond"/>
                    <w:sz w:val="22"/>
                    <w:szCs w:val="22"/>
                  </w:rPr>
                </w:rPrChange>
              </w:rPr>
            </w:pPr>
            <w:ins w:id="6144" w:author="Bourque, Ethan" w:date="2024-04-24T14:46:00Z">
              <w:r w:rsidRPr="00DF3C06">
                <w:rPr>
                  <w:rFonts w:asciiTheme="minorHAnsi" w:hAnsiTheme="minorHAnsi" w:cstheme="minorHAnsi"/>
                  <w:sz w:val="22"/>
                  <w:szCs w:val="22"/>
                  <w:rPrChange w:id="6145" w:author="Bourque, Ethan" w:date="2024-04-26T09:11:00Z">
                    <w:rPr>
                      <w:rFonts w:ascii="Garamond" w:hAnsi="Garamond"/>
                      <w:sz w:val="22"/>
                      <w:szCs w:val="22"/>
                    </w:rPr>
                  </w:rPrChange>
                </w:rPr>
                <w:t>11/13/2023</w:t>
              </w:r>
            </w:ins>
          </w:p>
        </w:tc>
      </w:tr>
      <w:tr w:rsidR="00447D92" w:rsidRPr="00DF3C06" w14:paraId="631E2D5A" w14:textId="77777777" w:rsidTr="00DF3C06">
        <w:tblPrEx>
          <w:tblPrExChange w:id="6146" w:author="Bourque, Ethan" w:date="2024-04-26T09:11:00Z">
            <w:tblPrEx>
              <w:tblW w:w="10597" w:type="dxa"/>
              <w:tblLayout w:type="fixed"/>
            </w:tblPrEx>
          </w:tblPrExChange>
        </w:tblPrEx>
        <w:trPr>
          <w:trHeight w:val="900"/>
          <w:ins w:id="6147" w:author="Bourque, Ethan" w:date="2024-04-24T14:46:00Z"/>
          <w:trPrChange w:id="6148" w:author="Bourque, Ethan" w:date="2024-04-26T09:11:00Z">
            <w:trPr>
              <w:trHeight w:val="900"/>
            </w:trPr>
          </w:trPrChange>
        </w:trPr>
        <w:tc>
          <w:tcPr>
            <w:tcW w:w="1705" w:type="dxa"/>
            <w:hideMark/>
            <w:tcPrChange w:id="6149" w:author="Bourque, Ethan" w:date="2024-04-26T09:11:00Z">
              <w:tcPr>
                <w:tcW w:w="1346" w:type="dxa"/>
                <w:gridSpan w:val="2"/>
                <w:hideMark/>
              </w:tcPr>
            </w:tcPrChange>
          </w:tcPr>
          <w:p w14:paraId="25C06A12" w14:textId="77777777" w:rsidR="00447D92" w:rsidRPr="00DF3C06" w:rsidRDefault="00447D92" w:rsidP="00447D92">
            <w:pPr>
              <w:spacing w:before="120"/>
              <w:rPr>
                <w:ins w:id="6150" w:author="Bourque, Ethan" w:date="2024-04-24T14:46:00Z"/>
                <w:rFonts w:asciiTheme="minorHAnsi" w:hAnsiTheme="minorHAnsi" w:cstheme="minorHAnsi"/>
                <w:sz w:val="22"/>
                <w:szCs w:val="22"/>
                <w:rPrChange w:id="6151" w:author="Bourque, Ethan" w:date="2024-04-26T09:11:00Z">
                  <w:rPr>
                    <w:ins w:id="6152" w:author="Bourque, Ethan" w:date="2024-04-24T14:46:00Z"/>
                    <w:rFonts w:ascii="Garamond" w:hAnsi="Garamond"/>
                    <w:sz w:val="22"/>
                    <w:szCs w:val="22"/>
                  </w:rPr>
                </w:rPrChange>
              </w:rPr>
            </w:pPr>
            <w:ins w:id="6153" w:author="Bourque, Ethan" w:date="2024-04-24T14:46:00Z">
              <w:r w:rsidRPr="00DF3C06">
                <w:rPr>
                  <w:rFonts w:asciiTheme="minorHAnsi" w:hAnsiTheme="minorHAnsi" w:cstheme="minorHAnsi"/>
                  <w:sz w:val="22"/>
                  <w:szCs w:val="22"/>
                  <w:rPrChange w:id="6154" w:author="Bourque, Ethan" w:date="2024-04-26T09:11:00Z">
                    <w:rPr>
                      <w:rFonts w:ascii="Garamond" w:hAnsi="Garamond"/>
                      <w:sz w:val="22"/>
                      <w:szCs w:val="22"/>
                    </w:rPr>
                  </w:rPrChange>
                </w:rPr>
                <w:lastRenderedPageBreak/>
                <w:t>12/12-13/2023 all diel samples</w:t>
              </w:r>
            </w:ins>
          </w:p>
        </w:tc>
        <w:tc>
          <w:tcPr>
            <w:tcW w:w="1350" w:type="dxa"/>
            <w:hideMark/>
            <w:tcPrChange w:id="6155" w:author="Bourque, Ethan" w:date="2024-04-26T09:11:00Z">
              <w:tcPr>
                <w:tcW w:w="1333" w:type="dxa"/>
                <w:gridSpan w:val="3"/>
                <w:hideMark/>
              </w:tcPr>
            </w:tcPrChange>
          </w:tcPr>
          <w:p w14:paraId="61B1F640" w14:textId="77777777" w:rsidR="00447D92" w:rsidRPr="00DF3C06" w:rsidRDefault="00447D92" w:rsidP="00447D92">
            <w:pPr>
              <w:spacing w:before="120"/>
              <w:rPr>
                <w:ins w:id="6156" w:author="Bourque, Ethan" w:date="2024-04-24T14:46:00Z"/>
                <w:rFonts w:asciiTheme="minorHAnsi" w:hAnsiTheme="minorHAnsi" w:cstheme="minorHAnsi"/>
                <w:sz w:val="22"/>
                <w:szCs w:val="22"/>
                <w:rPrChange w:id="6157" w:author="Bourque, Ethan" w:date="2024-04-26T09:11:00Z">
                  <w:rPr>
                    <w:ins w:id="6158" w:author="Bourque, Ethan" w:date="2024-04-24T14:46:00Z"/>
                    <w:rFonts w:ascii="Garamond" w:hAnsi="Garamond"/>
                    <w:sz w:val="22"/>
                    <w:szCs w:val="22"/>
                  </w:rPr>
                </w:rPrChange>
              </w:rPr>
            </w:pPr>
            <w:ins w:id="6159" w:author="Bourque, Ethan" w:date="2024-04-24T14:46:00Z">
              <w:r w:rsidRPr="00DF3C06">
                <w:rPr>
                  <w:rFonts w:asciiTheme="minorHAnsi" w:hAnsiTheme="minorHAnsi" w:cstheme="minorHAnsi"/>
                  <w:sz w:val="22"/>
                  <w:szCs w:val="22"/>
                  <w:rPrChange w:id="6160" w:author="Bourque, Ethan" w:date="2024-04-26T09:11:00Z">
                    <w:rPr>
                      <w:rFonts w:ascii="Garamond" w:hAnsi="Garamond"/>
                      <w:sz w:val="22"/>
                      <w:szCs w:val="22"/>
                    </w:rPr>
                  </w:rPrChange>
                </w:rPr>
                <w:t>12/20/2023</w:t>
              </w:r>
            </w:ins>
          </w:p>
        </w:tc>
        <w:tc>
          <w:tcPr>
            <w:tcW w:w="1260" w:type="dxa"/>
            <w:hideMark/>
            <w:tcPrChange w:id="6161" w:author="Bourque, Ethan" w:date="2024-04-26T09:11:00Z">
              <w:tcPr>
                <w:tcW w:w="1636" w:type="dxa"/>
                <w:gridSpan w:val="2"/>
                <w:hideMark/>
              </w:tcPr>
            </w:tcPrChange>
          </w:tcPr>
          <w:p w14:paraId="0340DA8F" w14:textId="77777777" w:rsidR="00447D92" w:rsidRPr="00DF3C06" w:rsidRDefault="00447D92" w:rsidP="00447D92">
            <w:pPr>
              <w:spacing w:before="120"/>
              <w:rPr>
                <w:ins w:id="6162" w:author="Bourque, Ethan" w:date="2024-04-24T14:46:00Z"/>
                <w:rFonts w:asciiTheme="minorHAnsi" w:hAnsiTheme="minorHAnsi" w:cstheme="minorHAnsi"/>
                <w:sz w:val="22"/>
                <w:szCs w:val="22"/>
                <w:rPrChange w:id="6163" w:author="Bourque, Ethan" w:date="2024-04-26T09:11:00Z">
                  <w:rPr>
                    <w:ins w:id="6164" w:author="Bourque, Ethan" w:date="2024-04-24T14:46:00Z"/>
                    <w:rFonts w:ascii="Garamond" w:hAnsi="Garamond"/>
                    <w:sz w:val="22"/>
                    <w:szCs w:val="22"/>
                  </w:rPr>
                </w:rPrChange>
              </w:rPr>
            </w:pPr>
            <w:ins w:id="6165" w:author="Bourque, Ethan" w:date="2024-04-24T14:46:00Z">
              <w:r w:rsidRPr="00DF3C06">
                <w:rPr>
                  <w:rFonts w:asciiTheme="minorHAnsi" w:hAnsiTheme="minorHAnsi" w:cstheme="minorHAnsi"/>
                  <w:sz w:val="22"/>
                  <w:szCs w:val="22"/>
                  <w:rPrChange w:id="6166" w:author="Bourque, Ethan" w:date="2024-04-26T09:11:00Z">
                    <w:rPr>
                      <w:rFonts w:ascii="Garamond" w:hAnsi="Garamond"/>
                      <w:sz w:val="22"/>
                      <w:szCs w:val="22"/>
                    </w:rPr>
                  </w:rPrChange>
                </w:rPr>
                <w:t>11/16-17/2023, 11/20/2023, 11/27/2023</w:t>
              </w:r>
            </w:ins>
          </w:p>
        </w:tc>
        <w:tc>
          <w:tcPr>
            <w:tcW w:w="1170" w:type="dxa"/>
            <w:hideMark/>
            <w:tcPrChange w:id="6167" w:author="Bourque, Ethan" w:date="2024-04-26T09:11:00Z">
              <w:tcPr>
                <w:tcW w:w="1170" w:type="dxa"/>
                <w:hideMark/>
              </w:tcPr>
            </w:tcPrChange>
          </w:tcPr>
          <w:p w14:paraId="6A0D433D" w14:textId="77777777" w:rsidR="00447D92" w:rsidRPr="00DF3C06" w:rsidRDefault="00447D92" w:rsidP="00447D92">
            <w:pPr>
              <w:spacing w:before="120"/>
              <w:rPr>
                <w:ins w:id="6168" w:author="Bourque, Ethan" w:date="2024-04-24T14:46:00Z"/>
                <w:rFonts w:asciiTheme="minorHAnsi" w:hAnsiTheme="minorHAnsi" w:cstheme="minorHAnsi"/>
                <w:sz w:val="22"/>
                <w:szCs w:val="22"/>
                <w:rPrChange w:id="6169" w:author="Bourque, Ethan" w:date="2024-04-26T09:11:00Z">
                  <w:rPr>
                    <w:ins w:id="6170" w:author="Bourque, Ethan" w:date="2024-04-24T14:46:00Z"/>
                    <w:rFonts w:ascii="Garamond" w:hAnsi="Garamond"/>
                    <w:sz w:val="22"/>
                    <w:szCs w:val="22"/>
                  </w:rPr>
                </w:rPrChange>
              </w:rPr>
            </w:pPr>
            <w:ins w:id="6171" w:author="Bourque, Ethan" w:date="2024-04-24T14:46:00Z">
              <w:r w:rsidRPr="00DF3C06">
                <w:rPr>
                  <w:rFonts w:asciiTheme="minorHAnsi" w:hAnsiTheme="minorHAnsi" w:cstheme="minorHAnsi"/>
                  <w:sz w:val="22"/>
                  <w:szCs w:val="22"/>
                  <w:rPrChange w:id="6172" w:author="Bourque, Ethan" w:date="2024-04-26T09:11:00Z">
                    <w:rPr>
                      <w:rFonts w:ascii="Garamond" w:hAnsi="Garamond"/>
                      <w:sz w:val="22"/>
                      <w:szCs w:val="22"/>
                    </w:rPr>
                  </w:rPrChange>
                </w:rPr>
                <w:t>12/13/2023</w:t>
              </w:r>
            </w:ins>
          </w:p>
        </w:tc>
        <w:tc>
          <w:tcPr>
            <w:tcW w:w="1350" w:type="dxa"/>
            <w:hideMark/>
            <w:tcPrChange w:id="6173" w:author="Bourque, Ethan" w:date="2024-04-26T09:11:00Z">
              <w:tcPr>
                <w:tcW w:w="1350" w:type="dxa"/>
                <w:hideMark/>
              </w:tcPr>
            </w:tcPrChange>
          </w:tcPr>
          <w:p w14:paraId="19D96A35" w14:textId="77777777" w:rsidR="00447D92" w:rsidRPr="00DF3C06" w:rsidRDefault="00447D92" w:rsidP="00447D92">
            <w:pPr>
              <w:spacing w:before="120"/>
              <w:rPr>
                <w:ins w:id="6174" w:author="Bourque, Ethan" w:date="2024-04-24T14:46:00Z"/>
                <w:rFonts w:asciiTheme="minorHAnsi" w:hAnsiTheme="minorHAnsi" w:cstheme="minorHAnsi"/>
                <w:sz w:val="22"/>
                <w:szCs w:val="22"/>
                <w:rPrChange w:id="6175" w:author="Bourque, Ethan" w:date="2024-04-26T09:11:00Z">
                  <w:rPr>
                    <w:ins w:id="6176" w:author="Bourque, Ethan" w:date="2024-04-24T14:46:00Z"/>
                    <w:rFonts w:ascii="Garamond" w:hAnsi="Garamond"/>
                    <w:sz w:val="22"/>
                    <w:szCs w:val="22"/>
                  </w:rPr>
                </w:rPrChange>
              </w:rPr>
            </w:pPr>
            <w:ins w:id="6177" w:author="Bourque, Ethan" w:date="2024-04-24T14:46:00Z">
              <w:r w:rsidRPr="00DF3C06">
                <w:rPr>
                  <w:rFonts w:asciiTheme="minorHAnsi" w:hAnsiTheme="minorHAnsi" w:cstheme="minorHAnsi"/>
                  <w:sz w:val="22"/>
                  <w:szCs w:val="22"/>
                  <w:rPrChange w:id="6178" w:author="Bourque, Ethan" w:date="2024-04-26T09:11:00Z">
                    <w:rPr>
                      <w:rFonts w:ascii="Garamond" w:hAnsi="Garamond"/>
                      <w:sz w:val="22"/>
                      <w:szCs w:val="22"/>
                    </w:rPr>
                  </w:rPrChange>
                </w:rPr>
                <w:t>12/20/2023</w:t>
              </w:r>
            </w:ins>
          </w:p>
        </w:tc>
        <w:tc>
          <w:tcPr>
            <w:tcW w:w="1260" w:type="dxa"/>
            <w:hideMark/>
            <w:tcPrChange w:id="6179" w:author="Bourque, Ethan" w:date="2024-04-26T09:11:00Z">
              <w:tcPr>
                <w:tcW w:w="1260" w:type="dxa"/>
                <w:hideMark/>
              </w:tcPr>
            </w:tcPrChange>
          </w:tcPr>
          <w:p w14:paraId="44CC4513" w14:textId="77777777" w:rsidR="00447D92" w:rsidRPr="00DF3C06" w:rsidRDefault="00447D92" w:rsidP="00447D92">
            <w:pPr>
              <w:spacing w:before="120"/>
              <w:rPr>
                <w:ins w:id="6180" w:author="Bourque, Ethan" w:date="2024-04-24T14:46:00Z"/>
                <w:rFonts w:asciiTheme="minorHAnsi" w:hAnsiTheme="minorHAnsi" w:cstheme="minorHAnsi"/>
                <w:sz w:val="22"/>
                <w:szCs w:val="22"/>
                <w:rPrChange w:id="6181" w:author="Bourque, Ethan" w:date="2024-04-26T09:11:00Z">
                  <w:rPr>
                    <w:ins w:id="6182" w:author="Bourque, Ethan" w:date="2024-04-24T14:46:00Z"/>
                    <w:rFonts w:ascii="Garamond" w:hAnsi="Garamond"/>
                    <w:sz w:val="22"/>
                    <w:szCs w:val="22"/>
                  </w:rPr>
                </w:rPrChange>
              </w:rPr>
            </w:pPr>
            <w:ins w:id="6183" w:author="Bourque, Ethan" w:date="2024-04-24T14:46:00Z">
              <w:r w:rsidRPr="00DF3C06">
                <w:rPr>
                  <w:rFonts w:asciiTheme="minorHAnsi" w:hAnsiTheme="minorHAnsi" w:cstheme="minorHAnsi"/>
                  <w:sz w:val="22"/>
                  <w:szCs w:val="22"/>
                  <w:rPrChange w:id="6184" w:author="Bourque, Ethan" w:date="2024-04-26T09:11:00Z">
                    <w:rPr>
                      <w:rFonts w:ascii="Garamond" w:hAnsi="Garamond"/>
                      <w:sz w:val="22"/>
                      <w:szCs w:val="22"/>
                    </w:rPr>
                  </w:rPrChange>
                </w:rPr>
                <w:t>12/19/2023, 12/22/2023, 12/27/2023</w:t>
              </w:r>
            </w:ins>
          </w:p>
        </w:tc>
        <w:tc>
          <w:tcPr>
            <w:tcW w:w="1224" w:type="dxa"/>
            <w:hideMark/>
            <w:tcPrChange w:id="6185" w:author="Bourque, Ethan" w:date="2024-04-26T09:11:00Z">
              <w:tcPr>
                <w:tcW w:w="1224" w:type="dxa"/>
                <w:hideMark/>
              </w:tcPr>
            </w:tcPrChange>
          </w:tcPr>
          <w:p w14:paraId="6B82D13A" w14:textId="77777777" w:rsidR="00447D92" w:rsidRPr="00DF3C06" w:rsidRDefault="00447D92" w:rsidP="00447D92">
            <w:pPr>
              <w:spacing w:before="120"/>
              <w:rPr>
                <w:ins w:id="6186" w:author="Bourque, Ethan" w:date="2024-04-24T14:46:00Z"/>
                <w:rFonts w:asciiTheme="minorHAnsi" w:hAnsiTheme="minorHAnsi" w:cstheme="minorHAnsi"/>
                <w:sz w:val="22"/>
                <w:szCs w:val="22"/>
                <w:rPrChange w:id="6187" w:author="Bourque, Ethan" w:date="2024-04-26T09:11:00Z">
                  <w:rPr>
                    <w:ins w:id="6188" w:author="Bourque, Ethan" w:date="2024-04-24T14:46:00Z"/>
                    <w:rFonts w:ascii="Garamond" w:hAnsi="Garamond"/>
                    <w:sz w:val="22"/>
                    <w:szCs w:val="22"/>
                  </w:rPr>
                </w:rPrChange>
              </w:rPr>
            </w:pPr>
            <w:ins w:id="6189" w:author="Bourque, Ethan" w:date="2024-04-24T14:46:00Z">
              <w:r w:rsidRPr="00DF3C06">
                <w:rPr>
                  <w:rFonts w:asciiTheme="minorHAnsi" w:hAnsiTheme="minorHAnsi" w:cstheme="minorHAnsi"/>
                  <w:sz w:val="22"/>
                  <w:szCs w:val="22"/>
                  <w:rPrChange w:id="6190" w:author="Bourque, Ethan" w:date="2024-04-26T09:11:00Z">
                    <w:rPr>
                      <w:rFonts w:ascii="Garamond" w:hAnsi="Garamond"/>
                      <w:sz w:val="22"/>
                      <w:szCs w:val="22"/>
                    </w:rPr>
                  </w:rPrChange>
                </w:rPr>
                <w:t>12/18/2023, 12/21/2023</w:t>
              </w:r>
            </w:ins>
          </w:p>
        </w:tc>
        <w:tc>
          <w:tcPr>
            <w:tcW w:w="1278" w:type="dxa"/>
            <w:hideMark/>
            <w:tcPrChange w:id="6191" w:author="Bourque, Ethan" w:date="2024-04-26T09:11:00Z">
              <w:tcPr>
                <w:tcW w:w="1278" w:type="dxa"/>
                <w:gridSpan w:val="2"/>
                <w:hideMark/>
              </w:tcPr>
            </w:tcPrChange>
          </w:tcPr>
          <w:p w14:paraId="14A18A6B" w14:textId="77777777" w:rsidR="00447D92" w:rsidRPr="00DF3C06" w:rsidRDefault="00447D92" w:rsidP="00447D92">
            <w:pPr>
              <w:spacing w:before="120"/>
              <w:rPr>
                <w:ins w:id="6192" w:author="Bourque, Ethan" w:date="2024-04-24T14:46:00Z"/>
                <w:rFonts w:asciiTheme="minorHAnsi" w:hAnsiTheme="minorHAnsi" w:cstheme="minorHAnsi"/>
                <w:sz w:val="22"/>
                <w:szCs w:val="22"/>
                <w:rPrChange w:id="6193" w:author="Bourque, Ethan" w:date="2024-04-26T09:11:00Z">
                  <w:rPr>
                    <w:ins w:id="6194" w:author="Bourque, Ethan" w:date="2024-04-24T14:46:00Z"/>
                    <w:rFonts w:ascii="Garamond" w:hAnsi="Garamond"/>
                    <w:sz w:val="22"/>
                    <w:szCs w:val="22"/>
                  </w:rPr>
                </w:rPrChange>
              </w:rPr>
            </w:pPr>
            <w:ins w:id="6195" w:author="Bourque, Ethan" w:date="2024-04-24T14:46:00Z">
              <w:r w:rsidRPr="00DF3C06">
                <w:rPr>
                  <w:rFonts w:asciiTheme="minorHAnsi" w:hAnsiTheme="minorHAnsi" w:cstheme="minorHAnsi"/>
                  <w:sz w:val="22"/>
                  <w:szCs w:val="22"/>
                  <w:rPrChange w:id="6196" w:author="Bourque, Ethan" w:date="2024-04-26T09:11:00Z">
                    <w:rPr>
                      <w:rFonts w:ascii="Garamond" w:hAnsi="Garamond"/>
                      <w:sz w:val="22"/>
                      <w:szCs w:val="22"/>
                    </w:rPr>
                  </w:rPrChange>
                </w:rPr>
                <w:t>12/15/2023</w:t>
              </w:r>
            </w:ins>
          </w:p>
        </w:tc>
      </w:tr>
      <w:tr w:rsidR="00447D92" w:rsidRPr="00DF3C06" w14:paraId="0704DB97" w14:textId="77777777" w:rsidTr="00DF3C06">
        <w:tblPrEx>
          <w:tblPrExChange w:id="6197" w:author="Bourque, Ethan" w:date="2024-04-26T09:11:00Z">
            <w:tblPrEx>
              <w:tblW w:w="10597" w:type="dxa"/>
              <w:tblLayout w:type="fixed"/>
            </w:tblPrEx>
          </w:tblPrExChange>
        </w:tblPrEx>
        <w:trPr>
          <w:trHeight w:val="600"/>
          <w:ins w:id="6198" w:author="Bourque, Ethan" w:date="2024-04-24T14:46:00Z"/>
          <w:trPrChange w:id="6199" w:author="Bourque, Ethan" w:date="2024-04-26T09:11:00Z">
            <w:trPr>
              <w:trHeight w:val="600"/>
            </w:trPr>
          </w:trPrChange>
        </w:trPr>
        <w:tc>
          <w:tcPr>
            <w:tcW w:w="1705" w:type="dxa"/>
            <w:hideMark/>
            <w:tcPrChange w:id="6200" w:author="Bourque, Ethan" w:date="2024-04-26T09:11:00Z">
              <w:tcPr>
                <w:tcW w:w="1346" w:type="dxa"/>
                <w:gridSpan w:val="2"/>
                <w:hideMark/>
              </w:tcPr>
            </w:tcPrChange>
          </w:tcPr>
          <w:p w14:paraId="27EFA28D" w14:textId="77777777" w:rsidR="00447D92" w:rsidRPr="00DF3C06" w:rsidRDefault="00447D92" w:rsidP="00447D92">
            <w:pPr>
              <w:spacing w:before="120"/>
              <w:rPr>
                <w:ins w:id="6201" w:author="Bourque, Ethan" w:date="2024-04-24T14:46:00Z"/>
                <w:rFonts w:asciiTheme="minorHAnsi" w:hAnsiTheme="minorHAnsi" w:cstheme="minorHAnsi"/>
                <w:sz w:val="22"/>
                <w:szCs w:val="22"/>
                <w:rPrChange w:id="6202" w:author="Bourque, Ethan" w:date="2024-04-26T09:11:00Z">
                  <w:rPr>
                    <w:ins w:id="6203" w:author="Bourque, Ethan" w:date="2024-04-24T14:46:00Z"/>
                    <w:rFonts w:ascii="Garamond" w:hAnsi="Garamond"/>
                    <w:sz w:val="22"/>
                    <w:szCs w:val="22"/>
                  </w:rPr>
                </w:rPrChange>
              </w:rPr>
            </w:pPr>
            <w:ins w:id="6204" w:author="Bourque, Ethan" w:date="2024-04-24T14:46:00Z">
              <w:r w:rsidRPr="00DF3C06">
                <w:rPr>
                  <w:rFonts w:asciiTheme="minorHAnsi" w:hAnsiTheme="minorHAnsi" w:cstheme="minorHAnsi"/>
                  <w:sz w:val="22"/>
                  <w:szCs w:val="22"/>
                  <w:rPrChange w:id="6205" w:author="Bourque, Ethan" w:date="2024-04-26T09:11:00Z">
                    <w:rPr>
                      <w:rFonts w:ascii="Garamond" w:hAnsi="Garamond"/>
                      <w:sz w:val="22"/>
                      <w:szCs w:val="22"/>
                    </w:rPr>
                  </w:rPrChange>
                </w:rPr>
                <w:t>12/18/2023 grab samples</w:t>
              </w:r>
            </w:ins>
          </w:p>
        </w:tc>
        <w:tc>
          <w:tcPr>
            <w:tcW w:w="1350" w:type="dxa"/>
            <w:hideMark/>
            <w:tcPrChange w:id="6206" w:author="Bourque, Ethan" w:date="2024-04-26T09:11:00Z">
              <w:tcPr>
                <w:tcW w:w="1333" w:type="dxa"/>
                <w:gridSpan w:val="3"/>
                <w:hideMark/>
              </w:tcPr>
            </w:tcPrChange>
          </w:tcPr>
          <w:p w14:paraId="2F3BD104" w14:textId="77777777" w:rsidR="00447D92" w:rsidRPr="00DF3C06" w:rsidRDefault="00447D92" w:rsidP="00447D92">
            <w:pPr>
              <w:spacing w:before="120"/>
              <w:rPr>
                <w:ins w:id="6207" w:author="Bourque, Ethan" w:date="2024-04-24T14:46:00Z"/>
                <w:rFonts w:asciiTheme="minorHAnsi" w:hAnsiTheme="minorHAnsi" w:cstheme="minorHAnsi"/>
                <w:sz w:val="22"/>
                <w:szCs w:val="22"/>
                <w:rPrChange w:id="6208" w:author="Bourque, Ethan" w:date="2024-04-26T09:11:00Z">
                  <w:rPr>
                    <w:ins w:id="6209" w:author="Bourque, Ethan" w:date="2024-04-24T14:46:00Z"/>
                    <w:rFonts w:ascii="Garamond" w:hAnsi="Garamond"/>
                    <w:sz w:val="22"/>
                    <w:szCs w:val="22"/>
                  </w:rPr>
                </w:rPrChange>
              </w:rPr>
            </w:pPr>
            <w:ins w:id="6210" w:author="Bourque, Ethan" w:date="2024-04-24T14:46:00Z">
              <w:r w:rsidRPr="00DF3C06">
                <w:rPr>
                  <w:rFonts w:asciiTheme="minorHAnsi" w:hAnsiTheme="minorHAnsi" w:cstheme="minorHAnsi"/>
                  <w:sz w:val="22"/>
                  <w:szCs w:val="22"/>
                  <w:rPrChange w:id="6211" w:author="Bourque, Ethan" w:date="2024-04-26T09:11:00Z">
                    <w:rPr>
                      <w:rFonts w:ascii="Garamond" w:hAnsi="Garamond"/>
                      <w:sz w:val="22"/>
                      <w:szCs w:val="22"/>
                    </w:rPr>
                  </w:rPrChange>
                </w:rPr>
                <w:t>12/20/2023, 1/4/2024</w:t>
              </w:r>
            </w:ins>
          </w:p>
        </w:tc>
        <w:tc>
          <w:tcPr>
            <w:tcW w:w="1260" w:type="dxa"/>
            <w:hideMark/>
            <w:tcPrChange w:id="6212" w:author="Bourque, Ethan" w:date="2024-04-26T09:11:00Z">
              <w:tcPr>
                <w:tcW w:w="1636" w:type="dxa"/>
                <w:gridSpan w:val="2"/>
                <w:hideMark/>
              </w:tcPr>
            </w:tcPrChange>
          </w:tcPr>
          <w:p w14:paraId="24CE5F78" w14:textId="77777777" w:rsidR="00447D92" w:rsidRPr="00DF3C06" w:rsidRDefault="00447D92" w:rsidP="00447D92">
            <w:pPr>
              <w:spacing w:before="120"/>
              <w:rPr>
                <w:ins w:id="6213" w:author="Bourque, Ethan" w:date="2024-04-24T14:46:00Z"/>
                <w:rFonts w:asciiTheme="minorHAnsi" w:hAnsiTheme="minorHAnsi" w:cstheme="minorHAnsi"/>
                <w:sz w:val="22"/>
                <w:szCs w:val="22"/>
                <w:rPrChange w:id="6214" w:author="Bourque, Ethan" w:date="2024-04-26T09:11:00Z">
                  <w:rPr>
                    <w:ins w:id="6215" w:author="Bourque, Ethan" w:date="2024-04-24T14:46:00Z"/>
                    <w:rFonts w:ascii="Garamond" w:hAnsi="Garamond"/>
                    <w:sz w:val="22"/>
                    <w:szCs w:val="22"/>
                  </w:rPr>
                </w:rPrChange>
              </w:rPr>
            </w:pPr>
            <w:ins w:id="6216" w:author="Bourque, Ethan" w:date="2024-04-24T14:46:00Z">
              <w:r w:rsidRPr="00DF3C06">
                <w:rPr>
                  <w:rFonts w:asciiTheme="minorHAnsi" w:hAnsiTheme="minorHAnsi" w:cstheme="minorHAnsi"/>
                  <w:sz w:val="22"/>
                  <w:szCs w:val="22"/>
                  <w:rPrChange w:id="6217" w:author="Bourque, Ethan" w:date="2024-04-26T09:11:00Z">
                    <w:rPr>
                      <w:rFonts w:ascii="Garamond" w:hAnsi="Garamond"/>
                      <w:sz w:val="22"/>
                      <w:szCs w:val="22"/>
                    </w:rPr>
                  </w:rPrChange>
                </w:rPr>
                <w:t>12/18-19/2023, 12/21/2023</w:t>
              </w:r>
            </w:ins>
          </w:p>
        </w:tc>
        <w:tc>
          <w:tcPr>
            <w:tcW w:w="1170" w:type="dxa"/>
            <w:hideMark/>
            <w:tcPrChange w:id="6218" w:author="Bourque, Ethan" w:date="2024-04-26T09:11:00Z">
              <w:tcPr>
                <w:tcW w:w="1170" w:type="dxa"/>
                <w:hideMark/>
              </w:tcPr>
            </w:tcPrChange>
          </w:tcPr>
          <w:p w14:paraId="1C315058" w14:textId="77777777" w:rsidR="00447D92" w:rsidRPr="00DF3C06" w:rsidRDefault="00447D92" w:rsidP="00447D92">
            <w:pPr>
              <w:spacing w:before="120"/>
              <w:rPr>
                <w:ins w:id="6219" w:author="Bourque, Ethan" w:date="2024-04-24T14:46:00Z"/>
                <w:rFonts w:asciiTheme="minorHAnsi" w:hAnsiTheme="minorHAnsi" w:cstheme="minorHAnsi"/>
                <w:sz w:val="22"/>
                <w:szCs w:val="22"/>
                <w:rPrChange w:id="6220" w:author="Bourque, Ethan" w:date="2024-04-26T09:11:00Z">
                  <w:rPr>
                    <w:ins w:id="6221" w:author="Bourque, Ethan" w:date="2024-04-24T14:46:00Z"/>
                    <w:rFonts w:ascii="Garamond" w:hAnsi="Garamond"/>
                    <w:sz w:val="22"/>
                    <w:szCs w:val="22"/>
                  </w:rPr>
                </w:rPrChange>
              </w:rPr>
            </w:pPr>
            <w:ins w:id="6222" w:author="Bourque, Ethan" w:date="2024-04-24T14:46:00Z">
              <w:r w:rsidRPr="00DF3C06">
                <w:rPr>
                  <w:rFonts w:asciiTheme="minorHAnsi" w:hAnsiTheme="minorHAnsi" w:cstheme="minorHAnsi"/>
                  <w:sz w:val="22"/>
                  <w:szCs w:val="22"/>
                  <w:rPrChange w:id="6223" w:author="Bourque, Ethan" w:date="2024-04-26T09:11:00Z">
                    <w:rPr>
                      <w:rFonts w:ascii="Garamond" w:hAnsi="Garamond"/>
                      <w:sz w:val="22"/>
                      <w:szCs w:val="22"/>
                    </w:rPr>
                  </w:rPrChange>
                </w:rPr>
                <w:t>12/19/2023</w:t>
              </w:r>
            </w:ins>
          </w:p>
        </w:tc>
        <w:tc>
          <w:tcPr>
            <w:tcW w:w="1350" w:type="dxa"/>
            <w:hideMark/>
            <w:tcPrChange w:id="6224" w:author="Bourque, Ethan" w:date="2024-04-26T09:11:00Z">
              <w:tcPr>
                <w:tcW w:w="1350" w:type="dxa"/>
                <w:hideMark/>
              </w:tcPr>
            </w:tcPrChange>
          </w:tcPr>
          <w:p w14:paraId="2AE3F9F7" w14:textId="77777777" w:rsidR="00447D92" w:rsidRPr="00DF3C06" w:rsidRDefault="00447D92" w:rsidP="00447D92">
            <w:pPr>
              <w:spacing w:before="120"/>
              <w:rPr>
                <w:ins w:id="6225" w:author="Bourque, Ethan" w:date="2024-04-24T14:46:00Z"/>
                <w:rFonts w:asciiTheme="minorHAnsi" w:hAnsiTheme="minorHAnsi" w:cstheme="minorHAnsi"/>
                <w:sz w:val="22"/>
                <w:szCs w:val="22"/>
                <w:rPrChange w:id="6226" w:author="Bourque, Ethan" w:date="2024-04-26T09:11:00Z">
                  <w:rPr>
                    <w:ins w:id="6227" w:author="Bourque, Ethan" w:date="2024-04-24T14:46:00Z"/>
                    <w:rFonts w:ascii="Garamond" w:hAnsi="Garamond"/>
                    <w:sz w:val="22"/>
                    <w:szCs w:val="22"/>
                  </w:rPr>
                </w:rPrChange>
              </w:rPr>
            </w:pPr>
            <w:ins w:id="6228" w:author="Bourque, Ethan" w:date="2024-04-24T14:46:00Z">
              <w:r w:rsidRPr="00DF3C06">
                <w:rPr>
                  <w:rFonts w:asciiTheme="minorHAnsi" w:hAnsiTheme="minorHAnsi" w:cstheme="minorHAnsi"/>
                  <w:sz w:val="22"/>
                  <w:szCs w:val="22"/>
                  <w:rPrChange w:id="6229" w:author="Bourque, Ethan" w:date="2024-04-26T09:11:00Z">
                    <w:rPr>
                      <w:rFonts w:ascii="Garamond" w:hAnsi="Garamond"/>
                      <w:sz w:val="22"/>
                      <w:szCs w:val="22"/>
                    </w:rPr>
                  </w:rPrChange>
                </w:rPr>
                <w:t>1/3/2024</w:t>
              </w:r>
            </w:ins>
          </w:p>
        </w:tc>
        <w:tc>
          <w:tcPr>
            <w:tcW w:w="1260" w:type="dxa"/>
            <w:hideMark/>
            <w:tcPrChange w:id="6230" w:author="Bourque, Ethan" w:date="2024-04-26T09:11:00Z">
              <w:tcPr>
                <w:tcW w:w="1260" w:type="dxa"/>
                <w:hideMark/>
              </w:tcPr>
            </w:tcPrChange>
          </w:tcPr>
          <w:p w14:paraId="06F942D7" w14:textId="77777777" w:rsidR="00447D92" w:rsidRPr="00DF3C06" w:rsidRDefault="00447D92" w:rsidP="00447D92">
            <w:pPr>
              <w:spacing w:before="120"/>
              <w:rPr>
                <w:ins w:id="6231" w:author="Bourque, Ethan" w:date="2024-04-24T14:46:00Z"/>
                <w:rFonts w:asciiTheme="minorHAnsi" w:hAnsiTheme="minorHAnsi" w:cstheme="minorHAnsi"/>
                <w:sz w:val="22"/>
                <w:szCs w:val="22"/>
                <w:rPrChange w:id="6232" w:author="Bourque, Ethan" w:date="2024-04-26T09:11:00Z">
                  <w:rPr>
                    <w:ins w:id="6233" w:author="Bourque, Ethan" w:date="2024-04-24T14:46:00Z"/>
                    <w:rFonts w:ascii="Garamond" w:hAnsi="Garamond"/>
                    <w:sz w:val="22"/>
                    <w:szCs w:val="22"/>
                  </w:rPr>
                </w:rPrChange>
              </w:rPr>
            </w:pPr>
            <w:ins w:id="6234" w:author="Bourque, Ethan" w:date="2024-04-24T14:46:00Z">
              <w:r w:rsidRPr="00DF3C06">
                <w:rPr>
                  <w:rFonts w:asciiTheme="minorHAnsi" w:hAnsiTheme="minorHAnsi" w:cstheme="minorHAnsi"/>
                  <w:sz w:val="22"/>
                  <w:szCs w:val="22"/>
                  <w:rPrChange w:id="6235" w:author="Bourque, Ethan" w:date="2024-04-26T09:11:00Z">
                    <w:rPr>
                      <w:rFonts w:ascii="Garamond" w:hAnsi="Garamond"/>
                      <w:sz w:val="22"/>
                      <w:szCs w:val="22"/>
                    </w:rPr>
                  </w:rPrChange>
                </w:rPr>
                <w:t>12/27-28/2023, 1/8/2024</w:t>
              </w:r>
            </w:ins>
          </w:p>
        </w:tc>
        <w:tc>
          <w:tcPr>
            <w:tcW w:w="1224" w:type="dxa"/>
            <w:hideMark/>
            <w:tcPrChange w:id="6236" w:author="Bourque, Ethan" w:date="2024-04-26T09:11:00Z">
              <w:tcPr>
                <w:tcW w:w="1224" w:type="dxa"/>
                <w:hideMark/>
              </w:tcPr>
            </w:tcPrChange>
          </w:tcPr>
          <w:p w14:paraId="2385D7DF" w14:textId="77777777" w:rsidR="00447D92" w:rsidRPr="00DF3C06" w:rsidRDefault="00447D92" w:rsidP="00447D92">
            <w:pPr>
              <w:spacing w:before="120"/>
              <w:rPr>
                <w:ins w:id="6237" w:author="Bourque, Ethan" w:date="2024-04-24T14:46:00Z"/>
                <w:rFonts w:asciiTheme="minorHAnsi" w:hAnsiTheme="minorHAnsi" w:cstheme="minorHAnsi"/>
                <w:sz w:val="22"/>
                <w:szCs w:val="22"/>
                <w:rPrChange w:id="6238" w:author="Bourque, Ethan" w:date="2024-04-26T09:11:00Z">
                  <w:rPr>
                    <w:ins w:id="6239" w:author="Bourque, Ethan" w:date="2024-04-24T14:46:00Z"/>
                    <w:rFonts w:ascii="Garamond" w:hAnsi="Garamond"/>
                    <w:sz w:val="22"/>
                    <w:szCs w:val="22"/>
                  </w:rPr>
                </w:rPrChange>
              </w:rPr>
            </w:pPr>
            <w:ins w:id="6240" w:author="Bourque, Ethan" w:date="2024-04-24T14:46:00Z">
              <w:r w:rsidRPr="00DF3C06">
                <w:rPr>
                  <w:rFonts w:asciiTheme="minorHAnsi" w:hAnsiTheme="minorHAnsi" w:cstheme="minorHAnsi"/>
                  <w:sz w:val="22"/>
                  <w:szCs w:val="22"/>
                  <w:rPrChange w:id="6241" w:author="Bourque, Ethan" w:date="2024-04-26T09:11:00Z">
                    <w:rPr>
                      <w:rFonts w:ascii="Garamond" w:hAnsi="Garamond"/>
                      <w:sz w:val="22"/>
                      <w:szCs w:val="22"/>
                    </w:rPr>
                  </w:rPrChange>
                </w:rPr>
                <w:t>12/22/2023, 1/8/2024</w:t>
              </w:r>
            </w:ins>
          </w:p>
        </w:tc>
        <w:tc>
          <w:tcPr>
            <w:tcW w:w="1278" w:type="dxa"/>
            <w:hideMark/>
            <w:tcPrChange w:id="6242" w:author="Bourque, Ethan" w:date="2024-04-26T09:11:00Z">
              <w:tcPr>
                <w:tcW w:w="1278" w:type="dxa"/>
                <w:gridSpan w:val="2"/>
                <w:hideMark/>
              </w:tcPr>
            </w:tcPrChange>
          </w:tcPr>
          <w:p w14:paraId="60B74E77" w14:textId="77777777" w:rsidR="00447D92" w:rsidRPr="00DF3C06" w:rsidRDefault="00447D92" w:rsidP="00447D92">
            <w:pPr>
              <w:spacing w:before="120"/>
              <w:rPr>
                <w:ins w:id="6243" w:author="Bourque, Ethan" w:date="2024-04-24T14:46:00Z"/>
                <w:rFonts w:asciiTheme="minorHAnsi" w:hAnsiTheme="minorHAnsi" w:cstheme="minorHAnsi"/>
                <w:sz w:val="22"/>
                <w:szCs w:val="22"/>
                <w:rPrChange w:id="6244" w:author="Bourque, Ethan" w:date="2024-04-26T09:11:00Z">
                  <w:rPr>
                    <w:ins w:id="6245" w:author="Bourque, Ethan" w:date="2024-04-24T14:46:00Z"/>
                    <w:rFonts w:ascii="Garamond" w:hAnsi="Garamond"/>
                    <w:sz w:val="22"/>
                    <w:szCs w:val="22"/>
                  </w:rPr>
                </w:rPrChange>
              </w:rPr>
            </w:pPr>
            <w:ins w:id="6246" w:author="Bourque, Ethan" w:date="2024-04-24T14:46:00Z">
              <w:r w:rsidRPr="00DF3C06">
                <w:rPr>
                  <w:rFonts w:asciiTheme="minorHAnsi" w:hAnsiTheme="minorHAnsi" w:cstheme="minorHAnsi"/>
                  <w:sz w:val="22"/>
                  <w:szCs w:val="22"/>
                  <w:rPrChange w:id="6247" w:author="Bourque, Ethan" w:date="2024-04-26T09:11:00Z">
                    <w:rPr>
                      <w:rFonts w:ascii="Garamond" w:hAnsi="Garamond"/>
                      <w:sz w:val="22"/>
                      <w:szCs w:val="22"/>
                    </w:rPr>
                  </w:rPrChange>
                </w:rPr>
                <w:t>12/21/2023</w:t>
              </w:r>
            </w:ins>
          </w:p>
        </w:tc>
      </w:tr>
    </w:tbl>
    <w:p w14:paraId="213B4E6D" w14:textId="77777777" w:rsidR="00447D92" w:rsidRDefault="00447D92" w:rsidP="00CB7FF4">
      <w:pPr>
        <w:spacing w:before="120"/>
        <w:rPr>
          <w:ins w:id="6248" w:author="Bourque, Ethan" w:date="2024-04-24T14:45:00Z"/>
          <w:rFonts w:ascii="Garamond" w:hAnsi="Garamond"/>
          <w:sz w:val="22"/>
          <w:szCs w:val="22"/>
        </w:rPr>
      </w:pPr>
    </w:p>
    <w:p w14:paraId="75A206EF" w14:textId="65ABB877" w:rsidR="007534D0" w:rsidRPr="00AB7750" w:rsidRDefault="007534D0" w:rsidP="00CB7FF4">
      <w:pPr>
        <w:spacing w:before="120"/>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proofErr w:type="gramEnd"/>
      <w:r w:rsidRPr="00AB7750">
        <w:rPr>
          <w:rFonts w:ascii="Garamond" w:hAnsi="Garamond"/>
          <w:sz w:val="22"/>
          <w:szCs w:val="22"/>
        </w:rPr>
        <w:t xml:space="preserve"> held longer than allowed by NERRS protocols</w:t>
      </w:r>
    </w:p>
    <w:p w14:paraId="63F0E686" w14:textId="37A70898" w:rsidR="007534D0" w:rsidRDefault="007534D0" w:rsidP="00E17789">
      <w:pPr>
        <w:ind w:right="720"/>
        <w:jc w:val="both"/>
        <w:rPr>
          <w:ins w:id="6249" w:author="Bourque, Ethan" w:date="2024-04-23T15:20:00Z"/>
          <w:rFonts w:ascii="Garamond" w:hAnsi="Garamond"/>
          <w:sz w:val="22"/>
          <w:szCs w:val="22"/>
        </w:rPr>
      </w:pPr>
    </w:p>
    <w:p w14:paraId="2865A3F8" w14:textId="77777777" w:rsidR="008454CC" w:rsidRDefault="008454CC" w:rsidP="008454CC">
      <w:pPr>
        <w:numPr>
          <w:ilvl w:val="0"/>
          <w:numId w:val="14"/>
        </w:numPr>
        <w:ind w:right="720"/>
        <w:jc w:val="both"/>
        <w:rPr>
          <w:ins w:id="6250" w:author="Bourque, Ethan" w:date="2024-04-23T15:21:00Z"/>
          <w:rFonts w:ascii="Garamond" w:hAnsi="Garamond"/>
          <w:b/>
          <w:sz w:val="22"/>
          <w:szCs w:val="22"/>
        </w:rPr>
      </w:pPr>
      <w:ins w:id="6251" w:author="Bourque, Ethan" w:date="2024-04-23T15:20:00Z">
        <w:r>
          <w:rPr>
            <w:rFonts w:ascii="Garamond" w:hAnsi="Garamond"/>
            <w:b/>
            <w:sz w:val="22"/>
            <w:szCs w:val="22"/>
          </w:rPr>
          <w:t>Information about flagged data and additional notes</w:t>
        </w:r>
      </w:ins>
    </w:p>
    <w:p w14:paraId="628D3144" w14:textId="06F33BDF" w:rsidR="00381B3A" w:rsidRDefault="00381B3A" w:rsidP="008454CC">
      <w:pPr>
        <w:ind w:left="720" w:right="720"/>
        <w:jc w:val="both"/>
        <w:rPr>
          <w:ins w:id="6252" w:author="Bourque, Ethan" w:date="2024-04-26T09:32:00Z"/>
          <w:rFonts w:ascii="Garamond" w:hAnsi="Garamond"/>
          <w:bCs/>
          <w:sz w:val="22"/>
          <w:szCs w:val="22"/>
        </w:rPr>
      </w:pPr>
      <w:ins w:id="6253" w:author="Bourque, Ethan" w:date="2024-04-26T09:32:00Z">
        <w:r>
          <w:rPr>
            <w:rFonts w:ascii="Garamond" w:hAnsi="Garamond"/>
            <w:bCs/>
            <w:sz w:val="22"/>
            <w:szCs w:val="22"/>
          </w:rPr>
          <w:t>February 2023</w:t>
        </w:r>
      </w:ins>
      <w:ins w:id="6254" w:author="Bourque, Ethan" w:date="2024-04-26T10:00:00Z">
        <w:r w:rsidR="0011301B">
          <w:rPr>
            <w:rFonts w:ascii="Garamond" w:hAnsi="Garamond"/>
            <w:bCs/>
            <w:sz w:val="22"/>
            <w:szCs w:val="22"/>
          </w:rPr>
          <w:t>:</w:t>
        </w:r>
      </w:ins>
    </w:p>
    <w:p w14:paraId="4A6ADB18" w14:textId="7223BE8A" w:rsidR="00381B3A" w:rsidRPr="00381B3A" w:rsidRDefault="00381B3A">
      <w:pPr>
        <w:pStyle w:val="ListParagraph"/>
        <w:numPr>
          <w:ilvl w:val="0"/>
          <w:numId w:val="16"/>
        </w:numPr>
        <w:ind w:right="720"/>
        <w:jc w:val="both"/>
        <w:rPr>
          <w:ins w:id="6255" w:author="Bourque, Ethan" w:date="2024-04-26T09:32:00Z"/>
          <w:rFonts w:ascii="Garamond" w:hAnsi="Garamond"/>
          <w:bCs/>
          <w:sz w:val="22"/>
          <w:szCs w:val="22"/>
          <w:rPrChange w:id="6256" w:author="Bourque, Ethan" w:date="2024-04-26T09:33:00Z">
            <w:rPr>
              <w:ins w:id="6257" w:author="Bourque, Ethan" w:date="2024-04-26T09:32:00Z"/>
            </w:rPr>
          </w:rPrChange>
        </w:rPr>
        <w:pPrChange w:id="6258" w:author="Bourque, Ethan" w:date="2024-04-26T09:33:00Z">
          <w:pPr>
            <w:ind w:left="720" w:right="720"/>
            <w:jc w:val="both"/>
          </w:pPr>
        </w:pPrChange>
      </w:pPr>
      <w:ins w:id="6259" w:author="Bourque, Ethan" w:date="2024-04-26T09:33:00Z">
        <w:r w:rsidRPr="00381B3A">
          <w:rPr>
            <w:rFonts w:ascii="Garamond" w:hAnsi="Garamond"/>
            <w:bCs/>
            <w:sz w:val="22"/>
            <w:szCs w:val="22"/>
          </w:rPr>
          <w:t xml:space="preserve">Suspect </w:t>
        </w:r>
        <w:proofErr w:type="spellStart"/>
        <w:r w:rsidRPr="00381B3A">
          <w:rPr>
            <w:rFonts w:ascii="Garamond" w:hAnsi="Garamond"/>
            <w:bCs/>
            <w:sz w:val="22"/>
            <w:szCs w:val="22"/>
          </w:rPr>
          <w:t>apapcnut</w:t>
        </w:r>
        <w:proofErr w:type="spellEnd"/>
        <w:r w:rsidRPr="00381B3A">
          <w:rPr>
            <w:rFonts w:ascii="Garamond" w:hAnsi="Garamond"/>
            <w:bCs/>
            <w:sz w:val="22"/>
            <w:szCs w:val="22"/>
          </w:rPr>
          <w:t xml:space="preserve"> </w:t>
        </w:r>
      </w:ins>
      <w:ins w:id="6260" w:author="Bourque, Ethan" w:date="2024-04-26T09:52:00Z">
        <w:r w:rsidR="00244567">
          <w:rPr>
            <w:rFonts w:ascii="Garamond" w:hAnsi="Garamond"/>
            <w:bCs/>
            <w:sz w:val="22"/>
            <w:szCs w:val="22"/>
          </w:rPr>
          <w:t>TSS r</w:t>
        </w:r>
      </w:ins>
      <w:ins w:id="6261" w:author="Bourque, Ethan" w:date="2024-04-26T09:33:00Z">
        <w:r w:rsidRPr="00381B3A">
          <w:rPr>
            <w:rFonts w:ascii="Garamond" w:hAnsi="Garamond"/>
            <w:bCs/>
            <w:sz w:val="22"/>
            <w:szCs w:val="22"/>
          </w:rPr>
          <w:t>esult may be biased because it was analyzed according to the field conductivity.</w:t>
        </w:r>
      </w:ins>
    </w:p>
    <w:p w14:paraId="1B669EE4" w14:textId="0132A40F" w:rsidR="00381B3A" w:rsidRDefault="00381B3A" w:rsidP="008454CC">
      <w:pPr>
        <w:ind w:left="720" w:right="720"/>
        <w:jc w:val="both"/>
        <w:rPr>
          <w:ins w:id="6262" w:author="Bourque, Ethan" w:date="2024-04-26T09:33:00Z"/>
          <w:rFonts w:ascii="Garamond" w:hAnsi="Garamond"/>
          <w:bCs/>
          <w:sz w:val="22"/>
          <w:szCs w:val="22"/>
        </w:rPr>
      </w:pPr>
      <w:ins w:id="6263" w:author="Bourque, Ethan" w:date="2024-04-26T09:33:00Z">
        <w:r>
          <w:rPr>
            <w:rFonts w:ascii="Garamond" w:hAnsi="Garamond"/>
            <w:bCs/>
            <w:sz w:val="22"/>
            <w:szCs w:val="22"/>
          </w:rPr>
          <w:t>March 2023</w:t>
        </w:r>
      </w:ins>
      <w:ins w:id="6264" w:author="Bourque, Ethan" w:date="2024-04-26T10:00:00Z">
        <w:r w:rsidR="0011301B">
          <w:rPr>
            <w:rFonts w:ascii="Garamond" w:hAnsi="Garamond"/>
            <w:bCs/>
            <w:sz w:val="22"/>
            <w:szCs w:val="22"/>
          </w:rPr>
          <w:t>:</w:t>
        </w:r>
      </w:ins>
    </w:p>
    <w:p w14:paraId="155B077B" w14:textId="389F9259" w:rsidR="00381B3A" w:rsidRPr="00244567" w:rsidRDefault="00244567">
      <w:pPr>
        <w:pStyle w:val="ListParagraph"/>
        <w:numPr>
          <w:ilvl w:val="0"/>
          <w:numId w:val="16"/>
        </w:numPr>
        <w:ind w:right="720"/>
        <w:jc w:val="both"/>
        <w:rPr>
          <w:ins w:id="6265" w:author="Bourque, Ethan" w:date="2024-04-26T09:32:00Z"/>
          <w:rFonts w:ascii="Garamond" w:hAnsi="Garamond"/>
          <w:bCs/>
          <w:sz w:val="22"/>
          <w:szCs w:val="22"/>
          <w:rPrChange w:id="6266" w:author="Bourque, Ethan" w:date="2024-04-26T09:53:00Z">
            <w:rPr>
              <w:ins w:id="6267" w:author="Bourque, Ethan" w:date="2024-04-26T09:32:00Z"/>
            </w:rPr>
          </w:rPrChange>
        </w:rPr>
        <w:pPrChange w:id="6268" w:author="Bourque, Ethan" w:date="2024-04-26T09:53:00Z">
          <w:pPr>
            <w:ind w:left="720" w:right="720"/>
            <w:jc w:val="both"/>
          </w:pPr>
        </w:pPrChange>
      </w:pPr>
      <w:ins w:id="6269" w:author="Bourque, Ethan" w:date="2024-04-26T09:54:00Z">
        <w:r>
          <w:rPr>
            <w:rFonts w:ascii="Garamond" w:hAnsi="Garamond"/>
            <w:bCs/>
            <w:sz w:val="22"/>
            <w:szCs w:val="22"/>
          </w:rPr>
          <w:t>1</w:t>
        </w:r>
      </w:ins>
      <w:ins w:id="6270" w:author="Bourque, Ethan" w:date="2024-04-26T15:13:00Z">
        <w:r w:rsidR="002748ED">
          <w:rPr>
            <w:rFonts w:ascii="Garamond" w:hAnsi="Garamond"/>
            <w:bCs/>
            <w:sz w:val="22"/>
            <w:szCs w:val="22"/>
          </w:rPr>
          <w:t>1</w:t>
        </w:r>
      </w:ins>
      <w:ins w:id="6271" w:author="Bourque, Ethan" w:date="2024-04-26T09:54:00Z">
        <w:r>
          <w:rPr>
            <w:rFonts w:ascii="Garamond" w:hAnsi="Garamond"/>
            <w:bCs/>
            <w:sz w:val="22"/>
            <w:szCs w:val="22"/>
          </w:rPr>
          <w:t>:</w:t>
        </w:r>
      </w:ins>
      <w:ins w:id="6272" w:author="Bourque, Ethan" w:date="2024-04-26T15:13:00Z">
        <w:r w:rsidR="002748ED">
          <w:rPr>
            <w:rFonts w:ascii="Garamond" w:hAnsi="Garamond"/>
            <w:bCs/>
            <w:sz w:val="22"/>
            <w:szCs w:val="22"/>
          </w:rPr>
          <w:t>1</w:t>
        </w:r>
      </w:ins>
      <w:ins w:id="6273" w:author="Bourque, Ethan" w:date="2024-04-26T09:54:00Z">
        <w:r>
          <w:rPr>
            <w:rFonts w:ascii="Garamond" w:hAnsi="Garamond"/>
            <w:bCs/>
            <w:sz w:val="22"/>
            <w:szCs w:val="22"/>
          </w:rPr>
          <w:t>5</w:t>
        </w:r>
      </w:ins>
      <w:ins w:id="6274" w:author="Bourque, Ethan" w:date="2024-04-26T15:13:00Z">
        <w:r w:rsidR="002748ED">
          <w:rPr>
            <w:rFonts w:ascii="Garamond" w:hAnsi="Garamond"/>
            <w:bCs/>
            <w:sz w:val="22"/>
            <w:szCs w:val="22"/>
          </w:rPr>
          <w:t xml:space="preserve"> –</w:t>
        </w:r>
      </w:ins>
      <w:ins w:id="6275" w:author="Bourque, Ethan" w:date="2024-04-26T09:54:00Z">
        <w:r>
          <w:rPr>
            <w:rFonts w:ascii="Garamond" w:hAnsi="Garamond"/>
            <w:bCs/>
            <w:sz w:val="22"/>
            <w:szCs w:val="22"/>
          </w:rPr>
          <w:t xml:space="preserve"> 1</w:t>
        </w:r>
      </w:ins>
      <w:ins w:id="6276" w:author="Bourque, Ethan" w:date="2024-04-26T15:13:00Z">
        <w:r w:rsidR="002748ED">
          <w:rPr>
            <w:rFonts w:ascii="Garamond" w:hAnsi="Garamond"/>
            <w:bCs/>
            <w:sz w:val="22"/>
            <w:szCs w:val="22"/>
          </w:rPr>
          <w:t>6</w:t>
        </w:r>
      </w:ins>
      <w:ins w:id="6277" w:author="Bourque, Ethan" w:date="2024-04-26T09:54:00Z">
        <w:r>
          <w:rPr>
            <w:rFonts w:ascii="Garamond" w:hAnsi="Garamond"/>
            <w:bCs/>
            <w:sz w:val="22"/>
            <w:szCs w:val="22"/>
          </w:rPr>
          <w:t>:</w:t>
        </w:r>
      </w:ins>
      <w:ins w:id="6278" w:author="Bourque, Ethan" w:date="2024-04-26T15:13:00Z">
        <w:r w:rsidR="002748ED">
          <w:rPr>
            <w:rFonts w:ascii="Garamond" w:hAnsi="Garamond"/>
            <w:bCs/>
            <w:sz w:val="22"/>
            <w:szCs w:val="22"/>
          </w:rPr>
          <w:t>1</w:t>
        </w:r>
      </w:ins>
      <w:ins w:id="6279" w:author="Bourque, Ethan" w:date="2024-04-26T09:54:00Z">
        <w:r>
          <w:rPr>
            <w:rFonts w:ascii="Garamond" w:hAnsi="Garamond"/>
            <w:bCs/>
            <w:sz w:val="22"/>
            <w:szCs w:val="22"/>
          </w:rPr>
          <w:t xml:space="preserve">5 </w:t>
        </w:r>
        <w:proofErr w:type="spellStart"/>
        <w:r>
          <w:rPr>
            <w:rFonts w:ascii="Garamond" w:hAnsi="Garamond"/>
            <w:bCs/>
            <w:sz w:val="22"/>
            <w:szCs w:val="22"/>
          </w:rPr>
          <w:t>apaesnut</w:t>
        </w:r>
        <w:proofErr w:type="spellEnd"/>
        <w:r>
          <w:rPr>
            <w:rFonts w:ascii="Garamond" w:hAnsi="Garamond"/>
            <w:bCs/>
            <w:sz w:val="22"/>
            <w:szCs w:val="22"/>
          </w:rPr>
          <w:t xml:space="preserve"> samples had high particulates t</w:t>
        </w:r>
      </w:ins>
      <w:ins w:id="6280" w:author="Bourque, Ethan" w:date="2024-04-26T09:55:00Z">
        <w:r>
          <w:rPr>
            <w:rFonts w:ascii="Garamond" w:hAnsi="Garamond"/>
            <w:bCs/>
            <w:sz w:val="22"/>
            <w:szCs w:val="22"/>
          </w:rPr>
          <w:t>hat settled out and clogged filters</w:t>
        </w:r>
      </w:ins>
    </w:p>
    <w:p w14:paraId="452D7125" w14:textId="29525886" w:rsidR="008454CC" w:rsidRDefault="008454CC" w:rsidP="008454CC">
      <w:pPr>
        <w:ind w:left="720" w:right="720"/>
        <w:jc w:val="both"/>
        <w:rPr>
          <w:ins w:id="6281" w:author="Bourque, Ethan" w:date="2024-04-23T15:22:00Z"/>
          <w:rFonts w:ascii="Garamond" w:hAnsi="Garamond"/>
          <w:bCs/>
          <w:sz w:val="22"/>
          <w:szCs w:val="22"/>
        </w:rPr>
      </w:pPr>
      <w:ins w:id="6282" w:author="Bourque, Ethan" w:date="2024-04-23T15:22:00Z">
        <w:r w:rsidRPr="008454CC">
          <w:rPr>
            <w:rFonts w:ascii="Garamond" w:hAnsi="Garamond"/>
            <w:bCs/>
            <w:sz w:val="22"/>
            <w:szCs w:val="22"/>
            <w:rPrChange w:id="6283" w:author="Bourque, Ethan" w:date="2024-04-23T15:22:00Z">
              <w:rPr>
                <w:rFonts w:ascii="Garamond" w:hAnsi="Garamond"/>
                <w:b/>
                <w:sz w:val="22"/>
                <w:szCs w:val="22"/>
              </w:rPr>
            </w:rPrChange>
          </w:rPr>
          <w:t>April 2023:</w:t>
        </w:r>
      </w:ins>
    </w:p>
    <w:p w14:paraId="219E79D2" w14:textId="460EF8A8" w:rsidR="008454CC" w:rsidRPr="00897DE4" w:rsidRDefault="008454CC" w:rsidP="008454CC">
      <w:pPr>
        <w:pStyle w:val="ListParagraph"/>
        <w:numPr>
          <w:ilvl w:val="0"/>
          <w:numId w:val="15"/>
        </w:numPr>
        <w:ind w:right="720"/>
        <w:jc w:val="both"/>
        <w:rPr>
          <w:ins w:id="6284" w:author="Bourque, Ethan" w:date="2024-04-23T15:27:00Z"/>
          <w:rFonts w:ascii="Garamond" w:hAnsi="Garamond"/>
          <w:bCs/>
          <w:sz w:val="22"/>
          <w:szCs w:val="22"/>
          <w:rPrChange w:id="6285" w:author="Bourque, Ethan" w:date="2024-04-23T15:27:00Z">
            <w:rPr>
              <w:ins w:id="6286" w:author="Bourque, Ethan" w:date="2024-04-23T15:27:00Z"/>
              <w:rFonts w:ascii="Garamond" w:hAnsi="Garamond" w:cs="Calibri"/>
              <w:color w:val="000000"/>
              <w:sz w:val="22"/>
              <w:szCs w:val="22"/>
            </w:rPr>
          </w:rPrChange>
        </w:rPr>
      </w:pPr>
      <w:ins w:id="6287" w:author="Bourque, Ethan" w:date="2024-04-23T15:23:00Z">
        <w:r w:rsidRPr="008454CC">
          <w:rPr>
            <w:rFonts w:ascii="Garamond" w:hAnsi="Garamond" w:cs="Calibri"/>
            <w:color w:val="000000"/>
            <w:sz w:val="22"/>
            <w:szCs w:val="22"/>
            <w:rPrChange w:id="6288" w:author="Bourque, Ethan" w:date="2024-04-23T15:23:00Z">
              <w:rPr>
                <w:rFonts w:ascii="Garamond" w:hAnsi="Garamond" w:cs="Calibri"/>
                <w:color w:val="000000"/>
                <w:sz w:val="18"/>
                <w:szCs w:val="18"/>
              </w:rPr>
            </w:rPrChange>
          </w:rPr>
          <w:t>Chlorophyll-</w:t>
        </w:r>
        <w:r w:rsidRPr="008454CC">
          <w:rPr>
            <w:rFonts w:ascii="Garamond" w:hAnsi="Garamond" w:cs="Calibri"/>
            <w:i/>
            <w:iCs/>
            <w:color w:val="000000"/>
            <w:sz w:val="22"/>
            <w:szCs w:val="22"/>
            <w:rPrChange w:id="6289" w:author="Bourque, Ethan" w:date="2024-04-23T15:23:00Z">
              <w:rPr>
                <w:rFonts w:ascii="Garamond" w:hAnsi="Garamond" w:cs="Calibri"/>
                <w:i/>
                <w:iCs/>
                <w:color w:val="000000"/>
                <w:sz w:val="18"/>
                <w:szCs w:val="18"/>
              </w:rPr>
            </w:rPrChange>
          </w:rPr>
          <w:t>a,</w:t>
        </w:r>
      </w:ins>
      <w:ins w:id="6290" w:author="Bourque, Ethan" w:date="2024-04-23T15:24:00Z">
        <w:r>
          <w:rPr>
            <w:rFonts w:ascii="Garamond" w:hAnsi="Garamond" w:cs="Calibri"/>
            <w:i/>
            <w:iCs/>
            <w:color w:val="000000"/>
            <w:sz w:val="22"/>
            <w:szCs w:val="22"/>
          </w:rPr>
          <w:t xml:space="preserve"> </w:t>
        </w:r>
        <w:r w:rsidRPr="008454CC">
          <w:rPr>
            <w:rFonts w:ascii="Garamond" w:hAnsi="Garamond" w:cs="Calibri"/>
            <w:color w:val="000000"/>
            <w:sz w:val="22"/>
            <w:szCs w:val="22"/>
            <w:rPrChange w:id="6291" w:author="Bourque, Ethan" w:date="2024-04-23T15:24:00Z">
              <w:rPr>
                <w:rFonts w:ascii="Garamond" w:hAnsi="Garamond" w:cs="Calibri"/>
                <w:color w:val="000000"/>
                <w:sz w:val="18"/>
                <w:szCs w:val="18"/>
              </w:rPr>
            </w:rPrChange>
          </w:rPr>
          <w:t>Uncorrected Chlorophyll-</w:t>
        </w:r>
        <w:r w:rsidRPr="008454CC">
          <w:rPr>
            <w:rFonts w:ascii="Garamond" w:hAnsi="Garamond" w:cs="Calibri"/>
            <w:i/>
            <w:iCs/>
            <w:color w:val="000000"/>
            <w:sz w:val="22"/>
            <w:szCs w:val="22"/>
            <w:rPrChange w:id="6292" w:author="Bourque, Ethan" w:date="2024-04-23T15:24:00Z">
              <w:rPr>
                <w:rFonts w:ascii="Garamond" w:hAnsi="Garamond" w:cs="Calibri"/>
                <w:i/>
                <w:iCs/>
                <w:color w:val="000000"/>
                <w:sz w:val="18"/>
                <w:szCs w:val="18"/>
              </w:rPr>
            </w:rPrChange>
          </w:rPr>
          <w:t xml:space="preserve">a, </w:t>
        </w:r>
        <w:bookmarkStart w:id="6293" w:name="_Hlk134010639"/>
        <w:r w:rsidRPr="008454CC">
          <w:rPr>
            <w:rFonts w:ascii="Garamond" w:hAnsi="Garamond" w:cs="Calibri"/>
            <w:color w:val="000000"/>
            <w:sz w:val="22"/>
            <w:szCs w:val="22"/>
            <w:rPrChange w:id="6294" w:author="Bourque, Ethan" w:date="2024-04-23T15:24:00Z">
              <w:rPr>
                <w:rFonts w:ascii="Garamond" w:hAnsi="Garamond" w:cs="Calibri"/>
                <w:color w:val="000000"/>
                <w:sz w:val="18"/>
                <w:szCs w:val="18"/>
              </w:rPr>
            </w:rPrChange>
          </w:rPr>
          <w:t>Phaeophytin</w:t>
        </w:r>
        <w:bookmarkEnd w:id="6293"/>
        <w:r>
          <w:rPr>
            <w:rFonts w:ascii="Garamond" w:hAnsi="Garamond" w:cs="Calibri"/>
            <w:color w:val="000000"/>
            <w:sz w:val="22"/>
            <w:szCs w:val="22"/>
          </w:rPr>
          <w:t xml:space="preserve"> </w:t>
        </w:r>
      </w:ins>
      <w:ins w:id="6295" w:author="Bourque, Ethan" w:date="2024-04-23T15:25:00Z">
        <w:r>
          <w:rPr>
            <w:rFonts w:ascii="Garamond" w:hAnsi="Garamond" w:cs="Calibri"/>
            <w:color w:val="000000"/>
            <w:sz w:val="22"/>
            <w:szCs w:val="22"/>
          </w:rPr>
          <w:t xml:space="preserve">no result for </w:t>
        </w:r>
        <w:proofErr w:type="spellStart"/>
        <w:r>
          <w:rPr>
            <w:rFonts w:ascii="Garamond" w:hAnsi="Garamond" w:cs="Calibri"/>
            <w:color w:val="000000"/>
            <w:sz w:val="22"/>
            <w:szCs w:val="22"/>
          </w:rPr>
          <w:t>apaesnut</w:t>
        </w:r>
        <w:proofErr w:type="spellEnd"/>
        <w:r w:rsidR="00897DE4">
          <w:rPr>
            <w:rFonts w:ascii="Garamond" w:hAnsi="Garamond" w:cs="Calibri"/>
            <w:color w:val="000000"/>
            <w:sz w:val="22"/>
            <w:szCs w:val="22"/>
          </w:rPr>
          <w:t>, lab note says that during sampl</w:t>
        </w:r>
      </w:ins>
      <w:ins w:id="6296" w:author="Bourque, Ethan" w:date="2024-04-23T15:26:00Z">
        <w:r w:rsidR="00897DE4">
          <w:rPr>
            <w:rFonts w:ascii="Garamond" w:hAnsi="Garamond" w:cs="Calibri"/>
            <w:color w:val="000000"/>
            <w:sz w:val="22"/>
            <w:szCs w:val="22"/>
          </w:rPr>
          <w:t>e extraction tissue grinder tube broke and sample lost prior to analysis</w:t>
        </w:r>
      </w:ins>
    </w:p>
    <w:p w14:paraId="3EF4D218" w14:textId="02734780" w:rsidR="00244567" w:rsidRDefault="00244567" w:rsidP="00897DE4">
      <w:pPr>
        <w:ind w:left="720" w:right="720"/>
        <w:jc w:val="both"/>
        <w:rPr>
          <w:ins w:id="6297" w:author="Bourque, Ethan" w:date="2024-04-26T09:55:00Z"/>
          <w:rFonts w:ascii="Garamond" w:hAnsi="Garamond"/>
          <w:bCs/>
          <w:sz w:val="22"/>
          <w:szCs w:val="22"/>
        </w:rPr>
      </w:pPr>
      <w:ins w:id="6298" w:author="Bourque, Ethan" w:date="2024-04-26T09:55:00Z">
        <w:r>
          <w:rPr>
            <w:rFonts w:ascii="Garamond" w:hAnsi="Garamond"/>
            <w:bCs/>
            <w:sz w:val="22"/>
            <w:szCs w:val="22"/>
          </w:rPr>
          <w:t>May 2023</w:t>
        </w:r>
      </w:ins>
      <w:ins w:id="6299" w:author="Bourque, Ethan" w:date="2024-04-26T10:00:00Z">
        <w:r w:rsidR="0011301B">
          <w:rPr>
            <w:rFonts w:ascii="Garamond" w:hAnsi="Garamond"/>
            <w:bCs/>
            <w:sz w:val="22"/>
            <w:szCs w:val="22"/>
          </w:rPr>
          <w:t>:</w:t>
        </w:r>
      </w:ins>
    </w:p>
    <w:p w14:paraId="1B407273" w14:textId="67F76DA4" w:rsidR="00244567" w:rsidRDefault="00244567" w:rsidP="00244567">
      <w:pPr>
        <w:pStyle w:val="ListParagraph"/>
        <w:numPr>
          <w:ilvl w:val="0"/>
          <w:numId w:val="16"/>
        </w:numPr>
        <w:ind w:right="720"/>
        <w:jc w:val="both"/>
        <w:rPr>
          <w:ins w:id="6300" w:author="Bourque, Ethan" w:date="2024-04-26T09:56:00Z"/>
          <w:rFonts w:ascii="Garamond" w:hAnsi="Garamond"/>
          <w:bCs/>
          <w:sz w:val="22"/>
          <w:szCs w:val="22"/>
        </w:rPr>
      </w:pPr>
      <w:ins w:id="6301" w:author="Bourque, Ethan" w:date="2024-04-26T09:56:00Z">
        <w:r>
          <w:rPr>
            <w:rFonts w:ascii="Garamond" w:hAnsi="Garamond"/>
            <w:bCs/>
            <w:sz w:val="22"/>
            <w:szCs w:val="22"/>
          </w:rPr>
          <w:t>1</w:t>
        </w:r>
      </w:ins>
      <w:ins w:id="6302" w:author="Bourque, Ethan" w:date="2024-04-26T15:16:00Z">
        <w:r w:rsidR="002748ED">
          <w:rPr>
            <w:rFonts w:ascii="Garamond" w:hAnsi="Garamond"/>
            <w:bCs/>
            <w:sz w:val="22"/>
            <w:szCs w:val="22"/>
          </w:rPr>
          <w:t>1:00</w:t>
        </w:r>
      </w:ins>
      <w:ins w:id="6303" w:author="Bourque, Ethan" w:date="2024-04-26T09:56:00Z">
        <w:r>
          <w:rPr>
            <w:rFonts w:ascii="Garamond" w:hAnsi="Garamond"/>
            <w:bCs/>
            <w:sz w:val="22"/>
            <w:szCs w:val="22"/>
          </w:rPr>
          <w:t xml:space="preserve"> </w:t>
        </w:r>
      </w:ins>
      <w:ins w:id="6304" w:author="Bourque, Ethan" w:date="2024-04-26T15:16:00Z">
        <w:r w:rsidR="002748ED">
          <w:rPr>
            <w:rFonts w:ascii="Garamond" w:hAnsi="Garamond"/>
            <w:bCs/>
            <w:sz w:val="22"/>
            <w:szCs w:val="22"/>
          </w:rPr>
          <w:t>- 18</w:t>
        </w:r>
      </w:ins>
      <w:ins w:id="6305" w:author="Bourque, Ethan" w:date="2024-04-26T09:56:00Z">
        <w:r>
          <w:rPr>
            <w:rFonts w:ascii="Garamond" w:hAnsi="Garamond"/>
            <w:bCs/>
            <w:sz w:val="22"/>
            <w:szCs w:val="22"/>
          </w:rPr>
          <w:t>:</w:t>
        </w:r>
      </w:ins>
      <w:ins w:id="6306" w:author="Bourque, Ethan" w:date="2024-04-26T15:16:00Z">
        <w:r w:rsidR="002748ED">
          <w:rPr>
            <w:rFonts w:ascii="Garamond" w:hAnsi="Garamond"/>
            <w:bCs/>
            <w:sz w:val="22"/>
            <w:szCs w:val="22"/>
          </w:rPr>
          <w:t>3</w:t>
        </w:r>
      </w:ins>
      <w:ins w:id="6307" w:author="Bourque, Ethan" w:date="2024-04-26T09:56:00Z">
        <w:r>
          <w:rPr>
            <w:rFonts w:ascii="Garamond" w:hAnsi="Garamond"/>
            <w:bCs/>
            <w:sz w:val="22"/>
            <w:szCs w:val="22"/>
          </w:rPr>
          <w:t xml:space="preserve">0 </w:t>
        </w:r>
        <w:proofErr w:type="spellStart"/>
        <w:r>
          <w:rPr>
            <w:rFonts w:ascii="Garamond" w:hAnsi="Garamond"/>
            <w:bCs/>
            <w:sz w:val="22"/>
            <w:szCs w:val="22"/>
          </w:rPr>
          <w:t>apaesnut</w:t>
        </w:r>
        <w:proofErr w:type="spellEnd"/>
        <w:r>
          <w:rPr>
            <w:rFonts w:ascii="Garamond" w:hAnsi="Garamond"/>
            <w:bCs/>
            <w:sz w:val="22"/>
            <w:szCs w:val="22"/>
          </w:rPr>
          <w:t xml:space="preserve"> high particulates</w:t>
        </w:r>
      </w:ins>
      <w:ins w:id="6308" w:author="Bourque, Ethan" w:date="2024-04-26T09:57:00Z">
        <w:r>
          <w:rPr>
            <w:rFonts w:ascii="Garamond" w:hAnsi="Garamond"/>
            <w:bCs/>
            <w:sz w:val="22"/>
            <w:szCs w:val="22"/>
          </w:rPr>
          <w:t xml:space="preserve"> in</w:t>
        </w:r>
      </w:ins>
      <w:ins w:id="6309" w:author="Bourque, Ethan" w:date="2024-04-26T09:56:00Z">
        <w:r w:rsidRPr="00244567">
          <w:rPr>
            <w:rFonts w:ascii="Garamond" w:hAnsi="Garamond"/>
            <w:bCs/>
            <w:sz w:val="22"/>
            <w:szCs w:val="22"/>
          </w:rPr>
          <w:t xml:space="preserve"> </w:t>
        </w:r>
        <w:r>
          <w:rPr>
            <w:rFonts w:ascii="Garamond" w:hAnsi="Garamond"/>
            <w:bCs/>
            <w:sz w:val="22"/>
            <w:szCs w:val="22"/>
          </w:rPr>
          <w:t>samples</w:t>
        </w:r>
      </w:ins>
    </w:p>
    <w:p w14:paraId="11AB97BF" w14:textId="08AC4ABD" w:rsidR="00244567" w:rsidRPr="00F606C4" w:rsidRDefault="00244567" w:rsidP="004A1033">
      <w:pPr>
        <w:pStyle w:val="ListParagraph"/>
        <w:numPr>
          <w:ilvl w:val="0"/>
          <w:numId w:val="16"/>
        </w:numPr>
        <w:ind w:left="1080" w:right="720"/>
        <w:jc w:val="both"/>
        <w:rPr>
          <w:ins w:id="6310" w:author="Bourque, Ethan" w:date="2024-04-26T09:58:00Z"/>
          <w:rFonts w:ascii="Garamond" w:hAnsi="Garamond"/>
          <w:bCs/>
          <w:sz w:val="22"/>
          <w:szCs w:val="22"/>
          <w:rPrChange w:id="6311" w:author="Bourque, Ethan" w:date="2024-06-04T13:35:00Z" w16du:dateUtc="2024-06-04T17:35:00Z">
            <w:rPr>
              <w:ins w:id="6312" w:author="Bourque, Ethan" w:date="2024-04-26T09:58:00Z"/>
            </w:rPr>
          </w:rPrChange>
        </w:rPr>
        <w:pPrChange w:id="6313" w:author="Bourque, Ethan" w:date="2024-06-04T13:35:00Z" w16du:dateUtc="2024-06-04T17:35:00Z">
          <w:pPr>
            <w:ind w:left="720" w:right="720"/>
            <w:jc w:val="both"/>
          </w:pPr>
        </w:pPrChange>
      </w:pPr>
      <w:ins w:id="6314" w:author="Bourque, Ethan" w:date="2024-04-26T09:56:00Z">
        <w:r w:rsidRPr="00F606C4">
          <w:rPr>
            <w:rFonts w:ascii="Garamond" w:hAnsi="Garamond"/>
            <w:bCs/>
            <w:sz w:val="22"/>
            <w:szCs w:val="22"/>
          </w:rPr>
          <w:t>21:00</w:t>
        </w:r>
      </w:ins>
      <w:ins w:id="6315" w:author="Bourque, Ethan" w:date="2024-04-26T15:17:00Z">
        <w:r w:rsidR="002748ED" w:rsidRPr="00F606C4">
          <w:rPr>
            <w:rFonts w:ascii="Garamond" w:hAnsi="Garamond"/>
            <w:bCs/>
            <w:sz w:val="22"/>
            <w:szCs w:val="22"/>
          </w:rPr>
          <w:t xml:space="preserve"> -</w:t>
        </w:r>
      </w:ins>
      <w:ins w:id="6316" w:author="Bourque, Ethan" w:date="2024-04-26T09:57:00Z">
        <w:r w:rsidRPr="00F606C4">
          <w:rPr>
            <w:rFonts w:ascii="Garamond" w:hAnsi="Garamond"/>
            <w:bCs/>
            <w:sz w:val="22"/>
            <w:szCs w:val="22"/>
          </w:rPr>
          <w:t xml:space="preserve"> 05/02/2023 02:00 </w:t>
        </w:r>
        <w:proofErr w:type="spellStart"/>
        <w:r w:rsidRPr="00F606C4">
          <w:rPr>
            <w:rFonts w:ascii="Garamond" w:hAnsi="Garamond"/>
            <w:bCs/>
            <w:sz w:val="22"/>
            <w:szCs w:val="22"/>
          </w:rPr>
          <w:t>apaesnut</w:t>
        </w:r>
        <w:proofErr w:type="spellEnd"/>
        <w:r w:rsidRPr="00F606C4">
          <w:rPr>
            <w:rFonts w:ascii="Garamond" w:hAnsi="Garamond"/>
            <w:bCs/>
            <w:sz w:val="22"/>
            <w:szCs w:val="22"/>
          </w:rPr>
          <w:t xml:space="preserve"> medium particulates in samples</w:t>
        </w:r>
      </w:ins>
    </w:p>
    <w:p w14:paraId="512590E3" w14:textId="328CDAA4" w:rsidR="00244567" w:rsidRDefault="00244567" w:rsidP="00897DE4">
      <w:pPr>
        <w:ind w:left="720" w:right="720"/>
        <w:jc w:val="both"/>
        <w:rPr>
          <w:ins w:id="6317" w:author="Bourque, Ethan" w:date="2024-04-26T09:58:00Z"/>
          <w:rFonts w:ascii="Garamond" w:hAnsi="Garamond"/>
          <w:bCs/>
          <w:sz w:val="22"/>
          <w:szCs w:val="22"/>
        </w:rPr>
      </w:pPr>
      <w:ins w:id="6318" w:author="Bourque, Ethan" w:date="2024-04-26T09:58:00Z">
        <w:r>
          <w:rPr>
            <w:rFonts w:ascii="Garamond" w:hAnsi="Garamond"/>
            <w:bCs/>
            <w:sz w:val="22"/>
            <w:szCs w:val="22"/>
          </w:rPr>
          <w:t>July2023</w:t>
        </w:r>
      </w:ins>
      <w:ins w:id="6319" w:author="Bourque, Ethan" w:date="2024-04-26T10:00:00Z">
        <w:r w:rsidR="0011301B">
          <w:rPr>
            <w:rFonts w:ascii="Garamond" w:hAnsi="Garamond"/>
            <w:bCs/>
            <w:sz w:val="22"/>
            <w:szCs w:val="22"/>
          </w:rPr>
          <w:t>:</w:t>
        </w:r>
      </w:ins>
    </w:p>
    <w:p w14:paraId="070F3108" w14:textId="65FDEEA4" w:rsidR="00244567" w:rsidRPr="002748ED" w:rsidRDefault="002748ED">
      <w:pPr>
        <w:pStyle w:val="ListParagraph"/>
        <w:numPr>
          <w:ilvl w:val="0"/>
          <w:numId w:val="17"/>
        </w:numPr>
        <w:ind w:right="720"/>
        <w:jc w:val="both"/>
        <w:rPr>
          <w:ins w:id="6320" w:author="Bourque, Ethan" w:date="2024-04-26T09:58:00Z"/>
          <w:rFonts w:ascii="Garamond" w:hAnsi="Garamond"/>
          <w:bCs/>
          <w:sz w:val="22"/>
          <w:szCs w:val="22"/>
          <w:rPrChange w:id="6321" w:author="Bourque, Ethan" w:date="2024-04-26T15:19:00Z">
            <w:rPr>
              <w:ins w:id="6322" w:author="Bourque, Ethan" w:date="2024-04-26T09:58:00Z"/>
            </w:rPr>
          </w:rPrChange>
        </w:rPr>
        <w:pPrChange w:id="6323" w:author="Bourque, Ethan" w:date="2024-04-26T15:19:00Z">
          <w:pPr>
            <w:ind w:left="720" w:right="720"/>
            <w:jc w:val="both"/>
          </w:pPr>
        </w:pPrChange>
      </w:pPr>
      <w:ins w:id="6324" w:author="Bourque, Ethan" w:date="2024-04-26T15:19:00Z">
        <w:r>
          <w:rPr>
            <w:rFonts w:ascii="Garamond" w:hAnsi="Garamond"/>
            <w:bCs/>
            <w:sz w:val="22"/>
            <w:szCs w:val="22"/>
          </w:rPr>
          <w:t xml:space="preserve">14:45 – 17:15 </w:t>
        </w:r>
        <w:proofErr w:type="spellStart"/>
        <w:r>
          <w:rPr>
            <w:rFonts w:ascii="Garamond" w:hAnsi="Garamond"/>
            <w:bCs/>
            <w:sz w:val="22"/>
            <w:szCs w:val="22"/>
          </w:rPr>
          <w:t>apaesnut</w:t>
        </w:r>
        <w:proofErr w:type="spellEnd"/>
        <w:r>
          <w:rPr>
            <w:rFonts w:ascii="Garamond" w:hAnsi="Garamond"/>
            <w:bCs/>
            <w:sz w:val="22"/>
            <w:szCs w:val="22"/>
          </w:rPr>
          <w:t xml:space="preserve"> high particulates in sample</w:t>
        </w:r>
      </w:ins>
    </w:p>
    <w:p w14:paraId="2EDD6B9A" w14:textId="0A94AFF1" w:rsidR="00897DE4" w:rsidRDefault="00897DE4" w:rsidP="00897DE4">
      <w:pPr>
        <w:ind w:left="720" w:right="720"/>
        <w:jc w:val="both"/>
        <w:rPr>
          <w:ins w:id="6325" w:author="Bourque, Ethan" w:date="2024-04-23T15:27:00Z"/>
          <w:rFonts w:ascii="Garamond" w:hAnsi="Garamond"/>
          <w:bCs/>
          <w:sz w:val="22"/>
          <w:szCs w:val="22"/>
        </w:rPr>
      </w:pPr>
      <w:ins w:id="6326" w:author="Bourque, Ethan" w:date="2024-04-23T15:27:00Z">
        <w:r>
          <w:rPr>
            <w:rFonts w:ascii="Garamond" w:hAnsi="Garamond"/>
            <w:bCs/>
            <w:sz w:val="22"/>
            <w:szCs w:val="22"/>
          </w:rPr>
          <w:t>November 2023</w:t>
        </w:r>
      </w:ins>
      <w:ins w:id="6327" w:author="Bourque, Ethan" w:date="2024-04-26T10:00:00Z">
        <w:r w:rsidR="0011301B">
          <w:rPr>
            <w:rFonts w:ascii="Garamond" w:hAnsi="Garamond"/>
            <w:bCs/>
            <w:sz w:val="22"/>
            <w:szCs w:val="22"/>
          </w:rPr>
          <w:t>:</w:t>
        </w:r>
      </w:ins>
    </w:p>
    <w:p w14:paraId="19215CB9" w14:textId="54761058" w:rsidR="00897DE4" w:rsidRDefault="00897DE4" w:rsidP="00897DE4">
      <w:pPr>
        <w:pStyle w:val="ListParagraph"/>
        <w:numPr>
          <w:ilvl w:val="0"/>
          <w:numId w:val="15"/>
        </w:numPr>
        <w:ind w:right="720"/>
        <w:jc w:val="both"/>
        <w:rPr>
          <w:ins w:id="6328" w:author="Bourque, Ethan" w:date="2024-04-23T15:29:00Z"/>
          <w:rFonts w:ascii="Garamond" w:hAnsi="Garamond"/>
          <w:bCs/>
          <w:sz w:val="22"/>
          <w:szCs w:val="22"/>
        </w:rPr>
      </w:pPr>
      <w:ins w:id="6329" w:author="Bourque, Ethan" w:date="2024-04-23T15:28:00Z">
        <w:r>
          <w:rPr>
            <w:rFonts w:ascii="Garamond" w:hAnsi="Garamond"/>
            <w:bCs/>
            <w:sz w:val="22"/>
            <w:szCs w:val="22"/>
          </w:rPr>
          <w:t xml:space="preserve">Blank show elevated readings, suspect possible </w:t>
        </w:r>
      </w:ins>
      <w:ins w:id="6330" w:author="Bourque, Ethan" w:date="2024-04-23T15:29:00Z">
        <w:r>
          <w:rPr>
            <w:rFonts w:ascii="Garamond" w:hAnsi="Garamond"/>
            <w:bCs/>
            <w:sz w:val="22"/>
            <w:szCs w:val="22"/>
          </w:rPr>
          <w:t>bottle contamination</w:t>
        </w:r>
      </w:ins>
    </w:p>
    <w:p w14:paraId="11198E7E" w14:textId="4641A625" w:rsidR="00897DE4" w:rsidRPr="00897DE4" w:rsidRDefault="00897DE4">
      <w:pPr>
        <w:pStyle w:val="ListParagraph"/>
        <w:numPr>
          <w:ilvl w:val="0"/>
          <w:numId w:val="15"/>
        </w:numPr>
        <w:ind w:right="720"/>
        <w:jc w:val="both"/>
        <w:rPr>
          <w:ins w:id="6331" w:author="Bourque, Ethan" w:date="2024-04-23T15:20:00Z"/>
          <w:rFonts w:ascii="Garamond" w:hAnsi="Garamond"/>
          <w:bCs/>
          <w:sz w:val="22"/>
          <w:szCs w:val="22"/>
          <w:rPrChange w:id="6332" w:author="Bourque, Ethan" w:date="2024-04-23T15:28:00Z">
            <w:rPr>
              <w:ins w:id="6333" w:author="Bourque, Ethan" w:date="2024-04-23T15:20:00Z"/>
              <w:rFonts w:ascii="Garamond" w:hAnsi="Garamond"/>
              <w:b/>
              <w:sz w:val="22"/>
              <w:szCs w:val="22"/>
            </w:rPr>
          </w:rPrChange>
        </w:rPr>
        <w:pPrChange w:id="6334" w:author="Bourque, Ethan" w:date="2024-04-23T15:28:00Z">
          <w:pPr>
            <w:numPr>
              <w:numId w:val="14"/>
            </w:numPr>
            <w:ind w:left="720" w:right="720" w:hanging="360"/>
            <w:jc w:val="both"/>
          </w:pPr>
        </w:pPrChange>
      </w:pPr>
      <w:ins w:id="6335" w:author="Bourque, Ethan" w:date="2024-04-23T15:30:00Z">
        <w:r>
          <w:rPr>
            <w:rFonts w:ascii="Garamond" w:hAnsi="Garamond" w:cs="Calibri"/>
            <w:color w:val="000000"/>
            <w:sz w:val="22"/>
            <w:szCs w:val="22"/>
          </w:rPr>
          <w:t xml:space="preserve">Lab unable to </w:t>
        </w:r>
      </w:ins>
      <w:ins w:id="6336" w:author="Bourque, Ethan" w:date="2024-04-23T15:31:00Z">
        <w:r>
          <w:rPr>
            <w:rFonts w:ascii="Garamond" w:hAnsi="Garamond" w:cs="Calibri"/>
            <w:color w:val="000000"/>
            <w:sz w:val="22"/>
            <w:szCs w:val="22"/>
          </w:rPr>
          <w:t>analyze</w:t>
        </w:r>
      </w:ins>
      <w:ins w:id="6337" w:author="Bourque, Ethan" w:date="2024-04-23T15:30:00Z">
        <w:r>
          <w:rPr>
            <w:rFonts w:ascii="Garamond" w:hAnsi="Garamond" w:cs="Calibri"/>
            <w:color w:val="000000"/>
            <w:sz w:val="22"/>
            <w:szCs w:val="22"/>
          </w:rPr>
          <w:t xml:space="preserve"> </w:t>
        </w:r>
        <w:proofErr w:type="spellStart"/>
        <w:r>
          <w:rPr>
            <w:rFonts w:ascii="Garamond" w:hAnsi="Garamond" w:cs="Calibri"/>
            <w:color w:val="000000"/>
            <w:sz w:val="22"/>
            <w:szCs w:val="22"/>
          </w:rPr>
          <w:t>a</w:t>
        </w:r>
      </w:ins>
      <w:ins w:id="6338" w:author="Bourque, Ethan" w:date="2024-04-23T15:29:00Z">
        <w:r>
          <w:rPr>
            <w:rFonts w:ascii="Garamond" w:hAnsi="Garamond" w:cs="Calibri"/>
            <w:color w:val="000000"/>
            <w:sz w:val="22"/>
            <w:szCs w:val="22"/>
          </w:rPr>
          <w:t>paesnut</w:t>
        </w:r>
      </w:ins>
      <w:proofErr w:type="spellEnd"/>
      <w:ins w:id="6339" w:author="Bourque, Ethan" w:date="2024-04-23T15:30:00Z">
        <w:r>
          <w:rPr>
            <w:rFonts w:ascii="Garamond" w:hAnsi="Garamond" w:cs="Calibri"/>
            <w:color w:val="000000"/>
            <w:sz w:val="22"/>
            <w:szCs w:val="22"/>
          </w:rPr>
          <w:t xml:space="preserve"> and</w:t>
        </w:r>
      </w:ins>
      <w:ins w:id="6340" w:author="Bourque, Ethan" w:date="2024-04-23T15:29:00Z">
        <w:r>
          <w:rPr>
            <w:rFonts w:ascii="Garamond" w:hAnsi="Garamond" w:cs="Calibri"/>
            <w:color w:val="000000"/>
            <w:sz w:val="22"/>
            <w:szCs w:val="22"/>
          </w:rPr>
          <w:t xml:space="preserve"> </w:t>
        </w:r>
        <w:proofErr w:type="spellStart"/>
        <w:r>
          <w:rPr>
            <w:rFonts w:ascii="Garamond" w:hAnsi="Garamond" w:cs="Calibri"/>
            <w:color w:val="000000"/>
            <w:sz w:val="22"/>
            <w:szCs w:val="22"/>
          </w:rPr>
          <w:t>apacpnut</w:t>
        </w:r>
        <w:proofErr w:type="spellEnd"/>
        <w:r>
          <w:rPr>
            <w:rFonts w:ascii="Garamond" w:hAnsi="Garamond" w:cs="Calibri"/>
            <w:color w:val="000000"/>
            <w:sz w:val="22"/>
            <w:szCs w:val="22"/>
          </w:rPr>
          <w:t xml:space="preserve"> </w:t>
        </w:r>
        <w:r w:rsidRPr="004E54B4">
          <w:rPr>
            <w:rFonts w:ascii="Garamond" w:hAnsi="Garamond" w:cs="Calibri"/>
            <w:color w:val="000000"/>
            <w:sz w:val="22"/>
            <w:szCs w:val="22"/>
          </w:rPr>
          <w:t>Chlorophyll-</w:t>
        </w:r>
        <w:r w:rsidRPr="004E54B4">
          <w:rPr>
            <w:rFonts w:ascii="Garamond" w:hAnsi="Garamond" w:cs="Calibri"/>
            <w:i/>
            <w:iCs/>
            <w:color w:val="000000"/>
            <w:sz w:val="22"/>
            <w:szCs w:val="22"/>
          </w:rPr>
          <w:t>a,</w:t>
        </w:r>
        <w:r>
          <w:rPr>
            <w:rFonts w:ascii="Garamond" w:hAnsi="Garamond" w:cs="Calibri"/>
            <w:i/>
            <w:iCs/>
            <w:color w:val="000000"/>
            <w:sz w:val="22"/>
            <w:szCs w:val="22"/>
          </w:rPr>
          <w:t xml:space="preserve"> </w:t>
        </w:r>
        <w:r w:rsidRPr="004E54B4">
          <w:rPr>
            <w:rFonts w:ascii="Garamond" w:hAnsi="Garamond" w:cs="Calibri"/>
            <w:color w:val="000000"/>
            <w:sz w:val="22"/>
            <w:szCs w:val="22"/>
          </w:rPr>
          <w:t>Uncorrected Chlorophyll-</w:t>
        </w:r>
        <w:r w:rsidRPr="004E54B4">
          <w:rPr>
            <w:rFonts w:ascii="Garamond" w:hAnsi="Garamond" w:cs="Calibri"/>
            <w:i/>
            <w:iCs/>
            <w:color w:val="000000"/>
            <w:sz w:val="22"/>
            <w:szCs w:val="22"/>
          </w:rPr>
          <w:t xml:space="preserve">a, </w:t>
        </w:r>
        <w:r w:rsidRPr="004E54B4">
          <w:rPr>
            <w:rFonts w:ascii="Garamond" w:hAnsi="Garamond" w:cs="Calibri"/>
            <w:color w:val="000000"/>
            <w:sz w:val="22"/>
            <w:szCs w:val="22"/>
          </w:rPr>
          <w:t>Phaeophytin</w:t>
        </w:r>
      </w:ins>
      <w:ins w:id="6341" w:author="Bourque, Ethan" w:date="2024-04-23T15:30:00Z">
        <w:r>
          <w:rPr>
            <w:rFonts w:ascii="Garamond" w:hAnsi="Garamond" w:cs="Calibri"/>
            <w:color w:val="000000"/>
            <w:sz w:val="22"/>
            <w:szCs w:val="22"/>
          </w:rPr>
          <w:t xml:space="preserve"> sample</w:t>
        </w:r>
      </w:ins>
      <w:ins w:id="6342" w:author="Bourque, Ethan" w:date="2024-04-23T15:31:00Z">
        <w:r>
          <w:rPr>
            <w:rFonts w:ascii="Garamond" w:hAnsi="Garamond" w:cs="Calibri"/>
            <w:color w:val="000000"/>
            <w:sz w:val="22"/>
            <w:szCs w:val="22"/>
          </w:rPr>
          <w:t>s due to software malfunction</w:t>
        </w:r>
      </w:ins>
    </w:p>
    <w:p w14:paraId="237C5539" w14:textId="1278AE5F" w:rsidR="008454CC" w:rsidRPr="008454CC" w:rsidRDefault="008454CC">
      <w:pPr>
        <w:ind w:left="720" w:right="720"/>
        <w:jc w:val="both"/>
        <w:rPr>
          <w:rFonts w:ascii="Garamond" w:hAnsi="Garamond"/>
          <w:sz w:val="22"/>
          <w:szCs w:val="22"/>
        </w:rPr>
        <w:pPrChange w:id="6343" w:author="Bourque, Ethan" w:date="2024-04-26T09:59:00Z">
          <w:pPr>
            <w:ind w:right="720"/>
            <w:jc w:val="both"/>
          </w:pPr>
        </w:pPrChange>
      </w:pPr>
    </w:p>
    <w:sectPr w:rsidR="008454CC" w:rsidRPr="008454CC" w:rsidSect="002B02C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6A51F" w14:textId="77777777" w:rsidR="002B02C2" w:rsidRDefault="002B02C2">
      <w:r>
        <w:separator/>
      </w:r>
    </w:p>
  </w:endnote>
  <w:endnote w:type="continuationSeparator" w:id="0">
    <w:p w14:paraId="3A593A76" w14:textId="77777777" w:rsidR="002B02C2" w:rsidRDefault="002B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B26B2" w14:textId="77777777" w:rsidR="002B02C2" w:rsidRDefault="002B02C2">
      <w:r>
        <w:separator/>
      </w:r>
    </w:p>
  </w:footnote>
  <w:footnote w:type="continuationSeparator" w:id="0">
    <w:p w14:paraId="707DEE23" w14:textId="77777777" w:rsidR="002B02C2" w:rsidRDefault="002B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291E03"/>
    <w:multiLevelType w:val="multilevel"/>
    <w:tmpl w:val="5CA4863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b/>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E8A2F8D"/>
    <w:multiLevelType w:val="hybridMultilevel"/>
    <w:tmpl w:val="944A65C8"/>
    <w:lvl w:ilvl="0" w:tplc="2F0AE5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C62BD"/>
    <w:multiLevelType w:val="hybridMultilevel"/>
    <w:tmpl w:val="44724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42737528"/>
    <w:multiLevelType w:val="hybridMultilevel"/>
    <w:tmpl w:val="3A88ED14"/>
    <w:lvl w:ilvl="0" w:tplc="C4E06F3A">
      <w:start w:val="2"/>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1356C0"/>
    <w:multiLevelType w:val="hybridMultilevel"/>
    <w:tmpl w:val="6A744EE0"/>
    <w:lvl w:ilvl="0" w:tplc="6102EA04">
      <w:start w:val="3"/>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CB7974"/>
    <w:multiLevelType w:val="hybridMultilevel"/>
    <w:tmpl w:val="6C0C76DC"/>
    <w:lvl w:ilvl="0" w:tplc="C4E06F3A">
      <w:start w:val="2"/>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1B5960"/>
    <w:multiLevelType w:val="hybridMultilevel"/>
    <w:tmpl w:val="456257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5D2"/>
    <w:multiLevelType w:val="multilevel"/>
    <w:tmpl w:val="36D4AF8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val="0"/>
      </w:rPr>
    </w:lvl>
    <w:lvl w:ilvl="2">
      <w:start w:val="1"/>
      <w:numFmt w:val="lowerRoman"/>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6E4186"/>
    <w:multiLevelType w:val="hybridMultilevel"/>
    <w:tmpl w:val="9C12C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541272">
    <w:abstractNumId w:val="0"/>
  </w:num>
  <w:num w:numId="2" w16cid:durableId="222300909">
    <w:abstractNumId w:val="4"/>
  </w:num>
  <w:num w:numId="3" w16cid:durableId="1734310464">
    <w:abstractNumId w:val="2"/>
  </w:num>
  <w:num w:numId="4" w16cid:durableId="2004232496">
    <w:abstractNumId w:val="11"/>
  </w:num>
  <w:num w:numId="5" w16cid:durableId="1245871014">
    <w:abstractNumId w:val="5"/>
  </w:num>
  <w:num w:numId="6" w16cid:durableId="1453132227">
    <w:abstractNumId w:val="8"/>
  </w:num>
  <w:num w:numId="7" w16cid:durableId="1283078789">
    <w:abstractNumId w:val="10"/>
  </w:num>
  <w:num w:numId="8" w16cid:durableId="691303998">
    <w:abstractNumId w:val="1"/>
  </w:num>
  <w:num w:numId="9" w16cid:durableId="1637183061">
    <w:abstractNumId w:val="14"/>
  </w:num>
  <w:num w:numId="10" w16cid:durableId="1945457819">
    <w:abstractNumId w:val="3"/>
  </w:num>
  <w:num w:numId="11" w16cid:durableId="84544553">
    <w:abstractNumId w:val="7"/>
  </w:num>
  <w:num w:numId="12" w16cid:durableId="499856944">
    <w:abstractNumId w:val="6"/>
  </w:num>
  <w:num w:numId="13" w16cid:durableId="310716600">
    <w:abstractNumId w:val="15"/>
  </w:num>
  <w:num w:numId="14" w16cid:durableId="797258539">
    <w:abstractNumId w:val="16"/>
  </w:num>
  <w:num w:numId="15" w16cid:durableId="702636160">
    <w:abstractNumId w:val="12"/>
  </w:num>
  <w:num w:numId="16" w16cid:durableId="1573345841">
    <w:abstractNumId w:val="9"/>
  </w:num>
  <w:num w:numId="17" w16cid:durableId="9051138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urque, Ethan">
    <w15:presenceInfo w15:providerId="AD" w15:userId="S::Ethan.Bourque@dep.state.fl.us::0ab9c04e-3b21-4233-beab-18ff6904e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752"/>
    <w:rsid w:val="000863B4"/>
    <w:rsid w:val="0008674C"/>
    <w:rsid w:val="00090177"/>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01B"/>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2459"/>
    <w:rsid w:val="00153061"/>
    <w:rsid w:val="00153763"/>
    <w:rsid w:val="00154F1B"/>
    <w:rsid w:val="001557A1"/>
    <w:rsid w:val="00156154"/>
    <w:rsid w:val="00160180"/>
    <w:rsid w:val="00161610"/>
    <w:rsid w:val="0016249C"/>
    <w:rsid w:val="0016277C"/>
    <w:rsid w:val="00163BD3"/>
    <w:rsid w:val="00163E70"/>
    <w:rsid w:val="00164F35"/>
    <w:rsid w:val="00165BF5"/>
    <w:rsid w:val="0016607F"/>
    <w:rsid w:val="00167058"/>
    <w:rsid w:val="00171EA5"/>
    <w:rsid w:val="001721CE"/>
    <w:rsid w:val="00173549"/>
    <w:rsid w:val="001736AC"/>
    <w:rsid w:val="00173814"/>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C75"/>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27D4E"/>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567"/>
    <w:rsid w:val="00244736"/>
    <w:rsid w:val="002463C7"/>
    <w:rsid w:val="002469AB"/>
    <w:rsid w:val="0024754D"/>
    <w:rsid w:val="002476F5"/>
    <w:rsid w:val="00247A71"/>
    <w:rsid w:val="002501C6"/>
    <w:rsid w:val="0025030E"/>
    <w:rsid w:val="00251609"/>
    <w:rsid w:val="00251CCD"/>
    <w:rsid w:val="00252FCD"/>
    <w:rsid w:val="0025362E"/>
    <w:rsid w:val="00253654"/>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8ED"/>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02C"/>
    <w:rsid w:val="002B02C2"/>
    <w:rsid w:val="002B0523"/>
    <w:rsid w:val="002B09C2"/>
    <w:rsid w:val="002B0EEC"/>
    <w:rsid w:val="002B3407"/>
    <w:rsid w:val="002B4C9D"/>
    <w:rsid w:val="002B4DA0"/>
    <w:rsid w:val="002B6655"/>
    <w:rsid w:val="002B771F"/>
    <w:rsid w:val="002C06E8"/>
    <w:rsid w:val="002C07DD"/>
    <w:rsid w:val="002C091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7D7C"/>
    <w:rsid w:val="00380C2C"/>
    <w:rsid w:val="00381B3A"/>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440C"/>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47842"/>
    <w:rsid w:val="00447D92"/>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6D6"/>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20A3"/>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4BBF"/>
    <w:rsid w:val="004A5BDF"/>
    <w:rsid w:val="004A6E99"/>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D789D"/>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16F"/>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47DA"/>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46"/>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38BB"/>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23A"/>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9AD"/>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5D0F"/>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27138"/>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265"/>
    <w:rsid w:val="00782996"/>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4CC"/>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97DE4"/>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4B1F"/>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1D1"/>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11B0"/>
    <w:rsid w:val="009E165C"/>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5BBD"/>
    <w:rsid w:val="009F67E7"/>
    <w:rsid w:val="009F6AB1"/>
    <w:rsid w:val="009F7BC2"/>
    <w:rsid w:val="00A0050C"/>
    <w:rsid w:val="00A0085D"/>
    <w:rsid w:val="00A01078"/>
    <w:rsid w:val="00A0152D"/>
    <w:rsid w:val="00A02156"/>
    <w:rsid w:val="00A025ED"/>
    <w:rsid w:val="00A030BE"/>
    <w:rsid w:val="00A035B4"/>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8B5"/>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2FD6"/>
    <w:rsid w:val="00AE32FC"/>
    <w:rsid w:val="00AE40D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5CA4"/>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8FF"/>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4969"/>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A7D7A"/>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5EDC"/>
    <w:rsid w:val="00CE62C3"/>
    <w:rsid w:val="00CE6857"/>
    <w:rsid w:val="00CE7293"/>
    <w:rsid w:val="00CE776D"/>
    <w:rsid w:val="00CF0F5F"/>
    <w:rsid w:val="00CF1705"/>
    <w:rsid w:val="00CF280A"/>
    <w:rsid w:val="00CF2829"/>
    <w:rsid w:val="00CF32E9"/>
    <w:rsid w:val="00CF36B9"/>
    <w:rsid w:val="00CF3B61"/>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5BF3"/>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1B48"/>
    <w:rsid w:val="00D52E2A"/>
    <w:rsid w:val="00D53458"/>
    <w:rsid w:val="00D559CF"/>
    <w:rsid w:val="00D56EF6"/>
    <w:rsid w:val="00D57010"/>
    <w:rsid w:val="00D5736B"/>
    <w:rsid w:val="00D57529"/>
    <w:rsid w:val="00D57877"/>
    <w:rsid w:val="00D60C6F"/>
    <w:rsid w:val="00D6104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0954"/>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C06"/>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2BD9"/>
    <w:rsid w:val="00E4319F"/>
    <w:rsid w:val="00E433DA"/>
    <w:rsid w:val="00E4347F"/>
    <w:rsid w:val="00E44A50"/>
    <w:rsid w:val="00E44D24"/>
    <w:rsid w:val="00E457EF"/>
    <w:rsid w:val="00E458E2"/>
    <w:rsid w:val="00E460CE"/>
    <w:rsid w:val="00E47019"/>
    <w:rsid w:val="00E47779"/>
    <w:rsid w:val="00E4782D"/>
    <w:rsid w:val="00E47D2F"/>
    <w:rsid w:val="00E51EEE"/>
    <w:rsid w:val="00E52430"/>
    <w:rsid w:val="00E542B1"/>
    <w:rsid w:val="00E558AE"/>
    <w:rsid w:val="00E55C99"/>
    <w:rsid w:val="00E5690F"/>
    <w:rsid w:val="00E56BC7"/>
    <w:rsid w:val="00E605E4"/>
    <w:rsid w:val="00E60697"/>
    <w:rsid w:val="00E6265D"/>
    <w:rsid w:val="00E62717"/>
    <w:rsid w:val="00E62E0B"/>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6C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87803"/>
    <w:rsid w:val="00F90BAB"/>
    <w:rsid w:val="00F912EB"/>
    <w:rsid w:val="00F914B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E3D"/>
    <w:rsid w:val="00FE2880"/>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link w:val="CommentTextChar"/>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uiPriority w:val="99"/>
    <w:rsid w:val="00D17324"/>
    <w:rPr>
      <w:color w:val="0000FF"/>
      <w:u w:val="single"/>
    </w:rPr>
  </w:style>
  <w:style w:type="paragraph" w:styleId="BodyTextIndent2">
    <w:name w:val="Body Text Indent 2"/>
    <w:basedOn w:val="Normal"/>
    <w:link w:val="BodyTextIndent2Char"/>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paragraph" w:styleId="ListParagraph">
    <w:name w:val="List Paragraph"/>
    <w:basedOn w:val="Normal"/>
    <w:uiPriority w:val="34"/>
    <w:qFormat/>
    <w:rsid w:val="003E440C"/>
    <w:pPr>
      <w:ind w:left="720"/>
      <w:contextualSpacing/>
    </w:pPr>
  </w:style>
  <w:style w:type="character" w:customStyle="1" w:styleId="BodyTextIndent2Char">
    <w:name w:val="Body Text Indent 2 Char"/>
    <w:basedOn w:val="DefaultParagraphFont"/>
    <w:link w:val="BodyTextIndent2"/>
    <w:rsid w:val="00A848B5"/>
    <w:rPr>
      <w:sz w:val="24"/>
      <w:szCs w:val="24"/>
    </w:rPr>
  </w:style>
  <w:style w:type="character" w:customStyle="1" w:styleId="CommentTextChar">
    <w:name w:val="Comment Text Char"/>
    <w:basedOn w:val="DefaultParagraphFont"/>
    <w:link w:val="CommentText"/>
    <w:semiHidden/>
    <w:rsid w:val="00A848B5"/>
  </w:style>
  <w:style w:type="table" w:styleId="TableGrid">
    <w:name w:val="Table Grid"/>
    <w:basedOn w:val="TableNormal"/>
    <w:rsid w:val="004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97140142">
      <w:bodyDiv w:val="1"/>
      <w:marLeft w:val="0"/>
      <w:marRight w:val="0"/>
      <w:marTop w:val="0"/>
      <w:marBottom w:val="0"/>
      <w:divBdr>
        <w:top w:val="none" w:sz="0" w:space="0" w:color="auto"/>
        <w:left w:val="none" w:sz="0" w:space="0" w:color="auto"/>
        <w:bottom w:val="none" w:sz="0" w:space="0" w:color="auto"/>
        <w:right w:val="none" w:sz="0" w:space="0" w:color="auto"/>
      </w:divBdr>
    </w:div>
    <w:div w:id="183402327">
      <w:bodyDiv w:val="1"/>
      <w:marLeft w:val="0"/>
      <w:marRight w:val="0"/>
      <w:marTop w:val="0"/>
      <w:marBottom w:val="0"/>
      <w:divBdr>
        <w:top w:val="none" w:sz="0" w:space="0" w:color="auto"/>
        <w:left w:val="none" w:sz="0" w:space="0" w:color="auto"/>
        <w:bottom w:val="none" w:sz="0" w:space="0" w:color="auto"/>
        <w:right w:val="none" w:sz="0" w:space="0" w:color="auto"/>
      </w:divBdr>
    </w:div>
    <w:div w:id="207374028">
      <w:bodyDiv w:val="1"/>
      <w:marLeft w:val="0"/>
      <w:marRight w:val="0"/>
      <w:marTop w:val="0"/>
      <w:marBottom w:val="0"/>
      <w:divBdr>
        <w:top w:val="none" w:sz="0" w:space="0" w:color="auto"/>
        <w:left w:val="none" w:sz="0" w:space="0" w:color="auto"/>
        <w:bottom w:val="none" w:sz="0" w:space="0" w:color="auto"/>
        <w:right w:val="none" w:sz="0" w:space="0" w:color="auto"/>
      </w:divBdr>
    </w:div>
    <w:div w:id="250939240">
      <w:bodyDiv w:val="1"/>
      <w:marLeft w:val="0"/>
      <w:marRight w:val="0"/>
      <w:marTop w:val="0"/>
      <w:marBottom w:val="0"/>
      <w:divBdr>
        <w:top w:val="none" w:sz="0" w:space="0" w:color="auto"/>
        <w:left w:val="none" w:sz="0" w:space="0" w:color="auto"/>
        <w:bottom w:val="none" w:sz="0" w:space="0" w:color="auto"/>
        <w:right w:val="none" w:sz="0" w:space="0" w:color="auto"/>
      </w:divBdr>
    </w:div>
    <w:div w:id="262958821">
      <w:bodyDiv w:val="1"/>
      <w:marLeft w:val="0"/>
      <w:marRight w:val="0"/>
      <w:marTop w:val="0"/>
      <w:marBottom w:val="0"/>
      <w:divBdr>
        <w:top w:val="none" w:sz="0" w:space="0" w:color="auto"/>
        <w:left w:val="none" w:sz="0" w:space="0" w:color="auto"/>
        <w:bottom w:val="none" w:sz="0" w:space="0" w:color="auto"/>
        <w:right w:val="none" w:sz="0" w:space="0" w:color="auto"/>
      </w:divBdr>
    </w:div>
    <w:div w:id="334693538">
      <w:bodyDiv w:val="1"/>
      <w:marLeft w:val="0"/>
      <w:marRight w:val="0"/>
      <w:marTop w:val="0"/>
      <w:marBottom w:val="0"/>
      <w:divBdr>
        <w:top w:val="none" w:sz="0" w:space="0" w:color="auto"/>
        <w:left w:val="none" w:sz="0" w:space="0" w:color="auto"/>
        <w:bottom w:val="none" w:sz="0" w:space="0" w:color="auto"/>
        <w:right w:val="none" w:sz="0" w:space="0" w:color="auto"/>
      </w:divBdr>
    </w:div>
    <w:div w:id="483397410">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921715545">
      <w:bodyDiv w:val="1"/>
      <w:marLeft w:val="0"/>
      <w:marRight w:val="0"/>
      <w:marTop w:val="0"/>
      <w:marBottom w:val="0"/>
      <w:divBdr>
        <w:top w:val="none" w:sz="0" w:space="0" w:color="auto"/>
        <w:left w:val="none" w:sz="0" w:space="0" w:color="auto"/>
        <w:bottom w:val="none" w:sz="0" w:space="0" w:color="auto"/>
        <w:right w:val="none" w:sz="0" w:space="0" w:color="auto"/>
      </w:divBdr>
    </w:div>
    <w:div w:id="949094860">
      <w:bodyDiv w:val="1"/>
      <w:marLeft w:val="0"/>
      <w:marRight w:val="0"/>
      <w:marTop w:val="0"/>
      <w:marBottom w:val="0"/>
      <w:divBdr>
        <w:top w:val="none" w:sz="0" w:space="0" w:color="auto"/>
        <w:left w:val="none" w:sz="0" w:space="0" w:color="auto"/>
        <w:bottom w:val="none" w:sz="0" w:space="0" w:color="auto"/>
        <w:right w:val="none" w:sz="0" w:space="0" w:color="auto"/>
      </w:divBdr>
    </w:div>
    <w:div w:id="1134442302">
      <w:bodyDiv w:val="1"/>
      <w:marLeft w:val="0"/>
      <w:marRight w:val="0"/>
      <w:marTop w:val="0"/>
      <w:marBottom w:val="0"/>
      <w:divBdr>
        <w:top w:val="none" w:sz="0" w:space="0" w:color="auto"/>
        <w:left w:val="none" w:sz="0" w:space="0" w:color="auto"/>
        <w:bottom w:val="none" w:sz="0" w:space="0" w:color="auto"/>
        <w:right w:val="none" w:sz="0" w:space="0" w:color="auto"/>
      </w:divBdr>
    </w:div>
    <w:div w:id="1195847973">
      <w:bodyDiv w:val="1"/>
      <w:marLeft w:val="0"/>
      <w:marRight w:val="0"/>
      <w:marTop w:val="0"/>
      <w:marBottom w:val="0"/>
      <w:divBdr>
        <w:top w:val="none" w:sz="0" w:space="0" w:color="auto"/>
        <w:left w:val="none" w:sz="0" w:space="0" w:color="auto"/>
        <w:bottom w:val="none" w:sz="0" w:space="0" w:color="auto"/>
        <w:right w:val="none" w:sz="0" w:space="0" w:color="auto"/>
      </w:divBdr>
    </w:div>
    <w:div w:id="1230920426">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391884752">
      <w:bodyDiv w:val="1"/>
      <w:marLeft w:val="0"/>
      <w:marRight w:val="0"/>
      <w:marTop w:val="0"/>
      <w:marBottom w:val="0"/>
      <w:divBdr>
        <w:top w:val="none" w:sz="0" w:space="0" w:color="auto"/>
        <w:left w:val="none" w:sz="0" w:space="0" w:color="auto"/>
        <w:bottom w:val="none" w:sz="0" w:space="0" w:color="auto"/>
        <w:right w:val="none" w:sz="0" w:space="0" w:color="auto"/>
      </w:divBdr>
    </w:div>
    <w:div w:id="20792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cdmo.baruch.sc.edu/"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8B57-9F9B-451F-A1F5-8C0D1BB4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9400</Words>
  <Characters>64439</Characters>
  <Application>Microsoft Office Word</Application>
  <DocSecurity>0</DocSecurity>
  <Lines>536</Lines>
  <Paragraphs>147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73692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Bourque, Ethan</cp:lastModifiedBy>
  <cp:revision>2</cp:revision>
  <dcterms:created xsi:type="dcterms:W3CDTF">2024-06-04T17:37:00Z</dcterms:created>
  <dcterms:modified xsi:type="dcterms:W3CDTF">2024-06-04T17:37:00Z</dcterms:modified>
</cp:coreProperties>
</file>