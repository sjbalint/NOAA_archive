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5F3C" w:rsidRPr="00054728" w:rsidRDefault="00515F3C">
      <w:pPr>
        <w:jc w:val="center"/>
        <w:rPr>
          <w:b/>
          <w:sz w:val="22"/>
          <w:szCs w:val="22"/>
        </w:rPr>
      </w:pPr>
      <w:smartTag w:uri="urn:schemas-microsoft-com:office:smarttags" w:element="place">
        <w:r w:rsidRPr="00054728">
          <w:rPr>
            <w:b/>
            <w:sz w:val="22"/>
            <w:szCs w:val="22"/>
          </w:rPr>
          <w:t>Apalachicola</w:t>
        </w:r>
      </w:smartTag>
      <w:r w:rsidRPr="00054728">
        <w:rPr>
          <w:b/>
          <w:sz w:val="22"/>
          <w:szCs w:val="22"/>
        </w:rPr>
        <w:t xml:space="preserve"> (APA) NERR Nutrient Metadata</w:t>
      </w:r>
    </w:p>
    <w:p w:rsidR="00515F3C" w:rsidRPr="00054728" w:rsidRDefault="00515F3C">
      <w:pPr>
        <w:jc w:val="center"/>
        <w:rPr>
          <w:b/>
          <w:sz w:val="22"/>
          <w:szCs w:val="22"/>
        </w:rPr>
      </w:pPr>
      <w:r w:rsidRPr="00054728">
        <w:rPr>
          <w:b/>
          <w:sz w:val="22"/>
          <w:szCs w:val="22"/>
        </w:rPr>
        <w:t>January – December 20</w:t>
      </w:r>
      <w:r>
        <w:rPr>
          <w:b/>
          <w:sz w:val="22"/>
          <w:szCs w:val="22"/>
        </w:rPr>
        <w:t>11</w:t>
      </w:r>
    </w:p>
    <w:p w:rsidR="00515F3C" w:rsidRPr="00054728" w:rsidRDefault="00515F3C">
      <w:pPr>
        <w:jc w:val="center"/>
        <w:rPr>
          <w:b/>
          <w:bCs/>
          <w:sz w:val="22"/>
          <w:szCs w:val="22"/>
        </w:rPr>
      </w:pPr>
      <w:r>
        <w:rPr>
          <w:b/>
          <w:bCs/>
          <w:sz w:val="22"/>
          <w:szCs w:val="22"/>
        </w:rPr>
        <w:t>Latest Update: May 11, 2012</w:t>
      </w:r>
    </w:p>
    <w:p w:rsidR="00515F3C" w:rsidRPr="004D0791" w:rsidRDefault="00515F3C">
      <w:pPr>
        <w:jc w:val="center"/>
        <w:rPr>
          <w:b/>
          <w:bCs/>
          <w:color w:val="FF0000"/>
          <w:sz w:val="36"/>
          <w:szCs w:val="36"/>
        </w:rPr>
      </w:pPr>
    </w:p>
    <w:p w:rsidR="00515F3C" w:rsidRPr="00054728" w:rsidRDefault="00515F3C">
      <w:pPr>
        <w:jc w:val="center"/>
        <w:rPr>
          <w:b/>
          <w:bCs/>
          <w:sz w:val="22"/>
          <w:szCs w:val="22"/>
        </w:rPr>
      </w:pPr>
    </w:p>
    <w:p w:rsidR="00515F3C" w:rsidRPr="00054728" w:rsidRDefault="00515F3C">
      <w:pPr>
        <w:jc w:val="center"/>
        <w:rPr>
          <w:sz w:val="22"/>
          <w:szCs w:val="22"/>
        </w:rPr>
      </w:pPr>
    </w:p>
    <w:p w:rsidR="00515F3C" w:rsidRPr="00054728" w:rsidRDefault="00515F3C">
      <w:pPr>
        <w:pStyle w:val="Heading1"/>
        <w:rPr>
          <w:sz w:val="22"/>
          <w:szCs w:val="22"/>
        </w:rPr>
      </w:pPr>
      <w:r w:rsidRPr="00054728">
        <w:rPr>
          <w:sz w:val="22"/>
          <w:szCs w:val="22"/>
        </w:rPr>
        <w:t>I. Data Set and Research Descriptors</w:t>
      </w:r>
    </w:p>
    <w:p w:rsidR="00515F3C" w:rsidRPr="00054728" w:rsidRDefault="00515F3C">
      <w:pPr>
        <w:pStyle w:val="Heading1"/>
        <w:rPr>
          <w:sz w:val="22"/>
          <w:szCs w:val="22"/>
        </w:rPr>
      </w:pPr>
    </w:p>
    <w:p w:rsidR="00515F3C" w:rsidRPr="00054728" w:rsidRDefault="00515F3C">
      <w:pPr>
        <w:numPr>
          <w:ilvl w:val="0"/>
          <w:numId w:val="3"/>
        </w:numPr>
        <w:rPr>
          <w:sz w:val="22"/>
          <w:szCs w:val="22"/>
        </w:rPr>
      </w:pPr>
      <w:r w:rsidRPr="00054728">
        <w:rPr>
          <w:b/>
          <w:sz w:val="22"/>
          <w:szCs w:val="22"/>
        </w:rPr>
        <w:t>Principal investigators and contact persons</w:t>
      </w:r>
      <w:r w:rsidRPr="00054728">
        <w:rPr>
          <w:sz w:val="22"/>
          <w:szCs w:val="22"/>
        </w:rPr>
        <w:t xml:space="preserve"> </w:t>
      </w:r>
    </w:p>
    <w:p w:rsidR="00515F3C" w:rsidRPr="00054728" w:rsidRDefault="00515F3C">
      <w:pPr>
        <w:numPr>
          <w:ilvl w:val="1"/>
          <w:numId w:val="3"/>
        </w:numPr>
        <w:rPr>
          <w:sz w:val="22"/>
          <w:szCs w:val="22"/>
        </w:rPr>
      </w:pPr>
      <w:r w:rsidRPr="00054728">
        <w:rPr>
          <w:b/>
          <w:sz w:val="22"/>
          <w:szCs w:val="22"/>
        </w:rPr>
        <w:t>Reserve Contact</w:t>
      </w:r>
    </w:p>
    <w:p w:rsidR="00515F3C" w:rsidRPr="00054728" w:rsidRDefault="00515F3C">
      <w:pPr>
        <w:pStyle w:val="PlainText"/>
        <w:ind w:firstLine="360"/>
        <w:rPr>
          <w:rFonts w:ascii="Times New Roman" w:eastAsia="MS Mincho" w:hAnsi="Times New Roman" w:cs="Times New Roman"/>
          <w:sz w:val="22"/>
          <w:szCs w:val="22"/>
        </w:rPr>
      </w:pPr>
    </w:p>
    <w:p w:rsidR="00515F3C" w:rsidRPr="00054728" w:rsidRDefault="00515F3C">
      <w:pPr>
        <w:pStyle w:val="PlainText"/>
        <w:ind w:left="360" w:firstLine="360"/>
        <w:rPr>
          <w:rFonts w:ascii="Times New Roman" w:eastAsia="MS Mincho" w:hAnsi="Times New Roman" w:cs="Times New Roman"/>
          <w:sz w:val="22"/>
          <w:szCs w:val="22"/>
        </w:rPr>
      </w:pPr>
      <w:r>
        <w:rPr>
          <w:rFonts w:ascii="Times New Roman" w:eastAsia="MS Mincho" w:hAnsi="Times New Roman" w:cs="Times New Roman"/>
          <w:sz w:val="22"/>
          <w:szCs w:val="22"/>
        </w:rPr>
        <w:t>Jennifer Wanat</w:t>
      </w:r>
      <w:r w:rsidRPr="00054728">
        <w:rPr>
          <w:rFonts w:ascii="Times New Roman" w:eastAsia="MS Mincho" w:hAnsi="Times New Roman" w:cs="Times New Roman"/>
          <w:sz w:val="22"/>
          <w:szCs w:val="22"/>
        </w:rPr>
        <w:t>, Research Coordinator</w:t>
      </w:r>
    </w:p>
    <w:p w:rsidR="00515F3C" w:rsidRPr="00054728" w:rsidRDefault="00515F3C">
      <w:pPr>
        <w:pStyle w:val="PlainText"/>
        <w:ind w:left="360" w:firstLine="360"/>
        <w:rPr>
          <w:rFonts w:ascii="Times New Roman" w:eastAsia="MS Mincho" w:hAnsi="Times New Roman" w:cs="Times New Roman"/>
          <w:sz w:val="22"/>
          <w:szCs w:val="22"/>
        </w:rPr>
      </w:pPr>
      <w:r>
        <w:rPr>
          <w:rFonts w:ascii="Times New Roman" w:eastAsia="MS Mincho" w:hAnsi="Times New Roman" w:cs="Times New Roman"/>
          <w:sz w:val="22"/>
          <w:szCs w:val="22"/>
        </w:rPr>
        <w:t>108 Island Drive</w:t>
      </w:r>
    </w:p>
    <w:p w:rsidR="00515F3C" w:rsidRPr="00054728" w:rsidRDefault="00515F3C">
      <w:pPr>
        <w:pStyle w:val="PlainText"/>
        <w:ind w:left="360" w:firstLine="360"/>
        <w:rPr>
          <w:rFonts w:ascii="Times New Roman" w:eastAsia="MS Mincho" w:hAnsi="Times New Roman" w:cs="Times New Roman"/>
          <w:sz w:val="22"/>
          <w:szCs w:val="22"/>
        </w:rPr>
      </w:pPr>
      <w:r w:rsidRPr="00054728">
        <w:rPr>
          <w:rFonts w:ascii="Times New Roman" w:eastAsia="MS Mincho" w:hAnsi="Times New Roman" w:cs="Times New Roman"/>
          <w:sz w:val="22"/>
          <w:szCs w:val="22"/>
        </w:rPr>
        <w:t>Eastpoint, Fl 32328</w:t>
      </w:r>
    </w:p>
    <w:p w:rsidR="00515F3C" w:rsidRPr="00054728" w:rsidRDefault="00515F3C">
      <w:pPr>
        <w:pStyle w:val="PlainText"/>
        <w:ind w:left="360" w:firstLine="360"/>
        <w:rPr>
          <w:rFonts w:ascii="Times New Roman" w:eastAsia="MS Mincho" w:hAnsi="Times New Roman" w:cs="Times New Roman"/>
          <w:sz w:val="22"/>
          <w:szCs w:val="22"/>
        </w:rPr>
      </w:pPr>
      <w:r w:rsidRPr="00054728">
        <w:rPr>
          <w:rFonts w:ascii="Times New Roman" w:eastAsia="MS Mincho" w:hAnsi="Times New Roman" w:cs="Times New Roman"/>
          <w:sz w:val="22"/>
          <w:szCs w:val="22"/>
        </w:rPr>
        <w:t>850-670-</w:t>
      </w:r>
      <w:r>
        <w:rPr>
          <w:rFonts w:ascii="Times New Roman" w:eastAsia="MS Mincho" w:hAnsi="Times New Roman" w:cs="Times New Roman"/>
          <w:sz w:val="22"/>
          <w:szCs w:val="22"/>
        </w:rPr>
        <w:t>7716</w:t>
      </w:r>
    </w:p>
    <w:p w:rsidR="00515F3C" w:rsidRPr="00054728" w:rsidRDefault="00515F3C" w:rsidP="00513F28">
      <w:pPr>
        <w:pStyle w:val="PlainText"/>
        <w:ind w:left="360" w:firstLine="360"/>
        <w:rPr>
          <w:rFonts w:ascii="Times New Roman" w:eastAsia="MS Mincho" w:hAnsi="Times New Roman" w:cs="Times New Roman"/>
          <w:sz w:val="22"/>
          <w:szCs w:val="22"/>
        </w:rPr>
      </w:pPr>
      <w:r>
        <w:rPr>
          <w:rFonts w:ascii="Times New Roman" w:eastAsia="MS Mincho" w:hAnsi="Times New Roman" w:cs="Times New Roman"/>
          <w:sz w:val="22"/>
          <w:szCs w:val="22"/>
        </w:rPr>
        <w:t>Jennifer.wanat@dep.state.fl.us</w:t>
      </w:r>
      <w:r w:rsidRPr="00054728">
        <w:rPr>
          <w:rFonts w:ascii="Times New Roman" w:eastAsia="MS Mincho" w:hAnsi="Times New Roman" w:cs="Times New Roman"/>
          <w:sz w:val="22"/>
          <w:szCs w:val="22"/>
        </w:rPr>
        <w:t xml:space="preserve"> </w:t>
      </w:r>
    </w:p>
    <w:p w:rsidR="00515F3C" w:rsidRPr="00054728" w:rsidRDefault="00515F3C">
      <w:pPr>
        <w:pStyle w:val="PlainText"/>
        <w:ind w:left="360"/>
        <w:rPr>
          <w:rFonts w:ascii="Times New Roman" w:eastAsia="MS Mincho" w:hAnsi="Times New Roman" w:cs="Times New Roman"/>
          <w:sz w:val="22"/>
          <w:szCs w:val="22"/>
        </w:rPr>
      </w:pPr>
    </w:p>
    <w:p w:rsidR="00515F3C" w:rsidRPr="00054728" w:rsidRDefault="00515F3C">
      <w:pPr>
        <w:pStyle w:val="PlainText"/>
        <w:tabs>
          <w:tab w:val="left" w:pos="5640"/>
        </w:tabs>
        <w:ind w:left="360" w:firstLine="360"/>
        <w:rPr>
          <w:rFonts w:ascii="Times New Roman" w:eastAsia="MS Mincho" w:hAnsi="Times New Roman" w:cs="Times New Roman"/>
          <w:sz w:val="22"/>
          <w:szCs w:val="22"/>
        </w:rPr>
      </w:pPr>
      <w:r w:rsidRPr="00054728">
        <w:rPr>
          <w:rFonts w:ascii="Times New Roman" w:eastAsia="MS Mincho" w:hAnsi="Times New Roman" w:cs="Times New Roman"/>
          <w:sz w:val="22"/>
          <w:szCs w:val="22"/>
        </w:rPr>
        <w:t>Lauren Levi, Environmental Specialist II</w:t>
      </w:r>
      <w:r w:rsidRPr="00054728">
        <w:rPr>
          <w:rFonts w:ascii="Times New Roman" w:eastAsia="MS Mincho" w:hAnsi="Times New Roman" w:cs="Times New Roman"/>
          <w:sz w:val="22"/>
          <w:szCs w:val="22"/>
        </w:rPr>
        <w:tab/>
      </w:r>
    </w:p>
    <w:p w:rsidR="00515F3C" w:rsidRPr="00054728" w:rsidRDefault="00515F3C">
      <w:pPr>
        <w:pStyle w:val="PlainText"/>
        <w:ind w:left="360" w:firstLine="360"/>
        <w:rPr>
          <w:rFonts w:ascii="Times New Roman" w:eastAsia="MS Mincho" w:hAnsi="Times New Roman" w:cs="Times New Roman"/>
          <w:sz w:val="22"/>
          <w:szCs w:val="22"/>
        </w:rPr>
      </w:pPr>
      <w:r>
        <w:rPr>
          <w:rFonts w:ascii="Times New Roman" w:eastAsia="MS Mincho" w:hAnsi="Times New Roman" w:cs="Times New Roman"/>
          <w:sz w:val="22"/>
          <w:szCs w:val="22"/>
        </w:rPr>
        <w:t>108 Island Drive</w:t>
      </w:r>
    </w:p>
    <w:p w:rsidR="00515F3C" w:rsidRPr="00054728" w:rsidRDefault="00515F3C">
      <w:pPr>
        <w:pStyle w:val="PlainText"/>
        <w:ind w:left="360" w:firstLine="360"/>
        <w:rPr>
          <w:rFonts w:ascii="Times New Roman" w:eastAsia="MS Mincho" w:hAnsi="Times New Roman" w:cs="Times New Roman"/>
          <w:sz w:val="22"/>
          <w:szCs w:val="22"/>
        </w:rPr>
      </w:pPr>
      <w:r w:rsidRPr="00054728">
        <w:rPr>
          <w:rFonts w:ascii="Times New Roman" w:eastAsia="MS Mincho" w:hAnsi="Times New Roman" w:cs="Times New Roman"/>
          <w:sz w:val="22"/>
          <w:szCs w:val="22"/>
        </w:rPr>
        <w:t>Eastpoint, Fl 32328</w:t>
      </w:r>
    </w:p>
    <w:p w:rsidR="00515F3C" w:rsidRPr="00054728" w:rsidRDefault="00515F3C">
      <w:pPr>
        <w:pStyle w:val="PlainText"/>
        <w:ind w:left="360" w:firstLine="360"/>
        <w:rPr>
          <w:rFonts w:ascii="Times New Roman" w:eastAsia="MS Mincho" w:hAnsi="Times New Roman" w:cs="Times New Roman"/>
          <w:sz w:val="22"/>
          <w:szCs w:val="22"/>
        </w:rPr>
      </w:pPr>
      <w:r>
        <w:rPr>
          <w:rFonts w:ascii="Times New Roman" w:eastAsia="MS Mincho" w:hAnsi="Times New Roman" w:cs="Times New Roman"/>
          <w:sz w:val="22"/>
          <w:szCs w:val="22"/>
        </w:rPr>
        <w:t>850-670-7710</w:t>
      </w:r>
    </w:p>
    <w:p w:rsidR="00515F3C" w:rsidRPr="00054728" w:rsidRDefault="00515F3C">
      <w:pPr>
        <w:pStyle w:val="PlainText"/>
        <w:ind w:left="360" w:firstLine="360"/>
        <w:rPr>
          <w:rFonts w:ascii="Times New Roman" w:eastAsia="MS Mincho" w:hAnsi="Times New Roman" w:cs="Times New Roman"/>
          <w:sz w:val="22"/>
          <w:szCs w:val="22"/>
        </w:rPr>
      </w:pPr>
      <w:hyperlink r:id="rId7" w:history="1">
        <w:r w:rsidRPr="007D3E09">
          <w:rPr>
            <w:rStyle w:val="Hyperlink"/>
            <w:rFonts w:ascii="Times New Roman" w:eastAsia="MS Mincho" w:hAnsi="Times New Roman"/>
            <w:sz w:val="22"/>
            <w:szCs w:val="22"/>
          </w:rPr>
          <w:t>lauren.levi@dep.state.fl.us</w:t>
        </w:r>
      </w:hyperlink>
    </w:p>
    <w:p w:rsidR="00515F3C" w:rsidRPr="00054728" w:rsidRDefault="00515F3C">
      <w:pPr>
        <w:ind w:left="360"/>
        <w:rPr>
          <w:sz w:val="22"/>
          <w:szCs w:val="22"/>
        </w:rPr>
      </w:pPr>
    </w:p>
    <w:p w:rsidR="00515F3C" w:rsidRPr="00054728" w:rsidRDefault="00515F3C">
      <w:pPr>
        <w:numPr>
          <w:ilvl w:val="1"/>
          <w:numId w:val="3"/>
        </w:numPr>
        <w:rPr>
          <w:sz w:val="22"/>
          <w:szCs w:val="22"/>
        </w:rPr>
      </w:pPr>
      <w:r w:rsidRPr="00054728">
        <w:rPr>
          <w:b/>
          <w:sz w:val="22"/>
          <w:szCs w:val="22"/>
        </w:rPr>
        <w:t>Laboratory Contact</w:t>
      </w:r>
    </w:p>
    <w:p w:rsidR="00515F3C" w:rsidRDefault="00515F3C">
      <w:pPr>
        <w:ind w:left="360"/>
        <w:rPr>
          <w:sz w:val="22"/>
          <w:szCs w:val="22"/>
        </w:rPr>
      </w:pPr>
    </w:p>
    <w:p w:rsidR="00515F3C" w:rsidRPr="00854F00" w:rsidRDefault="00515F3C" w:rsidP="00BE3DA6">
      <w:pPr>
        <w:ind w:left="720"/>
        <w:rPr>
          <w:sz w:val="22"/>
          <w:szCs w:val="22"/>
        </w:rPr>
      </w:pPr>
      <w:r w:rsidRPr="00BD47BE">
        <w:rPr>
          <w:sz w:val="22"/>
          <w:szCs w:val="22"/>
        </w:rPr>
        <w:t>Edward J</w:t>
      </w:r>
      <w:r w:rsidRPr="00854F00">
        <w:rPr>
          <w:sz w:val="22"/>
          <w:szCs w:val="22"/>
        </w:rPr>
        <w:t>. Phlips, Professor</w:t>
      </w:r>
    </w:p>
    <w:p w:rsidR="00515F3C" w:rsidRPr="00854F00" w:rsidRDefault="00515F3C" w:rsidP="00BE3DA6">
      <w:pPr>
        <w:ind w:left="720"/>
        <w:rPr>
          <w:sz w:val="22"/>
          <w:szCs w:val="22"/>
        </w:rPr>
      </w:pPr>
      <w:r w:rsidRPr="00854F00">
        <w:rPr>
          <w:sz w:val="22"/>
          <w:szCs w:val="22"/>
        </w:rPr>
        <w:t>Department of Fisheries and Aquatic Sciences</w:t>
      </w:r>
    </w:p>
    <w:p w:rsidR="00515F3C" w:rsidRPr="00854F00" w:rsidRDefault="00515F3C" w:rsidP="00BE3DA6">
      <w:pPr>
        <w:ind w:left="720"/>
        <w:rPr>
          <w:sz w:val="22"/>
          <w:szCs w:val="22"/>
        </w:rPr>
      </w:pPr>
      <w:r w:rsidRPr="00854F00">
        <w:rPr>
          <w:sz w:val="22"/>
          <w:szCs w:val="22"/>
        </w:rPr>
        <w:t>University of Florida</w:t>
      </w:r>
    </w:p>
    <w:p w:rsidR="00515F3C" w:rsidRPr="00854F00" w:rsidRDefault="00515F3C" w:rsidP="00BE3DA6">
      <w:pPr>
        <w:ind w:left="720"/>
        <w:rPr>
          <w:sz w:val="22"/>
          <w:szCs w:val="22"/>
        </w:rPr>
      </w:pPr>
      <w:r w:rsidRPr="00854F00">
        <w:rPr>
          <w:sz w:val="22"/>
          <w:szCs w:val="22"/>
        </w:rPr>
        <w:t>7922 N.W. 71</w:t>
      </w:r>
      <w:r w:rsidRPr="00854F00">
        <w:rPr>
          <w:sz w:val="22"/>
          <w:szCs w:val="22"/>
          <w:vertAlign w:val="superscript"/>
        </w:rPr>
        <w:t>st</w:t>
      </w:r>
      <w:r w:rsidRPr="00854F00">
        <w:rPr>
          <w:sz w:val="22"/>
          <w:szCs w:val="22"/>
        </w:rPr>
        <w:t xml:space="preserve"> Street</w:t>
      </w:r>
    </w:p>
    <w:p w:rsidR="00515F3C" w:rsidRPr="00854F00" w:rsidRDefault="00515F3C" w:rsidP="00BE3DA6">
      <w:pPr>
        <w:ind w:left="720"/>
        <w:rPr>
          <w:sz w:val="22"/>
          <w:szCs w:val="22"/>
        </w:rPr>
      </w:pPr>
      <w:r w:rsidRPr="00854F00">
        <w:rPr>
          <w:sz w:val="22"/>
          <w:szCs w:val="22"/>
        </w:rPr>
        <w:t>Gainesville, Florida 32653</w:t>
      </w:r>
    </w:p>
    <w:p w:rsidR="00515F3C" w:rsidRPr="00854F00" w:rsidRDefault="00515F3C" w:rsidP="00BE3DA6">
      <w:pPr>
        <w:ind w:left="720"/>
        <w:rPr>
          <w:sz w:val="22"/>
          <w:szCs w:val="22"/>
        </w:rPr>
      </w:pPr>
      <w:r w:rsidRPr="00854F00">
        <w:rPr>
          <w:sz w:val="22"/>
          <w:szCs w:val="22"/>
        </w:rPr>
        <w:t>352-273-3603</w:t>
      </w:r>
    </w:p>
    <w:p w:rsidR="00515F3C" w:rsidRPr="00854F00" w:rsidRDefault="00515F3C" w:rsidP="00BE3DA6">
      <w:pPr>
        <w:ind w:left="360"/>
        <w:rPr>
          <w:sz w:val="22"/>
          <w:szCs w:val="22"/>
        </w:rPr>
      </w:pPr>
      <w:r w:rsidRPr="00854F00">
        <w:rPr>
          <w:sz w:val="22"/>
          <w:szCs w:val="22"/>
        </w:rPr>
        <w:tab/>
      </w:r>
      <w:hyperlink r:id="rId8" w:history="1">
        <w:r w:rsidRPr="00854F00">
          <w:rPr>
            <w:rStyle w:val="Hyperlink"/>
            <w:color w:val="auto"/>
            <w:sz w:val="22"/>
            <w:szCs w:val="22"/>
          </w:rPr>
          <w:t>phlips@ufl.edu</w:t>
        </w:r>
      </w:hyperlink>
    </w:p>
    <w:p w:rsidR="00515F3C" w:rsidRPr="00054728" w:rsidRDefault="00515F3C" w:rsidP="00BE3DA6">
      <w:pPr>
        <w:ind w:left="360"/>
        <w:rPr>
          <w:sz w:val="22"/>
          <w:szCs w:val="22"/>
        </w:rPr>
      </w:pPr>
    </w:p>
    <w:p w:rsidR="00515F3C" w:rsidRPr="00054728" w:rsidRDefault="00515F3C">
      <w:pPr>
        <w:rPr>
          <w:sz w:val="22"/>
          <w:szCs w:val="22"/>
        </w:rPr>
      </w:pPr>
    </w:p>
    <w:p w:rsidR="00515F3C" w:rsidRPr="00054728" w:rsidRDefault="00515F3C">
      <w:pPr>
        <w:numPr>
          <w:ilvl w:val="0"/>
          <w:numId w:val="2"/>
        </w:numPr>
        <w:rPr>
          <w:sz w:val="22"/>
          <w:szCs w:val="22"/>
        </w:rPr>
      </w:pPr>
      <w:r w:rsidRPr="00054728">
        <w:rPr>
          <w:b/>
          <w:sz w:val="22"/>
          <w:szCs w:val="22"/>
        </w:rPr>
        <w:t>Research objectives</w:t>
      </w:r>
      <w:r w:rsidRPr="00054728">
        <w:rPr>
          <w:i/>
          <w:sz w:val="22"/>
          <w:szCs w:val="22"/>
        </w:rPr>
        <w:t xml:space="preserve"> </w:t>
      </w:r>
    </w:p>
    <w:p w:rsidR="00515F3C" w:rsidRPr="00054728" w:rsidRDefault="00515F3C">
      <w:pPr>
        <w:ind w:left="360"/>
        <w:rPr>
          <w:sz w:val="22"/>
          <w:szCs w:val="22"/>
        </w:rPr>
      </w:pPr>
    </w:p>
    <w:p w:rsidR="00515F3C" w:rsidRPr="00054728" w:rsidRDefault="00515F3C">
      <w:pPr>
        <w:ind w:left="360"/>
        <w:rPr>
          <w:sz w:val="22"/>
          <w:szCs w:val="22"/>
        </w:rPr>
      </w:pPr>
      <w:r w:rsidRPr="00054728">
        <w:rPr>
          <w:sz w:val="22"/>
          <w:szCs w:val="22"/>
        </w:rPr>
        <w:t xml:space="preserve">Previous studies have shown the importance of river flow and flushing rates on nutrients and primary productivity in the bay.  Similar studies have determined nitrogen and phosphorus budgets for </w:t>
      </w:r>
      <w:smartTag w:uri="urn:schemas-microsoft-com:office:smarttags" w:element="PlaceName">
        <w:smartTag w:uri="urn:schemas-microsoft-com:office:smarttags" w:element="place">
          <w:r w:rsidRPr="00054728">
            <w:rPr>
              <w:sz w:val="22"/>
              <w:szCs w:val="22"/>
            </w:rPr>
            <w:t>Apalachicola</w:t>
          </w:r>
        </w:smartTag>
        <w:r w:rsidRPr="00054728">
          <w:rPr>
            <w:sz w:val="22"/>
            <w:szCs w:val="22"/>
          </w:rPr>
          <w:t xml:space="preserve"> </w:t>
        </w:r>
        <w:smartTag w:uri="urn:schemas-microsoft-com:office:smarttags" w:element="PlaceType">
          <w:r w:rsidRPr="00054728">
            <w:rPr>
              <w:sz w:val="22"/>
              <w:szCs w:val="22"/>
            </w:rPr>
            <w:t>Bay</w:t>
          </w:r>
        </w:smartTag>
      </w:smartTag>
      <w:r w:rsidRPr="00054728">
        <w:rPr>
          <w:sz w:val="22"/>
          <w:szCs w:val="22"/>
        </w:rPr>
        <w:t xml:space="preserve"> as well as nutrient limitations related to seasonality and riverflow.  There </w:t>
      </w:r>
      <w:r>
        <w:rPr>
          <w:sz w:val="22"/>
          <w:szCs w:val="22"/>
        </w:rPr>
        <w:t xml:space="preserve">has been an ongoing </w:t>
      </w:r>
      <w:r w:rsidRPr="00054728">
        <w:rPr>
          <w:sz w:val="22"/>
          <w:szCs w:val="22"/>
        </w:rPr>
        <w:t>controversy between the States of Florida, Georgia, and Alabama over the upstream diversion of water</w:t>
      </w:r>
      <w:r>
        <w:rPr>
          <w:sz w:val="22"/>
          <w:szCs w:val="22"/>
        </w:rPr>
        <w:t xml:space="preserve"> for 21 years</w:t>
      </w:r>
      <w:r w:rsidRPr="00054728">
        <w:rPr>
          <w:sz w:val="22"/>
          <w:szCs w:val="22"/>
        </w:rPr>
        <w:t xml:space="preserve">.  Approximately 88% of the drainage basin for the </w:t>
      </w:r>
      <w:smartTag w:uri="urn:schemas-microsoft-com:office:smarttags" w:element="PlaceName">
        <w:r w:rsidRPr="00054728">
          <w:rPr>
            <w:sz w:val="22"/>
            <w:szCs w:val="22"/>
          </w:rPr>
          <w:t>Apalachicola</w:t>
        </w:r>
      </w:smartTag>
      <w:r w:rsidRPr="00054728">
        <w:rPr>
          <w:sz w:val="22"/>
          <w:szCs w:val="22"/>
        </w:rPr>
        <w:t xml:space="preserve"> </w:t>
      </w:r>
      <w:smartTag w:uri="urn:schemas-microsoft-com:office:smarttags" w:element="PlaceType">
        <w:r w:rsidRPr="00054728">
          <w:rPr>
            <w:sz w:val="22"/>
            <w:szCs w:val="22"/>
          </w:rPr>
          <w:t>River</w:t>
        </w:r>
      </w:smartTag>
      <w:r w:rsidRPr="00054728">
        <w:rPr>
          <w:sz w:val="22"/>
          <w:szCs w:val="22"/>
        </w:rPr>
        <w:t xml:space="preserve"> and Bay is located in </w:t>
      </w:r>
      <w:smartTag w:uri="urn:schemas-microsoft-com:office:smarttags" w:element="country-region">
        <w:r w:rsidRPr="00054728">
          <w:rPr>
            <w:sz w:val="22"/>
            <w:szCs w:val="22"/>
          </w:rPr>
          <w:t>Georgia</w:t>
        </w:r>
      </w:smartTag>
      <w:r w:rsidRPr="00054728">
        <w:rPr>
          <w:sz w:val="22"/>
          <w:szCs w:val="22"/>
        </w:rPr>
        <w:t xml:space="preserve"> and </w:t>
      </w:r>
      <w:smartTag w:uri="urn:schemas-microsoft-com:office:smarttags" w:element="State">
        <w:smartTag w:uri="urn:schemas-microsoft-com:office:smarttags" w:element="place">
          <w:r w:rsidRPr="00054728">
            <w:rPr>
              <w:sz w:val="22"/>
              <w:szCs w:val="22"/>
            </w:rPr>
            <w:t>Alabama</w:t>
          </w:r>
        </w:smartTag>
      </w:smartTag>
      <w:r w:rsidRPr="00054728">
        <w:rPr>
          <w:sz w:val="22"/>
          <w:szCs w:val="22"/>
        </w:rPr>
        <w:t xml:space="preserve"> and historical flows are being threatened by upstream development.  A tri-state compact, between the states and approved by the US Congress, required negotiations between the states to develop a water allocation formula.  The states were unable to come to an agreement, the compact has expired, and legal proceedings, which could end up in the US Supreme Court, are underway.  This study is one of many looking at short-term variability, long-term change, and the relationship of other environmental factors to the productivity of the </w:t>
      </w:r>
      <w:smartTag w:uri="urn:schemas-microsoft-com:office:smarttags" w:element="PlaceName">
        <w:smartTag w:uri="urn:schemas-microsoft-com:office:smarttags" w:element="place">
          <w:r w:rsidRPr="00054728">
            <w:rPr>
              <w:sz w:val="22"/>
              <w:szCs w:val="22"/>
            </w:rPr>
            <w:t>Apalachicola</w:t>
          </w:r>
        </w:smartTag>
        <w:r w:rsidRPr="00054728">
          <w:rPr>
            <w:sz w:val="22"/>
            <w:szCs w:val="22"/>
          </w:rPr>
          <w:t xml:space="preserve"> </w:t>
        </w:r>
        <w:smartTag w:uri="urn:schemas-microsoft-com:office:smarttags" w:element="PlaceType">
          <w:r w:rsidRPr="00054728">
            <w:rPr>
              <w:sz w:val="22"/>
              <w:szCs w:val="22"/>
            </w:rPr>
            <w:t>Bay</w:t>
          </w:r>
        </w:smartTag>
      </w:smartTag>
      <w:r w:rsidRPr="00054728">
        <w:rPr>
          <w:sz w:val="22"/>
          <w:szCs w:val="22"/>
        </w:rPr>
        <w:t xml:space="preserve"> system as well as trying to separate natural from man-made variability.</w:t>
      </w:r>
    </w:p>
    <w:p w:rsidR="00515F3C" w:rsidRPr="00054728" w:rsidRDefault="00515F3C">
      <w:pPr>
        <w:ind w:left="360"/>
        <w:rPr>
          <w:sz w:val="22"/>
          <w:szCs w:val="22"/>
        </w:rPr>
      </w:pPr>
    </w:p>
    <w:p w:rsidR="00515F3C" w:rsidRPr="00054728" w:rsidRDefault="00515F3C">
      <w:pPr>
        <w:numPr>
          <w:ilvl w:val="1"/>
          <w:numId w:val="2"/>
        </w:numPr>
        <w:rPr>
          <w:sz w:val="22"/>
          <w:szCs w:val="22"/>
        </w:rPr>
      </w:pPr>
      <w:r w:rsidRPr="00054728">
        <w:rPr>
          <w:b/>
          <w:sz w:val="22"/>
          <w:szCs w:val="22"/>
        </w:rPr>
        <w:t>Monthly Grab</w:t>
      </w:r>
    </w:p>
    <w:p w:rsidR="00515F3C" w:rsidRPr="00054728" w:rsidRDefault="00515F3C">
      <w:pPr>
        <w:ind w:left="360"/>
        <w:rPr>
          <w:sz w:val="22"/>
          <w:szCs w:val="22"/>
        </w:rPr>
      </w:pPr>
      <w:r w:rsidRPr="00054728">
        <w:rPr>
          <w:sz w:val="22"/>
          <w:szCs w:val="22"/>
        </w:rPr>
        <w:t xml:space="preserve">Monthly grab samples are collected at 11 sites located across Apalachicola Bay to monitor spatial and temporal fluctuations in nutrient/chlorophyll </w:t>
      </w:r>
      <w:r w:rsidRPr="00054728">
        <w:rPr>
          <w:i/>
          <w:iCs/>
          <w:sz w:val="22"/>
          <w:szCs w:val="22"/>
        </w:rPr>
        <w:t>a</w:t>
      </w:r>
      <w:r w:rsidRPr="00054728">
        <w:rPr>
          <w:sz w:val="22"/>
          <w:szCs w:val="22"/>
        </w:rPr>
        <w:t xml:space="preserve"> concentrations occurring in diverse sections of the bay.  The stations have been chosen to help determine the influence of the river, local rainfall, adjacent habitats and man’s impact on these parameters.  </w:t>
      </w:r>
      <w:r>
        <w:rPr>
          <w:sz w:val="22"/>
          <w:szCs w:val="22"/>
        </w:rPr>
        <w:t>S</w:t>
      </w:r>
      <w:r w:rsidRPr="00054728">
        <w:rPr>
          <w:sz w:val="22"/>
          <w:szCs w:val="22"/>
        </w:rPr>
        <w:t>ampling site</w:t>
      </w:r>
      <w:r>
        <w:rPr>
          <w:sz w:val="22"/>
          <w:szCs w:val="22"/>
        </w:rPr>
        <w:t>s are</w:t>
      </w:r>
      <w:r w:rsidRPr="00054728">
        <w:rPr>
          <w:sz w:val="22"/>
          <w:szCs w:val="22"/>
        </w:rPr>
        <w:t xml:space="preserve"> located in the lower </w:t>
      </w:r>
      <w:smartTag w:uri="urn:schemas-microsoft-com:office:smarttags" w:element="PlaceName">
        <w:smartTag w:uri="urn:schemas-microsoft-com:office:smarttags" w:element="place">
          <w:r w:rsidRPr="00054728">
            <w:rPr>
              <w:sz w:val="22"/>
              <w:szCs w:val="22"/>
            </w:rPr>
            <w:t>Apalachicola</w:t>
          </w:r>
        </w:smartTag>
        <w:r w:rsidRPr="00054728">
          <w:rPr>
            <w:sz w:val="22"/>
            <w:szCs w:val="22"/>
          </w:rPr>
          <w:t xml:space="preserve"> </w:t>
        </w:r>
        <w:smartTag w:uri="urn:schemas-microsoft-com:office:smarttags" w:element="PlaceType">
          <w:r w:rsidRPr="00054728">
            <w:rPr>
              <w:sz w:val="22"/>
              <w:szCs w:val="22"/>
            </w:rPr>
            <w:t>River</w:t>
          </w:r>
        </w:smartTag>
      </w:smartTag>
      <w:r>
        <w:rPr>
          <w:sz w:val="22"/>
          <w:szCs w:val="22"/>
        </w:rPr>
        <w:t>,</w:t>
      </w:r>
      <w:r w:rsidRPr="00054728">
        <w:rPr>
          <w:sz w:val="22"/>
          <w:szCs w:val="22"/>
        </w:rPr>
        <w:t xml:space="preserve"> in the coastal area, offshore of the barrier islands</w:t>
      </w:r>
      <w:r>
        <w:rPr>
          <w:sz w:val="22"/>
          <w:szCs w:val="22"/>
        </w:rPr>
        <w:t>, at the SWMP datalogger locations, and throughout the bay</w:t>
      </w:r>
      <w:r w:rsidRPr="00054728">
        <w:rPr>
          <w:sz w:val="22"/>
          <w:szCs w:val="22"/>
        </w:rPr>
        <w:t xml:space="preserve">.  Seasonal, climatic, and anthropogenic factors all impact riverflow, which in turn affects nutrient/ chlorophyll </w:t>
      </w:r>
      <w:r w:rsidRPr="00054728">
        <w:rPr>
          <w:i/>
          <w:iCs/>
          <w:sz w:val="22"/>
          <w:szCs w:val="22"/>
        </w:rPr>
        <w:t>a</w:t>
      </w:r>
      <w:r w:rsidRPr="00054728">
        <w:rPr>
          <w:sz w:val="22"/>
          <w:szCs w:val="22"/>
        </w:rPr>
        <w:t xml:space="preserve"> concentrations in the bay.  Nutrient/chlorophyll </w:t>
      </w:r>
      <w:r w:rsidRPr="00054728">
        <w:rPr>
          <w:i/>
          <w:iCs/>
          <w:sz w:val="22"/>
          <w:szCs w:val="22"/>
        </w:rPr>
        <w:t>a</w:t>
      </w:r>
      <w:r w:rsidRPr="00054728">
        <w:rPr>
          <w:sz w:val="22"/>
          <w:szCs w:val="22"/>
        </w:rPr>
        <w:t xml:space="preserve"> concentrations are also influenced by tidal action, wind direction and speed, and the hydrodynamics of the system. </w:t>
      </w:r>
    </w:p>
    <w:p w:rsidR="00515F3C" w:rsidRPr="00054728" w:rsidRDefault="00515F3C">
      <w:pPr>
        <w:ind w:left="360"/>
        <w:rPr>
          <w:sz w:val="22"/>
          <w:szCs w:val="22"/>
        </w:rPr>
      </w:pPr>
    </w:p>
    <w:p w:rsidR="00515F3C" w:rsidRPr="00054728" w:rsidRDefault="00515F3C">
      <w:pPr>
        <w:numPr>
          <w:ilvl w:val="1"/>
          <w:numId w:val="2"/>
        </w:numPr>
        <w:rPr>
          <w:sz w:val="22"/>
          <w:szCs w:val="22"/>
        </w:rPr>
      </w:pPr>
      <w:r w:rsidRPr="00054728">
        <w:rPr>
          <w:b/>
          <w:sz w:val="22"/>
          <w:szCs w:val="22"/>
        </w:rPr>
        <w:t>Diel Sampling Program</w:t>
      </w:r>
    </w:p>
    <w:p w:rsidR="00515F3C" w:rsidRPr="00054728" w:rsidRDefault="00515F3C">
      <w:pPr>
        <w:pStyle w:val="BodyText2"/>
        <w:ind w:left="360"/>
        <w:rPr>
          <w:szCs w:val="22"/>
        </w:rPr>
      </w:pPr>
      <w:r w:rsidRPr="00054728">
        <w:rPr>
          <w:szCs w:val="22"/>
        </w:rPr>
        <w:t xml:space="preserve">Diel sampling is performed once a month in conjunction with grab sampling for nutrients/ chlorophyll </w:t>
      </w:r>
      <w:r w:rsidRPr="00054728">
        <w:rPr>
          <w:i/>
          <w:iCs/>
          <w:szCs w:val="22"/>
        </w:rPr>
        <w:t>a</w:t>
      </w:r>
      <w:r w:rsidRPr="00054728">
        <w:rPr>
          <w:szCs w:val="22"/>
        </w:rPr>
        <w:t xml:space="preserve">.  The East Bay Surface water quality datalogger site (apaesnut) is utilized each month for placement of the sampler so that temporal water quality data may be compared with the spatial nutrient/ chlorophyll </w:t>
      </w:r>
      <w:r w:rsidRPr="00054728">
        <w:rPr>
          <w:i/>
          <w:iCs/>
          <w:szCs w:val="22"/>
        </w:rPr>
        <w:t>a</w:t>
      </w:r>
      <w:r w:rsidRPr="00054728">
        <w:rPr>
          <w:szCs w:val="22"/>
        </w:rPr>
        <w:t xml:space="preserve"> data collected at this site.  </w:t>
      </w:r>
      <w:r>
        <w:rPr>
          <w:szCs w:val="22"/>
        </w:rPr>
        <w:t>S</w:t>
      </w:r>
      <w:r w:rsidRPr="00054728">
        <w:rPr>
          <w:szCs w:val="22"/>
        </w:rPr>
        <w:t>tudies by the Reserve</w:t>
      </w:r>
      <w:r>
        <w:rPr>
          <w:szCs w:val="22"/>
        </w:rPr>
        <w:t xml:space="preserve"> and others</w:t>
      </w:r>
      <w:r w:rsidRPr="00054728">
        <w:rPr>
          <w:szCs w:val="22"/>
        </w:rPr>
        <w:t xml:space="preserve"> have shown the influence of tidal action and runoff on other physical parameters in the bay.  </w:t>
      </w:r>
    </w:p>
    <w:p w:rsidR="00515F3C" w:rsidRPr="00054728" w:rsidRDefault="00515F3C">
      <w:pPr>
        <w:rPr>
          <w:sz w:val="22"/>
          <w:szCs w:val="22"/>
        </w:rPr>
      </w:pPr>
    </w:p>
    <w:p w:rsidR="00515F3C" w:rsidRPr="00054728" w:rsidRDefault="00515F3C">
      <w:pPr>
        <w:numPr>
          <w:ilvl w:val="0"/>
          <w:numId w:val="2"/>
        </w:numPr>
        <w:rPr>
          <w:b/>
          <w:sz w:val="22"/>
          <w:szCs w:val="22"/>
        </w:rPr>
      </w:pPr>
      <w:r w:rsidRPr="00054728">
        <w:rPr>
          <w:b/>
          <w:sz w:val="22"/>
          <w:szCs w:val="22"/>
        </w:rPr>
        <w:t xml:space="preserve">Research methods </w:t>
      </w:r>
    </w:p>
    <w:p w:rsidR="00515F3C" w:rsidRPr="00054728" w:rsidRDefault="00515F3C">
      <w:pPr>
        <w:rPr>
          <w:sz w:val="22"/>
          <w:szCs w:val="22"/>
        </w:rPr>
      </w:pPr>
    </w:p>
    <w:p w:rsidR="00515F3C" w:rsidRPr="00054728" w:rsidRDefault="00515F3C">
      <w:pPr>
        <w:numPr>
          <w:ilvl w:val="1"/>
          <w:numId w:val="2"/>
        </w:numPr>
        <w:rPr>
          <w:sz w:val="22"/>
          <w:szCs w:val="22"/>
        </w:rPr>
      </w:pPr>
      <w:r w:rsidRPr="00054728">
        <w:rPr>
          <w:b/>
          <w:sz w:val="22"/>
          <w:szCs w:val="22"/>
        </w:rPr>
        <w:t>Monthly Grab Sampling Program</w:t>
      </w:r>
    </w:p>
    <w:p w:rsidR="00515F3C" w:rsidRPr="00054728" w:rsidRDefault="00515F3C">
      <w:pPr>
        <w:ind w:left="360"/>
        <w:rPr>
          <w:ins w:id="0" w:author="levi_l" w:date="2008-02-29T09:16:00Z"/>
          <w:sz w:val="22"/>
          <w:szCs w:val="22"/>
        </w:rPr>
      </w:pPr>
      <w:r w:rsidRPr="00054728">
        <w:rPr>
          <w:sz w:val="22"/>
          <w:szCs w:val="22"/>
        </w:rPr>
        <w:t>Monthly grab samples are collected at eleven stations (see Table 1) within a</w:t>
      </w:r>
      <w:r>
        <w:rPr>
          <w:sz w:val="22"/>
          <w:szCs w:val="22"/>
        </w:rPr>
        <w:t>nd adjacent to Apalachicola Bay</w:t>
      </w:r>
      <w:r w:rsidRPr="00054728">
        <w:rPr>
          <w:sz w:val="22"/>
          <w:szCs w:val="22"/>
        </w:rPr>
        <w:t xml:space="preserve">.  </w:t>
      </w:r>
      <w:r>
        <w:rPr>
          <w:sz w:val="22"/>
          <w:szCs w:val="22"/>
        </w:rPr>
        <w:t>A</w:t>
      </w:r>
      <w:r w:rsidRPr="00054728">
        <w:rPr>
          <w:sz w:val="22"/>
          <w:szCs w:val="22"/>
        </w:rPr>
        <w:t xml:space="preserve">ll grab samples are collected on the same day.  Due to the distance between the stations it is not always possible to collect all the samples several hours prior to low tide.  Tidal condition, wind direction, speed, and cloud cover are recorded for each station at the time of sampling but are not included in this dataset and are available upon request.   </w:t>
      </w:r>
      <w:r>
        <w:rPr>
          <w:sz w:val="22"/>
          <w:szCs w:val="22"/>
        </w:rPr>
        <w:t xml:space="preserve">Climatic data from the ANERR weather station is available online at    </w:t>
      </w:r>
      <w:hyperlink r:id="rId9" w:history="1">
        <w:r w:rsidRPr="003B54D8">
          <w:rPr>
            <w:rStyle w:val="Hyperlink"/>
            <w:sz w:val="22"/>
            <w:szCs w:val="22"/>
          </w:rPr>
          <w:t>http://cdmo.baruch.sc.edu/QueryPages/googlemap.cfm</w:t>
        </w:r>
      </w:hyperlink>
      <w:r>
        <w:rPr>
          <w:sz w:val="22"/>
          <w:szCs w:val="22"/>
        </w:rPr>
        <w:t xml:space="preserve">.    </w:t>
      </w:r>
      <w:r w:rsidRPr="00054728">
        <w:rPr>
          <w:sz w:val="22"/>
          <w:szCs w:val="22"/>
        </w:rPr>
        <w:t>Sampling after heavy rains is avoided if at all possible.  Water temperature, salinity, and dissolved oxygen are measured at surface and bottom for each station with a YSI 85 handheld meter.   Surface measurements only are included in this dataset for temperature,</w:t>
      </w:r>
      <w:r>
        <w:rPr>
          <w:sz w:val="22"/>
          <w:szCs w:val="22"/>
        </w:rPr>
        <w:t xml:space="preserve"> salinity and dissolved oxygen.</w:t>
      </w:r>
      <w:r w:rsidRPr="00054728">
        <w:rPr>
          <w:sz w:val="22"/>
          <w:szCs w:val="22"/>
        </w:rPr>
        <w:t xml:space="preserve">   Bottom measurements</w:t>
      </w:r>
      <w:r>
        <w:rPr>
          <w:sz w:val="22"/>
          <w:szCs w:val="22"/>
        </w:rPr>
        <w:t xml:space="preserve"> </w:t>
      </w:r>
      <w:r w:rsidRPr="00054728">
        <w:rPr>
          <w:sz w:val="22"/>
          <w:szCs w:val="22"/>
        </w:rPr>
        <w:t xml:space="preserve">for temperature, salinity, and dissolved oxygen are available on request.   pH is also measured and is available on request.  Turbidity samples are collected at each site and are tested in the ANERR lab with a DRT-15CE Turbidimeter.    </w:t>
      </w:r>
    </w:p>
    <w:p w:rsidR="00515F3C" w:rsidRPr="00054728" w:rsidRDefault="00515F3C">
      <w:pPr>
        <w:numPr>
          <w:ins w:id="1" w:author="levi_l" w:date="2008-02-29T09:16:00Z"/>
        </w:numPr>
        <w:ind w:left="360"/>
        <w:rPr>
          <w:ins w:id="2" w:author="levi_l" w:date="2008-02-29T09:16:00Z"/>
          <w:sz w:val="22"/>
          <w:szCs w:val="22"/>
        </w:rPr>
      </w:pPr>
    </w:p>
    <w:p w:rsidR="00515F3C" w:rsidRDefault="00515F3C" w:rsidP="00814B54">
      <w:pPr>
        <w:numPr>
          <w:ins w:id="3" w:author="levi_l" w:date="2008-02-29T09:16:00Z"/>
        </w:numPr>
        <w:ind w:left="360" w:firstLine="360"/>
        <w:rPr>
          <w:sz w:val="22"/>
          <w:szCs w:val="22"/>
        </w:rPr>
      </w:pPr>
      <w:r>
        <w:rPr>
          <w:b/>
          <w:bCs/>
          <w:sz w:val="22"/>
          <w:szCs w:val="22"/>
        </w:rPr>
        <w:t>i) Grab sample collection:</w:t>
      </w:r>
      <w:ins w:id="4" w:author="levi_l" w:date="2008-02-25T16:14:00Z">
        <w:r w:rsidRPr="00054728">
          <w:rPr>
            <w:sz w:val="22"/>
            <w:szCs w:val="22"/>
          </w:rPr>
          <w:t xml:space="preserve"> </w:t>
        </w:r>
      </w:ins>
    </w:p>
    <w:p w:rsidR="00515F3C" w:rsidRPr="00054728" w:rsidRDefault="00515F3C" w:rsidP="00814B54">
      <w:pPr>
        <w:ind w:left="720"/>
        <w:rPr>
          <w:ins w:id="5" w:author="levi_l" w:date="2008-02-29T09:16:00Z"/>
          <w:sz w:val="22"/>
          <w:szCs w:val="22"/>
        </w:rPr>
      </w:pPr>
      <w:r w:rsidRPr="00054728">
        <w:rPr>
          <w:sz w:val="22"/>
          <w:szCs w:val="22"/>
        </w:rPr>
        <w:t xml:space="preserve">A horizontal Van Dorn-style sampler is used to collect 2.2 liters of water from a depth of 0.5 meters at all stations not associated with a SWMP datalogger site.  At the Cat Point and Dry Bar SWMP datalogger stations, water samples are collected at a depth of approximately 2 and 1.5 meters (one-half meter from the bottom) respectively, a depth equivalent to the probes of the data loggers deployed at these sites.    At the </w:t>
      </w:r>
      <w:smartTag w:uri="urn:schemas-microsoft-com:office:smarttags" w:element="PlaceName">
        <w:smartTag w:uri="urn:schemas-microsoft-com:office:smarttags" w:element="place">
          <w:r w:rsidRPr="00054728">
            <w:rPr>
              <w:sz w:val="22"/>
              <w:szCs w:val="22"/>
            </w:rPr>
            <w:t>East</w:t>
          </w:r>
        </w:smartTag>
        <w:r w:rsidRPr="00054728">
          <w:rPr>
            <w:sz w:val="22"/>
            <w:szCs w:val="22"/>
          </w:rPr>
          <w:t xml:space="preserve"> </w:t>
        </w:r>
        <w:smartTag w:uri="urn:schemas-microsoft-com:office:smarttags" w:element="PlaceType">
          <w:r w:rsidRPr="00054728">
            <w:rPr>
              <w:sz w:val="22"/>
              <w:szCs w:val="22"/>
            </w:rPr>
            <w:t>Bay</w:t>
          </w:r>
        </w:smartTag>
      </w:smartTag>
      <w:r w:rsidRPr="00054728">
        <w:rPr>
          <w:sz w:val="22"/>
          <w:szCs w:val="22"/>
        </w:rPr>
        <w:t xml:space="preserve"> datalogger station water samples are collected from surface (0.5 meters) and bottom (1.5 meters) depths, equivalent to the depths of the two dataloggers deployed at this site.  </w:t>
      </w:r>
      <w:r>
        <w:rPr>
          <w:sz w:val="22"/>
          <w:szCs w:val="22"/>
        </w:rPr>
        <w:t xml:space="preserve"> Triplicate</w:t>
      </w:r>
      <w:r w:rsidRPr="00054728">
        <w:rPr>
          <w:sz w:val="22"/>
          <w:szCs w:val="22"/>
        </w:rPr>
        <w:t xml:space="preserve"> samples are collected </w:t>
      </w:r>
      <w:r>
        <w:rPr>
          <w:sz w:val="22"/>
          <w:szCs w:val="22"/>
        </w:rPr>
        <w:t>each month at one station, rotating through all station locations</w:t>
      </w:r>
      <w:r w:rsidRPr="00054728">
        <w:rPr>
          <w:sz w:val="22"/>
          <w:szCs w:val="22"/>
        </w:rPr>
        <w:t xml:space="preserve">.  The </w:t>
      </w:r>
      <w:r>
        <w:rPr>
          <w:sz w:val="22"/>
          <w:szCs w:val="22"/>
        </w:rPr>
        <w:t>triplicate</w:t>
      </w:r>
      <w:r w:rsidRPr="00054728">
        <w:rPr>
          <w:sz w:val="22"/>
          <w:szCs w:val="22"/>
        </w:rPr>
        <w:t xml:space="preserve"> sample</w:t>
      </w:r>
      <w:r>
        <w:rPr>
          <w:sz w:val="22"/>
          <w:szCs w:val="22"/>
        </w:rPr>
        <w:t>s are</w:t>
      </w:r>
      <w:r w:rsidRPr="00054728">
        <w:rPr>
          <w:sz w:val="22"/>
          <w:szCs w:val="22"/>
        </w:rPr>
        <w:t xml:space="preserve"> collected with </w:t>
      </w:r>
      <w:r>
        <w:rPr>
          <w:sz w:val="22"/>
          <w:szCs w:val="22"/>
        </w:rPr>
        <w:t>subsequent</w:t>
      </w:r>
      <w:r w:rsidRPr="00054728">
        <w:rPr>
          <w:sz w:val="22"/>
          <w:szCs w:val="22"/>
        </w:rPr>
        <w:t xml:space="preserve"> dip</w:t>
      </w:r>
      <w:r>
        <w:rPr>
          <w:sz w:val="22"/>
          <w:szCs w:val="22"/>
        </w:rPr>
        <w:t>s</w:t>
      </w:r>
      <w:r w:rsidRPr="00054728">
        <w:rPr>
          <w:sz w:val="22"/>
          <w:szCs w:val="22"/>
        </w:rPr>
        <w:t xml:space="preserve"> of the horizontal sampler</w:t>
      </w:r>
      <w:r>
        <w:rPr>
          <w:sz w:val="22"/>
          <w:szCs w:val="22"/>
        </w:rPr>
        <w:t>.</w:t>
      </w:r>
    </w:p>
    <w:p w:rsidR="00515F3C" w:rsidRDefault="00515F3C">
      <w:pPr>
        <w:ind w:left="360"/>
        <w:rPr>
          <w:sz w:val="22"/>
          <w:szCs w:val="22"/>
        </w:rPr>
      </w:pPr>
    </w:p>
    <w:p w:rsidR="00515F3C" w:rsidRPr="00814B54" w:rsidRDefault="00515F3C" w:rsidP="00814B54">
      <w:pPr>
        <w:ind w:left="720"/>
        <w:rPr>
          <w:ins w:id="6" w:author="levi_l" w:date="2008-02-29T09:19:00Z"/>
          <w:b/>
          <w:sz w:val="22"/>
          <w:szCs w:val="22"/>
        </w:rPr>
      </w:pPr>
      <w:r>
        <w:rPr>
          <w:b/>
          <w:sz w:val="22"/>
          <w:szCs w:val="22"/>
        </w:rPr>
        <w:t xml:space="preserve">ii) </w:t>
      </w:r>
      <w:r w:rsidRPr="00814B54">
        <w:rPr>
          <w:b/>
          <w:sz w:val="22"/>
          <w:szCs w:val="22"/>
        </w:rPr>
        <w:t xml:space="preserve">Grab sample filtration </w:t>
      </w:r>
      <w:r>
        <w:rPr>
          <w:b/>
          <w:sz w:val="22"/>
          <w:szCs w:val="22"/>
        </w:rPr>
        <w:t>and handling</w:t>
      </w:r>
      <w:r w:rsidRPr="00814B54">
        <w:rPr>
          <w:b/>
          <w:sz w:val="22"/>
          <w:szCs w:val="22"/>
        </w:rPr>
        <w:t>:</w:t>
      </w:r>
    </w:p>
    <w:p w:rsidR="00515F3C" w:rsidRPr="00596F83" w:rsidRDefault="00515F3C" w:rsidP="00814B54">
      <w:pPr>
        <w:ind w:left="720"/>
        <w:rPr>
          <w:ins w:id="7" w:author="Lauren Levi" w:date="2008-05-15T12:36:00Z"/>
          <w:sz w:val="22"/>
          <w:szCs w:val="22"/>
        </w:rPr>
      </w:pPr>
      <w:r w:rsidRPr="00054728">
        <w:rPr>
          <w:sz w:val="22"/>
          <w:szCs w:val="22"/>
        </w:rPr>
        <w:t xml:space="preserve">Water from the </w:t>
      </w:r>
      <w:r>
        <w:rPr>
          <w:sz w:val="22"/>
          <w:szCs w:val="22"/>
        </w:rPr>
        <w:t xml:space="preserve">Van Dorn </w:t>
      </w:r>
      <w:r w:rsidRPr="00054728">
        <w:rPr>
          <w:sz w:val="22"/>
          <w:szCs w:val="22"/>
        </w:rPr>
        <w:t xml:space="preserve">sampler is delivered into </w:t>
      </w:r>
      <w:r>
        <w:rPr>
          <w:sz w:val="22"/>
          <w:szCs w:val="22"/>
        </w:rPr>
        <w:t xml:space="preserve">a polyethylene graduated cylinder.    A preliminary discard rinse is performed to flush the sampler spigot and also to rinse the graduated cylinder.    The water sample is then filtered through a GFF filter.    The GFF filter for chlorophyll </w:t>
      </w:r>
      <w:r w:rsidRPr="00A41C34">
        <w:rPr>
          <w:i/>
          <w:sz w:val="22"/>
          <w:szCs w:val="22"/>
        </w:rPr>
        <w:t>a</w:t>
      </w:r>
      <w:r>
        <w:rPr>
          <w:sz w:val="22"/>
          <w:szCs w:val="22"/>
        </w:rPr>
        <w:t xml:space="preserve"> analysis is wrapped in aluminum foil and frozen in the dark until delivered to the UF laboratory.    The filtrate is split between two acid washed and rinsed polyethylene bottles, provided by the UF laboratory.   One bottle contains unpreserved filtrate, the other bottle contains 5N H2SO4 as preservative.   Both bottles are placed on ice in the dark until delivery to the UF laboratory.    All filtration funnels and containers are rinsed with DI water at least 3 times in between samples.    A field blank is also run each month, using DI water for sample blank.    The field blank is </w:t>
      </w:r>
      <w:r w:rsidRPr="00596F83">
        <w:rPr>
          <w:sz w:val="22"/>
          <w:szCs w:val="22"/>
        </w:rPr>
        <w:t>filtered as described above</w:t>
      </w:r>
      <w:r>
        <w:rPr>
          <w:sz w:val="22"/>
          <w:szCs w:val="22"/>
        </w:rPr>
        <w:t>.    A</w:t>
      </w:r>
      <w:r w:rsidRPr="00596F83">
        <w:rPr>
          <w:sz w:val="22"/>
          <w:szCs w:val="22"/>
        </w:rPr>
        <w:t xml:space="preserve">ll grab samples </w:t>
      </w:r>
      <w:r>
        <w:rPr>
          <w:sz w:val="22"/>
          <w:szCs w:val="22"/>
        </w:rPr>
        <w:t>are</w:t>
      </w:r>
      <w:r w:rsidRPr="00596F83">
        <w:rPr>
          <w:sz w:val="22"/>
          <w:szCs w:val="22"/>
        </w:rPr>
        <w:t xml:space="preserve"> delivered to </w:t>
      </w:r>
      <w:r>
        <w:rPr>
          <w:sz w:val="22"/>
          <w:szCs w:val="22"/>
        </w:rPr>
        <w:t xml:space="preserve">the </w:t>
      </w:r>
      <w:r w:rsidRPr="00596F83">
        <w:rPr>
          <w:sz w:val="22"/>
          <w:szCs w:val="22"/>
        </w:rPr>
        <w:t>UF laboratory on the same day as collection.</w:t>
      </w:r>
    </w:p>
    <w:p w:rsidR="00515F3C" w:rsidRPr="00054728" w:rsidRDefault="00515F3C" w:rsidP="00F62833">
      <w:pPr>
        <w:pStyle w:val="Heading2"/>
        <w:rPr>
          <w:sz w:val="22"/>
          <w:szCs w:val="22"/>
        </w:rPr>
      </w:pPr>
      <w:r w:rsidRPr="00054728">
        <w:rPr>
          <w:sz w:val="22"/>
          <w:szCs w:val="22"/>
          <w:u w:val="none"/>
        </w:rPr>
        <w:t xml:space="preserve">     </w:t>
      </w:r>
    </w:p>
    <w:p w:rsidR="00515F3C" w:rsidRPr="00054728" w:rsidRDefault="00515F3C" w:rsidP="003B25F8">
      <w:pPr>
        <w:rPr>
          <w:sz w:val="22"/>
          <w:szCs w:val="22"/>
        </w:rPr>
      </w:pPr>
      <w:r w:rsidRPr="00054728">
        <w:rPr>
          <w:sz w:val="22"/>
          <w:szCs w:val="22"/>
        </w:rPr>
        <w:t xml:space="preserve"> </w:t>
      </w:r>
    </w:p>
    <w:p w:rsidR="00515F3C" w:rsidRPr="00054728" w:rsidRDefault="00515F3C">
      <w:pPr>
        <w:numPr>
          <w:ilvl w:val="1"/>
          <w:numId w:val="2"/>
        </w:numPr>
        <w:rPr>
          <w:sz w:val="22"/>
          <w:szCs w:val="22"/>
        </w:rPr>
      </w:pPr>
      <w:r w:rsidRPr="00054728">
        <w:rPr>
          <w:b/>
          <w:sz w:val="22"/>
          <w:szCs w:val="22"/>
        </w:rPr>
        <w:t>Diel Sampling Program</w:t>
      </w:r>
    </w:p>
    <w:p w:rsidR="00515F3C" w:rsidRPr="00054728" w:rsidRDefault="00515F3C" w:rsidP="00B736A8">
      <w:pPr>
        <w:pStyle w:val="BodyText2"/>
        <w:ind w:left="360"/>
        <w:rPr>
          <w:ins w:id="8" w:author="Lauren Levi" w:date="2008-05-15T12:36:00Z"/>
          <w:szCs w:val="22"/>
        </w:rPr>
      </w:pPr>
      <w:r w:rsidRPr="00054728">
        <w:rPr>
          <w:szCs w:val="22"/>
        </w:rPr>
        <w:t>Diel sampling is performed with an ISCO 3700 Portable Automated Sampler at the East Bay surface (apaesnut) station.  Whenever possible, the ISCO is deployed</w:t>
      </w:r>
      <w:r>
        <w:rPr>
          <w:szCs w:val="22"/>
        </w:rPr>
        <w:t xml:space="preserve"> </w:t>
      </w:r>
      <w:r w:rsidRPr="00054728">
        <w:rPr>
          <w:szCs w:val="22"/>
        </w:rPr>
        <w:t xml:space="preserve">the day </w:t>
      </w:r>
      <w:r>
        <w:rPr>
          <w:szCs w:val="22"/>
        </w:rPr>
        <w:t>before</w:t>
      </w:r>
      <w:r w:rsidRPr="00054728">
        <w:rPr>
          <w:szCs w:val="22"/>
        </w:rPr>
        <w:t xml:space="preserve"> the bay-wide grab samples are collected</w:t>
      </w:r>
      <w:r>
        <w:rPr>
          <w:szCs w:val="22"/>
        </w:rPr>
        <w:t xml:space="preserve"> and retrieved during the grab sample collection run</w:t>
      </w:r>
      <w:r w:rsidRPr="00054728">
        <w:rPr>
          <w:szCs w:val="22"/>
        </w:rPr>
        <w:t xml:space="preserve">.  The sampler is programmed to collect </w:t>
      </w:r>
      <w:r>
        <w:rPr>
          <w:szCs w:val="22"/>
        </w:rPr>
        <w:t>one 1000 ml</w:t>
      </w:r>
      <w:r w:rsidRPr="00054728">
        <w:rPr>
          <w:szCs w:val="22"/>
        </w:rPr>
        <w:t xml:space="preserve"> </w:t>
      </w:r>
      <w:r>
        <w:rPr>
          <w:szCs w:val="22"/>
        </w:rPr>
        <w:t xml:space="preserve">water </w:t>
      </w:r>
      <w:r w:rsidRPr="00054728">
        <w:rPr>
          <w:szCs w:val="22"/>
        </w:rPr>
        <w:t>sample every 2.5 hours, over a 25-hour period at the same depth as the East Bay surface datalogger probes (1.7 m above the bottom sediment).  This captures a complete 24 hr: 48min lunar-tidal cycle</w:t>
      </w:r>
      <w:r>
        <w:rPr>
          <w:szCs w:val="22"/>
        </w:rPr>
        <w:t>.  T</w:t>
      </w:r>
      <w:r w:rsidRPr="00054728">
        <w:rPr>
          <w:szCs w:val="22"/>
        </w:rPr>
        <w:t xml:space="preserve">he ISCO sampler is programmed to purge the suction line before and after each sample collection. The center of the ISCO sampler is filled with ice to aid in sample preservation.  All samples are placed in coolers of ice upon retrieval of the ISCO sampler at the end of the sampling period.  </w:t>
      </w:r>
      <w:r>
        <w:rPr>
          <w:szCs w:val="22"/>
        </w:rPr>
        <w:t>When conditions permit diel samples are filtered in the field following the same procedure as described above for grab samples.   Otherwise a</w:t>
      </w:r>
      <w:r w:rsidRPr="00054728">
        <w:rPr>
          <w:szCs w:val="22"/>
        </w:rPr>
        <w:t>ll</w:t>
      </w:r>
      <w:r>
        <w:rPr>
          <w:szCs w:val="22"/>
        </w:rPr>
        <w:t xml:space="preserve"> diel</w:t>
      </w:r>
      <w:r w:rsidRPr="00054728">
        <w:rPr>
          <w:szCs w:val="22"/>
        </w:rPr>
        <w:t xml:space="preserve"> samples are stored on ice in the dark </w:t>
      </w:r>
      <w:r>
        <w:rPr>
          <w:szCs w:val="22"/>
        </w:rPr>
        <w:t>and are filtered at ANERR laboratory within 3 hours of retrieval from the ISCO sampler</w:t>
      </w:r>
      <w:r w:rsidRPr="00054728">
        <w:rPr>
          <w:szCs w:val="22"/>
        </w:rPr>
        <w:t>.</w:t>
      </w:r>
      <w:r>
        <w:rPr>
          <w:szCs w:val="22"/>
        </w:rPr>
        <w:t xml:space="preserve">     GFF filters are stored frozen in the dark.    Filtrate samples are held on ice in the dark.   All diel samples are delivered to the UF laboratory  on the same day as collection.</w:t>
      </w:r>
    </w:p>
    <w:p w:rsidR="00515F3C" w:rsidRPr="00054728" w:rsidRDefault="00515F3C">
      <w:pPr>
        <w:pStyle w:val="BodyText2"/>
        <w:ind w:left="360"/>
        <w:rPr>
          <w:ins w:id="9" w:author="Lauren Levi" w:date="2008-05-15T12:36:00Z"/>
          <w:szCs w:val="22"/>
        </w:rPr>
      </w:pPr>
    </w:p>
    <w:p w:rsidR="00515F3C" w:rsidRPr="00054728" w:rsidRDefault="00515F3C" w:rsidP="00F62833">
      <w:pPr>
        <w:pStyle w:val="Heading2"/>
        <w:ind w:firstLine="360"/>
        <w:rPr>
          <w:b/>
          <w:sz w:val="22"/>
          <w:szCs w:val="22"/>
          <w:u w:val="none"/>
        </w:rPr>
      </w:pPr>
      <w:r>
        <w:rPr>
          <w:b/>
          <w:sz w:val="22"/>
          <w:szCs w:val="22"/>
          <w:u w:val="none"/>
        </w:rPr>
        <w:t xml:space="preserve">c) </w:t>
      </w:r>
      <w:r w:rsidRPr="00054728">
        <w:rPr>
          <w:b/>
          <w:sz w:val="22"/>
          <w:szCs w:val="22"/>
          <w:u w:val="none"/>
        </w:rPr>
        <w:t>Equipment QAQC and maintenance</w:t>
      </w:r>
      <w:r>
        <w:rPr>
          <w:b/>
          <w:sz w:val="22"/>
          <w:szCs w:val="22"/>
          <w:u w:val="none"/>
        </w:rPr>
        <w:t xml:space="preserve"> – Grab and Diel Sampling Program</w:t>
      </w:r>
      <w:r w:rsidRPr="00054728">
        <w:rPr>
          <w:b/>
          <w:sz w:val="22"/>
          <w:szCs w:val="22"/>
          <w:u w:val="none"/>
        </w:rPr>
        <w:t>:</w:t>
      </w:r>
    </w:p>
    <w:p w:rsidR="00515F3C" w:rsidRPr="00054728" w:rsidRDefault="00515F3C" w:rsidP="00F62833">
      <w:pPr>
        <w:ind w:left="360"/>
        <w:rPr>
          <w:sz w:val="22"/>
          <w:szCs w:val="22"/>
        </w:rPr>
      </w:pPr>
      <w:r w:rsidRPr="00054728">
        <w:rPr>
          <w:sz w:val="22"/>
          <w:szCs w:val="22"/>
        </w:rPr>
        <w:t xml:space="preserve">The horizontal Varn Dorn sampler is thoroughly rinsed with tap water after each sampling trip.    Spare            </w:t>
      </w:r>
      <w:r>
        <w:rPr>
          <w:sz w:val="22"/>
          <w:szCs w:val="22"/>
        </w:rPr>
        <w:t xml:space="preserve">    </w:t>
      </w:r>
      <w:r w:rsidRPr="00054728">
        <w:rPr>
          <w:sz w:val="22"/>
          <w:szCs w:val="22"/>
        </w:rPr>
        <w:t>parts for the sampler are kept on hand and replaced as needed.</w:t>
      </w:r>
      <w:r>
        <w:rPr>
          <w:sz w:val="22"/>
          <w:szCs w:val="22"/>
        </w:rPr>
        <w:t xml:space="preserve">    Filtration funnels, receivers, and graduated cylinders are acid washed with 10% HCl and rinsed at least 3 times with DI water after each sampling trip.    Diel sample collection bottles used in the ISCO automated sampler are acid washed and rinsed at least 3 times with DI water after each sampling trip.    </w:t>
      </w:r>
      <w:r w:rsidRPr="00054728">
        <w:rPr>
          <w:sz w:val="22"/>
          <w:szCs w:val="22"/>
        </w:rPr>
        <w:t xml:space="preserve">The ISCO automated sampler </w:t>
      </w:r>
      <w:r>
        <w:rPr>
          <w:sz w:val="22"/>
          <w:szCs w:val="22"/>
        </w:rPr>
        <w:t xml:space="preserve">tubing </w:t>
      </w:r>
      <w:r w:rsidRPr="00054728">
        <w:rPr>
          <w:sz w:val="22"/>
          <w:szCs w:val="22"/>
        </w:rPr>
        <w:t xml:space="preserve">is </w:t>
      </w:r>
      <w:r>
        <w:rPr>
          <w:sz w:val="22"/>
          <w:szCs w:val="22"/>
        </w:rPr>
        <w:t>acid washed and rinsed at least 3 times with DI water</w:t>
      </w:r>
      <w:r w:rsidRPr="00054728">
        <w:rPr>
          <w:sz w:val="22"/>
          <w:szCs w:val="22"/>
        </w:rPr>
        <w:t xml:space="preserve"> after each monthly sampling event.    The overall condition of the pump and tubing is checked each month prior to deployment, </w:t>
      </w:r>
      <w:r>
        <w:rPr>
          <w:sz w:val="22"/>
          <w:szCs w:val="22"/>
        </w:rPr>
        <w:t>tubing is</w:t>
      </w:r>
      <w:r w:rsidRPr="00054728">
        <w:rPr>
          <w:sz w:val="22"/>
          <w:szCs w:val="22"/>
        </w:rPr>
        <w:t xml:space="preserve"> replaced as needed</w:t>
      </w:r>
      <w:r>
        <w:rPr>
          <w:sz w:val="22"/>
          <w:szCs w:val="22"/>
        </w:rPr>
        <w:t>.   Bottles used to hold sample filtrate, both preserved and unpreserved, are supplied and cleaned by UF laboratory.</w:t>
      </w:r>
      <w:r w:rsidRPr="00054728">
        <w:rPr>
          <w:sz w:val="22"/>
          <w:szCs w:val="22"/>
        </w:rPr>
        <w:t xml:space="preserve">  The YSI 85</w:t>
      </w:r>
      <w:r>
        <w:rPr>
          <w:sz w:val="22"/>
          <w:szCs w:val="22"/>
        </w:rPr>
        <w:t>,</w:t>
      </w:r>
      <w:r w:rsidRPr="00054728">
        <w:rPr>
          <w:sz w:val="22"/>
          <w:szCs w:val="22"/>
        </w:rPr>
        <w:t xml:space="preserve"> pH meter</w:t>
      </w:r>
      <w:r>
        <w:rPr>
          <w:sz w:val="22"/>
          <w:szCs w:val="22"/>
        </w:rPr>
        <w:t>, and Turbidimeter</w:t>
      </w:r>
      <w:r w:rsidRPr="00054728">
        <w:rPr>
          <w:sz w:val="22"/>
          <w:szCs w:val="22"/>
        </w:rPr>
        <w:t xml:space="preserve"> are calibrated each day of use.</w:t>
      </w:r>
    </w:p>
    <w:p w:rsidR="00515F3C" w:rsidRPr="00054728" w:rsidRDefault="00515F3C" w:rsidP="00F62833">
      <w:pPr>
        <w:rPr>
          <w:sz w:val="22"/>
          <w:szCs w:val="22"/>
        </w:rPr>
      </w:pPr>
      <w:r w:rsidRPr="00054728">
        <w:rPr>
          <w:sz w:val="22"/>
          <w:szCs w:val="22"/>
        </w:rPr>
        <w:t xml:space="preserve"> </w:t>
      </w:r>
    </w:p>
    <w:p w:rsidR="00515F3C" w:rsidRDefault="00515F3C">
      <w:pPr>
        <w:ind w:left="360"/>
        <w:rPr>
          <w:sz w:val="22"/>
          <w:szCs w:val="22"/>
        </w:rPr>
      </w:pPr>
    </w:p>
    <w:p w:rsidR="00515F3C" w:rsidRDefault="00515F3C">
      <w:pPr>
        <w:ind w:left="360"/>
        <w:rPr>
          <w:sz w:val="22"/>
          <w:szCs w:val="22"/>
        </w:rPr>
      </w:pPr>
    </w:p>
    <w:p w:rsidR="00515F3C" w:rsidRDefault="00515F3C">
      <w:pPr>
        <w:ind w:left="360"/>
        <w:rPr>
          <w:sz w:val="22"/>
          <w:szCs w:val="22"/>
        </w:rPr>
      </w:pPr>
    </w:p>
    <w:p w:rsidR="00515F3C" w:rsidRDefault="00515F3C">
      <w:pPr>
        <w:ind w:left="360"/>
        <w:rPr>
          <w:sz w:val="22"/>
          <w:szCs w:val="22"/>
        </w:rPr>
      </w:pPr>
    </w:p>
    <w:p w:rsidR="00515F3C" w:rsidRDefault="00515F3C">
      <w:pPr>
        <w:ind w:left="360"/>
        <w:rPr>
          <w:sz w:val="22"/>
          <w:szCs w:val="22"/>
        </w:rPr>
      </w:pPr>
    </w:p>
    <w:p w:rsidR="00515F3C" w:rsidRDefault="00515F3C">
      <w:pPr>
        <w:ind w:left="360"/>
        <w:rPr>
          <w:sz w:val="22"/>
          <w:szCs w:val="22"/>
        </w:rPr>
      </w:pPr>
    </w:p>
    <w:p w:rsidR="00515F3C" w:rsidRDefault="00515F3C">
      <w:pPr>
        <w:ind w:left="360"/>
        <w:rPr>
          <w:sz w:val="22"/>
          <w:szCs w:val="22"/>
        </w:rPr>
      </w:pPr>
    </w:p>
    <w:p w:rsidR="00515F3C" w:rsidRDefault="00515F3C">
      <w:pPr>
        <w:ind w:left="360"/>
        <w:rPr>
          <w:sz w:val="22"/>
          <w:szCs w:val="22"/>
        </w:rPr>
      </w:pPr>
    </w:p>
    <w:p w:rsidR="00515F3C" w:rsidRDefault="00515F3C">
      <w:pPr>
        <w:ind w:left="360"/>
        <w:rPr>
          <w:sz w:val="22"/>
          <w:szCs w:val="22"/>
        </w:rPr>
      </w:pPr>
    </w:p>
    <w:p w:rsidR="00515F3C" w:rsidRDefault="00515F3C">
      <w:pPr>
        <w:ind w:left="360"/>
        <w:rPr>
          <w:sz w:val="22"/>
          <w:szCs w:val="22"/>
        </w:rPr>
      </w:pPr>
    </w:p>
    <w:p w:rsidR="00515F3C" w:rsidRDefault="00515F3C">
      <w:pPr>
        <w:ind w:left="360"/>
        <w:rPr>
          <w:sz w:val="22"/>
          <w:szCs w:val="22"/>
        </w:rPr>
      </w:pPr>
    </w:p>
    <w:p w:rsidR="00515F3C" w:rsidRDefault="00515F3C">
      <w:pPr>
        <w:ind w:left="360"/>
        <w:rPr>
          <w:sz w:val="22"/>
          <w:szCs w:val="22"/>
        </w:rPr>
      </w:pPr>
    </w:p>
    <w:p w:rsidR="00515F3C" w:rsidRDefault="00515F3C">
      <w:pPr>
        <w:ind w:left="360"/>
        <w:rPr>
          <w:sz w:val="22"/>
          <w:szCs w:val="22"/>
        </w:rPr>
      </w:pPr>
    </w:p>
    <w:p w:rsidR="00515F3C" w:rsidRDefault="00515F3C">
      <w:pPr>
        <w:ind w:left="360"/>
        <w:rPr>
          <w:sz w:val="22"/>
          <w:szCs w:val="22"/>
        </w:rPr>
      </w:pPr>
    </w:p>
    <w:p w:rsidR="00515F3C" w:rsidRDefault="00515F3C">
      <w:pPr>
        <w:ind w:left="360"/>
        <w:rPr>
          <w:sz w:val="22"/>
          <w:szCs w:val="22"/>
        </w:rPr>
      </w:pPr>
    </w:p>
    <w:p w:rsidR="00515F3C" w:rsidRDefault="00515F3C">
      <w:pPr>
        <w:ind w:left="360"/>
        <w:rPr>
          <w:sz w:val="22"/>
          <w:szCs w:val="22"/>
        </w:rPr>
      </w:pPr>
    </w:p>
    <w:p w:rsidR="00515F3C" w:rsidRDefault="00515F3C">
      <w:pPr>
        <w:ind w:left="360"/>
        <w:rPr>
          <w:sz w:val="22"/>
          <w:szCs w:val="22"/>
        </w:rPr>
      </w:pPr>
    </w:p>
    <w:p w:rsidR="00515F3C" w:rsidRDefault="00515F3C">
      <w:pPr>
        <w:ind w:left="360"/>
        <w:rPr>
          <w:sz w:val="22"/>
          <w:szCs w:val="22"/>
        </w:rPr>
      </w:pPr>
    </w:p>
    <w:p w:rsidR="00515F3C" w:rsidRDefault="00515F3C">
      <w:pPr>
        <w:ind w:left="360"/>
        <w:rPr>
          <w:sz w:val="22"/>
          <w:szCs w:val="22"/>
        </w:rPr>
      </w:pPr>
    </w:p>
    <w:p w:rsidR="00515F3C" w:rsidRPr="00054728" w:rsidRDefault="00515F3C">
      <w:pPr>
        <w:ind w:left="360"/>
        <w:rPr>
          <w:sz w:val="22"/>
          <w:szCs w:val="22"/>
        </w:rPr>
      </w:pPr>
    </w:p>
    <w:p w:rsidR="00515F3C" w:rsidRDefault="00515F3C">
      <w:pPr>
        <w:ind w:left="360"/>
        <w:rPr>
          <w:sz w:val="22"/>
          <w:szCs w:val="22"/>
        </w:rPr>
      </w:pPr>
    </w:p>
    <w:p w:rsidR="00515F3C" w:rsidRPr="00054728" w:rsidRDefault="00515F3C">
      <w:pPr>
        <w:ind w:left="360"/>
        <w:rPr>
          <w:sz w:val="22"/>
          <w:szCs w:val="22"/>
        </w:rPr>
      </w:pPr>
    </w:p>
    <w:p w:rsidR="00515F3C" w:rsidRPr="00054728" w:rsidRDefault="00515F3C">
      <w:pPr>
        <w:numPr>
          <w:ins w:id="10" w:author="levi_l" w:date="2008-03-03T14:13:00Z"/>
        </w:numPr>
        <w:ind w:left="360"/>
        <w:rPr>
          <w:del w:id="11" w:author="levi_l" w:date="2008-03-03T14:13:00Z"/>
          <w:sz w:val="22"/>
          <w:szCs w:val="22"/>
        </w:rPr>
      </w:pPr>
    </w:p>
    <w:p w:rsidR="00515F3C" w:rsidRPr="00054728" w:rsidRDefault="00515F3C">
      <w:pPr>
        <w:ind w:left="360"/>
        <w:rPr>
          <w:sz w:val="22"/>
          <w:szCs w:val="22"/>
        </w:rPr>
      </w:pPr>
      <w:r w:rsidRPr="00054728">
        <w:rPr>
          <w:sz w:val="22"/>
          <w:szCs w:val="22"/>
        </w:rPr>
        <w:t xml:space="preserve">Table 1.  Nutrient and chlorophyll </w:t>
      </w:r>
      <w:r w:rsidRPr="00054728">
        <w:rPr>
          <w:i/>
          <w:sz w:val="22"/>
          <w:szCs w:val="22"/>
        </w:rPr>
        <w:t>a</w:t>
      </w:r>
      <w:r w:rsidRPr="00054728">
        <w:rPr>
          <w:sz w:val="22"/>
          <w:szCs w:val="22"/>
        </w:rPr>
        <w:t xml:space="preserve"> sampling sites for the Apalachicola NERR SWMP.</w:t>
      </w:r>
    </w:p>
    <w:p w:rsidR="00515F3C" w:rsidRPr="00054728" w:rsidRDefault="00515F3C">
      <w:pPr>
        <w:ind w:left="360"/>
        <w:rPr>
          <w:sz w:val="22"/>
          <w:szCs w:val="22"/>
        </w:rPr>
      </w:pPr>
    </w:p>
    <w:p w:rsidR="00515F3C" w:rsidRPr="00054728" w:rsidRDefault="00515F3C">
      <w:pPr>
        <w:ind w:left="360"/>
        <w:rPr>
          <w:sz w:val="22"/>
          <w:szCs w:val="22"/>
        </w:rPr>
      </w:pPr>
    </w:p>
    <w:tbl>
      <w:tblPr>
        <w:tblW w:w="0" w:type="auto"/>
        <w:tblInd w:w="-172" w:type="dxa"/>
        <w:tblLayout w:type="fixed"/>
        <w:tblCellMar>
          <w:left w:w="0" w:type="dxa"/>
          <w:right w:w="0" w:type="dxa"/>
        </w:tblCellMar>
        <w:tblLook w:val="0000"/>
      </w:tblPr>
      <w:tblGrid>
        <w:gridCol w:w="1072"/>
        <w:gridCol w:w="1431"/>
        <w:gridCol w:w="909"/>
        <w:gridCol w:w="1080"/>
        <w:gridCol w:w="900"/>
        <w:gridCol w:w="900"/>
        <w:gridCol w:w="720"/>
        <w:gridCol w:w="975"/>
        <w:gridCol w:w="1005"/>
        <w:gridCol w:w="1161"/>
      </w:tblGrid>
      <w:tr w:rsidR="00515F3C" w:rsidRPr="002E30D6">
        <w:trPr>
          <w:trHeight w:val="1230"/>
        </w:trPr>
        <w:tc>
          <w:tcPr>
            <w:tcW w:w="1072" w:type="dxa"/>
            <w:tcBorders>
              <w:top w:val="nil"/>
              <w:left w:val="nil"/>
              <w:bottom w:val="single" w:sz="4" w:space="0" w:color="auto"/>
              <w:right w:val="nil"/>
            </w:tcBorders>
            <w:vAlign w:val="center"/>
          </w:tcPr>
          <w:p w:rsidR="00515F3C" w:rsidRPr="002E30D6" w:rsidRDefault="00515F3C">
            <w:pPr>
              <w:rPr>
                <w:sz w:val="20"/>
                <w:szCs w:val="20"/>
              </w:rPr>
            </w:pPr>
            <w:r>
              <w:rPr>
                <w:noProof/>
              </w:rPr>
              <w:pict>
                <v:rect id="_x0000_s1026" style="position:absolute;margin-left:-.4pt;margin-top:5.1pt;width:7in;height:446.35pt;z-index:251658240" filled="f"/>
              </w:pict>
            </w:r>
          </w:p>
          <w:p w:rsidR="00515F3C" w:rsidRPr="002E30D6" w:rsidRDefault="00515F3C">
            <w:pPr>
              <w:rPr>
                <w:sz w:val="20"/>
                <w:szCs w:val="20"/>
              </w:rPr>
            </w:pPr>
          </w:p>
          <w:p w:rsidR="00515F3C" w:rsidRPr="002E30D6" w:rsidRDefault="00515F3C">
            <w:pPr>
              <w:rPr>
                <w:sz w:val="20"/>
                <w:szCs w:val="20"/>
              </w:rPr>
            </w:pPr>
            <w:r w:rsidRPr="002E30D6">
              <w:rPr>
                <w:sz w:val="20"/>
                <w:szCs w:val="20"/>
              </w:rPr>
              <w:t xml:space="preserve">Station code </w:t>
            </w:r>
          </w:p>
          <w:p w:rsidR="00515F3C" w:rsidRPr="002E30D6" w:rsidRDefault="00515F3C">
            <w:pPr>
              <w:rPr>
                <w:sz w:val="20"/>
                <w:szCs w:val="20"/>
              </w:rPr>
            </w:pPr>
          </w:p>
        </w:tc>
        <w:tc>
          <w:tcPr>
            <w:tcW w:w="1431" w:type="dxa"/>
            <w:tcBorders>
              <w:top w:val="nil"/>
              <w:left w:val="nil"/>
              <w:bottom w:val="single" w:sz="4" w:space="0" w:color="auto"/>
              <w:right w:val="nil"/>
            </w:tcBorders>
            <w:vAlign w:val="center"/>
          </w:tcPr>
          <w:p w:rsidR="00515F3C" w:rsidRPr="002E30D6" w:rsidRDefault="00515F3C">
            <w:pPr>
              <w:rPr>
                <w:rFonts w:eastAsia="Arial Unicode MS"/>
                <w:sz w:val="20"/>
                <w:szCs w:val="20"/>
              </w:rPr>
            </w:pPr>
            <w:r w:rsidRPr="002E30D6">
              <w:rPr>
                <w:sz w:val="20"/>
                <w:szCs w:val="20"/>
              </w:rPr>
              <w:t xml:space="preserve">Station name </w:t>
            </w:r>
          </w:p>
        </w:tc>
        <w:tc>
          <w:tcPr>
            <w:tcW w:w="909" w:type="dxa"/>
            <w:tcBorders>
              <w:top w:val="nil"/>
              <w:left w:val="nil"/>
              <w:bottom w:val="single" w:sz="4" w:space="0" w:color="auto"/>
              <w:right w:val="nil"/>
            </w:tcBorders>
            <w:vAlign w:val="center"/>
          </w:tcPr>
          <w:p w:rsidR="00515F3C" w:rsidRPr="002E30D6" w:rsidRDefault="00515F3C">
            <w:pPr>
              <w:rPr>
                <w:rFonts w:eastAsia="Arial Unicode MS"/>
                <w:sz w:val="20"/>
                <w:szCs w:val="20"/>
              </w:rPr>
            </w:pPr>
            <w:r w:rsidRPr="002E30D6">
              <w:rPr>
                <w:sz w:val="20"/>
                <w:szCs w:val="20"/>
              </w:rPr>
              <w:t>Latitude</w:t>
            </w:r>
          </w:p>
        </w:tc>
        <w:tc>
          <w:tcPr>
            <w:tcW w:w="1080" w:type="dxa"/>
            <w:tcBorders>
              <w:top w:val="nil"/>
              <w:left w:val="nil"/>
              <w:bottom w:val="single" w:sz="4" w:space="0" w:color="auto"/>
              <w:right w:val="nil"/>
            </w:tcBorders>
            <w:vAlign w:val="center"/>
          </w:tcPr>
          <w:p w:rsidR="00515F3C" w:rsidRPr="002E30D6" w:rsidRDefault="00515F3C">
            <w:pPr>
              <w:rPr>
                <w:rFonts w:eastAsia="Arial Unicode MS"/>
                <w:sz w:val="20"/>
                <w:szCs w:val="20"/>
              </w:rPr>
            </w:pPr>
            <w:r w:rsidRPr="002E30D6">
              <w:rPr>
                <w:sz w:val="20"/>
                <w:szCs w:val="20"/>
              </w:rPr>
              <w:t>Longitude</w:t>
            </w:r>
          </w:p>
        </w:tc>
        <w:tc>
          <w:tcPr>
            <w:tcW w:w="900" w:type="dxa"/>
            <w:tcBorders>
              <w:top w:val="nil"/>
              <w:left w:val="nil"/>
              <w:bottom w:val="single" w:sz="4" w:space="0" w:color="auto"/>
              <w:right w:val="nil"/>
            </w:tcBorders>
            <w:vAlign w:val="center"/>
          </w:tcPr>
          <w:p w:rsidR="00515F3C" w:rsidRPr="002E30D6" w:rsidRDefault="00515F3C">
            <w:pPr>
              <w:rPr>
                <w:rFonts w:eastAsia="Arial Unicode MS"/>
                <w:sz w:val="20"/>
                <w:szCs w:val="20"/>
              </w:rPr>
            </w:pPr>
            <w:r w:rsidRPr="002E30D6">
              <w:rPr>
                <w:sz w:val="20"/>
                <w:szCs w:val="20"/>
              </w:rPr>
              <w:t>Tidal range average (meters)</w:t>
            </w:r>
          </w:p>
        </w:tc>
        <w:tc>
          <w:tcPr>
            <w:tcW w:w="900" w:type="dxa"/>
            <w:tcBorders>
              <w:top w:val="nil"/>
              <w:left w:val="nil"/>
              <w:bottom w:val="single" w:sz="4" w:space="0" w:color="auto"/>
              <w:right w:val="nil"/>
            </w:tcBorders>
            <w:vAlign w:val="center"/>
          </w:tcPr>
          <w:p w:rsidR="00515F3C" w:rsidRPr="002E30D6" w:rsidRDefault="00515F3C">
            <w:pPr>
              <w:rPr>
                <w:rFonts w:eastAsia="Arial Unicode MS"/>
                <w:sz w:val="20"/>
                <w:szCs w:val="20"/>
              </w:rPr>
            </w:pPr>
            <w:r w:rsidRPr="002E30D6">
              <w:rPr>
                <w:sz w:val="20"/>
                <w:szCs w:val="20"/>
              </w:rPr>
              <w:t>Salinity range</w:t>
            </w:r>
          </w:p>
        </w:tc>
        <w:tc>
          <w:tcPr>
            <w:tcW w:w="720" w:type="dxa"/>
            <w:tcBorders>
              <w:top w:val="nil"/>
              <w:left w:val="nil"/>
              <w:bottom w:val="single" w:sz="4" w:space="0" w:color="auto"/>
              <w:right w:val="nil"/>
            </w:tcBorders>
            <w:vAlign w:val="center"/>
          </w:tcPr>
          <w:p w:rsidR="00515F3C" w:rsidRPr="002E30D6" w:rsidRDefault="00515F3C">
            <w:pPr>
              <w:rPr>
                <w:rFonts w:eastAsia="Arial Unicode MS"/>
                <w:sz w:val="20"/>
                <w:szCs w:val="20"/>
              </w:rPr>
            </w:pPr>
            <w:r w:rsidRPr="002E30D6">
              <w:rPr>
                <w:sz w:val="20"/>
                <w:szCs w:val="20"/>
              </w:rPr>
              <w:t>Water depth average (meters)</w:t>
            </w:r>
          </w:p>
        </w:tc>
        <w:tc>
          <w:tcPr>
            <w:tcW w:w="975" w:type="dxa"/>
            <w:tcBorders>
              <w:top w:val="nil"/>
              <w:left w:val="nil"/>
              <w:bottom w:val="single" w:sz="4" w:space="0" w:color="auto"/>
              <w:right w:val="nil"/>
            </w:tcBorders>
            <w:vAlign w:val="center"/>
          </w:tcPr>
          <w:p w:rsidR="00515F3C" w:rsidRPr="002E30D6" w:rsidRDefault="00515F3C">
            <w:pPr>
              <w:rPr>
                <w:rFonts w:eastAsia="Arial Unicode MS"/>
                <w:sz w:val="20"/>
                <w:szCs w:val="20"/>
              </w:rPr>
            </w:pPr>
            <w:r w:rsidRPr="002E30D6">
              <w:rPr>
                <w:sz w:val="20"/>
                <w:szCs w:val="20"/>
              </w:rPr>
              <w:t>Bottom habitat</w:t>
            </w:r>
          </w:p>
        </w:tc>
        <w:tc>
          <w:tcPr>
            <w:tcW w:w="1005" w:type="dxa"/>
            <w:tcBorders>
              <w:top w:val="nil"/>
              <w:left w:val="nil"/>
              <w:bottom w:val="single" w:sz="4" w:space="0" w:color="auto"/>
              <w:right w:val="nil"/>
            </w:tcBorders>
            <w:vAlign w:val="center"/>
          </w:tcPr>
          <w:p w:rsidR="00515F3C" w:rsidRPr="002E30D6" w:rsidRDefault="00515F3C">
            <w:pPr>
              <w:rPr>
                <w:rFonts w:eastAsia="Arial Unicode MS"/>
                <w:sz w:val="20"/>
                <w:szCs w:val="20"/>
              </w:rPr>
            </w:pPr>
            <w:r w:rsidRPr="002E30D6">
              <w:rPr>
                <w:rFonts w:eastAsia="Arial Unicode MS"/>
                <w:sz w:val="20"/>
                <w:szCs w:val="20"/>
              </w:rPr>
              <w:t>Datalogger station name</w:t>
            </w:r>
          </w:p>
        </w:tc>
        <w:tc>
          <w:tcPr>
            <w:tcW w:w="1161" w:type="dxa"/>
            <w:tcBorders>
              <w:top w:val="nil"/>
              <w:left w:val="nil"/>
              <w:bottom w:val="single" w:sz="4" w:space="0" w:color="auto"/>
              <w:right w:val="nil"/>
            </w:tcBorders>
            <w:vAlign w:val="center"/>
          </w:tcPr>
          <w:p w:rsidR="00515F3C" w:rsidRPr="002E30D6" w:rsidRDefault="00515F3C">
            <w:pPr>
              <w:rPr>
                <w:rFonts w:eastAsia="Arial Unicode MS"/>
                <w:sz w:val="20"/>
                <w:szCs w:val="20"/>
              </w:rPr>
            </w:pPr>
            <w:r w:rsidRPr="002E30D6">
              <w:rPr>
                <w:rFonts w:eastAsia="Arial Unicode MS"/>
                <w:sz w:val="20"/>
                <w:szCs w:val="20"/>
              </w:rPr>
              <w:t>Sample depth</w:t>
            </w:r>
          </w:p>
          <w:p w:rsidR="00515F3C" w:rsidRPr="002E30D6" w:rsidRDefault="00515F3C">
            <w:pPr>
              <w:rPr>
                <w:rFonts w:eastAsia="Arial Unicode MS"/>
                <w:sz w:val="20"/>
                <w:szCs w:val="20"/>
              </w:rPr>
            </w:pPr>
            <w:r w:rsidRPr="002E30D6">
              <w:rPr>
                <w:rFonts w:eastAsia="Arial Unicode MS"/>
                <w:sz w:val="20"/>
                <w:szCs w:val="20"/>
              </w:rPr>
              <w:t>(meters)</w:t>
            </w:r>
          </w:p>
        </w:tc>
      </w:tr>
      <w:tr w:rsidR="00515F3C" w:rsidRPr="002E30D6">
        <w:trPr>
          <w:trHeight w:val="555"/>
        </w:trPr>
        <w:tc>
          <w:tcPr>
            <w:tcW w:w="1072" w:type="dxa"/>
            <w:tcBorders>
              <w:top w:val="single" w:sz="4" w:space="0" w:color="auto"/>
              <w:left w:val="nil"/>
              <w:bottom w:val="nil"/>
              <w:right w:val="nil"/>
            </w:tcBorders>
            <w:vAlign w:val="center"/>
          </w:tcPr>
          <w:p w:rsidR="00515F3C" w:rsidRPr="002E30D6" w:rsidRDefault="00515F3C">
            <w:pPr>
              <w:rPr>
                <w:sz w:val="20"/>
                <w:szCs w:val="20"/>
              </w:rPr>
            </w:pPr>
            <w:r w:rsidRPr="002E30D6">
              <w:rPr>
                <w:sz w:val="20"/>
                <w:szCs w:val="20"/>
              </w:rPr>
              <w:t>apawpnut</w:t>
            </w:r>
          </w:p>
          <w:p w:rsidR="00515F3C" w:rsidRPr="002E30D6" w:rsidRDefault="00515F3C">
            <w:pPr>
              <w:rPr>
                <w:sz w:val="20"/>
                <w:szCs w:val="20"/>
              </w:rPr>
            </w:pPr>
          </w:p>
        </w:tc>
        <w:tc>
          <w:tcPr>
            <w:tcW w:w="1431" w:type="dxa"/>
            <w:tcBorders>
              <w:top w:val="single" w:sz="4" w:space="0" w:color="auto"/>
              <w:left w:val="nil"/>
              <w:bottom w:val="nil"/>
              <w:right w:val="nil"/>
            </w:tcBorders>
            <w:vAlign w:val="center"/>
          </w:tcPr>
          <w:p w:rsidR="00515F3C" w:rsidRPr="002E30D6" w:rsidRDefault="00515F3C">
            <w:pPr>
              <w:rPr>
                <w:rFonts w:eastAsia="Arial Unicode MS"/>
                <w:sz w:val="20"/>
                <w:szCs w:val="20"/>
              </w:rPr>
            </w:pPr>
            <w:smartTag w:uri="urn:schemas-microsoft-com:office:smarttags" w:element="PlaceName">
              <w:smartTag w:uri="urn:schemas-microsoft-com:office:smarttags" w:element="place">
                <w:r w:rsidRPr="002E30D6">
                  <w:rPr>
                    <w:sz w:val="20"/>
                    <w:szCs w:val="20"/>
                  </w:rPr>
                  <w:t>West</w:t>
                </w:r>
              </w:smartTag>
              <w:r w:rsidRPr="002E30D6">
                <w:rPr>
                  <w:sz w:val="20"/>
                  <w:szCs w:val="20"/>
                </w:rPr>
                <w:t xml:space="preserve"> </w:t>
              </w:r>
              <w:smartTag w:uri="urn:schemas-microsoft-com:office:smarttags" w:element="PlaceType">
                <w:r w:rsidRPr="002E30D6">
                  <w:rPr>
                    <w:sz w:val="20"/>
                    <w:szCs w:val="20"/>
                  </w:rPr>
                  <w:t>Pass</w:t>
                </w:r>
              </w:smartTag>
            </w:smartTag>
          </w:p>
        </w:tc>
        <w:tc>
          <w:tcPr>
            <w:tcW w:w="909" w:type="dxa"/>
            <w:tcBorders>
              <w:top w:val="single" w:sz="4" w:space="0" w:color="auto"/>
              <w:left w:val="nil"/>
              <w:bottom w:val="nil"/>
              <w:right w:val="nil"/>
            </w:tcBorders>
            <w:vAlign w:val="center"/>
          </w:tcPr>
          <w:p w:rsidR="00515F3C" w:rsidRPr="002E30D6" w:rsidRDefault="00515F3C">
            <w:pPr>
              <w:rPr>
                <w:rFonts w:eastAsia="Arial Unicode MS"/>
                <w:sz w:val="20"/>
                <w:szCs w:val="20"/>
              </w:rPr>
            </w:pPr>
            <w:r w:rsidRPr="002E30D6">
              <w:rPr>
                <w:sz w:val="20"/>
                <w:szCs w:val="20"/>
              </w:rPr>
              <w:t>29 38.279</w:t>
            </w:r>
          </w:p>
        </w:tc>
        <w:tc>
          <w:tcPr>
            <w:tcW w:w="1080" w:type="dxa"/>
            <w:tcBorders>
              <w:top w:val="single" w:sz="4" w:space="0" w:color="auto"/>
              <w:left w:val="nil"/>
              <w:bottom w:val="nil"/>
              <w:right w:val="nil"/>
            </w:tcBorders>
            <w:vAlign w:val="center"/>
          </w:tcPr>
          <w:p w:rsidR="00515F3C" w:rsidRPr="002E30D6" w:rsidRDefault="00515F3C">
            <w:pPr>
              <w:rPr>
                <w:rFonts w:eastAsia="Arial Unicode MS"/>
                <w:sz w:val="20"/>
                <w:szCs w:val="20"/>
              </w:rPr>
            </w:pPr>
            <w:r w:rsidRPr="002E30D6">
              <w:rPr>
                <w:sz w:val="20"/>
                <w:szCs w:val="20"/>
              </w:rPr>
              <w:t>85 5.341</w:t>
            </w:r>
          </w:p>
        </w:tc>
        <w:tc>
          <w:tcPr>
            <w:tcW w:w="900" w:type="dxa"/>
            <w:tcBorders>
              <w:top w:val="single" w:sz="4" w:space="0" w:color="auto"/>
              <w:left w:val="nil"/>
              <w:bottom w:val="nil"/>
              <w:right w:val="nil"/>
            </w:tcBorders>
            <w:vAlign w:val="center"/>
          </w:tcPr>
          <w:p w:rsidR="00515F3C" w:rsidRPr="002E30D6" w:rsidRDefault="00515F3C">
            <w:pPr>
              <w:rPr>
                <w:rFonts w:eastAsia="Arial Unicode MS"/>
                <w:sz w:val="20"/>
                <w:szCs w:val="20"/>
              </w:rPr>
            </w:pPr>
            <w:r w:rsidRPr="002E30D6">
              <w:rPr>
                <w:sz w:val="20"/>
                <w:szCs w:val="20"/>
              </w:rPr>
              <w:t>0.7</w:t>
            </w:r>
          </w:p>
        </w:tc>
        <w:tc>
          <w:tcPr>
            <w:tcW w:w="900" w:type="dxa"/>
            <w:tcBorders>
              <w:top w:val="single" w:sz="4" w:space="0" w:color="auto"/>
              <w:left w:val="nil"/>
              <w:bottom w:val="nil"/>
              <w:right w:val="nil"/>
            </w:tcBorders>
            <w:vAlign w:val="center"/>
          </w:tcPr>
          <w:p w:rsidR="00515F3C" w:rsidRPr="002E30D6" w:rsidRDefault="00515F3C">
            <w:pPr>
              <w:rPr>
                <w:rFonts w:eastAsia="Arial Unicode MS"/>
                <w:sz w:val="20"/>
                <w:szCs w:val="20"/>
              </w:rPr>
            </w:pPr>
            <w:r w:rsidRPr="002E30D6">
              <w:rPr>
                <w:sz w:val="20"/>
                <w:szCs w:val="20"/>
              </w:rPr>
              <w:t>euryhaline</w:t>
            </w:r>
          </w:p>
        </w:tc>
        <w:tc>
          <w:tcPr>
            <w:tcW w:w="720" w:type="dxa"/>
            <w:tcBorders>
              <w:top w:val="single" w:sz="4" w:space="0" w:color="auto"/>
              <w:left w:val="nil"/>
              <w:bottom w:val="nil"/>
              <w:right w:val="nil"/>
            </w:tcBorders>
            <w:vAlign w:val="center"/>
          </w:tcPr>
          <w:p w:rsidR="00515F3C" w:rsidRPr="002E30D6" w:rsidRDefault="00515F3C">
            <w:pPr>
              <w:rPr>
                <w:rFonts w:eastAsia="Arial Unicode MS"/>
                <w:sz w:val="20"/>
                <w:szCs w:val="20"/>
              </w:rPr>
            </w:pPr>
            <w:r w:rsidRPr="002E30D6">
              <w:rPr>
                <w:sz w:val="20"/>
                <w:szCs w:val="20"/>
              </w:rPr>
              <w:t>5.0</w:t>
            </w:r>
          </w:p>
        </w:tc>
        <w:tc>
          <w:tcPr>
            <w:tcW w:w="975" w:type="dxa"/>
            <w:tcBorders>
              <w:top w:val="single" w:sz="4" w:space="0" w:color="auto"/>
              <w:left w:val="nil"/>
              <w:bottom w:val="nil"/>
              <w:right w:val="nil"/>
            </w:tcBorders>
            <w:vAlign w:val="center"/>
          </w:tcPr>
          <w:p w:rsidR="00515F3C" w:rsidRPr="002E30D6" w:rsidRDefault="00515F3C">
            <w:pPr>
              <w:rPr>
                <w:rFonts w:eastAsia="Arial Unicode MS"/>
                <w:sz w:val="20"/>
                <w:szCs w:val="20"/>
              </w:rPr>
            </w:pPr>
            <w:r w:rsidRPr="002E30D6">
              <w:rPr>
                <w:sz w:val="20"/>
                <w:szCs w:val="20"/>
              </w:rPr>
              <w:t>sand</w:t>
            </w:r>
          </w:p>
        </w:tc>
        <w:tc>
          <w:tcPr>
            <w:tcW w:w="1005" w:type="dxa"/>
            <w:tcBorders>
              <w:top w:val="single" w:sz="4" w:space="0" w:color="auto"/>
              <w:left w:val="nil"/>
              <w:bottom w:val="nil"/>
              <w:right w:val="nil"/>
            </w:tcBorders>
            <w:vAlign w:val="center"/>
          </w:tcPr>
          <w:p w:rsidR="00515F3C" w:rsidRPr="002E30D6" w:rsidRDefault="00515F3C">
            <w:pPr>
              <w:rPr>
                <w:rFonts w:eastAsia="Arial Unicode MS"/>
                <w:sz w:val="20"/>
                <w:szCs w:val="20"/>
              </w:rPr>
            </w:pPr>
          </w:p>
        </w:tc>
        <w:tc>
          <w:tcPr>
            <w:tcW w:w="1161" w:type="dxa"/>
            <w:tcBorders>
              <w:top w:val="single" w:sz="4" w:space="0" w:color="auto"/>
              <w:left w:val="nil"/>
              <w:bottom w:val="nil"/>
              <w:right w:val="nil"/>
            </w:tcBorders>
            <w:vAlign w:val="center"/>
          </w:tcPr>
          <w:p w:rsidR="00515F3C" w:rsidRPr="002E30D6" w:rsidRDefault="00515F3C">
            <w:pPr>
              <w:rPr>
                <w:rFonts w:eastAsia="Arial Unicode MS"/>
                <w:sz w:val="20"/>
                <w:szCs w:val="20"/>
              </w:rPr>
            </w:pPr>
            <w:r w:rsidRPr="002E30D6">
              <w:rPr>
                <w:rFonts w:eastAsia="Arial Unicode MS"/>
                <w:sz w:val="20"/>
                <w:szCs w:val="20"/>
              </w:rPr>
              <w:t>0.5</w:t>
            </w:r>
          </w:p>
        </w:tc>
      </w:tr>
      <w:tr w:rsidR="00515F3C" w:rsidRPr="002E30D6">
        <w:trPr>
          <w:trHeight w:val="555"/>
        </w:trPr>
        <w:tc>
          <w:tcPr>
            <w:tcW w:w="1072" w:type="dxa"/>
            <w:vAlign w:val="center"/>
          </w:tcPr>
          <w:p w:rsidR="00515F3C" w:rsidRPr="002E30D6" w:rsidRDefault="00515F3C">
            <w:pPr>
              <w:rPr>
                <w:sz w:val="20"/>
                <w:szCs w:val="20"/>
              </w:rPr>
            </w:pPr>
            <w:r w:rsidRPr="002E30D6">
              <w:rPr>
                <w:sz w:val="20"/>
                <w:szCs w:val="20"/>
              </w:rPr>
              <w:t>apadbnut</w:t>
            </w:r>
          </w:p>
        </w:tc>
        <w:tc>
          <w:tcPr>
            <w:tcW w:w="1431" w:type="dxa"/>
            <w:vAlign w:val="center"/>
          </w:tcPr>
          <w:p w:rsidR="00515F3C" w:rsidRPr="002E30D6" w:rsidRDefault="00515F3C">
            <w:pPr>
              <w:rPr>
                <w:rFonts w:eastAsia="Arial Unicode MS"/>
                <w:sz w:val="20"/>
                <w:szCs w:val="20"/>
              </w:rPr>
            </w:pPr>
            <w:r w:rsidRPr="002E30D6">
              <w:rPr>
                <w:sz w:val="20"/>
                <w:szCs w:val="20"/>
              </w:rPr>
              <w:t>Dry Bar</w:t>
            </w:r>
          </w:p>
        </w:tc>
        <w:tc>
          <w:tcPr>
            <w:tcW w:w="909" w:type="dxa"/>
            <w:vAlign w:val="center"/>
          </w:tcPr>
          <w:p w:rsidR="00515F3C" w:rsidRPr="002E30D6" w:rsidRDefault="00515F3C">
            <w:pPr>
              <w:rPr>
                <w:rFonts w:eastAsia="Arial Unicode MS"/>
                <w:sz w:val="20"/>
                <w:szCs w:val="20"/>
              </w:rPr>
            </w:pPr>
            <w:r w:rsidRPr="002E30D6">
              <w:rPr>
                <w:sz w:val="20"/>
                <w:szCs w:val="20"/>
              </w:rPr>
              <w:t>29 40.482</w:t>
            </w:r>
          </w:p>
        </w:tc>
        <w:tc>
          <w:tcPr>
            <w:tcW w:w="1080" w:type="dxa"/>
            <w:vAlign w:val="center"/>
          </w:tcPr>
          <w:p w:rsidR="00515F3C" w:rsidRPr="002E30D6" w:rsidRDefault="00515F3C">
            <w:pPr>
              <w:rPr>
                <w:rFonts w:eastAsia="Arial Unicode MS"/>
                <w:sz w:val="20"/>
                <w:szCs w:val="20"/>
              </w:rPr>
            </w:pPr>
            <w:r w:rsidRPr="002E30D6">
              <w:rPr>
                <w:sz w:val="20"/>
                <w:szCs w:val="20"/>
              </w:rPr>
              <w:t>85 3.502</w:t>
            </w:r>
          </w:p>
        </w:tc>
        <w:tc>
          <w:tcPr>
            <w:tcW w:w="900" w:type="dxa"/>
            <w:vAlign w:val="center"/>
          </w:tcPr>
          <w:p w:rsidR="00515F3C" w:rsidRPr="002E30D6" w:rsidRDefault="00515F3C">
            <w:pPr>
              <w:rPr>
                <w:rFonts w:eastAsia="Arial Unicode MS"/>
                <w:sz w:val="20"/>
                <w:szCs w:val="20"/>
              </w:rPr>
            </w:pPr>
            <w:r w:rsidRPr="002E30D6">
              <w:rPr>
                <w:sz w:val="20"/>
                <w:szCs w:val="20"/>
              </w:rPr>
              <w:t>0.7</w:t>
            </w:r>
          </w:p>
        </w:tc>
        <w:tc>
          <w:tcPr>
            <w:tcW w:w="900" w:type="dxa"/>
            <w:vAlign w:val="center"/>
          </w:tcPr>
          <w:p w:rsidR="00515F3C" w:rsidRPr="002E30D6" w:rsidRDefault="00515F3C">
            <w:pPr>
              <w:rPr>
                <w:rFonts w:eastAsia="Arial Unicode MS"/>
                <w:sz w:val="20"/>
                <w:szCs w:val="20"/>
              </w:rPr>
            </w:pPr>
            <w:r w:rsidRPr="002E30D6">
              <w:rPr>
                <w:sz w:val="20"/>
                <w:szCs w:val="20"/>
              </w:rPr>
              <w:t>euryhaline</w:t>
            </w:r>
          </w:p>
        </w:tc>
        <w:tc>
          <w:tcPr>
            <w:tcW w:w="720" w:type="dxa"/>
            <w:vAlign w:val="center"/>
          </w:tcPr>
          <w:p w:rsidR="00515F3C" w:rsidRPr="002E30D6" w:rsidRDefault="00515F3C">
            <w:pPr>
              <w:rPr>
                <w:rFonts w:eastAsia="Arial Unicode MS"/>
                <w:sz w:val="20"/>
                <w:szCs w:val="20"/>
              </w:rPr>
            </w:pPr>
            <w:r w:rsidRPr="002E30D6">
              <w:rPr>
                <w:sz w:val="20"/>
                <w:szCs w:val="20"/>
              </w:rPr>
              <w:t>1.7</w:t>
            </w:r>
          </w:p>
        </w:tc>
        <w:tc>
          <w:tcPr>
            <w:tcW w:w="975" w:type="dxa"/>
            <w:vAlign w:val="center"/>
          </w:tcPr>
          <w:p w:rsidR="00515F3C" w:rsidRPr="002E30D6" w:rsidRDefault="00515F3C">
            <w:pPr>
              <w:rPr>
                <w:rFonts w:eastAsia="Arial Unicode MS"/>
                <w:sz w:val="20"/>
                <w:szCs w:val="20"/>
              </w:rPr>
            </w:pPr>
            <w:r w:rsidRPr="002E30D6">
              <w:rPr>
                <w:sz w:val="20"/>
                <w:szCs w:val="20"/>
              </w:rPr>
              <w:t>oyster bar</w:t>
            </w:r>
          </w:p>
        </w:tc>
        <w:tc>
          <w:tcPr>
            <w:tcW w:w="1005" w:type="dxa"/>
            <w:vAlign w:val="center"/>
          </w:tcPr>
          <w:p w:rsidR="00515F3C" w:rsidRPr="002E30D6" w:rsidRDefault="00515F3C">
            <w:pPr>
              <w:rPr>
                <w:rFonts w:eastAsia="Arial Unicode MS"/>
                <w:sz w:val="20"/>
                <w:szCs w:val="20"/>
              </w:rPr>
            </w:pPr>
            <w:r w:rsidRPr="002E30D6">
              <w:rPr>
                <w:rFonts w:eastAsia="Arial Unicode MS"/>
                <w:sz w:val="20"/>
                <w:szCs w:val="20"/>
              </w:rPr>
              <w:t xml:space="preserve">  apadb</w:t>
            </w:r>
          </w:p>
        </w:tc>
        <w:tc>
          <w:tcPr>
            <w:tcW w:w="1161" w:type="dxa"/>
            <w:vAlign w:val="center"/>
          </w:tcPr>
          <w:p w:rsidR="00515F3C" w:rsidRPr="002E30D6" w:rsidRDefault="00515F3C">
            <w:pPr>
              <w:rPr>
                <w:rFonts w:eastAsia="Arial Unicode MS"/>
                <w:sz w:val="20"/>
                <w:szCs w:val="20"/>
              </w:rPr>
            </w:pPr>
            <w:r w:rsidRPr="002E30D6">
              <w:rPr>
                <w:rFonts w:eastAsia="Arial Unicode MS"/>
                <w:sz w:val="20"/>
                <w:szCs w:val="20"/>
              </w:rPr>
              <w:t>1.5</w:t>
            </w:r>
          </w:p>
        </w:tc>
      </w:tr>
      <w:tr w:rsidR="00515F3C" w:rsidRPr="002E30D6">
        <w:trPr>
          <w:trHeight w:val="555"/>
        </w:trPr>
        <w:tc>
          <w:tcPr>
            <w:tcW w:w="1072" w:type="dxa"/>
            <w:vAlign w:val="center"/>
          </w:tcPr>
          <w:p w:rsidR="00515F3C" w:rsidRPr="002E30D6" w:rsidRDefault="00515F3C">
            <w:pPr>
              <w:rPr>
                <w:sz w:val="20"/>
                <w:szCs w:val="20"/>
              </w:rPr>
            </w:pPr>
            <w:r w:rsidRPr="002E30D6">
              <w:rPr>
                <w:sz w:val="20"/>
                <w:szCs w:val="20"/>
              </w:rPr>
              <w:t>apapcnut</w:t>
            </w:r>
          </w:p>
        </w:tc>
        <w:tc>
          <w:tcPr>
            <w:tcW w:w="1431" w:type="dxa"/>
            <w:vAlign w:val="center"/>
          </w:tcPr>
          <w:p w:rsidR="00515F3C" w:rsidRPr="002E30D6" w:rsidRDefault="00515F3C">
            <w:pPr>
              <w:rPr>
                <w:rFonts w:eastAsia="Arial Unicode MS"/>
                <w:sz w:val="20"/>
                <w:szCs w:val="20"/>
              </w:rPr>
            </w:pPr>
            <w:r w:rsidRPr="002E30D6">
              <w:rPr>
                <w:sz w:val="20"/>
                <w:szCs w:val="20"/>
              </w:rPr>
              <w:t>Pilot's Cove</w:t>
            </w:r>
          </w:p>
        </w:tc>
        <w:tc>
          <w:tcPr>
            <w:tcW w:w="909" w:type="dxa"/>
            <w:vAlign w:val="center"/>
          </w:tcPr>
          <w:p w:rsidR="00515F3C" w:rsidRPr="002E30D6" w:rsidRDefault="00515F3C">
            <w:pPr>
              <w:rPr>
                <w:rFonts w:eastAsia="Arial Unicode MS"/>
                <w:sz w:val="20"/>
                <w:szCs w:val="20"/>
              </w:rPr>
            </w:pPr>
            <w:r w:rsidRPr="002E30D6">
              <w:rPr>
                <w:sz w:val="20"/>
                <w:szCs w:val="20"/>
              </w:rPr>
              <w:t>29 36.473</w:t>
            </w:r>
          </w:p>
        </w:tc>
        <w:tc>
          <w:tcPr>
            <w:tcW w:w="1080" w:type="dxa"/>
            <w:vAlign w:val="center"/>
          </w:tcPr>
          <w:p w:rsidR="00515F3C" w:rsidRPr="002E30D6" w:rsidRDefault="00515F3C">
            <w:pPr>
              <w:rPr>
                <w:rFonts w:eastAsia="Arial Unicode MS"/>
                <w:sz w:val="20"/>
                <w:szCs w:val="20"/>
              </w:rPr>
            </w:pPr>
            <w:r w:rsidRPr="002E30D6">
              <w:rPr>
                <w:sz w:val="20"/>
                <w:szCs w:val="20"/>
              </w:rPr>
              <w:t>85 1.173</w:t>
            </w:r>
          </w:p>
        </w:tc>
        <w:tc>
          <w:tcPr>
            <w:tcW w:w="900" w:type="dxa"/>
            <w:vAlign w:val="center"/>
          </w:tcPr>
          <w:p w:rsidR="00515F3C" w:rsidRPr="002E30D6" w:rsidRDefault="00515F3C">
            <w:pPr>
              <w:rPr>
                <w:rFonts w:eastAsia="Arial Unicode MS"/>
                <w:sz w:val="20"/>
                <w:szCs w:val="20"/>
              </w:rPr>
            </w:pPr>
            <w:r w:rsidRPr="002E30D6">
              <w:rPr>
                <w:sz w:val="20"/>
                <w:szCs w:val="20"/>
              </w:rPr>
              <w:t>0.7</w:t>
            </w:r>
          </w:p>
        </w:tc>
        <w:tc>
          <w:tcPr>
            <w:tcW w:w="900" w:type="dxa"/>
            <w:vAlign w:val="center"/>
          </w:tcPr>
          <w:p w:rsidR="00515F3C" w:rsidRPr="002E30D6" w:rsidRDefault="00515F3C">
            <w:pPr>
              <w:rPr>
                <w:rFonts w:eastAsia="Arial Unicode MS"/>
                <w:sz w:val="20"/>
                <w:szCs w:val="20"/>
              </w:rPr>
            </w:pPr>
            <w:r w:rsidRPr="002E30D6">
              <w:rPr>
                <w:sz w:val="20"/>
                <w:szCs w:val="20"/>
              </w:rPr>
              <w:t>euryhaline</w:t>
            </w:r>
          </w:p>
        </w:tc>
        <w:tc>
          <w:tcPr>
            <w:tcW w:w="720" w:type="dxa"/>
            <w:vAlign w:val="center"/>
          </w:tcPr>
          <w:p w:rsidR="00515F3C" w:rsidRPr="002E30D6" w:rsidRDefault="00515F3C">
            <w:pPr>
              <w:rPr>
                <w:rFonts w:eastAsia="Arial Unicode MS"/>
                <w:sz w:val="20"/>
                <w:szCs w:val="20"/>
              </w:rPr>
            </w:pPr>
            <w:r w:rsidRPr="002E30D6">
              <w:rPr>
                <w:sz w:val="20"/>
                <w:szCs w:val="20"/>
              </w:rPr>
              <w:t>1.8</w:t>
            </w:r>
          </w:p>
        </w:tc>
        <w:tc>
          <w:tcPr>
            <w:tcW w:w="975" w:type="dxa"/>
            <w:vAlign w:val="center"/>
          </w:tcPr>
          <w:p w:rsidR="00515F3C" w:rsidRPr="002E30D6" w:rsidRDefault="00515F3C">
            <w:pPr>
              <w:rPr>
                <w:rFonts w:eastAsia="Arial Unicode MS"/>
                <w:sz w:val="20"/>
                <w:szCs w:val="20"/>
              </w:rPr>
            </w:pPr>
            <w:r w:rsidRPr="002E30D6">
              <w:rPr>
                <w:rFonts w:eastAsia="Arial Unicode MS"/>
                <w:sz w:val="20"/>
                <w:szCs w:val="20"/>
              </w:rPr>
              <w:t>patchy seagrass</w:t>
            </w:r>
          </w:p>
        </w:tc>
        <w:tc>
          <w:tcPr>
            <w:tcW w:w="1005" w:type="dxa"/>
            <w:vAlign w:val="center"/>
          </w:tcPr>
          <w:p w:rsidR="00515F3C" w:rsidRPr="002E30D6" w:rsidRDefault="00515F3C">
            <w:pPr>
              <w:rPr>
                <w:rFonts w:eastAsia="Arial Unicode MS"/>
                <w:sz w:val="20"/>
                <w:szCs w:val="20"/>
              </w:rPr>
            </w:pPr>
          </w:p>
        </w:tc>
        <w:tc>
          <w:tcPr>
            <w:tcW w:w="1161" w:type="dxa"/>
            <w:vAlign w:val="center"/>
          </w:tcPr>
          <w:p w:rsidR="00515F3C" w:rsidRPr="002E30D6" w:rsidRDefault="00515F3C">
            <w:pPr>
              <w:rPr>
                <w:rFonts w:eastAsia="Arial Unicode MS"/>
                <w:sz w:val="20"/>
                <w:szCs w:val="20"/>
              </w:rPr>
            </w:pPr>
            <w:r w:rsidRPr="002E30D6">
              <w:rPr>
                <w:rFonts w:eastAsia="Arial Unicode MS"/>
                <w:sz w:val="20"/>
                <w:szCs w:val="20"/>
              </w:rPr>
              <w:t>0.5</w:t>
            </w:r>
          </w:p>
        </w:tc>
      </w:tr>
      <w:tr w:rsidR="00515F3C" w:rsidRPr="002E30D6">
        <w:trPr>
          <w:trHeight w:val="555"/>
        </w:trPr>
        <w:tc>
          <w:tcPr>
            <w:tcW w:w="1072" w:type="dxa"/>
            <w:vAlign w:val="center"/>
          </w:tcPr>
          <w:p w:rsidR="00515F3C" w:rsidRPr="002E30D6" w:rsidRDefault="00515F3C">
            <w:pPr>
              <w:rPr>
                <w:sz w:val="20"/>
                <w:szCs w:val="20"/>
              </w:rPr>
            </w:pPr>
            <w:r w:rsidRPr="002E30D6">
              <w:rPr>
                <w:sz w:val="20"/>
                <w:szCs w:val="20"/>
              </w:rPr>
              <w:t>apambnut</w:t>
            </w:r>
          </w:p>
        </w:tc>
        <w:tc>
          <w:tcPr>
            <w:tcW w:w="1431" w:type="dxa"/>
            <w:vAlign w:val="center"/>
          </w:tcPr>
          <w:p w:rsidR="00515F3C" w:rsidRPr="002E30D6" w:rsidRDefault="00515F3C">
            <w:pPr>
              <w:rPr>
                <w:rFonts w:eastAsia="Arial Unicode MS"/>
                <w:sz w:val="20"/>
                <w:szCs w:val="20"/>
              </w:rPr>
            </w:pPr>
            <w:r w:rsidRPr="002E30D6">
              <w:rPr>
                <w:sz w:val="20"/>
                <w:szCs w:val="20"/>
              </w:rPr>
              <w:t>Mid Bay</w:t>
            </w:r>
          </w:p>
        </w:tc>
        <w:tc>
          <w:tcPr>
            <w:tcW w:w="909" w:type="dxa"/>
            <w:vAlign w:val="center"/>
          </w:tcPr>
          <w:p w:rsidR="00515F3C" w:rsidRPr="002E30D6" w:rsidRDefault="00515F3C">
            <w:pPr>
              <w:rPr>
                <w:rFonts w:eastAsia="Arial Unicode MS"/>
                <w:sz w:val="20"/>
                <w:szCs w:val="20"/>
              </w:rPr>
            </w:pPr>
            <w:r w:rsidRPr="002E30D6">
              <w:rPr>
                <w:sz w:val="20"/>
                <w:szCs w:val="20"/>
              </w:rPr>
              <w:t>29 40.061</w:t>
            </w:r>
          </w:p>
        </w:tc>
        <w:tc>
          <w:tcPr>
            <w:tcW w:w="1080" w:type="dxa"/>
            <w:vAlign w:val="center"/>
          </w:tcPr>
          <w:p w:rsidR="00515F3C" w:rsidRPr="002E30D6" w:rsidRDefault="00515F3C">
            <w:pPr>
              <w:rPr>
                <w:rFonts w:eastAsia="Arial Unicode MS"/>
                <w:sz w:val="20"/>
                <w:szCs w:val="20"/>
              </w:rPr>
            </w:pPr>
            <w:r w:rsidRPr="002E30D6">
              <w:rPr>
                <w:sz w:val="20"/>
                <w:szCs w:val="20"/>
              </w:rPr>
              <w:t>84 59.641</w:t>
            </w:r>
          </w:p>
        </w:tc>
        <w:tc>
          <w:tcPr>
            <w:tcW w:w="900" w:type="dxa"/>
            <w:vAlign w:val="center"/>
          </w:tcPr>
          <w:p w:rsidR="00515F3C" w:rsidRPr="002E30D6" w:rsidRDefault="00515F3C">
            <w:pPr>
              <w:rPr>
                <w:rFonts w:eastAsia="Arial Unicode MS"/>
                <w:sz w:val="20"/>
                <w:szCs w:val="20"/>
              </w:rPr>
            </w:pPr>
            <w:r w:rsidRPr="002E30D6">
              <w:rPr>
                <w:sz w:val="20"/>
                <w:szCs w:val="20"/>
              </w:rPr>
              <w:t>0.7</w:t>
            </w:r>
          </w:p>
        </w:tc>
        <w:tc>
          <w:tcPr>
            <w:tcW w:w="900" w:type="dxa"/>
            <w:vAlign w:val="center"/>
          </w:tcPr>
          <w:p w:rsidR="00515F3C" w:rsidRPr="002E30D6" w:rsidRDefault="00515F3C">
            <w:pPr>
              <w:rPr>
                <w:rFonts w:eastAsia="Arial Unicode MS"/>
                <w:sz w:val="20"/>
                <w:szCs w:val="20"/>
              </w:rPr>
            </w:pPr>
            <w:r w:rsidRPr="002E30D6">
              <w:rPr>
                <w:sz w:val="20"/>
                <w:szCs w:val="20"/>
              </w:rPr>
              <w:t>euryhaline</w:t>
            </w:r>
          </w:p>
        </w:tc>
        <w:tc>
          <w:tcPr>
            <w:tcW w:w="720" w:type="dxa"/>
            <w:vAlign w:val="center"/>
          </w:tcPr>
          <w:p w:rsidR="00515F3C" w:rsidRPr="002E30D6" w:rsidRDefault="00515F3C">
            <w:pPr>
              <w:rPr>
                <w:rFonts w:eastAsia="Arial Unicode MS"/>
                <w:sz w:val="20"/>
                <w:szCs w:val="20"/>
              </w:rPr>
            </w:pPr>
            <w:r w:rsidRPr="002E30D6">
              <w:rPr>
                <w:sz w:val="20"/>
                <w:szCs w:val="20"/>
              </w:rPr>
              <w:t>2.2</w:t>
            </w:r>
          </w:p>
        </w:tc>
        <w:tc>
          <w:tcPr>
            <w:tcW w:w="975" w:type="dxa"/>
            <w:vAlign w:val="center"/>
          </w:tcPr>
          <w:p w:rsidR="00515F3C" w:rsidRPr="002E30D6" w:rsidRDefault="00515F3C">
            <w:pPr>
              <w:rPr>
                <w:rFonts w:eastAsia="Arial Unicode MS"/>
                <w:sz w:val="20"/>
                <w:szCs w:val="20"/>
              </w:rPr>
            </w:pPr>
            <w:r w:rsidRPr="002E30D6">
              <w:rPr>
                <w:sz w:val="20"/>
                <w:szCs w:val="20"/>
              </w:rPr>
              <w:t>sandy silt</w:t>
            </w:r>
          </w:p>
        </w:tc>
        <w:tc>
          <w:tcPr>
            <w:tcW w:w="1005" w:type="dxa"/>
            <w:vAlign w:val="center"/>
          </w:tcPr>
          <w:p w:rsidR="00515F3C" w:rsidRPr="002E30D6" w:rsidRDefault="00515F3C">
            <w:pPr>
              <w:rPr>
                <w:rFonts w:eastAsia="Arial Unicode MS"/>
                <w:sz w:val="20"/>
                <w:szCs w:val="20"/>
              </w:rPr>
            </w:pPr>
          </w:p>
        </w:tc>
        <w:tc>
          <w:tcPr>
            <w:tcW w:w="1161" w:type="dxa"/>
            <w:vAlign w:val="center"/>
          </w:tcPr>
          <w:p w:rsidR="00515F3C" w:rsidRPr="002E30D6" w:rsidRDefault="00515F3C">
            <w:pPr>
              <w:rPr>
                <w:rFonts w:eastAsia="Arial Unicode MS"/>
                <w:sz w:val="20"/>
                <w:szCs w:val="20"/>
              </w:rPr>
            </w:pPr>
            <w:r w:rsidRPr="002E30D6">
              <w:rPr>
                <w:rFonts w:eastAsia="Arial Unicode MS"/>
                <w:sz w:val="20"/>
                <w:szCs w:val="20"/>
              </w:rPr>
              <w:t>0.5</w:t>
            </w:r>
          </w:p>
        </w:tc>
      </w:tr>
      <w:tr w:rsidR="00515F3C" w:rsidRPr="002E30D6">
        <w:trPr>
          <w:trHeight w:val="555"/>
        </w:trPr>
        <w:tc>
          <w:tcPr>
            <w:tcW w:w="1072" w:type="dxa"/>
            <w:vAlign w:val="center"/>
          </w:tcPr>
          <w:p w:rsidR="00515F3C" w:rsidRPr="002E30D6" w:rsidRDefault="00515F3C">
            <w:pPr>
              <w:rPr>
                <w:sz w:val="20"/>
                <w:szCs w:val="20"/>
              </w:rPr>
            </w:pPr>
            <w:r w:rsidRPr="002E30D6">
              <w:rPr>
                <w:sz w:val="20"/>
                <w:szCs w:val="20"/>
              </w:rPr>
              <w:t>apaegnut</w:t>
            </w:r>
          </w:p>
        </w:tc>
        <w:tc>
          <w:tcPr>
            <w:tcW w:w="1431" w:type="dxa"/>
            <w:vAlign w:val="center"/>
          </w:tcPr>
          <w:p w:rsidR="00515F3C" w:rsidRPr="002E30D6" w:rsidRDefault="00515F3C">
            <w:pPr>
              <w:rPr>
                <w:rFonts w:eastAsia="Arial Unicode MS"/>
                <w:sz w:val="20"/>
                <w:szCs w:val="20"/>
              </w:rPr>
            </w:pPr>
            <w:smartTag w:uri="urn:schemas-microsoft-com:office:smarttags" w:element="PlaceName">
              <w:smartTag w:uri="urn:schemas-microsoft-com:office:smarttags" w:element="place">
                <w:r w:rsidRPr="002E30D6">
                  <w:rPr>
                    <w:sz w:val="20"/>
                    <w:szCs w:val="20"/>
                  </w:rPr>
                  <w:t>East</w:t>
                </w:r>
              </w:smartTag>
              <w:r w:rsidRPr="002E30D6">
                <w:rPr>
                  <w:sz w:val="20"/>
                  <w:szCs w:val="20"/>
                </w:rPr>
                <w:t xml:space="preserve"> </w:t>
              </w:r>
              <w:smartTag w:uri="urn:schemas-microsoft-com:office:smarttags" w:element="PlaceType">
                <w:r w:rsidRPr="002E30D6">
                  <w:rPr>
                    <w:sz w:val="20"/>
                    <w:szCs w:val="20"/>
                  </w:rPr>
                  <w:t>Bay</w:t>
                </w:r>
              </w:smartTag>
              <w:r w:rsidRPr="002E30D6">
                <w:rPr>
                  <w:sz w:val="20"/>
                  <w:szCs w:val="20"/>
                </w:rPr>
                <w:t xml:space="preserve"> </w:t>
              </w:r>
              <w:smartTag w:uri="urn:schemas-microsoft-com:office:smarttags" w:element="PlaceType">
                <w:r w:rsidRPr="002E30D6">
                  <w:rPr>
                    <w:sz w:val="20"/>
                    <w:szCs w:val="20"/>
                  </w:rPr>
                  <w:t>Bridge</w:t>
                </w:r>
              </w:smartTag>
            </w:smartTag>
          </w:p>
        </w:tc>
        <w:tc>
          <w:tcPr>
            <w:tcW w:w="909" w:type="dxa"/>
            <w:vAlign w:val="center"/>
          </w:tcPr>
          <w:p w:rsidR="00515F3C" w:rsidRPr="002E30D6" w:rsidRDefault="00515F3C">
            <w:pPr>
              <w:rPr>
                <w:rFonts w:eastAsia="Arial Unicode MS"/>
                <w:sz w:val="20"/>
                <w:szCs w:val="20"/>
              </w:rPr>
            </w:pPr>
            <w:r w:rsidRPr="002E30D6">
              <w:rPr>
                <w:sz w:val="20"/>
                <w:szCs w:val="20"/>
              </w:rPr>
              <w:t>29 43.848</w:t>
            </w:r>
          </w:p>
        </w:tc>
        <w:tc>
          <w:tcPr>
            <w:tcW w:w="1080" w:type="dxa"/>
            <w:vAlign w:val="center"/>
          </w:tcPr>
          <w:p w:rsidR="00515F3C" w:rsidRPr="002E30D6" w:rsidRDefault="00515F3C">
            <w:pPr>
              <w:rPr>
                <w:rFonts w:eastAsia="Arial Unicode MS"/>
                <w:sz w:val="20"/>
                <w:szCs w:val="20"/>
              </w:rPr>
            </w:pPr>
            <w:r w:rsidRPr="002E30D6">
              <w:rPr>
                <w:sz w:val="20"/>
                <w:szCs w:val="20"/>
              </w:rPr>
              <w:t>84 56.711</w:t>
            </w:r>
          </w:p>
        </w:tc>
        <w:tc>
          <w:tcPr>
            <w:tcW w:w="900" w:type="dxa"/>
            <w:vAlign w:val="center"/>
          </w:tcPr>
          <w:p w:rsidR="00515F3C" w:rsidRPr="002E30D6" w:rsidRDefault="00515F3C">
            <w:pPr>
              <w:rPr>
                <w:rFonts w:eastAsia="Arial Unicode MS"/>
                <w:sz w:val="20"/>
                <w:szCs w:val="20"/>
              </w:rPr>
            </w:pPr>
            <w:r w:rsidRPr="002E30D6">
              <w:rPr>
                <w:sz w:val="20"/>
                <w:szCs w:val="20"/>
              </w:rPr>
              <w:t>0.7</w:t>
            </w:r>
          </w:p>
        </w:tc>
        <w:tc>
          <w:tcPr>
            <w:tcW w:w="900" w:type="dxa"/>
            <w:vAlign w:val="center"/>
          </w:tcPr>
          <w:p w:rsidR="00515F3C" w:rsidRPr="002E30D6" w:rsidRDefault="00515F3C">
            <w:pPr>
              <w:rPr>
                <w:rFonts w:eastAsia="Arial Unicode MS"/>
                <w:sz w:val="20"/>
                <w:szCs w:val="20"/>
              </w:rPr>
            </w:pPr>
            <w:r w:rsidRPr="002E30D6">
              <w:rPr>
                <w:sz w:val="20"/>
                <w:szCs w:val="20"/>
              </w:rPr>
              <w:t>euryhaline</w:t>
            </w:r>
          </w:p>
        </w:tc>
        <w:tc>
          <w:tcPr>
            <w:tcW w:w="720" w:type="dxa"/>
            <w:vAlign w:val="center"/>
          </w:tcPr>
          <w:p w:rsidR="00515F3C" w:rsidRPr="002E30D6" w:rsidRDefault="00515F3C">
            <w:pPr>
              <w:rPr>
                <w:rFonts w:eastAsia="Arial Unicode MS"/>
                <w:sz w:val="20"/>
                <w:szCs w:val="20"/>
              </w:rPr>
            </w:pPr>
            <w:r w:rsidRPr="002E30D6">
              <w:rPr>
                <w:sz w:val="20"/>
                <w:szCs w:val="20"/>
              </w:rPr>
              <w:t>1.6</w:t>
            </w:r>
          </w:p>
        </w:tc>
        <w:tc>
          <w:tcPr>
            <w:tcW w:w="975" w:type="dxa"/>
            <w:vAlign w:val="center"/>
          </w:tcPr>
          <w:p w:rsidR="00515F3C" w:rsidRPr="002E30D6" w:rsidRDefault="00515F3C">
            <w:pPr>
              <w:rPr>
                <w:rFonts w:eastAsia="Arial Unicode MS"/>
                <w:sz w:val="20"/>
                <w:szCs w:val="20"/>
              </w:rPr>
            </w:pPr>
            <w:r w:rsidRPr="002E30D6">
              <w:rPr>
                <w:sz w:val="20"/>
                <w:szCs w:val="20"/>
              </w:rPr>
              <w:t>silty clay</w:t>
            </w:r>
          </w:p>
        </w:tc>
        <w:tc>
          <w:tcPr>
            <w:tcW w:w="1005" w:type="dxa"/>
            <w:vAlign w:val="center"/>
          </w:tcPr>
          <w:p w:rsidR="00515F3C" w:rsidRPr="002E30D6" w:rsidRDefault="00515F3C">
            <w:pPr>
              <w:rPr>
                <w:rFonts w:eastAsia="Arial Unicode MS"/>
                <w:sz w:val="20"/>
                <w:szCs w:val="20"/>
              </w:rPr>
            </w:pPr>
          </w:p>
        </w:tc>
        <w:tc>
          <w:tcPr>
            <w:tcW w:w="1161" w:type="dxa"/>
            <w:vAlign w:val="center"/>
          </w:tcPr>
          <w:p w:rsidR="00515F3C" w:rsidRPr="002E30D6" w:rsidRDefault="00515F3C">
            <w:pPr>
              <w:rPr>
                <w:rFonts w:eastAsia="Arial Unicode MS"/>
                <w:sz w:val="20"/>
                <w:szCs w:val="20"/>
              </w:rPr>
            </w:pPr>
            <w:r w:rsidRPr="002E30D6">
              <w:rPr>
                <w:rFonts w:eastAsia="Arial Unicode MS"/>
                <w:sz w:val="20"/>
                <w:szCs w:val="20"/>
              </w:rPr>
              <w:t>0.5</w:t>
            </w:r>
          </w:p>
        </w:tc>
      </w:tr>
      <w:tr w:rsidR="00515F3C" w:rsidRPr="002E30D6">
        <w:trPr>
          <w:trHeight w:val="555"/>
        </w:trPr>
        <w:tc>
          <w:tcPr>
            <w:tcW w:w="1072" w:type="dxa"/>
            <w:vAlign w:val="center"/>
          </w:tcPr>
          <w:p w:rsidR="00515F3C" w:rsidRPr="002E30D6" w:rsidRDefault="00515F3C">
            <w:pPr>
              <w:rPr>
                <w:sz w:val="20"/>
                <w:szCs w:val="20"/>
              </w:rPr>
            </w:pPr>
            <w:r w:rsidRPr="002E30D6">
              <w:rPr>
                <w:sz w:val="20"/>
                <w:szCs w:val="20"/>
              </w:rPr>
              <w:t>apaesnut</w:t>
            </w:r>
          </w:p>
        </w:tc>
        <w:tc>
          <w:tcPr>
            <w:tcW w:w="1431" w:type="dxa"/>
            <w:vAlign w:val="center"/>
          </w:tcPr>
          <w:p w:rsidR="00515F3C" w:rsidRPr="002E30D6" w:rsidRDefault="00515F3C">
            <w:pPr>
              <w:rPr>
                <w:rFonts w:eastAsia="Arial Unicode MS"/>
                <w:sz w:val="20"/>
                <w:szCs w:val="20"/>
              </w:rPr>
            </w:pPr>
            <w:smartTag w:uri="urn:schemas-microsoft-com:office:smarttags" w:element="PlaceName">
              <w:smartTag w:uri="urn:schemas-microsoft-com:office:smarttags" w:element="place">
                <w:r w:rsidRPr="002E30D6">
                  <w:rPr>
                    <w:sz w:val="20"/>
                    <w:szCs w:val="20"/>
                  </w:rPr>
                  <w:t>East</w:t>
                </w:r>
              </w:smartTag>
              <w:r w:rsidRPr="002E30D6">
                <w:rPr>
                  <w:sz w:val="20"/>
                  <w:szCs w:val="20"/>
                </w:rPr>
                <w:t xml:space="preserve"> </w:t>
              </w:r>
              <w:smartTag w:uri="urn:schemas-microsoft-com:office:smarttags" w:element="PlaceType">
                <w:r w:rsidRPr="002E30D6">
                  <w:rPr>
                    <w:sz w:val="20"/>
                    <w:szCs w:val="20"/>
                  </w:rPr>
                  <w:t>Bay</w:t>
                </w:r>
              </w:smartTag>
            </w:smartTag>
            <w:r w:rsidRPr="002E30D6">
              <w:rPr>
                <w:sz w:val="20"/>
                <w:szCs w:val="20"/>
              </w:rPr>
              <w:t xml:space="preserve"> Surface</w:t>
            </w:r>
          </w:p>
        </w:tc>
        <w:tc>
          <w:tcPr>
            <w:tcW w:w="909" w:type="dxa"/>
            <w:vAlign w:val="center"/>
          </w:tcPr>
          <w:p w:rsidR="00515F3C" w:rsidRPr="002E30D6" w:rsidRDefault="00515F3C">
            <w:pPr>
              <w:rPr>
                <w:rFonts w:eastAsia="Arial Unicode MS"/>
                <w:sz w:val="20"/>
                <w:szCs w:val="20"/>
              </w:rPr>
            </w:pPr>
            <w:r w:rsidRPr="002E30D6">
              <w:rPr>
                <w:sz w:val="20"/>
                <w:szCs w:val="20"/>
              </w:rPr>
              <w:t>29 47.147</w:t>
            </w:r>
          </w:p>
        </w:tc>
        <w:tc>
          <w:tcPr>
            <w:tcW w:w="1080" w:type="dxa"/>
            <w:vAlign w:val="center"/>
          </w:tcPr>
          <w:p w:rsidR="00515F3C" w:rsidRPr="002E30D6" w:rsidRDefault="00515F3C">
            <w:pPr>
              <w:rPr>
                <w:rFonts w:eastAsia="Arial Unicode MS"/>
                <w:sz w:val="20"/>
                <w:szCs w:val="20"/>
              </w:rPr>
            </w:pPr>
            <w:r w:rsidRPr="002E30D6">
              <w:rPr>
                <w:sz w:val="20"/>
                <w:szCs w:val="20"/>
              </w:rPr>
              <w:t>84 52.512</w:t>
            </w:r>
          </w:p>
        </w:tc>
        <w:tc>
          <w:tcPr>
            <w:tcW w:w="900" w:type="dxa"/>
            <w:vAlign w:val="center"/>
          </w:tcPr>
          <w:p w:rsidR="00515F3C" w:rsidRPr="002E30D6" w:rsidRDefault="00515F3C">
            <w:pPr>
              <w:rPr>
                <w:rFonts w:eastAsia="Arial Unicode MS"/>
                <w:sz w:val="20"/>
                <w:szCs w:val="20"/>
              </w:rPr>
            </w:pPr>
            <w:r w:rsidRPr="002E30D6">
              <w:rPr>
                <w:sz w:val="20"/>
                <w:szCs w:val="20"/>
              </w:rPr>
              <w:t>0.7</w:t>
            </w:r>
          </w:p>
        </w:tc>
        <w:tc>
          <w:tcPr>
            <w:tcW w:w="900" w:type="dxa"/>
            <w:vAlign w:val="center"/>
          </w:tcPr>
          <w:p w:rsidR="00515F3C" w:rsidRPr="002E30D6" w:rsidRDefault="00515F3C">
            <w:pPr>
              <w:rPr>
                <w:rFonts w:eastAsia="Arial Unicode MS"/>
                <w:sz w:val="20"/>
                <w:szCs w:val="20"/>
              </w:rPr>
            </w:pPr>
            <w:r w:rsidRPr="002E30D6">
              <w:rPr>
                <w:sz w:val="20"/>
                <w:szCs w:val="20"/>
              </w:rPr>
              <w:t>euryhaline</w:t>
            </w:r>
          </w:p>
        </w:tc>
        <w:tc>
          <w:tcPr>
            <w:tcW w:w="720" w:type="dxa"/>
            <w:vAlign w:val="center"/>
          </w:tcPr>
          <w:p w:rsidR="00515F3C" w:rsidRPr="002E30D6" w:rsidRDefault="00515F3C">
            <w:pPr>
              <w:rPr>
                <w:rFonts w:eastAsia="Arial Unicode MS"/>
                <w:sz w:val="20"/>
                <w:szCs w:val="20"/>
              </w:rPr>
            </w:pPr>
            <w:r w:rsidRPr="002E30D6">
              <w:rPr>
                <w:sz w:val="20"/>
                <w:szCs w:val="20"/>
              </w:rPr>
              <w:t>1.7</w:t>
            </w:r>
          </w:p>
        </w:tc>
        <w:tc>
          <w:tcPr>
            <w:tcW w:w="975" w:type="dxa"/>
            <w:vAlign w:val="center"/>
          </w:tcPr>
          <w:p w:rsidR="00515F3C" w:rsidRPr="002E30D6" w:rsidRDefault="00515F3C">
            <w:pPr>
              <w:rPr>
                <w:rFonts w:eastAsia="Arial Unicode MS"/>
                <w:sz w:val="20"/>
                <w:szCs w:val="20"/>
              </w:rPr>
            </w:pPr>
            <w:r w:rsidRPr="002E30D6">
              <w:rPr>
                <w:sz w:val="20"/>
                <w:szCs w:val="20"/>
              </w:rPr>
              <w:t>clayey sand</w:t>
            </w:r>
          </w:p>
        </w:tc>
        <w:tc>
          <w:tcPr>
            <w:tcW w:w="1005" w:type="dxa"/>
            <w:vAlign w:val="center"/>
          </w:tcPr>
          <w:p w:rsidR="00515F3C" w:rsidRPr="002E30D6" w:rsidRDefault="00515F3C">
            <w:pPr>
              <w:rPr>
                <w:rFonts w:eastAsia="Arial Unicode MS"/>
                <w:sz w:val="20"/>
                <w:szCs w:val="20"/>
              </w:rPr>
            </w:pPr>
            <w:r w:rsidRPr="002E30D6">
              <w:rPr>
                <w:rFonts w:eastAsia="Arial Unicode MS"/>
                <w:sz w:val="20"/>
                <w:szCs w:val="20"/>
              </w:rPr>
              <w:t xml:space="preserve">  apaes</w:t>
            </w:r>
          </w:p>
        </w:tc>
        <w:tc>
          <w:tcPr>
            <w:tcW w:w="1161" w:type="dxa"/>
            <w:vAlign w:val="center"/>
          </w:tcPr>
          <w:p w:rsidR="00515F3C" w:rsidRPr="002E30D6" w:rsidRDefault="00515F3C">
            <w:pPr>
              <w:rPr>
                <w:rFonts w:eastAsia="Arial Unicode MS"/>
                <w:sz w:val="20"/>
                <w:szCs w:val="20"/>
              </w:rPr>
            </w:pPr>
            <w:r w:rsidRPr="002E30D6">
              <w:rPr>
                <w:rFonts w:eastAsia="Arial Unicode MS"/>
                <w:sz w:val="20"/>
                <w:szCs w:val="20"/>
              </w:rPr>
              <w:t>0.5</w:t>
            </w:r>
          </w:p>
        </w:tc>
      </w:tr>
      <w:tr w:rsidR="00515F3C" w:rsidRPr="002E30D6">
        <w:trPr>
          <w:trHeight w:val="555"/>
        </w:trPr>
        <w:tc>
          <w:tcPr>
            <w:tcW w:w="1072" w:type="dxa"/>
            <w:vAlign w:val="center"/>
          </w:tcPr>
          <w:p w:rsidR="00515F3C" w:rsidRPr="002E30D6" w:rsidRDefault="00515F3C">
            <w:pPr>
              <w:rPr>
                <w:sz w:val="20"/>
                <w:szCs w:val="20"/>
              </w:rPr>
            </w:pPr>
            <w:r w:rsidRPr="002E30D6">
              <w:rPr>
                <w:sz w:val="20"/>
                <w:szCs w:val="20"/>
              </w:rPr>
              <w:t>apaebnut</w:t>
            </w:r>
          </w:p>
        </w:tc>
        <w:tc>
          <w:tcPr>
            <w:tcW w:w="1431" w:type="dxa"/>
            <w:vAlign w:val="center"/>
          </w:tcPr>
          <w:p w:rsidR="00515F3C" w:rsidRPr="002E30D6" w:rsidRDefault="00515F3C">
            <w:pPr>
              <w:rPr>
                <w:rFonts w:eastAsia="Arial Unicode MS"/>
                <w:sz w:val="20"/>
                <w:szCs w:val="20"/>
              </w:rPr>
            </w:pPr>
            <w:smartTag w:uri="urn:schemas-microsoft-com:office:smarttags" w:element="PlaceName">
              <w:smartTag w:uri="urn:schemas-microsoft-com:office:smarttags" w:element="place">
                <w:r w:rsidRPr="002E30D6">
                  <w:rPr>
                    <w:sz w:val="20"/>
                    <w:szCs w:val="20"/>
                  </w:rPr>
                  <w:t>East</w:t>
                </w:r>
              </w:smartTag>
              <w:r w:rsidRPr="002E30D6">
                <w:rPr>
                  <w:sz w:val="20"/>
                  <w:szCs w:val="20"/>
                </w:rPr>
                <w:t xml:space="preserve"> </w:t>
              </w:r>
              <w:smartTag w:uri="urn:schemas-microsoft-com:office:smarttags" w:element="PlaceType">
                <w:r w:rsidRPr="002E30D6">
                  <w:rPr>
                    <w:sz w:val="20"/>
                    <w:szCs w:val="20"/>
                  </w:rPr>
                  <w:t>Bay</w:t>
                </w:r>
              </w:smartTag>
            </w:smartTag>
            <w:r w:rsidRPr="002E30D6">
              <w:rPr>
                <w:sz w:val="20"/>
                <w:szCs w:val="20"/>
              </w:rPr>
              <w:t xml:space="preserve"> Bottom</w:t>
            </w:r>
          </w:p>
        </w:tc>
        <w:tc>
          <w:tcPr>
            <w:tcW w:w="909" w:type="dxa"/>
            <w:vAlign w:val="center"/>
          </w:tcPr>
          <w:p w:rsidR="00515F3C" w:rsidRPr="002E30D6" w:rsidRDefault="00515F3C">
            <w:pPr>
              <w:rPr>
                <w:rFonts w:eastAsia="Arial Unicode MS"/>
                <w:sz w:val="20"/>
                <w:szCs w:val="20"/>
              </w:rPr>
            </w:pPr>
            <w:r w:rsidRPr="002E30D6">
              <w:rPr>
                <w:sz w:val="20"/>
                <w:szCs w:val="20"/>
              </w:rPr>
              <w:t>29 47.147</w:t>
            </w:r>
          </w:p>
        </w:tc>
        <w:tc>
          <w:tcPr>
            <w:tcW w:w="1080" w:type="dxa"/>
            <w:vAlign w:val="center"/>
          </w:tcPr>
          <w:p w:rsidR="00515F3C" w:rsidRPr="002E30D6" w:rsidRDefault="00515F3C">
            <w:pPr>
              <w:rPr>
                <w:rFonts w:eastAsia="Arial Unicode MS"/>
                <w:sz w:val="20"/>
                <w:szCs w:val="20"/>
              </w:rPr>
            </w:pPr>
            <w:r w:rsidRPr="002E30D6">
              <w:rPr>
                <w:sz w:val="20"/>
                <w:szCs w:val="20"/>
              </w:rPr>
              <w:t>84 52.512</w:t>
            </w:r>
          </w:p>
        </w:tc>
        <w:tc>
          <w:tcPr>
            <w:tcW w:w="900" w:type="dxa"/>
            <w:vAlign w:val="center"/>
          </w:tcPr>
          <w:p w:rsidR="00515F3C" w:rsidRPr="002E30D6" w:rsidRDefault="00515F3C">
            <w:pPr>
              <w:rPr>
                <w:rFonts w:eastAsia="Arial Unicode MS"/>
                <w:sz w:val="20"/>
                <w:szCs w:val="20"/>
              </w:rPr>
            </w:pPr>
            <w:r w:rsidRPr="002E30D6">
              <w:rPr>
                <w:sz w:val="20"/>
                <w:szCs w:val="20"/>
              </w:rPr>
              <w:t>0.7</w:t>
            </w:r>
          </w:p>
        </w:tc>
        <w:tc>
          <w:tcPr>
            <w:tcW w:w="900" w:type="dxa"/>
            <w:vAlign w:val="center"/>
          </w:tcPr>
          <w:p w:rsidR="00515F3C" w:rsidRPr="002E30D6" w:rsidRDefault="00515F3C">
            <w:pPr>
              <w:rPr>
                <w:rFonts w:eastAsia="Arial Unicode MS"/>
                <w:sz w:val="20"/>
                <w:szCs w:val="20"/>
              </w:rPr>
            </w:pPr>
            <w:r w:rsidRPr="002E30D6">
              <w:rPr>
                <w:sz w:val="20"/>
                <w:szCs w:val="20"/>
              </w:rPr>
              <w:t>euryhaline</w:t>
            </w:r>
          </w:p>
        </w:tc>
        <w:tc>
          <w:tcPr>
            <w:tcW w:w="720" w:type="dxa"/>
            <w:vAlign w:val="center"/>
          </w:tcPr>
          <w:p w:rsidR="00515F3C" w:rsidRPr="002E30D6" w:rsidRDefault="00515F3C">
            <w:pPr>
              <w:rPr>
                <w:rFonts w:eastAsia="Arial Unicode MS"/>
                <w:sz w:val="20"/>
                <w:szCs w:val="20"/>
              </w:rPr>
            </w:pPr>
            <w:r w:rsidRPr="002E30D6">
              <w:rPr>
                <w:sz w:val="20"/>
                <w:szCs w:val="20"/>
              </w:rPr>
              <w:t>1.7</w:t>
            </w:r>
          </w:p>
        </w:tc>
        <w:tc>
          <w:tcPr>
            <w:tcW w:w="975" w:type="dxa"/>
            <w:vAlign w:val="center"/>
          </w:tcPr>
          <w:p w:rsidR="00515F3C" w:rsidRPr="002E30D6" w:rsidRDefault="00515F3C">
            <w:pPr>
              <w:rPr>
                <w:rFonts w:eastAsia="Arial Unicode MS"/>
                <w:sz w:val="20"/>
                <w:szCs w:val="20"/>
              </w:rPr>
            </w:pPr>
            <w:r w:rsidRPr="002E30D6">
              <w:rPr>
                <w:sz w:val="20"/>
                <w:szCs w:val="20"/>
              </w:rPr>
              <w:t>clayey sand</w:t>
            </w:r>
          </w:p>
        </w:tc>
        <w:tc>
          <w:tcPr>
            <w:tcW w:w="1005" w:type="dxa"/>
            <w:vAlign w:val="center"/>
          </w:tcPr>
          <w:p w:rsidR="00515F3C" w:rsidRPr="002E30D6" w:rsidRDefault="00515F3C">
            <w:pPr>
              <w:rPr>
                <w:rFonts w:eastAsia="Arial Unicode MS"/>
                <w:sz w:val="20"/>
                <w:szCs w:val="20"/>
              </w:rPr>
            </w:pPr>
            <w:r w:rsidRPr="002E30D6">
              <w:rPr>
                <w:rFonts w:eastAsia="Arial Unicode MS"/>
                <w:sz w:val="20"/>
                <w:szCs w:val="20"/>
              </w:rPr>
              <w:t xml:space="preserve">  apaeb</w:t>
            </w:r>
          </w:p>
        </w:tc>
        <w:tc>
          <w:tcPr>
            <w:tcW w:w="1161" w:type="dxa"/>
            <w:vAlign w:val="center"/>
          </w:tcPr>
          <w:p w:rsidR="00515F3C" w:rsidRPr="002E30D6" w:rsidRDefault="00515F3C">
            <w:pPr>
              <w:rPr>
                <w:rFonts w:eastAsia="Arial Unicode MS"/>
                <w:sz w:val="20"/>
                <w:szCs w:val="20"/>
              </w:rPr>
            </w:pPr>
            <w:r w:rsidRPr="002E30D6">
              <w:rPr>
                <w:rFonts w:eastAsia="Arial Unicode MS"/>
                <w:sz w:val="20"/>
                <w:szCs w:val="20"/>
              </w:rPr>
              <w:t>1.5</w:t>
            </w:r>
          </w:p>
        </w:tc>
      </w:tr>
      <w:tr w:rsidR="00515F3C" w:rsidRPr="002E30D6">
        <w:trPr>
          <w:trHeight w:val="555"/>
        </w:trPr>
        <w:tc>
          <w:tcPr>
            <w:tcW w:w="1072" w:type="dxa"/>
            <w:vAlign w:val="center"/>
          </w:tcPr>
          <w:p w:rsidR="00515F3C" w:rsidRPr="002E30D6" w:rsidRDefault="00515F3C">
            <w:pPr>
              <w:rPr>
                <w:sz w:val="20"/>
                <w:szCs w:val="20"/>
              </w:rPr>
            </w:pPr>
            <w:r w:rsidRPr="002E30D6">
              <w:rPr>
                <w:sz w:val="20"/>
                <w:szCs w:val="20"/>
              </w:rPr>
              <w:t>apascnut</w:t>
            </w:r>
          </w:p>
        </w:tc>
        <w:tc>
          <w:tcPr>
            <w:tcW w:w="1431" w:type="dxa"/>
            <w:vAlign w:val="center"/>
          </w:tcPr>
          <w:p w:rsidR="00515F3C" w:rsidRPr="002E30D6" w:rsidRDefault="00515F3C">
            <w:pPr>
              <w:rPr>
                <w:rFonts w:eastAsia="Arial Unicode MS"/>
                <w:sz w:val="20"/>
                <w:szCs w:val="20"/>
              </w:rPr>
            </w:pPr>
            <w:r w:rsidRPr="002E30D6">
              <w:rPr>
                <w:sz w:val="20"/>
                <w:szCs w:val="20"/>
              </w:rPr>
              <w:t>Sikes Cut Offshore</w:t>
            </w:r>
          </w:p>
        </w:tc>
        <w:tc>
          <w:tcPr>
            <w:tcW w:w="909" w:type="dxa"/>
            <w:vAlign w:val="center"/>
          </w:tcPr>
          <w:p w:rsidR="00515F3C" w:rsidRPr="002E30D6" w:rsidRDefault="00515F3C">
            <w:pPr>
              <w:rPr>
                <w:rFonts w:eastAsia="Arial Unicode MS"/>
                <w:sz w:val="20"/>
                <w:szCs w:val="20"/>
              </w:rPr>
            </w:pPr>
            <w:r w:rsidRPr="002E30D6">
              <w:rPr>
                <w:sz w:val="20"/>
                <w:szCs w:val="20"/>
              </w:rPr>
              <w:t>29 36.401</w:t>
            </w:r>
          </w:p>
        </w:tc>
        <w:tc>
          <w:tcPr>
            <w:tcW w:w="1080" w:type="dxa"/>
            <w:vAlign w:val="center"/>
          </w:tcPr>
          <w:p w:rsidR="00515F3C" w:rsidRPr="002E30D6" w:rsidRDefault="00515F3C">
            <w:pPr>
              <w:rPr>
                <w:rFonts w:eastAsia="Arial Unicode MS"/>
                <w:sz w:val="20"/>
                <w:szCs w:val="20"/>
              </w:rPr>
            </w:pPr>
            <w:r w:rsidRPr="002E30D6">
              <w:rPr>
                <w:sz w:val="20"/>
                <w:szCs w:val="20"/>
              </w:rPr>
              <w:t>84 56.799</w:t>
            </w:r>
          </w:p>
        </w:tc>
        <w:tc>
          <w:tcPr>
            <w:tcW w:w="900" w:type="dxa"/>
            <w:vAlign w:val="center"/>
          </w:tcPr>
          <w:p w:rsidR="00515F3C" w:rsidRPr="002E30D6" w:rsidRDefault="00515F3C">
            <w:pPr>
              <w:rPr>
                <w:rFonts w:eastAsia="Arial Unicode MS"/>
                <w:sz w:val="20"/>
                <w:szCs w:val="20"/>
              </w:rPr>
            </w:pPr>
            <w:r w:rsidRPr="002E30D6">
              <w:rPr>
                <w:sz w:val="20"/>
                <w:szCs w:val="20"/>
              </w:rPr>
              <w:t>0.7</w:t>
            </w:r>
          </w:p>
        </w:tc>
        <w:tc>
          <w:tcPr>
            <w:tcW w:w="900" w:type="dxa"/>
            <w:vAlign w:val="center"/>
          </w:tcPr>
          <w:p w:rsidR="00515F3C" w:rsidRPr="002E30D6" w:rsidRDefault="00515F3C">
            <w:pPr>
              <w:rPr>
                <w:rFonts w:eastAsia="Arial Unicode MS"/>
                <w:sz w:val="20"/>
                <w:szCs w:val="20"/>
              </w:rPr>
            </w:pPr>
            <w:r w:rsidRPr="002E30D6">
              <w:rPr>
                <w:rFonts w:eastAsia="Arial Unicode MS"/>
                <w:sz w:val="20"/>
                <w:szCs w:val="20"/>
              </w:rPr>
              <w:t>marine</w:t>
            </w:r>
          </w:p>
        </w:tc>
        <w:tc>
          <w:tcPr>
            <w:tcW w:w="720" w:type="dxa"/>
            <w:vAlign w:val="center"/>
          </w:tcPr>
          <w:p w:rsidR="00515F3C" w:rsidRPr="002E30D6" w:rsidRDefault="00515F3C">
            <w:pPr>
              <w:rPr>
                <w:rFonts w:eastAsia="Arial Unicode MS"/>
                <w:sz w:val="20"/>
                <w:szCs w:val="20"/>
              </w:rPr>
            </w:pPr>
            <w:r w:rsidRPr="002E30D6">
              <w:rPr>
                <w:sz w:val="20"/>
                <w:szCs w:val="20"/>
              </w:rPr>
              <w:t>&gt;5.0</w:t>
            </w:r>
          </w:p>
        </w:tc>
        <w:tc>
          <w:tcPr>
            <w:tcW w:w="975" w:type="dxa"/>
            <w:vAlign w:val="center"/>
          </w:tcPr>
          <w:p w:rsidR="00515F3C" w:rsidRPr="002E30D6" w:rsidRDefault="00515F3C">
            <w:pPr>
              <w:rPr>
                <w:rFonts w:eastAsia="Arial Unicode MS"/>
                <w:sz w:val="20"/>
                <w:szCs w:val="20"/>
              </w:rPr>
            </w:pPr>
            <w:r w:rsidRPr="002E30D6">
              <w:rPr>
                <w:sz w:val="20"/>
                <w:szCs w:val="20"/>
              </w:rPr>
              <w:t>sand</w:t>
            </w:r>
          </w:p>
        </w:tc>
        <w:tc>
          <w:tcPr>
            <w:tcW w:w="1005" w:type="dxa"/>
            <w:vAlign w:val="center"/>
          </w:tcPr>
          <w:p w:rsidR="00515F3C" w:rsidRPr="002E30D6" w:rsidRDefault="00515F3C">
            <w:pPr>
              <w:rPr>
                <w:rFonts w:eastAsia="Arial Unicode MS"/>
                <w:sz w:val="20"/>
                <w:szCs w:val="20"/>
              </w:rPr>
            </w:pPr>
          </w:p>
        </w:tc>
        <w:tc>
          <w:tcPr>
            <w:tcW w:w="1161" w:type="dxa"/>
            <w:vAlign w:val="center"/>
          </w:tcPr>
          <w:p w:rsidR="00515F3C" w:rsidRPr="002E30D6" w:rsidRDefault="00515F3C">
            <w:pPr>
              <w:rPr>
                <w:rFonts w:eastAsia="Arial Unicode MS"/>
                <w:sz w:val="20"/>
                <w:szCs w:val="20"/>
              </w:rPr>
            </w:pPr>
            <w:r w:rsidRPr="002E30D6">
              <w:rPr>
                <w:rFonts w:eastAsia="Arial Unicode MS"/>
                <w:sz w:val="20"/>
                <w:szCs w:val="20"/>
              </w:rPr>
              <w:t>0.5</w:t>
            </w:r>
          </w:p>
        </w:tc>
      </w:tr>
      <w:tr w:rsidR="00515F3C" w:rsidRPr="002E30D6">
        <w:trPr>
          <w:trHeight w:val="555"/>
        </w:trPr>
        <w:tc>
          <w:tcPr>
            <w:tcW w:w="1072" w:type="dxa"/>
            <w:vAlign w:val="center"/>
          </w:tcPr>
          <w:p w:rsidR="00515F3C" w:rsidRPr="002E30D6" w:rsidRDefault="00515F3C">
            <w:pPr>
              <w:rPr>
                <w:sz w:val="20"/>
                <w:szCs w:val="20"/>
              </w:rPr>
            </w:pPr>
            <w:r w:rsidRPr="002E30D6">
              <w:rPr>
                <w:sz w:val="20"/>
                <w:szCs w:val="20"/>
              </w:rPr>
              <w:t>apanhnut</w:t>
            </w:r>
          </w:p>
        </w:tc>
        <w:tc>
          <w:tcPr>
            <w:tcW w:w="1431" w:type="dxa"/>
            <w:vAlign w:val="center"/>
          </w:tcPr>
          <w:p w:rsidR="00515F3C" w:rsidRPr="002E30D6" w:rsidRDefault="00515F3C">
            <w:pPr>
              <w:rPr>
                <w:rFonts w:eastAsia="Arial Unicode MS"/>
                <w:sz w:val="20"/>
                <w:szCs w:val="20"/>
              </w:rPr>
            </w:pPr>
            <w:r w:rsidRPr="002E30D6">
              <w:rPr>
                <w:sz w:val="20"/>
                <w:szCs w:val="20"/>
              </w:rPr>
              <w:t>Nick's Hole</w:t>
            </w:r>
          </w:p>
        </w:tc>
        <w:tc>
          <w:tcPr>
            <w:tcW w:w="909" w:type="dxa"/>
            <w:vAlign w:val="center"/>
          </w:tcPr>
          <w:p w:rsidR="00515F3C" w:rsidRPr="002E30D6" w:rsidRDefault="00515F3C">
            <w:pPr>
              <w:rPr>
                <w:rFonts w:eastAsia="Arial Unicode MS"/>
                <w:sz w:val="20"/>
                <w:szCs w:val="20"/>
              </w:rPr>
            </w:pPr>
            <w:r w:rsidRPr="002E30D6">
              <w:rPr>
                <w:sz w:val="20"/>
                <w:szCs w:val="20"/>
              </w:rPr>
              <w:t>29 39.022</w:t>
            </w:r>
          </w:p>
        </w:tc>
        <w:tc>
          <w:tcPr>
            <w:tcW w:w="1080" w:type="dxa"/>
            <w:vAlign w:val="center"/>
          </w:tcPr>
          <w:p w:rsidR="00515F3C" w:rsidRPr="002E30D6" w:rsidRDefault="00515F3C">
            <w:pPr>
              <w:rPr>
                <w:rFonts w:eastAsia="Arial Unicode MS"/>
                <w:sz w:val="20"/>
                <w:szCs w:val="20"/>
              </w:rPr>
            </w:pPr>
            <w:r w:rsidRPr="002E30D6">
              <w:rPr>
                <w:sz w:val="20"/>
                <w:szCs w:val="20"/>
              </w:rPr>
              <w:t>84 55.732</w:t>
            </w:r>
          </w:p>
        </w:tc>
        <w:tc>
          <w:tcPr>
            <w:tcW w:w="900" w:type="dxa"/>
            <w:vAlign w:val="center"/>
          </w:tcPr>
          <w:p w:rsidR="00515F3C" w:rsidRPr="002E30D6" w:rsidRDefault="00515F3C">
            <w:pPr>
              <w:rPr>
                <w:rFonts w:eastAsia="Arial Unicode MS"/>
                <w:sz w:val="20"/>
                <w:szCs w:val="20"/>
              </w:rPr>
            </w:pPr>
            <w:r w:rsidRPr="002E30D6">
              <w:rPr>
                <w:sz w:val="20"/>
                <w:szCs w:val="20"/>
              </w:rPr>
              <w:t>0.7</w:t>
            </w:r>
          </w:p>
        </w:tc>
        <w:tc>
          <w:tcPr>
            <w:tcW w:w="900" w:type="dxa"/>
            <w:vAlign w:val="center"/>
          </w:tcPr>
          <w:p w:rsidR="00515F3C" w:rsidRPr="002E30D6" w:rsidRDefault="00515F3C">
            <w:pPr>
              <w:rPr>
                <w:rFonts w:eastAsia="Arial Unicode MS"/>
                <w:sz w:val="20"/>
                <w:szCs w:val="20"/>
              </w:rPr>
            </w:pPr>
            <w:r w:rsidRPr="002E30D6">
              <w:rPr>
                <w:sz w:val="20"/>
                <w:szCs w:val="20"/>
              </w:rPr>
              <w:t>euryhaline</w:t>
            </w:r>
          </w:p>
        </w:tc>
        <w:tc>
          <w:tcPr>
            <w:tcW w:w="720" w:type="dxa"/>
            <w:vAlign w:val="center"/>
          </w:tcPr>
          <w:p w:rsidR="00515F3C" w:rsidRPr="002E30D6" w:rsidRDefault="00515F3C">
            <w:pPr>
              <w:rPr>
                <w:rFonts w:eastAsia="Arial Unicode MS"/>
                <w:sz w:val="20"/>
                <w:szCs w:val="20"/>
              </w:rPr>
            </w:pPr>
            <w:r w:rsidRPr="002E30D6">
              <w:rPr>
                <w:sz w:val="20"/>
                <w:szCs w:val="20"/>
              </w:rPr>
              <w:t>1.0</w:t>
            </w:r>
          </w:p>
        </w:tc>
        <w:tc>
          <w:tcPr>
            <w:tcW w:w="975" w:type="dxa"/>
            <w:vAlign w:val="center"/>
          </w:tcPr>
          <w:p w:rsidR="00515F3C" w:rsidRPr="002E30D6" w:rsidRDefault="00515F3C">
            <w:pPr>
              <w:rPr>
                <w:rFonts w:eastAsia="Arial Unicode MS"/>
                <w:sz w:val="20"/>
                <w:szCs w:val="20"/>
              </w:rPr>
            </w:pPr>
            <w:r w:rsidRPr="002E30D6">
              <w:rPr>
                <w:rFonts w:eastAsia="Arial Unicode MS"/>
                <w:sz w:val="20"/>
                <w:szCs w:val="20"/>
              </w:rPr>
              <w:t>patchy seagrass</w:t>
            </w:r>
          </w:p>
        </w:tc>
        <w:tc>
          <w:tcPr>
            <w:tcW w:w="1005" w:type="dxa"/>
            <w:vAlign w:val="center"/>
          </w:tcPr>
          <w:p w:rsidR="00515F3C" w:rsidRPr="002E30D6" w:rsidRDefault="00515F3C">
            <w:pPr>
              <w:rPr>
                <w:rFonts w:eastAsia="Arial Unicode MS"/>
                <w:sz w:val="20"/>
                <w:szCs w:val="20"/>
              </w:rPr>
            </w:pPr>
          </w:p>
        </w:tc>
        <w:tc>
          <w:tcPr>
            <w:tcW w:w="1161" w:type="dxa"/>
            <w:vAlign w:val="center"/>
          </w:tcPr>
          <w:p w:rsidR="00515F3C" w:rsidRPr="002E30D6" w:rsidRDefault="00515F3C">
            <w:pPr>
              <w:rPr>
                <w:rFonts w:eastAsia="Arial Unicode MS"/>
                <w:sz w:val="20"/>
                <w:szCs w:val="20"/>
              </w:rPr>
            </w:pPr>
            <w:r w:rsidRPr="002E30D6">
              <w:rPr>
                <w:rFonts w:eastAsia="Arial Unicode MS"/>
                <w:sz w:val="20"/>
                <w:szCs w:val="20"/>
              </w:rPr>
              <w:t>0.5</w:t>
            </w:r>
          </w:p>
        </w:tc>
      </w:tr>
      <w:tr w:rsidR="00515F3C" w:rsidRPr="002E30D6">
        <w:trPr>
          <w:trHeight w:val="555"/>
        </w:trPr>
        <w:tc>
          <w:tcPr>
            <w:tcW w:w="1072" w:type="dxa"/>
            <w:vAlign w:val="center"/>
          </w:tcPr>
          <w:p w:rsidR="00515F3C" w:rsidRPr="002E30D6" w:rsidRDefault="00515F3C">
            <w:pPr>
              <w:rPr>
                <w:sz w:val="20"/>
                <w:szCs w:val="20"/>
              </w:rPr>
            </w:pPr>
            <w:r w:rsidRPr="002E30D6">
              <w:rPr>
                <w:sz w:val="20"/>
                <w:szCs w:val="20"/>
              </w:rPr>
              <w:t>apacpnut</w:t>
            </w:r>
          </w:p>
        </w:tc>
        <w:tc>
          <w:tcPr>
            <w:tcW w:w="1431" w:type="dxa"/>
            <w:vAlign w:val="center"/>
          </w:tcPr>
          <w:p w:rsidR="00515F3C" w:rsidRPr="002E30D6" w:rsidRDefault="00515F3C">
            <w:pPr>
              <w:rPr>
                <w:rFonts w:eastAsia="Arial Unicode MS"/>
                <w:sz w:val="20"/>
                <w:szCs w:val="20"/>
              </w:rPr>
            </w:pPr>
            <w:r w:rsidRPr="002E30D6">
              <w:rPr>
                <w:sz w:val="20"/>
                <w:szCs w:val="20"/>
              </w:rPr>
              <w:t>Cat Point</w:t>
            </w:r>
          </w:p>
        </w:tc>
        <w:tc>
          <w:tcPr>
            <w:tcW w:w="909" w:type="dxa"/>
            <w:vAlign w:val="center"/>
          </w:tcPr>
          <w:p w:rsidR="00515F3C" w:rsidRPr="002E30D6" w:rsidRDefault="00515F3C">
            <w:pPr>
              <w:rPr>
                <w:rFonts w:eastAsia="Arial Unicode MS"/>
                <w:sz w:val="20"/>
                <w:szCs w:val="20"/>
              </w:rPr>
            </w:pPr>
            <w:r w:rsidRPr="002E30D6">
              <w:rPr>
                <w:sz w:val="20"/>
                <w:szCs w:val="20"/>
              </w:rPr>
              <w:t>29 42.128</w:t>
            </w:r>
          </w:p>
        </w:tc>
        <w:tc>
          <w:tcPr>
            <w:tcW w:w="1080" w:type="dxa"/>
            <w:vAlign w:val="center"/>
          </w:tcPr>
          <w:p w:rsidR="00515F3C" w:rsidRPr="002E30D6" w:rsidRDefault="00515F3C">
            <w:pPr>
              <w:rPr>
                <w:rFonts w:eastAsia="Arial Unicode MS"/>
                <w:sz w:val="20"/>
                <w:szCs w:val="20"/>
              </w:rPr>
            </w:pPr>
            <w:r w:rsidRPr="002E30D6">
              <w:rPr>
                <w:sz w:val="20"/>
                <w:szCs w:val="20"/>
              </w:rPr>
              <w:t>84 52.811</w:t>
            </w:r>
          </w:p>
        </w:tc>
        <w:tc>
          <w:tcPr>
            <w:tcW w:w="900" w:type="dxa"/>
            <w:vAlign w:val="center"/>
          </w:tcPr>
          <w:p w:rsidR="00515F3C" w:rsidRPr="002E30D6" w:rsidRDefault="00515F3C">
            <w:pPr>
              <w:rPr>
                <w:rFonts w:eastAsia="Arial Unicode MS"/>
                <w:sz w:val="20"/>
                <w:szCs w:val="20"/>
              </w:rPr>
            </w:pPr>
            <w:r w:rsidRPr="002E30D6">
              <w:rPr>
                <w:sz w:val="20"/>
                <w:szCs w:val="20"/>
              </w:rPr>
              <w:t>0.7</w:t>
            </w:r>
          </w:p>
        </w:tc>
        <w:tc>
          <w:tcPr>
            <w:tcW w:w="900" w:type="dxa"/>
            <w:vAlign w:val="center"/>
          </w:tcPr>
          <w:p w:rsidR="00515F3C" w:rsidRPr="002E30D6" w:rsidRDefault="00515F3C">
            <w:pPr>
              <w:rPr>
                <w:rFonts w:eastAsia="Arial Unicode MS"/>
                <w:sz w:val="20"/>
                <w:szCs w:val="20"/>
              </w:rPr>
            </w:pPr>
            <w:r w:rsidRPr="002E30D6">
              <w:rPr>
                <w:sz w:val="20"/>
                <w:szCs w:val="20"/>
              </w:rPr>
              <w:t>euryhaline</w:t>
            </w:r>
          </w:p>
        </w:tc>
        <w:tc>
          <w:tcPr>
            <w:tcW w:w="720" w:type="dxa"/>
            <w:vAlign w:val="center"/>
          </w:tcPr>
          <w:p w:rsidR="00515F3C" w:rsidRPr="002E30D6" w:rsidRDefault="00515F3C">
            <w:pPr>
              <w:rPr>
                <w:rFonts w:eastAsia="Arial Unicode MS"/>
                <w:sz w:val="20"/>
                <w:szCs w:val="20"/>
              </w:rPr>
            </w:pPr>
            <w:r w:rsidRPr="002E30D6">
              <w:rPr>
                <w:sz w:val="20"/>
                <w:szCs w:val="20"/>
              </w:rPr>
              <w:t>1.8</w:t>
            </w:r>
          </w:p>
        </w:tc>
        <w:tc>
          <w:tcPr>
            <w:tcW w:w="975" w:type="dxa"/>
            <w:vAlign w:val="center"/>
          </w:tcPr>
          <w:p w:rsidR="00515F3C" w:rsidRPr="002E30D6" w:rsidRDefault="00515F3C">
            <w:pPr>
              <w:rPr>
                <w:rFonts w:eastAsia="Arial Unicode MS"/>
                <w:sz w:val="20"/>
                <w:szCs w:val="20"/>
              </w:rPr>
            </w:pPr>
            <w:r w:rsidRPr="002E30D6">
              <w:rPr>
                <w:sz w:val="20"/>
                <w:szCs w:val="20"/>
              </w:rPr>
              <w:t>oyster bar</w:t>
            </w:r>
          </w:p>
        </w:tc>
        <w:tc>
          <w:tcPr>
            <w:tcW w:w="1005" w:type="dxa"/>
            <w:vAlign w:val="center"/>
          </w:tcPr>
          <w:p w:rsidR="00515F3C" w:rsidRPr="002E30D6" w:rsidRDefault="00515F3C">
            <w:pPr>
              <w:rPr>
                <w:rFonts w:eastAsia="Arial Unicode MS"/>
                <w:sz w:val="20"/>
                <w:szCs w:val="20"/>
              </w:rPr>
            </w:pPr>
            <w:r w:rsidRPr="002E30D6">
              <w:rPr>
                <w:rFonts w:eastAsia="Arial Unicode MS"/>
                <w:sz w:val="20"/>
                <w:szCs w:val="20"/>
              </w:rPr>
              <w:t xml:space="preserve">  apacp</w:t>
            </w:r>
          </w:p>
        </w:tc>
        <w:tc>
          <w:tcPr>
            <w:tcW w:w="1161" w:type="dxa"/>
            <w:vAlign w:val="center"/>
          </w:tcPr>
          <w:p w:rsidR="00515F3C" w:rsidRPr="002E30D6" w:rsidRDefault="00515F3C">
            <w:pPr>
              <w:rPr>
                <w:rFonts w:eastAsia="Arial Unicode MS"/>
                <w:sz w:val="20"/>
                <w:szCs w:val="20"/>
              </w:rPr>
            </w:pPr>
            <w:r w:rsidRPr="002E30D6">
              <w:rPr>
                <w:rFonts w:eastAsia="Arial Unicode MS"/>
                <w:sz w:val="20"/>
                <w:szCs w:val="20"/>
              </w:rPr>
              <w:t>2.0</w:t>
            </w:r>
          </w:p>
        </w:tc>
      </w:tr>
      <w:tr w:rsidR="00515F3C" w:rsidRPr="002E30D6">
        <w:trPr>
          <w:trHeight w:val="555"/>
        </w:trPr>
        <w:tc>
          <w:tcPr>
            <w:tcW w:w="1072" w:type="dxa"/>
            <w:vAlign w:val="center"/>
          </w:tcPr>
          <w:p w:rsidR="00515F3C" w:rsidRPr="002E30D6" w:rsidRDefault="00515F3C">
            <w:pPr>
              <w:rPr>
                <w:sz w:val="20"/>
                <w:szCs w:val="20"/>
              </w:rPr>
            </w:pPr>
            <w:r w:rsidRPr="002E30D6">
              <w:rPr>
                <w:sz w:val="20"/>
                <w:szCs w:val="20"/>
              </w:rPr>
              <w:t>aparvnut</w:t>
            </w:r>
          </w:p>
        </w:tc>
        <w:tc>
          <w:tcPr>
            <w:tcW w:w="1431" w:type="dxa"/>
            <w:vAlign w:val="center"/>
          </w:tcPr>
          <w:p w:rsidR="00515F3C" w:rsidRPr="002E30D6" w:rsidRDefault="00515F3C">
            <w:pPr>
              <w:rPr>
                <w:rFonts w:eastAsia="Arial Unicode MS"/>
                <w:sz w:val="20"/>
                <w:szCs w:val="20"/>
              </w:rPr>
            </w:pPr>
            <w:r w:rsidRPr="002E30D6">
              <w:rPr>
                <w:sz w:val="20"/>
                <w:szCs w:val="20"/>
              </w:rPr>
              <w:t>River</w:t>
            </w:r>
          </w:p>
        </w:tc>
        <w:tc>
          <w:tcPr>
            <w:tcW w:w="909" w:type="dxa"/>
            <w:vAlign w:val="center"/>
          </w:tcPr>
          <w:p w:rsidR="00515F3C" w:rsidRPr="002E30D6" w:rsidRDefault="00515F3C">
            <w:pPr>
              <w:rPr>
                <w:rFonts w:eastAsia="Arial Unicode MS"/>
                <w:sz w:val="20"/>
                <w:szCs w:val="20"/>
              </w:rPr>
            </w:pPr>
            <w:r w:rsidRPr="002E30D6">
              <w:rPr>
                <w:sz w:val="20"/>
                <w:szCs w:val="20"/>
              </w:rPr>
              <w:t>29 46.743</w:t>
            </w:r>
          </w:p>
        </w:tc>
        <w:tc>
          <w:tcPr>
            <w:tcW w:w="1080" w:type="dxa"/>
            <w:vAlign w:val="center"/>
          </w:tcPr>
          <w:p w:rsidR="00515F3C" w:rsidRPr="002E30D6" w:rsidRDefault="00515F3C">
            <w:pPr>
              <w:rPr>
                <w:rFonts w:eastAsia="Arial Unicode MS"/>
                <w:sz w:val="20"/>
                <w:szCs w:val="20"/>
              </w:rPr>
            </w:pPr>
            <w:r w:rsidRPr="002E30D6">
              <w:rPr>
                <w:sz w:val="20"/>
                <w:szCs w:val="20"/>
              </w:rPr>
              <w:t>85 2.606</w:t>
            </w:r>
          </w:p>
        </w:tc>
        <w:tc>
          <w:tcPr>
            <w:tcW w:w="900" w:type="dxa"/>
            <w:vAlign w:val="center"/>
          </w:tcPr>
          <w:p w:rsidR="00515F3C" w:rsidRPr="002E30D6" w:rsidRDefault="00515F3C">
            <w:pPr>
              <w:rPr>
                <w:rFonts w:eastAsia="Arial Unicode MS"/>
                <w:sz w:val="20"/>
                <w:szCs w:val="20"/>
              </w:rPr>
            </w:pPr>
            <w:r w:rsidRPr="002E30D6">
              <w:rPr>
                <w:sz w:val="20"/>
                <w:szCs w:val="20"/>
              </w:rPr>
              <w:t>0.7</w:t>
            </w:r>
          </w:p>
        </w:tc>
        <w:tc>
          <w:tcPr>
            <w:tcW w:w="900" w:type="dxa"/>
            <w:vAlign w:val="center"/>
          </w:tcPr>
          <w:p w:rsidR="00515F3C" w:rsidRPr="002E30D6" w:rsidRDefault="00515F3C">
            <w:pPr>
              <w:rPr>
                <w:rFonts w:eastAsia="Arial Unicode MS"/>
                <w:sz w:val="20"/>
                <w:szCs w:val="20"/>
              </w:rPr>
            </w:pPr>
            <w:r w:rsidRPr="002E30D6">
              <w:rPr>
                <w:sz w:val="20"/>
                <w:szCs w:val="20"/>
              </w:rPr>
              <w:t>oligohaline</w:t>
            </w:r>
          </w:p>
        </w:tc>
        <w:tc>
          <w:tcPr>
            <w:tcW w:w="720" w:type="dxa"/>
            <w:vAlign w:val="center"/>
          </w:tcPr>
          <w:p w:rsidR="00515F3C" w:rsidRPr="002E30D6" w:rsidRDefault="00515F3C">
            <w:pPr>
              <w:rPr>
                <w:rFonts w:eastAsia="Arial Unicode MS"/>
                <w:sz w:val="20"/>
                <w:szCs w:val="20"/>
              </w:rPr>
            </w:pPr>
            <w:r w:rsidRPr="002E30D6">
              <w:rPr>
                <w:rFonts w:eastAsia="Arial Unicode MS"/>
                <w:sz w:val="20"/>
                <w:szCs w:val="20"/>
              </w:rPr>
              <w:t>3-4</w:t>
            </w:r>
          </w:p>
        </w:tc>
        <w:tc>
          <w:tcPr>
            <w:tcW w:w="975" w:type="dxa"/>
            <w:vAlign w:val="center"/>
          </w:tcPr>
          <w:p w:rsidR="00515F3C" w:rsidRPr="002E30D6" w:rsidRDefault="00515F3C">
            <w:pPr>
              <w:rPr>
                <w:rFonts w:eastAsia="Arial Unicode MS"/>
                <w:sz w:val="20"/>
                <w:szCs w:val="20"/>
              </w:rPr>
            </w:pPr>
            <w:r w:rsidRPr="002E30D6">
              <w:rPr>
                <w:sz w:val="20"/>
                <w:szCs w:val="20"/>
              </w:rPr>
              <w:t>sandy silt</w:t>
            </w:r>
          </w:p>
        </w:tc>
        <w:tc>
          <w:tcPr>
            <w:tcW w:w="1005" w:type="dxa"/>
            <w:vAlign w:val="center"/>
          </w:tcPr>
          <w:p w:rsidR="00515F3C" w:rsidRPr="002E30D6" w:rsidRDefault="00515F3C">
            <w:pPr>
              <w:rPr>
                <w:rFonts w:eastAsia="Arial Unicode MS"/>
                <w:sz w:val="20"/>
                <w:szCs w:val="20"/>
              </w:rPr>
            </w:pPr>
          </w:p>
        </w:tc>
        <w:tc>
          <w:tcPr>
            <w:tcW w:w="1161" w:type="dxa"/>
            <w:vAlign w:val="center"/>
          </w:tcPr>
          <w:p w:rsidR="00515F3C" w:rsidRPr="002E30D6" w:rsidRDefault="00515F3C">
            <w:pPr>
              <w:rPr>
                <w:rFonts w:eastAsia="Arial Unicode MS"/>
                <w:sz w:val="20"/>
                <w:szCs w:val="20"/>
              </w:rPr>
            </w:pPr>
            <w:r w:rsidRPr="002E30D6">
              <w:rPr>
                <w:rFonts w:eastAsia="Arial Unicode MS"/>
                <w:sz w:val="20"/>
                <w:szCs w:val="20"/>
              </w:rPr>
              <w:t>0.5</w:t>
            </w:r>
          </w:p>
        </w:tc>
      </w:tr>
    </w:tbl>
    <w:p w:rsidR="00515F3C" w:rsidRPr="00054728" w:rsidRDefault="00515F3C">
      <w:pPr>
        <w:rPr>
          <w:sz w:val="22"/>
          <w:szCs w:val="22"/>
        </w:rPr>
      </w:pPr>
    </w:p>
    <w:p w:rsidR="00515F3C" w:rsidRPr="005A0D96" w:rsidRDefault="00515F3C">
      <w:pPr>
        <w:rPr>
          <w:sz w:val="20"/>
          <w:szCs w:val="20"/>
        </w:rPr>
      </w:pPr>
      <w:r w:rsidRPr="005A0D96">
        <w:rPr>
          <w:sz w:val="20"/>
          <w:szCs w:val="20"/>
        </w:rPr>
        <w:t xml:space="preserve">Note:  Diel samples are collected 2.5 hours apart at the East Bay Surface datalogger site, APAESNUT, with the ISCO </w:t>
      </w:r>
    </w:p>
    <w:p w:rsidR="00515F3C" w:rsidRPr="005A0D96" w:rsidRDefault="00515F3C">
      <w:pPr>
        <w:rPr>
          <w:sz w:val="20"/>
          <w:szCs w:val="20"/>
        </w:rPr>
      </w:pPr>
      <w:r w:rsidRPr="005A0D96">
        <w:rPr>
          <w:sz w:val="20"/>
          <w:szCs w:val="20"/>
        </w:rPr>
        <w:t xml:space="preserve">automated water  sampler.  No duplicate diel samples are taken, however there is some overlap with monthly grabs </w:t>
      </w:r>
    </w:p>
    <w:p w:rsidR="00515F3C" w:rsidRPr="005A0D96" w:rsidRDefault="00515F3C">
      <w:pPr>
        <w:rPr>
          <w:sz w:val="20"/>
          <w:szCs w:val="20"/>
        </w:rPr>
      </w:pPr>
      <w:r w:rsidRPr="005A0D96">
        <w:rPr>
          <w:sz w:val="20"/>
          <w:szCs w:val="20"/>
        </w:rPr>
        <w:t>collected at the East Bay Surface station at deployment of the ISCO sampler.</w:t>
      </w:r>
    </w:p>
    <w:p w:rsidR="00515F3C" w:rsidRPr="00054728" w:rsidRDefault="00515F3C">
      <w:pPr>
        <w:ind w:left="360"/>
        <w:rPr>
          <w:sz w:val="22"/>
          <w:szCs w:val="22"/>
        </w:rPr>
      </w:pPr>
    </w:p>
    <w:p w:rsidR="00515F3C" w:rsidRPr="00054728" w:rsidRDefault="00515F3C">
      <w:pPr>
        <w:ind w:left="360"/>
        <w:rPr>
          <w:sz w:val="22"/>
          <w:szCs w:val="22"/>
        </w:rPr>
      </w:pPr>
    </w:p>
    <w:p w:rsidR="00515F3C" w:rsidRPr="00054728" w:rsidRDefault="00515F3C">
      <w:pPr>
        <w:ind w:left="360"/>
        <w:rPr>
          <w:sz w:val="22"/>
          <w:szCs w:val="22"/>
        </w:rPr>
      </w:pPr>
    </w:p>
    <w:p w:rsidR="00515F3C" w:rsidRPr="00054728" w:rsidRDefault="00515F3C">
      <w:pPr>
        <w:ind w:left="360"/>
        <w:rPr>
          <w:sz w:val="22"/>
          <w:szCs w:val="22"/>
        </w:rPr>
      </w:pPr>
    </w:p>
    <w:p w:rsidR="00515F3C" w:rsidRPr="00054728" w:rsidRDefault="00515F3C">
      <w:pPr>
        <w:ind w:left="360"/>
        <w:rPr>
          <w:sz w:val="22"/>
          <w:szCs w:val="22"/>
        </w:rPr>
      </w:pPr>
    </w:p>
    <w:p w:rsidR="00515F3C" w:rsidRPr="00054728" w:rsidRDefault="00515F3C">
      <w:pPr>
        <w:ind w:left="360"/>
        <w:rPr>
          <w:sz w:val="22"/>
          <w:szCs w:val="22"/>
        </w:rPr>
      </w:pPr>
    </w:p>
    <w:p w:rsidR="00515F3C" w:rsidRPr="00054728" w:rsidRDefault="00515F3C">
      <w:pPr>
        <w:ind w:left="360"/>
        <w:rPr>
          <w:sz w:val="22"/>
          <w:szCs w:val="22"/>
        </w:rPr>
      </w:pPr>
    </w:p>
    <w:p w:rsidR="00515F3C" w:rsidRPr="00054728" w:rsidRDefault="00515F3C">
      <w:pPr>
        <w:ind w:left="360"/>
        <w:rPr>
          <w:sz w:val="22"/>
          <w:szCs w:val="22"/>
        </w:rPr>
      </w:pPr>
    </w:p>
    <w:p w:rsidR="00515F3C" w:rsidRPr="00054728" w:rsidRDefault="00515F3C">
      <w:pPr>
        <w:ind w:left="360"/>
        <w:rPr>
          <w:sz w:val="22"/>
          <w:szCs w:val="22"/>
        </w:rPr>
      </w:pPr>
    </w:p>
    <w:p w:rsidR="00515F3C" w:rsidRPr="00054728" w:rsidRDefault="00515F3C">
      <w:pPr>
        <w:ind w:left="360"/>
        <w:rPr>
          <w:sz w:val="22"/>
          <w:szCs w:val="22"/>
        </w:rPr>
      </w:pPr>
    </w:p>
    <w:p w:rsidR="00515F3C" w:rsidRPr="00054728" w:rsidRDefault="00515F3C">
      <w:pPr>
        <w:ind w:left="360"/>
        <w:rPr>
          <w:sz w:val="22"/>
          <w:szCs w:val="22"/>
        </w:rPr>
      </w:pPr>
    </w:p>
    <w:p w:rsidR="00515F3C" w:rsidRPr="00054728" w:rsidRDefault="00515F3C">
      <w:pPr>
        <w:ind w:left="360"/>
        <w:rPr>
          <w:sz w:val="22"/>
          <w:szCs w:val="22"/>
        </w:rPr>
      </w:pPr>
    </w:p>
    <w:p w:rsidR="00515F3C" w:rsidRPr="00054728" w:rsidRDefault="00515F3C">
      <w:pPr>
        <w:ind w:left="360"/>
        <w:rPr>
          <w:sz w:val="22"/>
          <w:szCs w:val="22"/>
        </w:rPr>
      </w:pPr>
    </w:p>
    <w:p w:rsidR="00515F3C" w:rsidRPr="00054728" w:rsidRDefault="00515F3C">
      <w:pPr>
        <w:ind w:left="360"/>
        <w:rPr>
          <w:sz w:val="22"/>
          <w:szCs w:val="22"/>
        </w:rPr>
      </w:pPr>
    </w:p>
    <w:p w:rsidR="00515F3C" w:rsidRPr="00054728" w:rsidRDefault="00515F3C">
      <w:pPr>
        <w:ind w:left="360"/>
        <w:rPr>
          <w:sz w:val="22"/>
          <w:szCs w:val="22"/>
        </w:rPr>
      </w:pPr>
    </w:p>
    <w:p w:rsidR="00515F3C" w:rsidRPr="00054728" w:rsidRDefault="00515F3C">
      <w:pPr>
        <w:ind w:left="360"/>
        <w:rPr>
          <w:sz w:val="22"/>
          <w:szCs w:val="22"/>
        </w:rPr>
      </w:pPr>
    </w:p>
    <w:p w:rsidR="00515F3C" w:rsidRPr="00054728" w:rsidRDefault="00515F3C">
      <w:pPr>
        <w:ind w:left="360"/>
        <w:rPr>
          <w:sz w:val="22"/>
          <w:szCs w:val="22"/>
        </w:rPr>
      </w:pPr>
      <w:r w:rsidRPr="00054728">
        <w:rPr>
          <w:sz w:val="22"/>
          <w:szCs w:val="22"/>
        </w:rPr>
        <w:t>Figure 1.  Station locations.</w:t>
      </w:r>
    </w:p>
    <w:p w:rsidR="00515F3C" w:rsidRPr="00054728" w:rsidRDefault="00515F3C">
      <w:pPr>
        <w:ind w:left="360"/>
        <w:rPr>
          <w:sz w:val="22"/>
          <w:szCs w:val="22"/>
        </w:rPr>
      </w:pPr>
    </w:p>
    <w:p w:rsidR="00515F3C" w:rsidRPr="00054728" w:rsidRDefault="00515F3C">
      <w:pPr>
        <w:ind w:left="360"/>
        <w:rPr>
          <w:sz w:val="22"/>
          <w:szCs w:val="22"/>
        </w:rPr>
      </w:pPr>
    </w:p>
    <w:p w:rsidR="00515F3C" w:rsidRPr="00054728" w:rsidRDefault="00515F3C">
      <w:pPr>
        <w:ind w:left="360"/>
        <w:rPr>
          <w:sz w:val="22"/>
          <w:szCs w:val="22"/>
        </w:rPr>
      </w:pPr>
      <w:r w:rsidRPr="005858F1">
        <w:rPr>
          <w:noProof/>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nutrients metadata map 2003 with florida3" style="width:522pt;height:450.75pt;visibility:visible">
            <v:imagedata r:id="rId10" o:title=""/>
          </v:shape>
        </w:pict>
      </w:r>
    </w:p>
    <w:p w:rsidR="00515F3C" w:rsidRPr="00054728" w:rsidRDefault="00515F3C">
      <w:pPr>
        <w:ind w:left="360"/>
        <w:rPr>
          <w:sz w:val="22"/>
          <w:szCs w:val="22"/>
        </w:rPr>
      </w:pPr>
    </w:p>
    <w:p w:rsidR="00515F3C" w:rsidRPr="00054728" w:rsidRDefault="00515F3C">
      <w:pPr>
        <w:ind w:left="360"/>
        <w:rPr>
          <w:sz w:val="22"/>
          <w:szCs w:val="22"/>
        </w:rPr>
      </w:pPr>
    </w:p>
    <w:p w:rsidR="00515F3C" w:rsidRPr="00054728" w:rsidRDefault="00515F3C">
      <w:pPr>
        <w:ind w:left="360"/>
        <w:rPr>
          <w:sz w:val="22"/>
          <w:szCs w:val="22"/>
        </w:rPr>
      </w:pPr>
    </w:p>
    <w:p w:rsidR="00515F3C" w:rsidRPr="00054728" w:rsidRDefault="00515F3C">
      <w:pPr>
        <w:ind w:left="360"/>
        <w:rPr>
          <w:sz w:val="22"/>
          <w:szCs w:val="22"/>
        </w:rPr>
      </w:pPr>
    </w:p>
    <w:p w:rsidR="00515F3C" w:rsidRPr="00054728" w:rsidRDefault="00515F3C">
      <w:pPr>
        <w:ind w:left="360"/>
        <w:rPr>
          <w:sz w:val="22"/>
          <w:szCs w:val="22"/>
        </w:rPr>
      </w:pPr>
    </w:p>
    <w:p w:rsidR="00515F3C" w:rsidRPr="00054728" w:rsidRDefault="00515F3C">
      <w:pPr>
        <w:ind w:left="360"/>
        <w:rPr>
          <w:sz w:val="22"/>
          <w:szCs w:val="22"/>
        </w:rPr>
      </w:pPr>
    </w:p>
    <w:p w:rsidR="00515F3C" w:rsidRPr="00054728" w:rsidRDefault="00515F3C">
      <w:pPr>
        <w:ind w:left="360"/>
        <w:rPr>
          <w:sz w:val="22"/>
          <w:szCs w:val="22"/>
        </w:rPr>
      </w:pPr>
    </w:p>
    <w:p w:rsidR="00515F3C" w:rsidRPr="00054728" w:rsidRDefault="00515F3C">
      <w:pPr>
        <w:ind w:left="360"/>
        <w:rPr>
          <w:sz w:val="22"/>
          <w:szCs w:val="22"/>
        </w:rPr>
      </w:pPr>
    </w:p>
    <w:p w:rsidR="00515F3C" w:rsidRPr="00054728" w:rsidRDefault="00515F3C">
      <w:pPr>
        <w:ind w:left="360"/>
        <w:rPr>
          <w:sz w:val="22"/>
          <w:szCs w:val="22"/>
        </w:rPr>
      </w:pPr>
    </w:p>
    <w:p w:rsidR="00515F3C" w:rsidRPr="00054728" w:rsidRDefault="00515F3C">
      <w:pPr>
        <w:ind w:left="360"/>
        <w:rPr>
          <w:sz w:val="22"/>
          <w:szCs w:val="22"/>
        </w:rPr>
      </w:pPr>
    </w:p>
    <w:p w:rsidR="00515F3C" w:rsidRPr="00054728" w:rsidRDefault="00515F3C">
      <w:pPr>
        <w:ind w:left="360"/>
        <w:rPr>
          <w:sz w:val="22"/>
          <w:szCs w:val="22"/>
        </w:rPr>
      </w:pPr>
    </w:p>
    <w:p w:rsidR="00515F3C" w:rsidRPr="00054728" w:rsidRDefault="00515F3C">
      <w:pPr>
        <w:numPr>
          <w:ilvl w:val="0"/>
          <w:numId w:val="2"/>
        </w:numPr>
        <w:rPr>
          <w:b/>
          <w:sz w:val="22"/>
          <w:szCs w:val="22"/>
        </w:rPr>
      </w:pPr>
      <w:r w:rsidRPr="00054728">
        <w:rPr>
          <w:b/>
          <w:sz w:val="22"/>
          <w:szCs w:val="22"/>
        </w:rPr>
        <w:t>Site location and character</w:t>
      </w:r>
    </w:p>
    <w:p w:rsidR="00515F3C" w:rsidRPr="00054728" w:rsidRDefault="00515F3C">
      <w:pPr>
        <w:ind w:left="360" w:hanging="360"/>
        <w:rPr>
          <w:sz w:val="22"/>
          <w:szCs w:val="22"/>
        </w:rPr>
      </w:pPr>
    </w:p>
    <w:p w:rsidR="00515F3C" w:rsidRPr="00054728" w:rsidRDefault="00515F3C">
      <w:pPr>
        <w:ind w:left="360"/>
        <w:rPr>
          <w:sz w:val="22"/>
          <w:szCs w:val="22"/>
        </w:rPr>
      </w:pPr>
      <w:r w:rsidRPr="00054728">
        <w:rPr>
          <w:sz w:val="22"/>
          <w:szCs w:val="22"/>
        </w:rPr>
        <w:t>The Apalachicola Drainage Basin encompasses over 19,600 square miles and includes parts of three states (</w:t>
      </w:r>
      <w:smartTag w:uri="urn:schemas-microsoft-com:office:smarttags" w:element="State">
        <w:r w:rsidRPr="00054728">
          <w:rPr>
            <w:sz w:val="22"/>
            <w:szCs w:val="22"/>
          </w:rPr>
          <w:t>Alabama</w:t>
        </w:r>
      </w:smartTag>
      <w:r w:rsidRPr="00054728">
        <w:rPr>
          <w:sz w:val="22"/>
          <w:szCs w:val="22"/>
        </w:rPr>
        <w:t xml:space="preserve">, </w:t>
      </w:r>
      <w:smartTag w:uri="urn:schemas-microsoft-com:office:smarttags" w:element="country-region">
        <w:r w:rsidRPr="00054728">
          <w:rPr>
            <w:sz w:val="22"/>
            <w:szCs w:val="22"/>
          </w:rPr>
          <w:t>Georgia</w:t>
        </w:r>
      </w:smartTag>
      <w:r w:rsidRPr="00054728">
        <w:rPr>
          <w:sz w:val="22"/>
          <w:szCs w:val="22"/>
        </w:rPr>
        <w:t xml:space="preserve">, and </w:t>
      </w:r>
      <w:smartTag w:uri="urn:schemas-microsoft-com:office:smarttags" w:element="State">
        <w:smartTag w:uri="urn:schemas-microsoft-com:office:smarttags" w:element="place">
          <w:r w:rsidRPr="00054728">
            <w:rPr>
              <w:sz w:val="22"/>
              <w:szCs w:val="22"/>
            </w:rPr>
            <w:t>Florida</w:t>
          </w:r>
        </w:smartTag>
      </w:smartTag>
      <w:r w:rsidRPr="00054728">
        <w:rPr>
          <w:sz w:val="22"/>
          <w:szCs w:val="22"/>
        </w:rPr>
        <w:t xml:space="preserve">).  The </w:t>
      </w:r>
      <w:smartTag w:uri="urn:schemas-microsoft-com:office:smarttags" w:element="PlaceName">
        <w:r w:rsidRPr="00054728">
          <w:rPr>
            <w:sz w:val="22"/>
            <w:szCs w:val="22"/>
          </w:rPr>
          <w:t>Apalachicola</w:t>
        </w:r>
      </w:smartTag>
      <w:r w:rsidRPr="00054728">
        <w:rPr>
          <w:sz w:val="22"/>
          <w:szCs w:val="22"/>
        </w:rPr>
        <w:t xml:space="preserve"> </w:t>
      </w:r>
      <w:smartTag w:uri="urn:schemas-microsoft-com:office:smarttags" w:element="PlaceType">
        <w:r w:rsidRPr="00054728">
          <w:rPr>
            <w:sz w:val="22"/>
            <w:szCs w:val="22"/>
          </w:rPr>
          <w:t>River</w:t>
        </w:r>
      </w:smartTag>
      <w:r w:rsidRPr="00054728">
        <w:rPr>
          <w:sz w:val="22"/>
          <w:szCs w:val="22"/>
        </w:rPr>
        <w:t xml:space="preserve"> is the largest in </w:t>
      </w:r>
      <w:smartTag w:uri="urn:schemas-microsoft-com:office:smarttags" w:element="State">
        <w:smartTag w:uri="urn:schemas-microsoft-com:office:smarttags" w:element="place">
          <w:r w:rsidRPr="00054728">
            <w:rPr>
              <w:sz w:val="22"/>
              <w:szCs w:val="22"/>
            </w:rPr>
            <w:t>Florida</w:t>
          </w:r>
        </w:smartTag>
      </w:smartTag>
      <w:r w:rsidRPr="00054728">
        <w:rPr>
          <w:sz w:val="22"/>
          <w:szCs w:val="22"/>
        </w:rPr>
        <w:t xml:space="preserve"> in terms of flow.  The amount of river discharge has been shown to be highly significant to the ecology of the estuary, which acts as a buffer between the </w:t>
      </w:r>
      <w:smartTag w:uri="urn:schemas-microsoft-com:office:smarttags" w:element="place">
        <w:r w:rsidRPr="00054728">
          <w:rPr>
            <w:sz w:val="22"/>
            <w:szCs w:val="22"/>
          </w:rPr>
          <w:t>Gulf of Mexico</w:t>
        </w:r>
      </w:smartTag>
      <w:r w:rsidRPr="00054728">
        <w:rPr>
          <w:sz w:val="22"/>
          <w:szCs w:val="22"/>
        </w:rPr>
        <w:t xml:space="preserve"> and fresh water input from upland areas.  The nutrient rich plume of "green water" moving out of </w:t>
      </w:r>
      <w:smartTag w:uri="urn:schemas-microsoft-com:office:smarttags" w:element="PlaceName">
        <w:r w:rsidRPr="00054728">
          <w:rPr>
            <w:sz w:val="22"/>
            <w:szCs w:val="22"/>
          </w:rPr>
          <w:t>Apalachicola</w:t>
        </w:r>
      </w:smartTag>
      <w:r w:rsidRPr="00054728">
        <w:rPr>
          <w:sz w:val="22"/>
          <w:szCs w:val="22"/>
        </w:rPr>
        <w:t xml:space="preserve"> </w:t>
      </w:r>
      <w:smartTag w:uri="urn:schemas-microsoft-com:office:smarttags" w:element="PlaceType">
        <w:r w:rsidRPr="00054728">
          <w:rPr>
            <w:sz w:val="22"/>
            <w:szCs w:val="22"/>
          </w:rPr>
          <w:t>Bay</w:t>
        </w:r>
      </w:smartTag>
      <w:r w:rsidRPr="00054728">
        <w:rPr>
          <w:sz w:val="22"/>
          <w:szCs w:val="22"/>
        </w:rPr>
        <w:t xml:space="preserve"> is also important to the productivity of the northeastern </w:t>
      </w:r>
      <w:smartTag w:uri="urn:schemas-microsoft-com:office:smarttags" w:element="place">
        <w:r w:rsidRPr="00054728">
          <w:rPr>
            <w:sz w:val="22"/>
            <w:szCs w:val="22"/>
          </w:rPr>
          <w:t>Gulf of Mexico</w:t>
        </w:r>
      </w:smartTag>
      <w:r w:rsidRPr="00054728">
        <w:rPr>
          <w:sz w:val="22"/>
          <w:szCs w:val="22"/>
        </w:rPr>
        <w:t xml:space="preserve">.  The Apalachicola National Estuarine Research Reserve is located in the northwestern part of </w:t>
      </w:r>
      <w:smartTag w:uri="urn:schemas-microsoft-com:office:smarttags" w:element="State">
        <w:smartTag w:uri="urn:schemas-microsoft-com:office:smarttags" w:element="place">
          <w:r w:rsidRPr="00054728">
            <w:rPr>
              <w:sz w:val="22"/>
              <w:szCs w:val="22"/>
            </w:rPr>
            <w:t>Florida</w:t>
          </w:r>
        </w:smartTag>
      </w:smartTag>
      <w:r w:rsidRPr="00054728">
        <w:rPr>
          <w:sz w:val="22"/>
          <w:szCs w:val="22"/>
        </w:rPr>
        <w:t xml:space="preserve">, generally called the panhandle.  It is located adjacent to the City of </w:t>
      </w:r>
      <w:smartTag w:uri="urn:schemas-microsoft-com:office:smarttags" w:element="City">
        <w:r w:rsidRPr="00054728">
          <w:rPr>
            <w:sz w:val="22"/>
            <w:szCs w:val="22"/>
          </w:rPr>
          <w:t>Apalachicola</w:t>
        </w:r>
      </w:smartTag>
      <w:r w:rsidRPr="00054728">
        <w:rPr>
          <w:sz w:val="22"/>
          <w:szCs w:val="22"/>
        </w:rPr>
        <w:t xml:space="preserve">, and encompasses most of the </w:t>
      </w:r>
      <w:smartTag w:uri="urn:schemas-microsoft-com:office:smarttags" w:element="PlaceName">
        <w:r w:rsidRPr="00054728">
          <w:rPr>
            <w:sz w:val="22"/>
            <w:szCs w:val="22"/>
          </w:rPr>
          <w:t>Apalachicola</w:t>
        </w:r>
      </w:smartTag>
      <w:r w:rsidRPr="00054728">
        <w:rPr>
          <w:sz w:val="22"/>
          <w:szCs w:val="22"/>
        </w:rPr>
        <w:t xml:space="preserve"> </w:t>
      </w:r>
      <w:smartTag w:uri="urn:schemas-microsoft-com:office:smarttags" w:element="PlaceType">
        <w:r w:rsidRPr="00054728">
          <w:rPr>
            <w:sz w:val="22"/>
            <w:szCs w:val="22"/>
          </w:rPr>
          <w:t>Bay</w:t>
        </w:r>
      </w:smartTag>
      <w:r w:rsidRPr="00054728">
        <w:rPr>
          <w:sz w:val="22"/>
          <w:szCs w:val="22"/>
        </w:rPr>
        <w:t xml:space="preserve"> system, including 52 miles of the lower </w:t>
      </w:r>
      <w:smartTag w:uri="urn:schemas-microsoft-com:office:smarttags" w:element="PlaceName">
        <w:smartTag w:uri="urn:schemas-microsoft-com:office:smarttags" w:element="place">
          <w:r w:rsidRPr="00054728">
            <w:rPr>
              <w:sz w:val="22"/>
              <w:szCs w:val="22"/>
            </w:rPr>
            <w:t>Apalachicola</w:t>
          </w:r>
        </w:smartTag>
        <w:r w:rsidRPr="00054728">
          <w:rPr>
            <w:sz w:val="22"/>
            <w:szCs w:val="22"/>
          </w:rPr>
          <w:t xml:space="preserve"> </w:t>
        </w:r>
        <w:smartTag w:uri="urn:schemas-microsoft-com:office:smarttags" w:element="PlaceType">
          <w:r w:rsidRPr="00054728">
            <w:rPr>
              <w:sz w:val="22"/>
              <w:szCs w:val="22"/>
            </w:rPr>
            <w:t>River</w:t>
          </w:r>
        </w:smartTag>
      </w:smartTag>
      <w:r w:rsidRPr="00054728">
        <w:rPr>
          <w:sz w:val="22"/>
          <w:szCs w:val="22"/>
        </w:rPr>
        <w:t xml:space="preserve">.  Passes, both natural and manmade, connect </w:t>
      </w:r>
      <w:smartTag w:uri="urn:schemas-microsoft-com:office:smarttags" w:element="PlaceName">
        <w:r w:rsidRPr="00054728">
          <w:rPr>
            <w:sz w:val="22"/>
            <w:szCs w:val="22"/>
          </w:rPr>
          <w:t>Apalachicola</w:t>
        </w:r>
      </w:smartTag>
      <w:r w:rsidRPr="00054728">
        <w:rPr>
          <w:sz w:val="22"/>
          <w:szCs w:val="22"/>
        </w:rPr>
        <w:t xml:space="preserve"> </w:t>
      </w:r>
      <w:smartTag w:uri="urn:schemas-microsoft-com:office:smarttags" w:element="PlaceType">
        <w:r w:rsidRPr="00054728">
          <w:rPr>
            <w:sz w:val="22"/>
            <w:szCs w:val="22"/>
          </w:rPr>
          <w:t>Bay</w:t>
        </w:r>
      </w:smartTag>
      <w:r w:rsidRPr="00054728">
        <w:rPr>
          <w:sz w:val="22"/>
          <w:szCs w:val="22"/>
        </w:rPr>
        <w:t xml:space="preserve"> to the northeastern </w:t>
      </w:r>
      <w:smartTag w:uri="urn:schemas-microsoft-com:office:smarttags" w:element="place">
        <w:r w:rsidRPr="00054728">
          <w:rPr>
            <w:sz w:val="22"/>
            <w:szCs w:val="22"/>
          </w:rPr>
          <w:t>Gulf of Mexico</w:t>
        </w:r>
      </w:smartTag>
      <w:r w:rsidRPr="00054728">
        <w:rPr>
          <w:sz w:val="22"/>
          <w:szCs w:val="22"/>
        </w:rPr>
        <w:t xml:space="preserve">.  </w:t>
      </w:r>
    </w:p>
    <w:p w:rsidR="00515F3C" w:rsidRPr="00054728" w:rsidRDefault="00515F3C">
      <w:pPr>
        <w:ind w:left="360"/>
        <w:rPr>
          <w:sz w:val="22"/>
          <w:szCs w:val="22"/>
        </w:rPr>
      </w:pPr>
    </w:p>
    <w:p w:rsidR="00515F3C" w:rsidRPr="00054728" w:rsidRDefault="00515F3C">
      <w:pPr>
        <w:numPr>
          <w:ilvl w:val="1"/>
          <w:numId w:val="2"/>
        </w:numPr>
        <w:rPr>
          <w:b/>
          <w:bCs/>
          <w:sz w:val="22"/>
          <w:szCs w:val="22"/>
        </w:rPr>
      </w:pPr>
      <w:smartTag w:uri="urn:schemas-microsoft-com:office:smarttags" w:element="PlaceName">
        <w:smartTag w:uri="urn:schemas-microsoft-com:office:smarttags" w:element="place">
          <w:r w:rsidRPr="00054728">
            <w:rPr>
              <w:b/>
              <w:bCs/>
              <w:sz w:val="22"/>
              <w:szCs w:val="22"/>
            </w:rPr>
            <w:t>East</w:t>
          </w:r>
        </w:smartTag>
        <w:r w:rsidRPr="00054728">
          <w:rPr>
            <w:b/>
            <w:bCs/>
            <w:sz w:val="22"/>
            <w:szCs w:val="22"/>
          </w:rPr>
          <w:t xml:space="preserve"> </w:t>
        </w:r>
        <w:smartTag w:uri="urn:schemas-microsoft-com:office:smarttags" w:element="PlaceType">
          <w:r w:rsidRPr="00054728">
            <w:rPr>
              <w:b/>
              <w:bCs/>
              <w:sz w:val="22"/>
              <w:szCs w:val="22"/>
            </w:rPr>
            <w:t>Bay</w:t>
          </w:r>
        </w:smartTag>
      </w:smartTag>
      <w:r w:rsidRPr="00054728">
        <w:rPr>
          <w:b/>
          <w:bCs/>
          <w:sz w:val="22"/>
          <w:szCs w:val="22"/>
        </w:rPr>
        <w:t xml:space="preserve"> datalogger and nutrient station</w:t>
      </w:r>
    </w:p>
    <w:p w:rsidR="00515F3C" w:rsidRPr="00054728" w:rsidRDefault="00515F3C">
      <w:pPr>
        <w:ind w:left="360"/>
        <w:rPr>
          <w:sz w:val="22"/>
          <w:szCs w:val="22"/>
        </w:rPr>
      </w:pPr>
      <w:smartTag w:uri="urn:schemas-microsoft-com:office:smarttags" w:element="PlaceName">
        <w:r w:rsidRPr="00054728">
          <w:rPr>
            <w:sz w:val="22"/>
            <w:szCs w:val="22"/>
          </w:rPr>
          <w:t>East</w:t>
        </w:r>
      </w:smartTag>
      <w:r w:rsidRPr="00054728">
        <w:rPr>
          <w:sz w:val="22"/>
          <w:szCs w:val="22"/>
        </w:rPr>
        <w:t xml:space="preserve"> </w:t>
      </w:r>
      <w:smartTag w:uri="urn:schemas-microsoft-com:office:smarttags" w:element="PlaceType">
        <w:r w:rsidRPr="00054728">
          <w:rPr>
            <w:sz w:val="22"/>
            <w:szCs w:val="22"/>
          </w:rPr>
          <w:t>Bay</w:t>
        </w:r>
      </w:smartTag>
      <w:r w:rsidRPr="00054728">
        <w:rPr>
          <w:sz w:val="22"/>
          <w:szCs w:val="22"/>
        </w:rPr>
        <w:t xml:space="preserve"> is separated from </w:t>
      </w:r>
      <w:smartTag w:uri="urn:schemas-microsoft-com:office:smarttags" w:element="PlaceName">
        <w:smartTag w:uri="urn:schemas-microsoft-com:office:smarttags" w:element="place">
          <w:r w:rsidRPr="00054728">
            <w:rPr>
              <w:sz w:val="22"/>
              <w:szCs w:val="22"/>
            </w:rPr>
            <w:t>Apalachicola</w:t>
          </w:r>
        </w:smartTag>
        <w:r w:rsidRPr="00054728">
          <w:rPr>
            <w:sz w:val="22"/>
            <w:szCs w:val="22"/>
          </w:rPr>
          <w:t xml:space="preserve"> </w:t>
        </w:r>
        <w:smartTag w:uri="urn:schemas-microsoft-com:office:smarttags" w:element="PlaceType">
          <w:r w:rsidRPr="00054728">
            <w:rPr>
              <w:sz w:val="22"/>
              <w:szCs w:val="22"/>
            </w:rPr>
            <w:t>Bay</w:t>
          </w:r>
        </w:smartTag>
      </w:smartTag>
      <w:r w:rsidRPr="00054728">
        <w:rPr>
          <w:sz w:val="22"/>
          <w:szCs w:val="22"/>
        </w:rPr>
        <w:t xml:space="preserve"> by two bridges and a causeway and is located to the north of the bay proper.  The bay is 8.2 km long, has an average depth of approximately 1.0 m MHW, and an average width of 1.8 km.  The tides in </w:t>
      </w:r>
      <w:smartTag w:uri="urn:schemas-microsoft-com:office:smarttags" w:element="PlaceName">
        <w:smartTag w:uri="urn:schemas-microsoft-com:office:smarttags" w:element="place">
          <w:r w:rsidRPr="00054728">
            <w:rPr>
              <w:sz w:val="22"/>
              <w:szCs w:val="22"/>
            </w:rPr>
            <w:t>East</w:t>
          </w:r>
        </w:smartTag>
        <w:r w:rsidRPr="00054728">
          <w:rPr>
            <w:sz w:val="22"/>
            <w:szCs w:val="22"/>
          </w:rPr>
          <w:t xml:space="preserve"> </w:t>
        </w:r>
        <w:smartTag w:uri="urn:schemas-microsoft-com:office:smarttags" w:element="PlaceType">
          <w:r w:rsidRPr="00054728">
            <w:rPr>
              <w:sz w:val="22"/>
              <w:szCs w:val="22"/>
            </w:rPr>
            <w:t>Bay</w:t>
          </w:r>
        </w:smartTag>
      </w:smartTag>
      <w:r w:rsidRPr="00054728">
        <w:rPr>
          <w:sz w:val="22"/>
          <w:szCs w:val="22"/>
        </w:rPr>
        <w:t xml:space="preserve"> are mixed and range from 0.3 m to 1.0 m (average 0.5 m). The datalogger and nutrient sampling site is located in the upper reaches of </w:t>
      </w:r>
      <w:smartTag w:uri="urn:schemas-microsoft-com:office:smarttags" w:element="PlaceName">
        <w:smartTag w:uri="urn:schemas-microsoft-com:office:smarttags" w:element="place">
          <w:r w:rsidRPr="00054728">
            <w:rPr>
              <w:sz w:val="22"/>
              <w:szCs w:val="22"/>
            </w:rPr>
            <w:t>East</w:t>
          </w:r>
        </w:smartTag>
        <w:r w:rsidRPr="00054728">
          <w:rPr>
            <w:sz w:val="22"/>
            <w:szCs w:val="22"/>
          </w:rPr>
          <w:t xml:space="preserve"> </w:t>
        </w:r>
        <w:smartTag w:uri="urn:schemas-microsoft-com:office:smarttags" w:element="PlaceType">
          <w:r w:rsidRPr="00054728">
            <w:rPr>
              <w:sz w:val="22"/>
              <w:szCs w:val="22"/>
            </w:rPr>
            <w:t>Bay</w:t>
          </w:r>
        </w:smartTag>
      </w:smartTag>
      <w:r w:rsidRPr="00054728">
        <w:rPr>
          <w:sz w:val="22"/>
          <w:szCs w:val="22"/>
        </w:rPr>
        <w:t xml:space="preserve">.  The piling location for the two </w:t>
      </w:r>
      <w:smartTag w:uri="urn:schemas-microsoft-com:office:smarttags" w:element="PlaceName">
        <w:smartTag w:uri="urn:schemas-microsoft-com:office:smarttags" w:element="place">
          <w:r w:rsidRPr="00054728">
            <w:rPr>
              <w:sz w:val="22"/>
              <w:szCs w:val="22"/>
            </w:rPr>
            <w:t>East</w:t>
          </w:r>
        </w:smartTag>
        <w:r w:rsidRPr="00054728">
          <w:rPr>
            <w:sz w:val="22"/>
            <w:szCs w:val="22"/>
          </w:rPr>
          <w:t xml:space="preserve"> </w:t>
        </w:r>
        <w:smartTag w:uri="urn:schemas-microsoft-com:office:smarttags" w:element="PlaceType">
          <w:r w:rsidRPr="00054728">
            <w:rPr>
              <w:sz w:val="22"/>
              <w:szCs w:val="22"/>
            </w:rPr>
            <w:t>Bay</w:t>
          </w:r>
        </w:smartTag>
      </w:smartTag>
      <w:r w:rsidRPr="00054728">
        <w:rPr>
          <w:sz w:val="22"/>
          <w:szCs w:val="22"/>
        </w:rPr>
        <w:t xml:space="preserve"> dataloggers (ES and EB) is latitude 29</w:t>
      </w:r>
      <w:r w:rsidRPr="00054728">
        <w:rPr>
          <w:sz w:val="22"/>
          <w:szCs w:val="22"/>
        </w:rPr>
        <w:sym w:font="Symbol" w:char="F0B0"/>
      </w:r>
      <w:r w:rsidRPr="00054728">
        <w:rPr>
          <w:sz w:val="22"/>
          <w:szCs w:val="22"/>
        </w:rPr>
        <w:t>47.15' N and longitude 84</w:t>
      </w:r>
      <w:r w:rsidRPr="00054728">
        <w:rPr>
          <w:sz w:val="22"/>
          <w:szCs w:val="22"/>
        </w:rPr>
        <w:sym w:font="Symbol" w:char="F0B0"/>
      </w:r>
      <w:r w:rsidRPr="00054728">
        <w:rPr>
          <w:sz w:val="22"/>
          <w:szCs w:val="22"/>
        </w:rPr>
        <w:t xml:space="preserve">52.52' W.  At the sampling site, the depth is 2.2 m MHW and the width of the bay is 1 km.  The tides in the system are mixed, meaning the number of tides can range from one to five tides during a 24 hour period and are not evenly distributed throughout the day.  At the </w:t>
      </w:r>
      <w:smartTag w:uri="urn:schemas-microsoft-com:office:smarttags" w:element="PlaceName">
        <w:smartTag w:uri="urn:schemas-microsoft-com:office:smarttags" w:element="place">
          <w:r w:rsidRPr="00054728">
            <w:rPr>
              <w:sz w:val="22"/>
              <w:szCs w:val="22"/>
            </w:rPr>
            <w:t>East</w:t>
          </w:r>
        </w:smartTag>
        <w:r w:rsidRPr="00054728">
          <w:rPr>
            <w:sz w:val="22"/>
            <w:szCs w:val="22"/>
          </w:rPr>
          <w:t xml:space="preserve"> </w:t>
        </w:r>
        <w:smartTag w:uri="urn:schemas-microsoft-com:office:smarttags" w:element="PlaceType">
          <w:r w:rsidRPr="00054728">
            <w:rPr>
              <w:sz w:val="22"/>
              <w:szCs w:val="22"/>
            </w:rPr>
            <w:t>Bay</w:t>
          </w:r>
        </w:smartTag>
      </w:smartTag>
      <w:r w:rsidRPr="00054728">
        <w:rPr>
          <w:sz w:val="22"/>
          <w:szCs w:val="22"/>
        </w:rPr>
        <w:t xml:space="preserve"> bottom site the meter probes are 0.3 m above the bottom sediment. Salinity ranges from 0 to 30 ppt and the long-term average salinity is approximately 8 ppt.  At the </w:t>
      </w:r>
      <w:smartTag w:uri="urn:schemas-microsoft-com:office:smarttags" w:element="PlaceName">
        <w:smartTag w:uri="urn:schemas-microsoft-com:office:smarttags" w:element="place">
          <w:r w:rsidRPr="00054728">
            <w:rPr>
              <w:sz w:val="22"/>
              <w:szCs w:val="22"/>
            </w:rPr>
            <w:t>East</w:t>
          </w:r>
        </w:smartTag>
        <w:r w:rsidRPr="00054728">
          <w:rPr>
            <w:sz w:val="22"/>
            <w:szCs w:val="22"/>
          </w:rPr>
          <w:t xml:space="preserve"> </w:t>
        </w:r>
        <w:smartTag w:uri="urn:schemas-microsoft-com:office:smarttags" w:element="PlaceType">
          <w:r w:rsidRPr="00054728">
            <w:rPr>
              <w:sz w:val="22"/>
              <w:szCs w:val="22"/>
            </w:rPr>
            <w:t>Bay</w:t>
          </w:r>
        </w:smartTag>
      </w:smartTag>
      <w:r w:rsidRPr="00054728">
        <w:rPr>
          <w:sz w:val="22"/>
          <w:szCs w:val="22"/>
        </w:rPr>
        <w:t xml:space="preserve"> surface site the meter probes are 1.7 m above the bottom sediment and salinity ranges from 0 ppt to 30 ppt with a long term average salinity of 6.3 ppt.  The freshwater input is very tannic and usually dark colored.  Flows vary with local rainfall and are not quantified due to the diverse sources of the runoff. The bottom habitat at this bay site is soft sediment, primarily silt and clay, with no vegetation present. The dominant marsh vegetation near the sampling site (approximately300 meters away) is </w:t>
      </w:r>
      <w:r w:rsidRPr="00054728">
        <w:rPr>
          <w:i/>
          <w:sz w:val="22"/>
          <w:szCs w:val="22"/>
        </w:rPr>
        <w:t>Juncus roemerianus</w:t>
      </w:r>
      <w:r w:rsidRPr="00054728">
        <w:rPr>
          <w:sz w:val="22"/>
          <w:szCs w:val="22"/>
        </w:rPr>
        <w:t xml:space="preserve"> and </w:t>
      </w:r>
      <w:r w:rsidRPr="00054728">
        <w:rPr>
          <w:i/>
          <w:sz w:val="22"/>
          <w:szCs w:val="22"/>
        </w:rPr>
        <w:t>Cladium jamaicense</w:t>
      </w:r>
      <w:r w:rsidRPr="00054728">
        <w:rPr>
          <w:sz w:val="22"/>
          <w:szCs w:val="22"/>
        </w:rPr>
        <w:t xml:space="preserve">.  The dominant upland vegetation is primarily pineland forests which includes slash pine, saw palmetto, and sand pine.  Upland land use near the sampling site includes conservation and silviculture uses with some single family residential in the lower </w:t>
      </w:r>
      <w:smartTag w:uri="urn:schemas-microsoft-com:office:smarttags" w:element="PlaceName">
        <w:smartTag w:uri="urn:schemas-microsoft-com:office:smarttags" w:element="place">
          <w:r w:rsidRPr="00054728">
            <w:rPr>
              <w:sz w:val="22"/>
              <w:szCs w:val="22"/>
            </w:rPr>
            <w:t>East</w:t>
          </w:r>
        </w:smartTag>
        <w:r w:rsidRPr="00054728">
          <w:rPr>
            <w:sz w:val="22"/>
            <w:szCs w:val="22"/>
          </w:rPr>
          <w:t xml:space="preserve"> </w:t>
        </w:r>
        <w:smartTag w:uri="urn:schemas-microsoft-com:office:smarttags" w:element="PlaceType">
          <w:r w:rsidRPr="00054728">
            <w:rPr>
              <w:sz w:val="22"/>
              <w:szCs w:val="22"/>
            </w:rPr>
            <w:t>Bay</w:t>
          </w:r>
        </w:smartTag>
      </w:smartTag>
      <w:r w:rsidRPr="00054728">
        <w:rPr>
          <w:sz w:val="22"/>
          <w:szCs w:val="22"/>
        </w:rPr>
        <w:t xml:space="preserve"> area.  The sampling site is influenced by local runoff from Tate's </w:t>
      </w:r>
      <w:smartTag w:uri="urn:schemas-microsoft-com:office:smarttags" w:element="PlaceName">
        <w:r w:rsidRPr="00054728">
          <w:rPr>
            <w:sz w:val="22"/>
            <w:szCs w:val="22"/>
          </w:rPr>
          <w:t>Hell</w:t>
        </w:r>
      </w:smartTag>
      <w:r w:rsidRPr="00054728">
        <w:rPr>
          <w:sz w:val="22"/>
          <w:szCs w:val="22"/>
        </w:rPr>
        <w:t xml:space="preserve"> </w:t>
      </w:r>
      <w:smartTag w:uri="urn:schemas-microsoft-com:office:smarttags" w:element="PlaceType">
        <w:r w:rsidRPr="00054728">
          <w:rPr>
            <w:sz w:val="22"/>
            <w:szCs w:val="22"/>
          </w:rPr>
          <w:t>Swamp</w:t>
        </w:r>
      </w:smartTag>
      <w:r w:rsidRPr="00054728">
        <w:rPr>
          <w:sz w:val="22"/>
          <w:szCs w:val="22"/>
        </w:rPr>
        <w:t xml:space="preserve">, the </w:t>
      </w:r>
      <w:smartTag w:uri="urn:schemas-microsoft-com:office:smarttags" w:element="PlaceName">
        <w:r w:rsidRPr="00054728">
          <w:rPr>
            <w:sz w:val="22"/>
            <w:szCs w:val="22"/>
          </w:rPr>
          <w:t>East</w:t>
        </w:r>
      </w:smartTag>
      <w:r w:rsidRPr="00054728">
        <w:rPr>
          <w:sz w:val="22"/>
          <w:szCs w:val="22"/>
        </w:rPr>
        <w:t xml:space="preserve"> </w:t>
      </w:r>
      <w:smartTag w:uri="urn:schemas-microsoft-com:office:smarttags" w:element="PlaceType">
        <w:r w:rsidRPr="00054728">
          <w:rPr>
            <w:sz w:val="22"/>
            <w:szCs w:val="22"/>
          </w:rPr>
          <w:t>Bay</w:t>
        </w:r>
      </w:smartTag>
      <w:r w:rsidRPr="00054728">
        <w:rPr>
          <w:sz w:val="22"/>
          <w:szCs w:val="22"/>
        </w:rPr>
        <w:t xml:space="preserve"> marshes, and distributary flow, some of which comes from the </w:t>
      </w:r>
      <w:smartTag w:uri="urn:schemas-microsoft-com:office:smarttags" w:element="PlaceName">
        <w:r w:rsidRPr="00054728">
          <w:rPr>
            <w:sz w:val="22"/>
            <w:szCs w:val="22"/>
          </w:rPr>
          <w:t>Apalachicola</w:t>
        </w:r>
      </w:smartTag>
      <w:r w:rsidRPr="00054728">
        <w:rPr>
          <w:sz w:val="22"/>
          <w:szCs w:val="22"/>
        </w:rPr>
        <w:t xml:space="preserve"> </w:t>
      </w:r>
      <w:smartTag w:uri="urn:schemas-microsoft-com:office:smarttags" w:element="PlaceType">
        <w:r w:rsidRPr="00054728">
          <w:rPr>
            <w:sz w:val="22"/>
            <w:szCs w:val="22"/>
          </w:rPr>
          <w:t>River</w:t>
        </w:r>
      </w:smartTag>
      <w:r w:rsidRPr="00054728">
        <w:rPr>
          <w:sz w:val="22"/>
          <w:szCs w:val="22"/>
        </w:rPr>
        <w:t xml:space="preserve"> via the </w:t>
      </w:r>
      <w:smartTag w:uri="urn:schemas-microsoft-com:office:smarttags" w:element="place">
        <w:r w:rsidRPr="00054728">
          <w:rPr>
            <w:sz w:val="22"/>
            <w:szCs w:val="22"/>
          </w:rPr>
          <w:t>East River</w:t>
        </w:r>
      </w:smartTag>
      <w:r w:rsidRPr="00054728">
        <w:rPr>
          <w:sz w:val="22"/>
          <w:szCs w:val="22"/>
        </w:rPr>
        <w:t xml:space="preserve">.  Tate's </w:t>
      </w:r>
      <w:smartTag w:uri="urn:schemas-microsoft-com:office:smarttags" w:element="PlaceName">
        <w:smartTag w:uri="urn:schemas-microsoft-com:office:smarttags" w:element="place">
          <w:r w:rsidRPr="00054728">
            <w:rPr>
              <w:sz w:val="22"/>
              <w:szCs w:val="22"/>
            </w:rPr>
            <w:t>Hell</w:t>
          </w:r>
        </w:smartTag>
        <w:r w:rsidRPr="00054728">
          <w:rPr>
            <w:sz w:val="22"/>
            <w:szCs w:val="22"/>
          </w:rPr>
          <w:t xml:space="preserve"> </w:t>
        </w:r>
        <w:smartTag w:uri="urn:schemas-microsoft-com:office:smarttags" w:element="PlaceType">
          <w:r w:rsidRPr="00054728">
            <w:rPr>
              <w:sz w:val="22"/>
              <w:szCs w:val="22"/>
            </w:rPr>
            <w:t>Swamp</w:t>
          </w:r>
        </w:smartTag>
      </w:smartTag>
      <w:r w:rsidRPr="00054728">
        <w:rPr>
          <w:sz w:val="22"/>
          <w:szCs w:val="22"/>
        </w:rPr>
        <w:t xml:space="preserve"> was ditched, diked, and altered in the late 1960’s and early 1970’s by timber companies.  These changes shortened the drainage period and allowed increased runoff with a concomitant decrease in pH and increase in color, which had a drastic affect on the biological communities in </w:t>
      </w:r>
      <w:smartTag w:uri="urn:schemas-microsoft-com:office:smarttags" w:element="PlaceName">
        <w:smartTag w:uri="urn:schemas-microsoft-com:office:smarttags" w:element="place">
          <w:r w:rsidRPr="00054728">
            <w:rPr>
              <w:sz w:val="22"/>
              <w:szCs w:val="22"/>
            </w:rPr>
            <w:t>East</w:t>
          </w:r>
        </w:smartTag>
        <w:r w:rsidRPr="00054728">
          <w:rPr>
            <w:sz w:val="22"/>
            <w:szCs w:val="22"/>
          </w:rPr>
          <w:t xml:space="preserve"> </w:t>
        </w:r>
        <w:smartTag w:uri="urn:schemas-microsoft-com:office:smarttags" w:element="PlaceType">
          <w:r w:rsidRPr="00054728">
            <w:rPr>
              <w:sz w:val="22"/>
              <w:szCs w:val="22"/>
            </w:rPr>
            <w:t>Bay</w:t>
          </w:r>
        </w:smartTag>
      </w:smartTag>
      <w:r w:rsidRPr="00054728">
        <w:rPr>
          <w:sz w:val="22"/>
          <w:szCs w:val="22"/>
        </w:rPr>
        <w:t xml:space="preserve">.  Restoration of Tate's </w:t>
      </w:r>
      <w:smartTag w:uri="urn:schemas-microsoft-com:office:smarttags" w:element="PlaceName">
        <w:smartTag w:uri="urn:schemas-microsoft-com:office:smarttags" w:element="place">
          <w:r w:rsidRPr="00054728">
            <w:rPr>
              <w:sz w:val="22"/>
              <w:szCs w:val="22"/>
            </w:rPr>
            <w:t>Hell</w:t>
          </w:r>
        </w:smartTag>
        <w:r w:rsidRPr="00054728">
          <w:rPr>
            <w:sz w:val="22"/>
            <w:szCs w:val="22"/>
          </w:rPr>
          <w:t xml:space="preserve"> </w:t>
        </w:r>
        <w:smartTag w:uri="urn:schemas-microsoft-com:office:smarttags" w:element="PlaceType">
          <w:r w:rsidRPr="00054728">
            <w:rPr>
              <w:sz w:val="22"/>
              <w:szCs w:val="22"/>
            </w:rPr>
            <w:t>Swamp</w:t>
          </w:r>
        </w:smartTag>
      </w:smartTag>
      <w:r w:rsidRPr="00054728">
        <w:rPr>
          <w:sz w:val="22"/>
          <w:szCs w:val="22"/>
        </w:rPr>
        <w:t xml:space="preserve"> began in 1995 to reduce non-point source runoff and restore historic sheet flow in the area. </w:t>
      </w:r>
    </w:p>
    <w:p w:rsidR="00515F3C" w:rsidRPr="00054728" w:rsidRDefault="00515F3C">
      <w:pPr>
        <w:ind w:left="360"/>
        <w:rPr>
          <w:sz w:val="22"/>
          <w:szCs w:val="22"/>
        </w:rPr>
      </w:pPr>
    </w:p>
    <w:p w:rsidR="00515F3C" w:rsidRPr="00054728" w:rsidRDefault="00515F3C">
      <w:pPr>
        <w:numPr>
          <w:ilvl w:val="1"/>
          <w:numId w:val="2"/>
        </w:numPr>
        <w:rPr>
          <w:b/>
          <w:bCs/>
          <w:sz w:val="22"/>
          <w:szCs w:val="22"/>
        </w:rPr>
      </w:pPr>
      <w:r w:rsidRPr="00054728">
        <w:rPr>
          <w:b/>
          <w:bCs/>
          <w:sz w:val="22"/>
          <w:szCs w:val="22"/>
        </w:rPr>
        <w:t>Cat Point datalogger and nutrient station</w:t>
      </w:r>
    </w:p>
    <w:p w:rsidR="00515F3C" w:rsidRPr="00054728" w:rsidRDefault="00515F3C">
      <w:pPr>
        <w:ind w:left="360"/>
        <w:rPr>
          <w:sz w:val="22"/>
          <w:szCs w:val="22"/>
        </w:rPr>
      </w:pPr>
      <w:r w:rsidRPr="00054728">
        <w:rPr>
          <w:sz w:val="22"/>
          <w:szCs w:val="22"/>
        </w:rPr>
        <w:t xml:space="preserve">The Cat Point datalogger and nutrient sampling site is located in </w:t>
      </w:r>
      <w:smartTag w:uri="urn:schemas:contacts" w:element="Sn">
        <w:smartTag w:uri="urn:schemas-microsoft-com:office:smarttags" w:element="place">
          <w:r w:rsidRPr="00054728">
            <w:rPr>
              <w:sz w:val="22"/>
              <w:szCs w:val="22"/>
            </w:rPr>
            <w:t>St.</w:t>
          </w:r>
        </w:smartTag>
        <w:r w:rsidRPr="00054728">
          <w:rPr>
            <w:sz w:val="22"/>
            <w:szCs w:val="22"/>
          </w:rPr>
          <w:t xml:space="preserve"> </w:t>
        </w:r>
        <w:smartTag w:uri="urn:schemas:contacts" w:element="middlename">
          <w:r w:rsidRPr="00054728">
            <w:rPr>
              <w:sz w:val="22"/>
              <w:szCs w:val="22"/>
            </w:rPr>
            <w:t>George</w:t>
          </w:r>
        </w:smartTag>
        <w:r w:rsidRPr="00054728">
          <w:rPr>
            <w:sz w:val="22"/>
            <w:szCs w:val="22"/>
          </w:rPr>
          <w:t xml:space="preserve"> </w:t>
        </w:r>
        <w:smartTag w:uri="urn:schemas:contacts" w:element="Sn">
          <w:r w:rsidRPr="00054728">
            <w:rPr>
              <w:sz w:val="22"/>
              <w:szCs w:val="22"/>
            </w:rPr>
            <w:t>Sound</w:t>
          </w:r>
        </w:smartTag>
      </w:smartTag>
      <w:r w:rsidRPr="00054728">
        <w:rPr>
          <w:sz w:val="22"/>
          <w:szCs w:val="22"/>
        </w:rPr>
        <w:t>, approximately 400 meters east of the St. George Island Bridge. The piling location is latitude 29</w:t>
      </w:r>
      <w:r w:rsidRPr="00054728">
        <w:rPr>
          <w:sz w:val="22"/>
          <w:szCs w:val="22"/>
        </w:rPr>
        <w:sym w:font="Symbol" w:char="F0B0"/>
      </w:r>
      <w:r w:rsidRPr="00054728">
        <w:rPr>
          <w:sz w:val="22"/>
          <w:szCs w:val="22"/>
        </w:rPr>
        <w:t>42.12</w:t>
      </w:r>
      <w:r w:rsidRPr="00054728">
        <w:rPr>
          <w:sz w:val="22"/>
          <w:szCs w:val="22"/>
        </w:rPr>
        <w:sym w:font="Symbol" w:char="F0A2"/>
      </w:r>
      <w:r w:rsidRPr="00054728">
        <w:rPr>
          <w:sz w:val="22"/>
          <w:szCs w:val="22"/>
        </w:rPr>
        <w:t xml:space="preserve"> N and longitude 84</w:t>
      </w:r>
      <w:r w:rsidRPr="00054728">
        <w:rPr>
          <w:sz w:val="22"/>
          <w:szCs w:val="22"/>
        </w:rPr>
        <w:sym w:font="Symbol" w:char="F0B0"/>
      </w:r>
      <w:r w:rsidRPr="00054728">
        <w:rPr>
          <w:sz w:val="22"/>
          <w:szCs w:val="22"/>
        </w:rPr>
        <w:t>52.81</w:t>
      </w:r>
      <w:r w:rsidRPr="00054728">
        <w:rPr>
          <w:sz w:val="22"/>
          <w:szCs w:val="22"/>
        </w:rPr>
        <w:sym w:font="Symbol" w:char="F0A2"/>
      </w:r>
      <w:r w:rsidRPr="00054728">
        <w:rPr>
          <w:sz w:val="22"/>
          <w:szCs w:val="22"/>
        </w:rPr>
        <w:t xml:space="preserve"> W.  The tides at Cat Point are mixed and range from 0.3m to 1.0m (average 0.5m). At the sampling site, the depth is 2.5 m MHW. (The site was moved approximately 600 meters south in October 1997) and the width of the bay is 4 miles. At the Cat Point site the meter probes are 0.3 meters above the bottom sediment. This is also the depth where nutrients are collected monthly.  Salinity ranges from 0 to 32 ppt with an average salinity of 20.9 ppt.. Flows vary with local rainfall and are not quantified due to the diverse sources of the runoff. The bottom type is oyster bar with no vegetation present except algae growing on the oysters in the summer. The dominant upland vegetation is primarily pineland forests, which include slash pine, saw palmetto, and sand pine. Upland land use near the sampling site, includes single family residential and commercial use in the Eastpoint area.  The sampling site is influenced by local runoff from Tate's </w:t>
      </w:r>
      <w:smartTag w:uri="urn:schemas-microsoft-com:office:smarttags" w:element="PlaceName">
        <w:r w:rsidRPr="00054728">
          <w:rPr>
            <w:sz w:val="22"/>
            <w:szCs w:val="22"/>
          </w:rPr>
          <w:t>Hell</w:t>
        </w:r>
      </w:smartTag>
      <w:r w:rsidRPr="00054728">
        <w:rPr>
          <w:sz w:val="22"/>
          <w:szCs w:val="22"/>
        </w:rPr>
        <w:t xml:space="preserve"> </w:t>
      </w:r>
      <w:smartTag w:uri="urn:schemas-microsoft-com:office:smarttags" w:element="PlaceType">
        <w:r w:rsidRPr="00054728">
          <w:rPr>
            <w:sz w:val="22"/>
            <w:szCs w:val="22"/>
          </w:rPr>
          <w:t>Swamp</w:t>
        </w:r>
      </w:smartTag>
      <w:r w:rsidRPr="00054728">
        <w:rPr>
          <w:sz w:val="22"/>
          <w:szCs w:val="22"/>
        </w:rPr>
        <w:t xml:space="preserve"> and flow from the </w:t>
      </w:r>
      <w:smartTag w:uri="urn:schemas-microsoft-com:office:smarttags" w:element="PlaceName">
        <w:smartTag w:uri="urn:schemas-microsoft-com:office:smarttags" w:element="place">
          <w:r w:rsidRPr="00054728">
            <w:rPr>
              <w:sz w:val="22"/>
              <w:szCs w:val="22"/>
            </w:rPr>
            <w:t>Apalachicola</w:t>
          </w:r>
        </w:smartTag>
        <w:r w:rsidRPr="00054728">
          <w:rPr>
            <w:sz w:val="22"/>
            <w:szCs w:val="22"/>
          </w:rPr>
          <w:t xml:space="preserve"> </w:t>
        </w:r>
        <w:smartTag w:uri="urn:schemas-microsoft-com:office:smarttags" w:element="PlaceType">
          <w:r w:rsidRPr="00054728">
            <w:rPr>
              <w:sz w:val="22"/>
              <w:szCs w:val="22"/>
            </w:rPr>
            <w:t>River</w:t>
          </w:r>
        </w:smartTag>
      </w:smartTag>
      <w:r w:rsidRPr="00054728">
        <w:rPr>
          <w:sz w:val="22"/>
          <w:szCs w:val="22"/>
        </w:rPr>
        <w:t xml:space="preserve">.  High salinity water comes mainly from the east, through </w:t>
      </w:r>
      <w:smartTag w:uri="urn:schemas-microsoft-com:office:smarttags" w:element="PlaceName">
        <w:r w:rsidRPr="00054728">
          <w:rPr>
            <w:sz w:val="22"/>
            <w:szCs w:val="22"/>
          </w:rPr>
          <w:t>East</w:t>
        </w:r>
      </w:smartTag>
      <w:r w:rsidRPr="00054728">
        <w:rPr>
          <w:sz w:val="22"/>
          <w:szCs w:val="22"/>
        </w:rPr>
        <w:t xml:space="preserve"> </w:t>
      </w:r>
      <w:smartTag w:uri="urn:schemas-microsoft-com:office:smarttags" w:element="PlaceType">
        <w:r w:rsidRPr="00054728">
          <w:rPr>
            <w:sz w:val="22"/>
            <w:szCs w:val="22"/>
          </w:rPr>
          <w:t>Pass</w:t>
        </w:r>
      </w:smartTag>
      <w:r w:rsidRPr="00054728">
        <w:rPr>
          <w:sz w:val="22"/>
          <w:szCs w:val="22"/>
        </w:rPr>
        <w:t xml:space="preserve"> at the eastern end of </w:t>
      </w:r>
      <w:smartTag w:uri="urn:schemas:contacts" w:element="Sn">
        <w:smartTag w:uri="urn:schemas-microsoft-com:office:smarttags" w:element="place">
          <w:r w:rsidRPr="00054728">
            <w:rPr>
              <w:sz w:val="22"/>
              <w:szCs w:val="22"/>
            </w:rPr>
            <w:t>St.</w:t>
          </w:r>
        </w:smartTag>
        <w:r w:rsidRPr="00054728">
          <w:rPr>
            <w:sz w:val="22"/>
            <w:szCs w:val="22"/>
          </w:rPr>
          <w:t xml:space="preserve"> </w:t>
        </w:r>
        <w:smartTag w:uri="urn:schemas:contacts" w:element="middlename">
          <w:r w:rsidRPr="00054728">
            <w:rPr>
              <w:sz w:val="22"/>
              <w:szCs w:val="22"/>
            </w:rPr>
            <w:t>George</w:t>
          </w:r>
        </w:smartTag>
        <w:r w:rsidRPr="00054728">
          <w:rPr>
            <w:sz w:val="22"/>
            <w:szCs w:val="22"/>
          </w:rPr>
          <w:t xml:space="preserve"> </w:t>
        </w:r>
        <w:smartTag w:uri="urn:schemas:contacts" w:element="Sn">
          <w:r w:rsidRPr="00054728">
            <w:rPr>
              <w:sz w:val="22"/>
              <w:szCs w:val="22"/>
            </w:rPr>
            <w:t>Island</w:t>
          </w:r>
        </w:smartTag>
      </w:smartTag>
      <w:r w:rsidRPr="00054728">
        <w:rPr>
          <w:sz w:val="22"/>
          <w:szCs w:val="22"/>
        </w:rPr>
        <w:t xml:space="preserve">. </w:t>
      </w:r>
    </w:p>
    <w:p w:rsidR="00515F3C" w:rsidRPr="00054728" w:rsidRDefault="00515F3C">
      <w:pPr>
        <w:ind w:left="360"/>
        <w:rPr>
          <w:sz w:val="22"/>
          <w:szCs w:val="22"/>
        </w:rPr>
      </w:pPr>
    </w:p>
    <w:p w:rsidR="00515F3C" w:rsidRPr="00054728" w:rsidRDefault="00515F3C">
      <w:pPr>
        <w:numPr>
          <w:ilvl w:val="1"/>
          <w:numId w:val="2"/>
        </w:numPr>
        <w:rPr>
          <w:b/>
          <w:sz w:val="22"/>
          <w:szCs w:val="22"/>
        </w:rPr>
      </w:pPr>
      <w:r w:rsidRPr="00054728">
        <w:rPr>
          <w:b/>
          <w:sz w:val="22"/>
          <w:szCs w:val="22"/>
        </w:rPr>
        <w:t>Dry Bar datalogger and nutrient station</w:t>
      </w:r>
    </w:p>
    <w:p w:rsidR="00515F3C" w:rsidRPr="00054728" w:rsidRDefault="00515F3C">
      <w:pPr>
        <w:ind w:left="360"/>
        <w:rPr>
          <w:sz w:val="22"/>
          <w:szCs w:val="22"/>
        </w:rPr>
      </w:pPr>
      <w:r w:rsidRPr="00054728">
        <w:rPr>
          <w:bCs/>
          <w:sz w:val="22"/>
          <w:szCs w:val="22"/>
        </w:rPr>
        <w:t xml:space="preserve">The Dry Bar datalogger and nutrient sampling site is located near St. Vincent Sound, in the western part of the </w:t>
      </w:r>
      <w:smartTag w:uri="urn:schemas-microsoft-com:office:smarttags" w:element="PlaceName">
        <w:r w:rsidRPr="00054728">
          <w:rPr>
            <w:bCs/>
            <w:sz w:val="22"/>
            <w:szCs w:val="22"/>
          </w:rPr>
          <w:t>Apalachicola</w:t>
        </w:r>
      </w:smartTag>
      <w:r w:rsidRPr="00054728">
        <w:rPr>
          <w:bCs/>
          <w:sz w:val="22"/>
          <w:szCs w:val="22"/>
        </w:rPr>
        <w:t xml:space="preserve"> </w:t>
      </w:r>
      <w:smartTag w:uri="urn:schemas-microsoft-com:office:smarttags" w:element="PlaceType">
        <w:r w:rsidRPr="00054728">
          <w:rPr>
            <w:bCs/>
            <w:sz w:val="22"/>
            <w:szCs w:val="22"/>
          </w:rPr>
          <w:t>Bay</w:t>
        </w:r>
      </w:smartTag>
      <w:r w:rsidRPr="00054728">
        <w:rPr>
          <w:bCs/>
          <w:sz w:val="22"/>
          <w:szCs w:val="22"/>
        </w:rPr>
        <w:t xml:space="preserve"> system, approximately one-half mile east of </w:t>
      </w:r>
      <w:smartTag w:uri="urn:schemas-microsoft-com:office:smarttags" w:element="PlaceName">
        <w:smartTag w:uri="urn:schemas-microsoft-com:office:smarttags" w:element="place">
          <w:r w:rsidRPr="00054728">
            <w:rPr>
              <w:bCs/>
              <w:sz w:val="22"/>
              <w:szCs w:val="22"/>
            </w:rPr>
            <w:t>St. Vincent</w:t>
          </w:r>
        </w:smartTag>
        <w:r w:rsidRPr="00054728">
          <w:rPr>
            <w:bCs/>
            <w:sz w:val="22"/>
            <w:szCs w:val="22"/>
          </w:rPr>
          <w:t xml:space="preserve"> </w:t>
        </w:r>
        <w:smartTag w:uri="urn:schemas-microsoft-com:office:smarttags" w:element="PlaceType">
          <w:r w:rsidRPr="00054728">
            <w:rPr>
              <w:bCs/>
              <w:sz w:val="22"/>
              <w:szCs w:val="22"/>
            </w:rPr>
            <w:t>Island</w:t>
          </w:r>
        </w:smartTag>
      </w:smartTag>
      <w:r w:rsidRPr="00054728">
        <w:rPr>
          <w:bCs/>
          <w:sz w:val="22"/>
          <w:szCs w:val="22"/>
        </w:rPr>
        <w:t>. The piling location is latitude 29</w:t>
      </w:r>
      <w:r w:rsidRPr="00054728">
        <w:rPr>
          <w:bCs/>
          <w:sz w:val="22"/>
          <w:szCs w:val="22"/>
        </w:rPr>
        <w:sym w:font="Symbol" w:char="F0B0"/>
      </w:r>
      <w:r w:rsidRPr="00054728">
        <w:rPr>
          <w:bCs/>
          <w:sz w:val="22"/>
          <w:szCs w:val="22"/>
        </w:rPr>
        <w:t>40.48</w:t>
      </w:r>
      <w:r w:rsidRPr="00054728">
        <w:rPr>
          <w:bCs/>
          <w:sz w:val="22"/>
          <w:szCs w:val="22"/>
        </w:rPr>
        <w:sym w:font="Symbol" w:char="F0A2"/>
      </w:r>
      <w:r w:rsidRPr="00054728">
        <w:rPr>
          <w:bCs/>
          <w:sz w:val="22"/>
          <w:szCs w:val="22"/>
        </w:rPr>
        <w:t xml:space="preserve"> N and longitude 85</w:t>
      </w:r>
      <w:r w:rsidRPr="00054728">
        <w:rPr>
          <w:bCs/>
          <w:sz w:val="22"/>
          <w:szCs w:val="22"/>
        </w:rPr>
        <w:sym w:font="Symbol" w:char="F0B0"/>
      </w:r>
      <w:r w:rsidRPr="00054728">
        <w:rPr>
          <w:bCs/>
          <w:sz w:val="22"/>
          <w:szCs w:val="22"/>
        </w:rPr>
        <w:t>03.50</w:t>
      </w:r>
      <w:r w:rsidRPr="00054728">
        <w:rPr>
          <w:bCs/>
          <w:sz w:val="22"/>
          <w:szCs w:val="22"/>
        </w:rPr>
        <w:sym w:font="Symbol" w:char="F0A2"/>
      </w:r>
      <w:r w:rsidRPr="00054728">
        <w:rPr>
          <w:bCs/>
          <w:sz w:val="22"/>
          <w:szCs w:val="22"/>
        </w:rPr>
        <w:t xml:space="preserve"> W.  At the sampling site, the depth is 2 meters and the width of the bay is 7 miles.</w:t>
      </w:r>
      <w:r w:rsidRPr="00054728">
        <w:rPr>
          <w:b/>
          <w:sz w:val="22"/>
          <w:szCs w:val="22"/>
        </w:rPr>
        <w:t xml:space="preserve"> </w:t>
      </w:r>
      <w:r w:rsidRPr="00054728">
        <w:rPr>
          <w:bCs/>
          <w:sz w:val="22"/>
          <w:szCs w:val="22"/>
        </w:rPr>
        <w:t>At the Dry Bar site the datalogger probes are located 0.3 meters above the bottom sediment. This is also the depth where nutrients are collected monthly.</w:t>
      </w:r>
      <w:r w:rsidRPr="00054728">
        <w:rPr>
          <w:b/>
          <w:sz w:val="22"/>
          <w:szCs w:val="22"/>
        </w:rPr>
        <w:t xml:space="preserve">  </w:t>
      </w:r>
      <w:r w:rsidRPr="00054728">
        <w:rPr>
          <w:bCs/>
          <w:sz w:val="22"/>
          <w:szCs w:val="22"/>
        </w:rPr>
        <w:t>The tides are mixed and range from 0.3 to 1.0 meters. Salinity ranges from 0 to 34 ppt with an average salinity of 20.2 ppt. The</w:t>
      </w:r>
      <w:r w:rsidRPr="00054728">
        <w:rPr>
          <w:sz w:val="22"/>
          <w:szCs w:val="22"/>
        </w:rPr>
        <w:t xml:space="preserve"> bottom type is oyster bar with no vegetation present, except algae that grows on the oysters during the summer months. The dominant upland vegetation includes slash pine flatwoods with various combinations of gallberry, smooth cordgrass, fetterbush, cabbage palm, saw palmetto, magnolia, and grasses. Upland use near the sampling site includes state owned and managed Cape St. George Island, St. Vincent National Wildlife Refuge, as well as, single family residential and commercial use in the Apalachicola area. The sampling site is influenced by the flow of the </w:t>
      </w:r>
      <w:smartTag w:uri="urn:schemas-microsoft-com:office:smarttags" w:element="PlaceName">
        <w:r w:rsidRPr="00054728">
          <w:rPr>
            <w:sz w:val="22"/>
            <w:szCs w:val="22"/>
          </w:rPr>
          <w:t>Apalachicola</w:t>
        </w:r>
      </w:smartTag>
      <w:r w:rsidRPr="00054728">
        <w:rPr>
          <w:sz w:val="22"/>
          <w:szCs w:val="22"/>
        </w:rPr>
        <w:t xml:space="preserve"> </w:t>
      </w:r>
      <w:smartTag w:uri="urn:schemas-microsoft-com:office:smarttags" w:element="PlaceType">
        <w:r w:rsidRPr="00054728">
          <w:rPr>
            <w:sz w:val="22"/>
            <w:szCs w:val="22"/>
          </w:rPr>
          <w:t>River</w:t>
        </w:r>
      </w:smartTag>
      <w:r w:rsidRPr="00054728">
        <w:rPr>
          <w:sz w:val="22"/>
          <w:szCs w:val="22"/>
        </w:rPr>
        <w:t xml:space="preserve"> and high salinity water coming through </w:t>
      </w:r>
      <w:smartTag w:uri="urn:schemas-microsoft-com:office:smarttags" w:element="PlaceName">
        <w:smartTag w:uri="urn:schemas-microsoft-com:office:smarttags" w:element="place">
          <w:r w:rsidRPr="00054728">
            <w:rPr>
              <w:sz w:val="22"/>
              <w:szCs w:val="22"/>
            </w:rPr>
            <w:t>West</w:t>
          </w:r>
        </w:smartTag>
        <w:r w:rsidRPr="00054728">
          <w:rPr>
            <w:sz w:val="22"/>
            <w:szCs w:val="22"/>
          </w:rPr>
          <w:t xml:space="preserve"> </w:t>
        </w:r>
        <w:smartTag w:uri="urn:schemas-microsoft-com:office:smarttags" w:element="PlaceType">
          <w:r w:rsidRPr="00054728">
            <w:rPr>
              <w:sz w:val="22"/>
              <w:szCs w:val="22"/>
            </w:rPr>
            <w:t>Pass</w:t>
          </w:r>
        </w:smartTag>
      </w:smartTag>
      <w:r w:rsidRPr="00054728">
        <w:rPr>
          <w:sz w:val="22"/>
          <w:szCs w:val="22"/>
        </w:rPr>
        <w:t xml:space="preserve"> and Sikes Cut. </w:t>
      </w:r>
    </w:p>
    <w:p w:rsidR="00515F3C" w:rsidRPr="00054728" w:rsidRDefault="00515F3C">
      <w:pPr>
        <w:ind w:left="360"/>
        <w:rPr>
          <w:sz w:val="22"/>
          <w:szCs w:val="22"/>
        </w:rPr>
      </w:pPr>
    </w:p>
    <w:p w:rsidR="00515F3C" w:rsidRPr="00054728" w:rsidRDefault="00515F3C">
      <w:pPr>
        <w:numPr>
          <w:ilvl w:val="1"/>
          <w:numId w:val="2"/>
        </w:numPr>
        <w:rPr>
          <w:b/>
          <w:bCs/>
          <w:sz w:val="22"/>
          <w:szCs w:val="22"/>
        </w:rPr>
      </w:pPr>
      <w:smartTag w:uri="urn:schemas-microsoft-com:office:smarttags" w:element="PlaceName">
        <w:smartTag w:uri="urn:schemas-microsoft-com:office:smarttags" w:element="place">
          <w:r w:rsidRPr="00054728">
            <w:rPr>
              <w:b/>
              <w:bCs/>
              <w:sz w:val="22"/>
              <w:szCs w:val="22"/>
            </w:rPr>
            <w:t>Additional</w:t>
          </w:r>
        </w:smartTag>
        <w:r w:rsidRPr="00054728">
          <w:rPr>
            <w:b/>
            <w:bCs/>
            <w:sz w:val="22"/>
            <w:szCs w:val="22"/>
          </w:rPr>
          <w:t xml:space="preserve"> </w:t>
        </w:r>
        <w:smartTag w:uri="urn:schemas-microsoft-com:office:smarttags" w:element="PlaceName">
          <w:r w:rsidRPr="00054728">
            <w:rPr>
              <w:b/>
              <w:bCs/>
              <w:sz w:val="22"/>
              <w:szCs w:val="22"/>
            </w:rPr>
            <w:t>Apalachicola</w:t>
          </w:r>
        </w:smartTag>
        <w:r w:rsidRPr="00054728">
          <w:rPr>
            <w:b/>
            <w:bCs/>
            <w:sz w:val="22"/>
            <w:szCs w:val="22"/>
          </w:rPr>
          <w:t xml:space="preserve"> </w:t>
        </w:r>
        <w:smartTag w:uri="urn:schemas-microsoft-com:office:smarttags" w:element="PlaceType">
          <w:r w:rsidRPr="00054728">
            <w:rPr>
              <w:b/>
              <w:bCs/>
              <w:sz w:val="22"/>
              <w:szCs w:val="22"/>
            </w:rPr>
            <w:t>Bay</w:t>
          </w:r>
        </w:smartTag>
      </w:smartTag>
      <w:r w:rsidRPr="00054728">
        <w:rPr>
          <w:b/>
          <w:bCs/>
          <w:sz w:val="22"/>
          <w:szCs w:val="22"/>
        </w:rPr>
        <w:t xml:space="preserve"> nutrient stations</w:t>
      </w:r>
    </w:p>
    <w:p w:rsidR="00515F3C" w:rsidRPr="00054728" w:rsidRDefault="00515F3C">
      <w:pPr>
        <w:ind w:left="360"/>
        <w:rPr>
          <w:sz w:val="22"/>
          <w:szCs w:val="22"/>
        </w:rPr>
      </w:pPr>
      <w:r w:rsidRPr="00054728">
        <w:rPr>
          <w:sz w:val="22"/>
          <w:szCs w:val="22"/>
        </w:rPr>
        <w:t xml:space="preserve">Information for an additional 7 nutrient stations, not associated with the required sampling at the datalogger sites, as well as the datalogger sites, is included in Table 1.  </w:t>
      </w:r>
      <w:r>
        <w:rPr>
          <w:sz w:val="22"/>
          <w:szCs w:val="22"/>
        </w:rPr>
        <w:t xml:space="preserve">Monthly grab </w:t>
      </w:r>
      <w:r w:rsidRPr="00054728">
        <w:rPr>
          <w:sz w:val="22"/>
          <w:szCs w:val="22"/>
        </w:rPr>
        <w:t>samples are collected at all</w:t>
      </w:r>
      <w:r>
        <w:rPr>
          <w:sz w:val="22"/>
          <w:szCs w:val="22"/>
        </w:rPr>
        <w:t xml:space="preserve"> nutrient monitoring stations.  </w:t>
      </w:r>
      <w:r w:rsidRPr="00054728">
        <w:rPr>
          <w:sz w:val="22"/>
          <w:szCs w:val="22"/>
        </w:rPr>
        <w:t xml:space="preserve">A map of station locations is given in Figure 1. </w:t>
      </w:r>
    </w:p>
    <w:p w:rsidR="00515F3C" w:rsidRPr="00054728" w:rsidRDefault="00515F3C">
      <w:pPr>
        <w:rPr>
          <w:sz w:val="22"/>
          <w:szCs w:val="22"/>
        </w:rPr>
      </w:pPr>
    </w:p>
    <w:p w:rsidR="00515F3C" w:rsidRPr="00054728" w:rsidRDefault="00515F3C">
      <w:pPr>
        <w:numPr>
          <w:ilvl w:val="0"/>
          <w:numId w:val="2"/>
        </w:numPr>
        <w:rPr>
          <w:b/>
          <w:bCs/>
          <w:sz w:val="22"/>
          <w:szCs w:val="22"/>
        </w:rPr>
      </w:pPr>
      <w:r w:rsidRPr="00054728">
        <w:rPr>
          <w:b/>
          <w:bCs/>
          <w:sz w:val="22"/>
          <w:szCs w:val="22"/>
        </w:rPr>
        <w:t>Code variable definitions</w:t>
      </w:r>
    </w:p>
    <w:p w:rsidR="00515F3C" w:rsidRPr="00054728" w:rsidRDefault="00515F3C">
      <w:pPr>
        <w:rPr>
          <w:b/>
          <w:bCs/>
          <w:sz w:val="22"/>
          <w:szCs w:val="22"/>
        </w:rPr>
      </w:pPr>
    </w:p>
    <w:p w:rsidR="00515F3C" w:rsidRPr="00054728" w:rsidRDefault="00515F3C">
      <w:pPr>
        <w:ind w:left="360"/>
        <w:rPr>
          <w:sz w:val="22"/>
          <w:szCs w:val="22"/>
        </w:rPr>
      </w:pPr>
      <w:r w:rsidRPr="00054728">
        <w:rPr>
          <w:sz w:val="22"/>
          <w:szCs w:val="22"/>
        </w:rPr>
        <w:t>Station code names:</w:t>
      </w:r>
    </w:p>
    <w:p w:rsidR="00515F3C" w:rsidRPr="00054728" w:rsidRDefault="00515F3C">
      <w:pPr>
        <w:ind w:left="360"/>
        <w:rPr>
          <w:rFonts w:eastAsia="Arial Unicode MS"/>
          <w:sz w:val="22"/>
          <w:szCs w:val="22"/>
        </w:rPr>
      </w:pPr>
      <w:r w:rsidRPr="00054728">
        <w:rPr>
          <w:sz w:val="22"/>
          <w:szCs w:val="22"/>
        </w:rPr>
        <w:t>apacpnut</w:t>
      </w:r>
      <w:r w:rsidRPr="00054728">
        <w:rPr>
          <w:rFonts w:eastAsia="Arial Unicode MS"/>
          <w:sz w:val="22"/>
          <w:szCs w:val="22"/>
        </w:rPr>
        <w:t xml:space="preserve"> = </w:t>
      </w:r>
      <w:r w:rsidRPr="00054728">
        <w:rPr>
          <w:bCs/>
          <w:sz w:val="22"/>
          <w:szCs w:val="22"/>
        </w:rPr>
        <w:t>Apalachicola</w:t>
      </w:r>
      <w:r w:rsidRPr="00054728">
        <w:rPr>
          <w:rFonts w:eastAsia="Arial Unicode MS"/>
          <w:sz w:val="22"/>
          <w:szCs w:val="22"/>
        </w:rPr>
        <w:t xml:space="preserve"> Reserve nutrient data for Cat Point</w:t>
      </w:r>
    </w:p>
    <w:p w:rsidR="00515F3C" w:rsidRPr="00054728" w:rsidRDefault="00515F3C">
      <w:pPr>
        <w:ind w:left="360"/>
        <w:rPr>
          <w:rFonts w:eastAsia="Arial Unicode MS"/>
          <w:sz w:val="22"/>
          <w:szCs w:val="22"/>
        </w:rPr>
      </w:pPr>
      <w:r w:rsidRPr="00054728">
        <w:rPr>
          <w:sz w:val="22"/>
          <w:szCs w:val="22"/>
        </w:rPr>
        <w:t>apadbnut</w:t>
      </w:r>
      <w:r w:rsidRPr="00054728">
        <w:rPr>
          <w:rFonts w:eastAsia="Arial Unicode MS"/>
          <w:sz w:val="22"/>
          <w:szCs w:val="22"/>
        </w:rPr>
        <w:t xml:space="preserve"> = </w:t>
      </w:r>
      <w:r w:rsidRPr="00054728">
        <w:rPr>
          <w:bCs/>
          <w:sz w:val="22"/>
          <w:szCs w:val="22"/>
        </w:rPr>
        <w:t>Apalachicola</w:t>
      </w:r>
      <w:r w:rsidRPr="00054728">
        <w:rPr>
          <w:rFonts w:eastAsia="Arial Unicode MS"/>
          <w:sz w:val="22"/>
          <w:szCs w:val="22"/>
        </w:rPr>
        <w:t xml:space="preserve"> Reserve nutrient data for Dry Bar</w:t>
      </w:r>
    </w:p>
    <w:p w:rsidR="00515F3C" w:rsidRPr="00054728" w:rsidRDefault="00515F3C">
      <w:pPr>
        <w:ind w:left="360"/>
        <w:rPr>
          <w:rFonts w:eastAsia="Arial Unicode MS"/>
          <w:sz w:val="22"/>
          <w:szCs w:val="22"/>
        </w:rPr>
      </w:pPr>
      <w:r w:rsidRPr="00054728">
        <w:rPr>
          <w:sz w:val="22"/>
          <w:szCs w:val="22"/>
        </w:rPr>
        <w:t>apaebnut</w:t>
      </w:r>
      <w:r w:rsidRPr="00054728">
        <w:rPr>
          <w:rFonts w:eastAsia="Arial Unicode MS"/>
          <w:sz w:val="22"/>
          <w:szCs w:val="22"/>
        </w:rPr>
        <w:t xml:space="preserve"> = </w:t>
      </w:r>
      <w:r w:rsidRPr="00054728">
        <w:rPr>
          <w:bCs/>
          <w:sz w:val="22"/>
          <w:szCs w:val="22"/>
        </w:rPr>
        <w:t>Apalachicola</w:t>
      </w:r>
      <w:r w:rsidRPr="00054728">
        <w:rPr>
          <w:rFonts w:eastAsia="Arial Unicode MS"/>
          <w:sz w:val="22"/>
          <w:szCs w:val="22"/>
        </w:rPr>
        <w:t xml:space="preserve"> Reserve nutrient data for East Bay Bottom</w:t>
      </w:r>
    </w:p>
    <w:p w:rsidR="00515F3C" w:rsidRPr="00054728" w:rsidRDefault="00515F3C">
      <w:pPr>
        <w:ind w:left="360"/>
        <w:rPr>
          <w:rFonts w:eastAsia="Arial Unicode MS"/>
          <w:sz w:val="22"/>
          <w:szCs w:val="22"/>
        </w:rPr>
      </w:pPr>
      <w:r w:rsidRPr="00054728">
        <w:rPr>
          <w:sz w:val="22"/>
          <w:szCs w:val="22"/>
        </w:rPr>
        <w:t>apaegnut</w:t>
      </w:r>
      <w:r w:rsidRPr="00054728">
        <w:rPr>
          <w:rFonts w:eastAsia="Arial Unicode MS"/>
          <w:sz w:val="22"/>
          <w:szCs w:val="22"/>
        </w:rPr>
        <w:t xml:space="preserve"> = </w:t>
      </w:r>
      <w:r w:rsidRPr="00054728">
        <w:rPr>
          <w:bCs/>
          <w:sz w:val="22"/>
          <w:szCs w:val="22"/>
        </w:rPr>
        <w:t>Apalachicola</w:t>
      </w:r>
      <w:r w:rsidRPr="00054728">
        <w:rPr>
          <w:rFonts w:eastAsia="Arial Unicode MS"/>
          <w:sz w:val="22"/>
          <w:szCs w:val="22"/>
        </w:rPr>
        <w:t xml:space="preserve"> Reserve nutrient data for </w:t>
      </w:r>
      <w:smartTag w:uri="urn:schemas-microsoft-com:office:smarttags" w:element="PlaceName">
        <w:smartTag w:uri="urn:schemas-microsoft-com:office:smarttags" w:element="place">
          <w:r w:rsidRPr="00054728">
            <w:rPr>
              <w:rFonts w:eastAsia="Arial Unicode MS"/>
              <w:sz w:val="22"/>
              <w:szCs w:val="22"/>
            </w:rPr>
            <w:t>East</w:t>
          </w:r>
        </w:smartTag>
        <w:r w:rsidRPr="00054728">
          <w:rPr>
            <w:rFonts w:eastAsia="Arial Unicode MS"/>
            <w:sz w:val="22"/>
            <w:szCs w:val="22"/>
          </w:rPr>
          <w:t xml:space="preserve"> </w:t>
        </w:r>
        <w:smartTag w:uri="urn:schemas-microsoft-com:office:smarttags" w:element="PlaceType">
          <w:r w:rsidRPr="00054728">
            <w:rPr>
              <w:rFonts w:eastAsia="Arial Unicode MS"/>
              <w:sz w:val="22"/>
              <w:szCs w:val="22"/>
            </w:rPr>
            <w:t>Bay</w:t>
          </w:r>
        </w:smartTag>
        <w:r w:rsidRPr="00054728">
          <w:rPr>
            <w:rFonts w:eastAsia="Arial Unicode MS"/>
            <w:sz w:val="22"/>
            <w:szCs w:val="22"/>
          </w:rPr>
          <w:t xml:space="preserve"> </w:t>
        </w:r>
        <w:smartTag w:uri="urn:schemas-microsoft-com:office:smarttags" w:element="PlaceType">
          <w:r w:rsidRPr="00054728">
            <w:rPr>
              <w:rFonts w:eastAsia="Arial Unicode MS"/>
              <w:sz w:val="22"/>
              <w:szCs w:val="22"/>
            </w:rPr>
            <w:t>Bridge</w:t>
          </w:r>
        </w:smartTag>
      </w:smartTag>
    </w:p>
    <w:p w:rsidR="00515F3C" w:rsidRPr="00054728" w:rsidRDefault="00515F3C">
      <w:pPr>
        <w:ind w:left="360"/>
        <w:rPr>
          <w:rFonts w:eastAsia="Arial Unicode MS"/>
          <w:sz w:val="22"/>
          <w:szCs w:val="22"/>
        </w:rPr>
      </w:pPr>
      <w:r w:rsidRPr="00054728">
        <w:rPr>
          <w:sz w:val="22"/>
          <w:szCs w:val="22"/>
        </w:rPr>
        <w:t>apaesnut</w:t>
      </w:r>
      <w:r w:rsidRPr="00054728">
        <w:rPr>
          <w:rFonts w:eastAsia="Arial Unicode MS"/>
          <w:sz w:val="22"/>
          <w:szCs w:val="22"/>
        </w:rPr>
        <w:t xml:space="preserve"> = </w:t>
      </w:r>
      <w:r w:rsidRPr="00054728">
        <w:rPr>
          <w:bCs/>
          <w:sz w:val="22"/>
          <w:szCs w:val="22"/>
        </w:rPr>
        <w:t>Apalachicola</w:t>
      </w:r>
      <w:r w:rsidRPr="00054728">
        <w:rPr>
          <w:rFonts w:eastAsia="Arial Unicode MS"/>
          <w:sz w:val="22"/>
          <w:szCs w:val="22"/>
        </w:rPr>
        <w:t xml:space="preserve"> Reserve nutrient data for East Bay Surface</w:t>
      </w:r>
    </w:p>
    <w:p w:rsidR="00515F3C" w:rsidRPr="00054728" w:rsidRDefault="00515F3C">
      <w:pPr>
        <w:ind w:left="360"/>
        <w:rPr>
          <w:rFonts w:eastAsia="Arial Unicode MS"/>
          <w:sz w:val="22"/>
          <w:szCs w:val="22"/>
        </w:rPr>
      </w:pPr>
      <w:r w:rsidRPr="00054728">
        <w:rPr>
          <w:sz w:val="22"/>
          <w:szCs w:val="22"/>
        </w:rPr>
        <w:t>apambnut</w:t>
      </w:r>
      <w:r w:rsidRPr="00054728">
        <w:rPr>
          <w:rFonts w:eastAsia="Arial Unicode MS"/>
          <w:sz w:val="22"/>
          <w:szCs w:val="22"/>
        </w:rPr>
        <w:t xml:space="preserve"> = </w:t>
      </w:r>
      <w:r w:rsidRPr="00054728">
        <w:rPr>
          <w:bCs/>
          <w:sz w:val="22"/>
          <w:szCs w:val="22"/>
        </w:rPr>
        <w:t>Apalachicola</w:t>
      </w:r>
      <w:r w:rsidRPr="00054728">
        <w:rPr>
          <w:rFonts w:eastAsia="Arial Unicode MS"/>
          <w:sz w:val="22"/>
          <w:szCs w:val="22"/>
        </w:rPr>
        <w:t xml:space="preserve"> Reserve nutrient data for Mid Bay</w:t>
      </w:r>
    </w:p>
    <w:p w:rsidR="00515F3C" w:rsidRPr="00054728" w:rsidRDefault="00515F3C">
      <w:pPr>
        <w:ind w:left="360"/>
        <w:rPr>
          <w:rFonts w:eastAsia="Arial Unicode MS"/>
          <w:sz w:val="22"/>
          <w:szCs w:val="22"/>
        </w:rPr>
      </w:pPr>
      <w:r w:rsidRPr="00054728">
        <w:rPr>
          <w:sz w:val="22"/>
          <w:szCs w:val="22"/>
        </w:rPr>
        <w:t>apanhnut</w:t>
      </w:r>
      <w:r w:rsidRPr="00054728">
        <w:rPr>
          <w:rFonts w:eastAsia="Arial Unicode MS"/>
          <w:sz w:val="22"/>
          <w:szCs w:val="22"/>
        </w:rPr>
        <w:t xml:space="preserve"> = </w:t>
      </w:r>
      <w:r w:rsidRPr="00054728">
        <w:rPr>
          <w:bCs/>
          <w:sz w:val="22"/>
          <w:szCs w:val="22"/>
        </w:rPr>
        <w:t>Apalachicola</w:t>
      </w:r>
      <w:r w:rsidRPr="00054728">
        <w:rPr>
          <w:rFonts w:eastAsia="Arial Unicode MS"/>
          <w:sz w:val="22"/>
          <w:szCs w:val="22"/>
        </w:rPr>
        <w:t xml:space="preserve"> Reserve nutrient data for Nicks Hole</w:t>
      </w:r>
    </w:p>
    <w:p w:rsidR="00515F3C" w:rsidRPr="00054728" w:rsidRDefault="00515F3C">
      <w:pPr>
        <w:ind w:left="360"/>
        <w:rPr>
          <w:rFonts w:eastAsia="Arial Unicode MS"/>
          <w:sz w:val="22"/>
          <w:szCs w:val="22"/>
        </w:rPr>
      </w:pPr>
      <w:r w:rsidRPr="00054728">
        <w:rPr>
          <w:sz w:val="22"/>
          <w:szCs w:val="22"/>
        </w:rPr>
        <w:t>apapcnut</w:t>
      </w:r>
      <w:r w:rsidRPr="00054728">
        <w:rPr>
          <w:rFonts w:eastAsia="Arial Unicode MS"/>
          <w:sz w:val="22"/>
          <w:szCs w:val="22"/>
        </w:rPr>
        <w:t xml:space="preserve"> = </w:t>
      </w:r>
      <w:r w:rsidRPr="00054728">
        <w:rPr>
          <w:bCs/>
          <w:sz w:val="22"/>
          <w:szCs w:val="22"/>
        </w:rPr>
        <w:t>Apalachicola</w:t>
      </w:r>
      <w:r w:rsidRPr="00054728">
        <w:rPr>
          <w:rFonts w:eastAsia="Arial Unicode MS"/>
          <w:sz w:val="22"/>
          <w:szCs w:val="22"/>
        </w:rPr>
        <w:t xml:space="preserve"> Reserve nutrient data for Pilots Cove</w:t>
      </w:r>
    </w:p>
    <w:p w:rsidR="00515F3C" w:rsidRPr="00054728" w:rsidRDefault="00515F3C">
      <w:pPr>
        <w:ind w:left="360"/>
        <w:rPr>
          <w:rFonts w:eastAsia="Arial Unicode MS"/>
          <w:sz w:val="22"/>
          <w:szCs w:val="22"/>
        </w:rPr>
      </w:pPr>
      <w:r w:rsidRPr="00054728">
        <w:rPr>
          <w:sz w:val="22"/>
          <w:szCs w:val="22"/>
        </w:rPr>
        <w:t>aparvnut</w:t>
      </w:r>
      <w:r w:rsidRPr="00054728">
        <w:rPr>
          <w:rFonts w:eastAsia="Arial Unicode MS"/>
          <w:sz w:val="22"/>
          <w:szCs w:val="22"/>
        </w:rPr>
        <w:t xml:space="preserve"> = </w:t>
      </w:r>
      <w:r w:rsidRPr="00054728">
        <w:rPr>
          <w:bCs/>
          <w:sz w:val="22"/>
          <w:szCs w:val="22"/>
        </w:rPr>
        <w:t>Apalachicola</w:t>
      </w:r>
      <w:r w:rsidRPr="00054728">
        <w:rPr>
          <w:rFonts w:eastAsia="Arial Unicode MS"/>
          <w:sz w:val="22"/>
          <w:szCs w:val="22"/>
        </w:rPr>
        <w:t xml:space="preserve"> Reserve nutrient data for River</w:t>
      </w:r>
    </w:p>
    <w:p w:rsidR="00515F3C" w:rsidRPr="00054728" w:rsidRDefault="00515F3C">
      <w:pPr>
        <w:ind w:left="360"/>
        <w:rPr>
          <w:rFonts w:eastAsia="Arial Unicode MS"/>
          <w:sz w:val="22"/>
          <w:szCs w:val="22"/>
        </w:rPr>
      </w:pPr>
      <w:r w:rsidRPr="00054728">
        <w:rPr>
          <w:sz w:val="22"/>
          <w:szCs w:val="22"/>
        </w:rPr>
        <w:t>apascnut</w:t>
      </w:r>
      <w:r w:rsidRPr="00054728">
        <w:rPr>
          <w:rFonts w:eastAsia="Arial Unicode MS"/>
          <w:sz w:val="22"/>
          <w:szCs w:val="22"/>
        </w:rPr>
        <w:t xml:space="preserve"> = </w:t>
      </w:r>
      <w:r w:rsidRPr="00054728">
        <w:rPr>
          <w:bCs/>
          <w:sz w:val="22"/>
          <w:szCs w:val="22"/>
        </w:rPr>
        <w:t>Apalachicola</w:t>
      </w:r>
      <w:r w:rsidRPr="00054728">
        <w:rPr>
          <w:rFonts w:eastAsia="Arial Unicode MS"/>
          <w:sz w:val="22"/>
          <w:szCs w:val="22"/>
        </w:rPr>
        <w:t xml:space="preserve"> Reserve nutrient data for Sikes Cut</w:t>
      </w:r>
    </w:p>
    <w:p w:rsidR="00515F3C" w:rsidRPr="00054728" w:rsidRDefault="00515F3C">
      <w:pPr>
        <w:ind w:left="360"/>
        <w:rPr>
          <w:sz w:val="22"/>
          <w:szCs w:val="22"/>
        </w:rPr>
      </w:pPr>
      <w:r w:rsidRPr="00054728">
        <w:rPr>
          <w:sz w:val="22"/>
          <w:szCs w:val="22"/>
        </w:rPr>
        <w:t>apawpnut</w:t>
      </w:r>
      <w:r w:rsidRPr="00054728">
        <w:rPr>
          <w:rFonts w:eastAsia="Arial Unicode MS"/>
          <w:sz w:val="22"/>
          <w:szCs w:val="22"/>
        </w:rPr>
        <w:t xml:space="preserve"> = </w:t>
      </w:r>
      <w:r w:rsidRPr="00054728">
        <w:rPr>
          <w:bCs/>
          <w:sz w:val="22"/>
          <w:szCs w:val="22"/>
        </w:rPr>
        <w:t>Apalachicola</w:t>
      </w:r>
      <w:r w:rsidRPr="00054728">
        <w:rPr>
          <w:rFonts w:eastAsia="Arial Unicode MS"/>
          <w:sz w:val="22"/>
          <w:szCs w:val="22"/>
        </w:rPr>
        <w:t xml:space="preserve"> Reserve nutrient data for </w:t>
      </w:r>
      <w:smartTag w:uri="urn:schemas-microsoft-com:office:smarttags" w:element="PlaceName">
        <w:smartTag w:uri="urn:schemas-microsoft-com:office:smarttags" w:element="place">
          <w:r w:rsidRPr="00054728">
            <w:rPr>
              <w:rFonts w:eastAsia="Arial Unicode MS"/>
              <w:sz w:val="22"/>
              <w:szCs w:val="22"/>
            </w:rPr>
            <w:t>West</w:t>
          </w:r>
        </w:smartTag>
        <w:r w:rsidRPr="00054728">
          <w:rPr>
            <w:rFonts w:eastAsia="Arial Unicode MS"/>
            <w:sz w:val="22"/>
            <w:szCs w:val="22"/>
          </w:rPr>
          <w:t xml:space="preserve"> </w:t>
        </w:r>
        <w:smartTag w:uri="urn:schemas-microsoft-com:office:smarttags" w:element="PlaceType">
          <w:r w:rsidRPr="00054728">
            <w:rPr>
              <w:rFonts w:eastAsia="Arial Unicode MS"/>
              <w:sz w:val="22"/>
              <w:szCs w:val="22"/>
            </w:rPr>
            <w:t>Pass</w:t>
          </w:r>
        </w:smartTag>
      </w:smartTag>
    </w:p>
    <w:p w:rsidR="00515F3C" w:rsidRPr="00054728" w:rsidRDefault="00515F3C">
      <w:pPr>
        <w:ind w:left="360"/>
        <w:rPr>
          <w:sz w:val="22"/>
          <w:szCs w:val="22"/>
        </w:rPr>
      </w:pPr>
    </w:p>
    <w:p w:rsidR="00515F3C" w:rsidRPr="00054728" w:rsidRDefault="00515F3C">
      <w:pPr>
        <w:ind w:left="360"/>
        <w:rPr>
          <w:sz w:val="22"/>
          <w:szCs w:val="22"/>
        </w:rPr>
      </w:pPr>
      <w:r w:rsidRPr="00054728">
        <w:rPr>
          <w:sz w:val="22"/>
          <w:szCs w:val="22"/>
        </w:rPr>
        <w:t>Monitoring Programs:</w:t>
      </w:r>
    </w:p>
    <w:p w:rsidR="00515F3C" w:rsidRDefault="00515F3C">
      <w:pPr>
        <w:ind w:left="360"/>
        <w:rPr>
          <w:sz w:val="22"/>
          <w:szCs w:val="22"/>
        </w:rPr>
      </w:pPr>
      <w:r w:rsidRPr="00054728">
        <w:rPr>
          <w:sz w:val="22"/>
          <w:szCs w:val="22"/>
        </w:rPr>
        <w:t xml:space="preserve">Monthly grab samples </w:t>
      </w:r>
      <w:r>
        <w:rPr>
          <w:sz w:val="22"/>
          <w:szCs w:val="22"/>
        </w:rPr>
        <w:t xml:space="preserve"> = </w:t>
      </w:r>
      <w:r w:rsidRPr="00054728">
        <w:rPr>
          <w:sz w:val="22"/>
          <w:szCs w:val="22"/>
        </w:rPr>
        <w:t>1</w:t>
      </w:r>
    </w:p>
    <w:p w:rsidR="00515F3C" w:rsidRPr="00054728" w:rsidRDefault="00515F3C">
      <w:pPr>
        <w:ind w:left="360"/>
        <w:rPr>
          <w:sz w:val="22"/>
          <w:szCs w:val="22"/>
        </w:rPr>
      </w:pPr>
      <w:r w:rsidRPr="00054728">
        <w:rPr>
          <w:sz w:val="22"/>
          <w:szCs w:val="22"/>
        </w:rPr>
        <w:t xml:space="preserve">Diel grab sampling </w:t>
      </w:r>
      <w:r>
        <w:rPr>
          <w:sz w:val="22"/>
          <w:szCs w:val="22"/>
        </w:rPr>
        <w:t xml:space="preserve">= </w:t>
      </w:r>
      <w:r w:rsidRPr="00054728">
        <w:rPr>
          <w:sz w:val="22"/>
          <w:szCs w:val="22"/>
        </w:rPr>
        <w:t>2</w:t>
      </w:r>
    </w:p>
    <w:p w:rsidR="00515F3C" w:rsidRPr="00054728" w:rsidRDefault="00515F3C">
      <w:pPr>
        <w:ind w:left="360"/>
        <w:rPr>
          <w:sz w:val="22"/>
          <w:szCs w:val="22"/>
        </w:rPr>
      </w:pPr>
    </w:p>
    <w:p w:rsidR="00515F3C" w:rsidRPr="00054728" w:rsidRDefault="00515F3C">
      <w:pPr>
        <w:numPr>
          <w:ilvl w:val="0"/>
          <w:numId w:val="2"/>
        </w:numPr>
        <w:rPr>
          <w:b/>
          <w:sz w:val="22"/>
          <w:szCs w:val="22"/>
        </w:rPr>
      </w:pPr>
      <w:r w:rsidRPr="00054728">
        <w:rPr>
          <w:b/>
          <w:sz w:val="22"/>
          <w:szCs w:val="22"/>
        </w:rPr>
        <w:t>Data collection period</w:t>
      </w:r>
    </w:p>
    <w:p w:rsidR="00515F3C" w:rsidRPr="00AD03A2" w:rsidRDefault="00515F3C" w:rsidP="00AD03A2">
      <w:pPr>
        <w:ind w:left="360"/>
        <w:rPr>
          <w:ins w:id="12" w:author="levi_l" w:date="2008-03-04T13:21:00Z"/>
          <w:sz w:val="22"/>
          <w:szCs w:val="22"/>
        </w:rPr>
      </w:pPr>
      <w:r w:rsidRPr="00054728">
        <w:rPr>
          <w:bCs/>
          <w:sz w:val="22"/>
          <w:szCs w:val="22"/>
        </w:rPr>
        <w:t xml:space="preserve">Nutrient monitoring began in April 2002 at all stations listed.   Sampling has been performed monthly at all stations, unless otherwise noted.    </w:t>
      </w:r>
      <w:r w:rsidRPr="00054728">
        <w:rPr>
          <w:rFonts w:eastAsia="MS Mincho"/>
          <w:sz w:val="22"/>
          <w:szCs w:val="22"/>
        </w:rPr>
        <w:t xml:space="preserve">This table lists collection times for all nutrient and chlorophyll </w:t>
      </w:r>
      <w:r w:rsidRPr="00054728">
        <w:rPr>
          <w:rFonts w:eastAsia="MS Mincho"/>
          <w:i/>
          <w:iCs/>
          <w:sz w:val="22"/>
          <w:szCs w:val="22"/>
        </w:rPr>
        <w:t>a</w:t>
      </w:r>
      <w:r w:rsidRPr="00054728">
        <w:rPr>
          <w:rFonts w:eastAsia="MS Mincho"/>
          <w:sz w:val="22"/>
          <w:szCs w:val="22"/>
        </w:rPr>
        <w:t xml:space="preserve"> samples in 20</w:t>
      </w:r>
      <w:r>
        <w:rPr>
          <w:rFonts w:eastAsia="MS Mincho"/>
          <w:sz w:val="22"/>
          <w:szCs w:val="22"/>
        </w:rPr>
        <w:t>11</w:t>
      </w:r>
      <w:r w:rsidRPr="00054728">
        <w:rPr>
          <w:rFonts w:eastAsia="MS Mincho"/>
          <w:sz w:val="22"/>
          <w:szCs w:val="22"/>
        </w:rPr>
        <w:t xml:space="preserve">.  </w:t>
      </w:r>
      <w:r w:rsidRPr="00054728">
        <w:rPr>
          <w:bCs/>
          <w:sz w:val="22"/>
          <w:szCs w:val="22"/>
        </w:rPr>
        <w:t>The below Start and End time reflect the times that the first and last diel samples were collected</w:t>
      </w:r>
      <w:r>
        <w:rPr>
          <w:bCs/>
          <w:sz w:val="22"/>
          <w:szCs w:val="22"/>
        </w:rPr>
        <w:t xml:space="preserve"> </w:t>
      </w:r>
      <w:r w:rsidRPr="00054728">
        <w:rPr>
          <w:bCs/>
          <w:sz w:val="22"/>
          <w:szCs w:val="22"/>
        </w:rPr>
        <w:t xml:space="preserve">for each monthly diel sampling event. </w:t>
      </w:r>
      <w:r w:rsidRPr="00054728">
        <w:rPr>
          <w:rFonts w:eastAsia="MS Mincho"/>
          <w:sz w:val="22"/>
          <w:szCs w:val="22"/>
        </w:rPr>
        <w:t xml:space="preserve"> </w:t>
      </w:r>
      <w:r w:rsidRPr="00054728">
        <w:rPr>
          <w:sz w:val="22"/>
          <w:szCs w:val="22"/>
        </w:rPr>
        <w:t>Grab</w:t>
      </w:r>
      <w:r>
        <w:rPr>
          <w:sz w:val="22"/>
          <w:szCs w:val="22"/>
        </w:rPr>
        <w:t xml:space="preserve"> sample end time is not recorded in the field.   Generally grab sample collection, filtering, and icing are completed within 10 minutes or less depending upon field conditions at the time of sampling.</w:t>
      </w:r>
      <w:r w:rsidRPr="00054728">
        <w:rPr>
          <w:sz w:val="22"/>
          <w:szCs w:val="22"/>
        </w:rPr>
        <w:t xml:space="preserve">   Time is coded based on a 2400 hour clock and is referenced to Eastern Standard Time (EST), without Daylight Savings Time adjustments.    </w:t>
      </w:r>
    </w:p>
    <w:p w:rsidR="00515F3C" w:rsidRPr="00054728" w:rsidRDefault="00515F3C">
      <w:pPr>
        <w:ind w:left="360"/>
        <w:rPr>
          <w:rFonts w:eastAsia="MS Mincho"/>
          <w:sz w:val="22"/>
          <w:szCs w:val="22"/>
        </w:rPr>
      </w:pPr>
    </w:p>
    <w:p w:rsidR="00515F3C" w:rsidRDefault="00515F3C">
      <w:pPr>
        <w:ind w:left="360"/>
        <w:rPr>
          <w:sz w:val="22"/>
          <w:szCs w:val="22"/>
        </w:rPr>
      </w:pPr>
      <w:r w:rsidRPr="00054728">
        <w:rPr>
          <w:sz w:val="22"/>
          <w:szCs w:val="22"/>
        </w:rPr>
        <w:t xml:space="preserve">   </w:t>
      </w:r>
    </w:p>
    <w:p w:rsidR="00515F3C" w:rsidRDefault="00515F3C">
      <w:pPr>
        <w:ind w:left="360"/>
        <w:rPr>
          <w:sz w:val="22"/>
          <w:szCs w:val="22"/>
        </w:rPr>
      </w:pPr>
    </w:p>
    <w:p w:rsidR="00515F3C" w:rsidRDefault="00515F3C">
      <w:pPr>
        <w:ind w:left="360"/>
        <w:rPr>
          <w:sz w:val="22"/>
          <w:szCs w:val="22"/>
        </w:rPr>
      </w:pPr>
    </w:p>
    <w:p w:rsidR="00515F3C" w:rsidRPr="00054728" w:rsidRDefault="00515F3C">
      <w:pPr>
        <w:ind w:left="360"/>
        <w:rPr>
          <w:sz w:val="22"/>
          <w:szCs w:val="22"/>
        </w:rPr>
      </w:pPr>
    </w:p>
    <w:p w:rsidR="00515F3C" w:rsidRDefault="00515F3C">
      <w:pPr>
        <w:pStyle w:val="BodyTextIndent3"/>
        <w:ind w:firstLine="0"/>
        <w:rPr>
          <w:szCs w:val="22"/>
        </w:rPr>
      </w:pPr>
    </w:p>
    <w:p w:rsidR="00515F3C" w:rsidRDefault="00515F3C">
      <w:pPr>
        <w:pStyle w:val="BodyTextIndent3"/>
        <w:ind w:firstLine="0"/>
        <w:rPr>
          <w:szCs w:val="22"/>
        </w:rPr>
      </w:pPr>
    </w:p>
    <w:p w:rsidR="00515F3C" w:rsidRDefault="00515F3C" w:rsidP="00AD03A2">
      <w:pPr>
        <w:ind w:left="360"/>
        <w:rPr>
          <w:sz w:val="22"/>
          <w:szCs w:val="22"/>
        </w:rPr>
      </w:pPr>
      <w:r w:rsidRPr="00054728">
        <w:rPr>
          <w:sz w:val="22"/>
          <w:szCs w:val="22"/>
        </w:rPr>
        <w:t xml:space="preserve">  </w:t>
      </w:r>
      <w:r>
        <w:rPr>
          <w:sz w:val="22"/>
          <w:szCs w:val="22"/>
        </w:rPr>
        <w:t>a)</w:t>
      </w:r>
      <w:r w:rsidRPr="00054728">
        <w:rPr>
          <w:sz w:val="22"/>
          <w:szCs w:val="22"/>
        </w:rPr>
        <w:t xml:space="preserve"> </w:t>
      </w:r>
      <w:r>
        <w:rPr>
          <w:sz w:val="22"/>
          <w:szCs w:val="22"/>
        </w:rPr>
        <w:t>Start Date and Time for Monitoring Program 1 (Grab Samples)</w:t>
      </w:r>
    </w:p>
    <w:p w:rsidR="00515F3C" w:rsidRDefault="00515F3C">
      <w:pPr>
        <w:pStyle w:val="BodyTextIndent3"/>
        <w:ind w:firstLine="0"/>
        <w:rPr>
          <w:szCs w:val="22"/>
        </w:rPr>
      </w:pPr>
    </w:p>
    <w:p w:rsidR="00515F3C" w:rsidRDefault="00515F3C">
      <w:pPr>
        <w:pStyle w:val="BodyTextIndent3"/>
        <w:ind w:firstLine="0"/>
        <w:rPr>
          <w:szCs w:val="22"/>
        </w:rPr>
      </w:pPr>
    </w:p>
    <w:tbl>
      <w:tblPr>
        <w:tblW w:w="9555" w:type="dxa"/>
        <w:tblInd w:w="93" w:type="dxa"/>
        <w:tblLook w:val="04A0"/>
      </w:tblPr>
      <w:tblGrid>
        <w:gridCol w:w="865"/>
        <w:gridCol w:w="291"/>
        <w:gridCol w:w="1634"/>
        <w:gridCol w:w="236"/>
        <w:gridCol w:w="442"/>
        <w:gridCol w:w="486"/>
        <w:gridCol w:w="464"/>
        <w:gridCol w:w="1322"/>
        <w:gridCol w:w="400"/>
        <w:gridCol w:w="70"/>
        <w:gridCol w:w="520"/>
        <w:gridCol w:w="340"/>
        <w:gridCol w:w="665"/>
        <w:gridCol w:w="1154"/>
        <w:gridCol w:w="651"/>
      </w:tblGrid>
      <w:tr w:rsidR="00515F3C" w:rsidTr="00921956">
        <w:trPr>
          <w:trHeight w:val="255"/>
        </w:trPr>
        <w:tc>
          <w:tcPr>
            <w:tcW w:w="1156" w:type="dxa"/>
            <w:gridSpan w:val="2"/>
            <w:tcBorders>
              <w:top w:val="nil"/>
              <w:left w:val="nil"/>
              <w:bottom w:val="nil"/>
              <w:right w:val="nil"/>
            </w:tcBorders>
            <w:noWrap/>
            <w:vAlign w:val="bottom"/>
            <w:hideMark/>
          </w:tcPr>
          <w:p w:rsidR="00515F3C" w:rsidRDefault="00515F3C">
            <w:pPr>
              <w:rPr>
                <w:color w:val="000000"/>
                <w:sz w:val="20"/>
                <w:szCs w:val="20"/>
              </w:rPr>
            </w:pPr>
            <w:r>
              <w:rPr>
                <w:color w:val="000000"/>
                <w:sz w:val="20"/>
                <w:szCs w:val="20"/>
              </w:rPr>
              <w:t>Site</w:t>
            </w:r>
          </w:p>
        </w:tc>
        <w:tc>
          <w:tcPr>
            <w:tcW w:w="1634" w:type="dxa"/>
            <w:tcBorders>
              <w:top w:val="nil"/>
              <w:left w:val="nil"/>
              <w:bottom w:val="nil"/>
              <w:right w:val="nil"/>
            </w:tcBorders>
            <w:noWrap/>
            <w:vAlign w:val="bottom"/>
            <w:hideMark/>
          </w:tcPr>
          <w:p w:rsidR="00515F3C" w:rsidRDefault="00515F3C">
            <w:pPr>
              <w:rPr>
                <w:color w:val="000000"/>
                <w:sz w:val="20"/>
                <w:szCs w:val="20"/>
              </w:rPr>
            </w:pPr>
            <w:r>
              <w:rPr>
                <w:color w:val="000000"/>
                <w:sz w:val="20"/>
                <w:szCs w:val="20"/>
              </w:rPr>
              <w:t>Start Date/Time</w:t>
            </w:r>
          </w:p>
        </w:tc>
        <w:tc>
          <w:tcPr>
            <w:tcW w:w="678" w:type="dxa"/>
            <w:gridSpan w:val="2"/>
            <w:tcBorders>
              <w:top w:val="nil"/>
              <w:left w:val="nil"/>
              <w:bottom w:val="nil"/>
              <w:right w:val="nil"/>
            </w:tcBorders>
            <w:noWrap/>
            <w:vAlign w:val="bottom"/>
            <w:hideMark/>
          </w:tcPr>
          <w:p w:rsidR="00515F3C" w:rsidRDefault="00515F3C">
            <w:pPr>
              <w:rPr>
                <w:color w:val="000000"/>
                <w:sz w:val="20"/>
                <w:szCs w:val="20"/>
              </w:rPr>
            </w:pPr>
          </w:p>
        </w:tc>
        <w:tc>
          <w:tcPr>
            <w:tcW w:w="950" w:type="dxa"/>
            <w:gridSpan w:val="2"/>
            <w:tcBorders>
              <w:top w:val="nil"/>
              <w:left w:val="nil"/>
              <w:bottom w:val="nil"/>
              <w:right w:val="nil"/>
            </w:tcBorders>
            <w:noWrap/>
            <w:vAlign w:val="bottom"/>
            <w:hideMark/>
          </w:tcPr>
          <w:p w:rsidR="00515F3C" w:rsidRDefault="00515F3C">
            <w:pPr>
              <w:rPr>
                <w:color w:val="000000"/>
                <w:sz w:val="20"/>
                <w:szCs w:val="20"/>
              </w:rPr>
            </w:pPr>
            <w:r>
              <w:rPr>
                <w:color w:val="000000"/>
                <w:sz w:val="20"/>
                <w:szCs w:val="20"/>
              </w:rPr>
              <w:t>Site</w:t>
            </w:r>
          </w:p>
        </w:tc>
        <w:tc>
          <w:tcPr>
            <w:tcW w:w="1792" w:type="dxa"/>
            <w:gridSpan w:val="3"/>
            <w:tcBorders>
              <w:top w:val="nil"/>
              <w:left w:val="nil"/>
              <w:bottom w:val="nil"/>
              <w:right w:val="nil"/>
            </w:tcBorders>
            <w:noWrap/>
            <w:vAlign w:val="bottom"/>
            <w:hideMark/>
          </w:tcPr>
          <w:p w:rsidR="00515F3C" w:rsidRDefault="00515F3C">
            <w:pPr>
              <w:rPr>
                <w:color w:val="000000"/>
                <w:sz w:val="20"/>
                <w:szCs w:val="20"/>
              </w:rPr>
            </w:pPr>
            <w:r>
              <w:rPr>
                <w:color w:val="000000"/>
                <w:sz w:val="20"/>
                <w:szCs w:val="20"/>
              </w:rPr>
              <w:t>Start Date/Time</w:t>
            </w:r>
          </w:p>
        </w:tc>
        <w:tc>
          <w:tcPr>
            <w:tcW w:w="520" w:type="dxa"/>
            <w:tcBorders>
              <w:top w:val="nil"/>
              <w:left w:val="nil"/>
              <w:bottom w:val="nil"/>
              <w:right w:val="nil"/>
            </w:tcBorders>
            <w:noWrap/>
            <w:vAlign w:val="bottom"/>
            <w:hideMark/>
          </w:tcPr>
          <w:p w:rsidR="00515F3C" w:rsidRDefault="00515F3C">
            <w:pPr>
              <w:rPr>
                <w:color w:val="000000"/>
                <w:sz w:val="20"/>
                <w:szCs w:val="20"/>
              </w:rPr>
            </w:pPr>
          </w:p>
        </w:tc>
        <w:tc>
          <w:tcPr>
            <w:tcW w:w="1005" w:type="dxa"/>
            <w:gridSpan w:val="2"/>
            <w:tcBorders>
              <w:top w:val="nil"/>
              <w:left w:val="nil"/>
              <w:bottom w:val="nil"/>
              <w:right w:val="nil"/>
            </w:tcBorders>
            <w:noWrap/>
            <w:vAlign w:val="bottom"/>
            <w:hideMark/>
          </w:tcPr>
          <w:p w:rsidR="00515F3C" w:rsidRDefault="00515F3C">
            <w:pPr>
              <w:rPr>
                <w:color w:val="000000"/>
                <w:sz w:val="20"/>
                <w:szCs w:val="20"/>
              </w:rPr>
            </w:pPr>
            <w:r>
              <w:rPr>
                <w:color w:val="000000"/>
                <w:sz w:val="20"/>
                <w:szCs w:val="20"/>
              </w:rPr>
              <w:t>Site</w:t>
            </w:r>
          </w:p>
        </w:tc>
        <w:tc>
          <w:tcPr>
            <w:tcW w:w="1805" w:type="dxa"/>
            <w:gridSpan w:val="2"/>
            <w:tcBorders>
              <w:top w:val="nil"/>
              <w:left w:val="nil"/>
              <w:bottom w:val="nil"/>
              <w:right w:val="nil"/>
            </w:tcBorders>
            <w:noWrap/>
            <w:vAlign w:val="bottom"/>
            <w:hideMark/>
          </w:tcPr>
          <w:p w:rsidR="00515F3C" w:rsidRDefault="00515F3C">
            <w:pPr>
              <w:rPr>
                <w:color w:val="000000"/>
                <w:sz w:val="20"/>
                <w:szCs w:val="20"/>
              </w:rPr>
            </w:pPr>
            <w:r>
              <w:rPr>
                <w:color w:val="000000"/>
                <w:sz w:val="20"/>
                <w:szCs w:val="20"/>
              </w:rPr>
              <w:t>Start Date/Time</w:t>
            </w:r>
          </w:p>
        </w:tc>
      </w:tr>
      <w:tr w:rsidR="00515F3C" w:rsidTr="00921956">
        <w:trPr>
          <w:trHeight w:val="255"/>
        </w:trPr>
        <w:tc>
          <w:tcPr>
            <w:tcW w:w="1156"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apacpnut</w:t>
            </w:r>
          </w:p>
        </w:tc>
        <w:tc>
          <w:tcPr>
            <w:tcW w:w="1634" w:type="dxa"/>
            <w:tcBorders>
              <w:top w:val="nil"/>
              <w:left w:val="nil"/>
              <w:bottom w:val="nil"/>
              <w:right w:val="nil"/>
            </w:tcBorders>
            <w:noWrap/>
            <w:vAlign w:val="bottom"/>
            <w:hideMark/>
          </w:tcPr>
          <w:p w:rsidR="00515F3C" w:rsidRDefault="00515F3C">
            <w:pPr>
              <w:jc w:val="center"/>
              <w:rPr>
                <w:sz w:val="20"/>
                <w:szCs w:val="20"/>
              </w:rPr>
            </w:pPr>
            <w:r>
              <w:rPr>
                <w:sz w:val="20"/>
                <w:szCs w:val="20"/>
              </w:rPr>
              <w:t>01/11/2011 11:28</w:t>
            </w:r>
          </w:p>
        </w:tc>
        <w:tc>
          <w:tcPr>
            <w:tcW w:w="678" w:type="dxa"/>
            <w:gridSpan w:val="2"/>
            <w:tcBorders>
              <w:top w:val="nil"/>
              <w:left w:val="nil"/>
              <w:bottom w:val="nil"/>
              <w:right w:val="nil"/>
            </w:tcBorders>
            <w:noWrap/>
            <w:vAlign w:val="bottom"/>
            <w:hideMark/>
          </w:tcPr>
          <w:p w:rsidR="00515F3C" w:rsidRDefault="00515F3C">
            <w:pPr>
              <w:jc w:val="center"/>
              <w:rPr>
                <w:sz w:val="20"/>
                <w:szCs w:val="20"/>
              </w:rPr>
            </w:pPr>
          </w:p>
        </w:tc>
        <w:tc>
          <w:tcPr>
            <w:tcW w:w="950"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apadbnut</w:t>
            </w:r>
          </w:p>
        </w:tc>
        <w:tc>
          <w:tcPr>
            <w:tcW w:w="1792" w:type="dxa"/>
            <w:gridSpan w:val="3"/>
            <w:tcBorders>
              <w:top w:val="nil"/>
              <w:left w:val="nil"/>
              <w:bottom w:val="nil"/>
              <w:right w:val="nil"/>
            </w:tcBorders>
            <w:noWrap/>
            <w:vAlign w:val="bottom"/>
            <w:hideMark/>
          </w:tcPr>
          <w:p w:rsidR="00515F3C" w:rsidRDefault="00515F3C">
            <w:pPr>
              <w:jc w:val="center"/>
              <w:rPr>
                <w:sz w:val="20"/>
                <w:szCs w:val="20"/>
              </w:rPr>
            </w:pPr>
            <w:r>
              <w:rPr>
                <w:sz w:val="20"/>
                <w:szCs w:val="20"/>
              </w:rPr>
              <w:t>01/11/2011 13:11</w:t>
            </w:r>
          </w:p>
        </w:tc>
        <w:tc>
          <w:tcPr>
            <w:tcW w:w="520" w:type="dxa"/>
            <w:tcBorders>
              <w:top w:val="nil"/>
              <w:left w:val="nil"/>
              <w:bottom w:val="nil"/>
              <w:right w:val="nil"/>
            </w:tcBorders>
            <w:noWrap/>
            <w:vAlign w:val="bottom"/>
            <w:hideMark/>
          </w:tcPr>
          <w:p w:rsidR="00515F3C" w:rsidRDefault="00515F3C">
            <w:pPr>
              <w:jc w:val="center"/>
              <w:rPr>
                <w:sz w:val="20"/>
                <w:szCs w:val="20"/>
              </w:rPr>
            </w:pPr>
          </w:p>
        </w:tc>
        <w:tc>
          <w:tcPr>
            <w:tcW w:w="1005"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apaebnut</w:t>
            </w:r>
          </w:p>
        </w:tc>
        <w:tc>
          <w:tcPr>
            <w:tcW w:w="1805"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01/11/2011 10:03</w:t>
            </w:r>
          </w:p>
        </w:tc>
      </w:tr>
      <w:tr w:rsidR="00515F3C" w:rsidTr="00921956">
        <w:trPr>
          <w:trHeight w:val="255"/>
        </w:trPr>
        <w:tc>
          <w:tcPr>
            <w:tcW w:w="1156"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apacpnut</w:t>
            </w:r>
          </w:p>
        </w:tc>
        <w:tc>
          <w:tcPr>
            <w:tcW w:w="1634" w:type="dxa"/>
            <w:tcBorders>
              <w:top w:val="nil"/>
              <w:left w:val="nil"/>
              <w:bottom w:val="nil"/>
              <w:right w:val="nil"/>
            </w:tcBorders>
            <w:noWrap/>
            <w:vAlign w:val="bottom"/>
            <w:hideMark/>
          </w:tcPr>
          <w:p w:rsidR="00515F3C" w:rsidRDefault="00515F3C">
            <w:pPr>
              <w:jc w:val="center"/>
              <w:rPr>
                <w:sz w:val="20"/>
                <w:szCs w:val="20"/>
              </w:rPr>
            </w:pPr>
            <w:r>
              <w:rPr>
                <w:sz w:val="20"/>
                <w:szCs w:val="20"/>
              </w:rPr>
              <w:t>02/09/2011 12:51</w:t>
            </w:r>
          </w:p>
        </w:tc>
        <w:tc>
          <w:tcPr>
            <w:tcW w:w="678" w:type="dxa"/>
            <w:gridSpan w:val="2"/>
            <w:tcBorders>
              <w:top w:val="nil"/>
              <w:left w:val="nil"/>
              <w:bottom w:val="nil"/>
              <w:right w:val="nil"/>
            </w:tcBorders>
            <w:noWrap/>
            <w:vAlign w:val="bottom"/>
            <w:hideMark/>
          </w:tcPr>
          <w:p w:rsidR="00515F3C" w:rsidRDefault="00515F3C">
            <w:pPr>
              <w:jc w:val="center"/>
              <w:rPr>
                <w:sz w:val="20"/>
                <w:szCs w:val="20"/>
              </w:rPr>
            </w:pPr>
          </w:p>
        </w:tc>
        <w:tc>
          <w:tcPr>
            <w:tcW w:w="950"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apadbnut</w:t>
            </w:r>
          </w:p>
        </w:tc>
        <w:tc>
          <w:tcPr>
            <w:tcW w:w="1792" w:type="dxa"/>
            <w:gridSpan w:val="3"/>
            <w:tcBorders>
              <w:top w:val="nil"/>
              <w:left w:val="nil"/>
              <w:bottom w:val="nil"/>
              <w:right w:val="nil"/>
            </w:tcBorders>
            <w:noWrap/>
            <w:vAlign w:val="bottom"/>
            <w:hideMark/>
          </w:tcPr>
          <w:p w:rsidR="00515F3C" w:rsidRDefault="00515F3C">
            <w:pPr>
              <w:jc w:val="center"/>
              <w:rPr>
                <w:sz w:val="20"/>
                <w:szCs w:val="20"/>
              </w:rPr>
            </w:pPr>
            <w:r>
              <w:rPr>
                <w:sz w:val="20"/>
                <w:szCs w:val="20"/>
              </w:rPr>
              <w:t>02/09/2011 10:41</w:t>
            </w:r>
          </w:p>
        </w:tc>
        <w:tc>
          <w:tcPr>
            <w:tcW w:w="520" w:type="dxa"/>
            <w:tcBorders>
              <w:top w:val="nil"/>
              <w:left w:val="nil"/>
              <w:bottom w:val="nil"/>
              <w:right w:val="nil"/>
            </w:tcBorders>
            <w:noWrap/>
            <w:vAlign w:val="bottom"/>
            <w:hideMark/>
          </w:tcPr>
          <w:p w:rsidR="00515F3C" w:rsidRDefault="00515F3C">
            <w:pPr>
              <w:jc w:val="center"/>
              <w:rPr>
                <w:sz w:val="20"/>
                <w:szCs w:val="20"/>
              </w:rPr>
            </w:pPr>
          </w:p>
        </w:tc>
        <w:tc>
          <w:tcPr>
            <w:tcW w:w="1005"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apaebnut</w:t>
            </w:r>
          </w:p>
        </w:tc>
        <w:tc>
          <w:tcPr>
            <w:tcW w:w="1805"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02/09/2011 13:40</w:t>
            </w:r>
          </w:p>
        </w:tc>
      </w:tr>
      <w:tr w:rsidR="00515F3C" w:rsidTr="00921956">
        <w:trPr>
          <w:trHeight w:val="255"/>
        </w:trPr>
        <w:tc>
          <w:tcPr>
            <w:tcW w:w="1156"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apacpnut</w:t>
            </w:r>
          </w:p>
        </w:tc>
        <w:tc>
          <w:tcPr>
            <w:tcW w:w="1634" w:type="dxa"/>
            <w:tcBorders>
              <w:top w:val="nil"/>
              <w:left w:val="nil"/>
              <w:bottom w:val="nil"/>
              <w:right w:val="nil"/>
            </w:tcBorders>
            <w:noWrap/>
            <w:vAlign w:val="bottom"/>
            <w:hideMark/>
          </w:tcPr>
          <w:p w:rsidR="00515F3C" w:rsidRDefault="00515F3C">
            <w:pPr>
              <w:jc w:val="center"/>
              <w:rPr>
                <w:sz w:val="20"/>
                <w:szCs w:val="20"/>
              </w:rPr>
            </w:pPr>
            <w:r>
              <w:rPr>
                <w:sz w:val="20"/>
                <w:szCs w:val="20"/>
              </w:rPr>
              <w:t>02/09/2011 12:55</w:t>
            </w:r>
          </w:p>
        </w:tc>
        <w:tc>
          <w:tcPr>
            <w:tcW w:w="678" w:type="dxa"/>
            <w:gridSpan w:val="2"/>
            <w:tcBorders>
              <w:top w:val="nil"/>
              <w:left w:val="nil"/>
              <w:bottom w:val="nil"/>
              <w:right w:val="nil"/>
            </w:tcBorders>
            <w:noWrap/>
            <w:vAlign w:val="bottom"/>
            <w:hideMark/>
          </w:tcPr>
          <w:p w:rsidR="00515F3C" w:rsidRDefault="00515F3C">
            <w:pPr>
              <w:jc w:val="center"/>
              <w:rPr>
                <w:sz w:val="20"/>
                <w:szCs w:val="20"/>
              </w:rPr>
            </w:pPr>
          </w:p>
        </w:tc>
        <w:tc>
          <w:tcPr>
            <w:tcW w:w="950"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apadbnut</w:t>
            </w:r>
          </w:p>
        </w:tc>
        <w:tc>
          <w:tcPr>
            <w:tcW w:w="1792" w:type="dxa"/>
            <w:gridSpan w:val="3"/>
            <w:tcBorders>
              <w:top w:val="nil"/>
              <w:left w:val="nil"/>
              <w:bottom w:val="nil"/>
              <w:right w:val="nil"/>
            </w:tcBorders>
            <w:noWrap/>
            <w:vAlign w:val="bottom"/>
            <w:hideMark/>
          </w:tcPr>
          <w:p w:rsidR="00515F3C" w:rsidRDefault="00515F3C">
            <w:pPr>
              <w:jc w:val="center"/>
              <w:rPr>
                <w:sz w:val="20"/>
                <w:szCs w:val="20"/>
              </w:rPr>
            </w:pPr>
            <w:r>
              <w:rPr>
                <w:sz w:val="20"/>
                <w:szCs w:val="20"/>
              </w:rPr>
              <w:t>03/02/2011 14:03</w:t>
            </w:r>
          </w:p>
        </w:tc>
        <w:tc>
          <w:tcPr>
            <w:tcW w:w="520" w:type="dxa"/>
            <w:tcBorders>
              <w:top w:val="nil"/>
              <w:left w:val="nil"/>
              <w:bottom w:val="nil"/>
              <w:right w:val="nil"/>
            </w:tcBorders>
            <w:noWrap/>
            <w:vAlign w:val="bottom"/>
            <w:hideMark/>
          </w:tcPr>
          <w:p w:rsidR="00515F3C" w:rsidRDefault="00515F3C">
            <w:pPr>
              <w:jc w:val="center"/>
              <w:rPr>
                <w:sz w:val="20"/>
                <w:szCs w:val="20"/>
              </w:rPr>
            </w:pPr>
          </w:p>
        </w:tc>
        <w:tc>
          <w:tcPr>
            <w:tcW w:w="1005"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apaebnut</w:t>
            </w:r>
          </w:p>
        </w:tc>
        <w:tc>
          <w:tcPr>
            <w:tcW w:w="1805"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03/02/2011 12:06</w:t>
            </w:r>
          </w:p>
        </w:tc>
      </w:tr>
      <w:tr w:rsidR="00515F3C" w:rsidTr="00921956">
        <w:trPr>
          <w:trHeight w:val="255"/>
        </w:trPr>
        <w:tc>
          <w:tcPr>
            <w:tcW w:w="1156"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apacpnut</w:t>
            </w:r>
          </w:p>
        </w:tc>
        <w:tc>
          <w:tcPr>
            <w:tcW w:w="1634" w:type="dxa"/>
            <w:tcBorders>
              <w:top w:val="nil"/>
              <w:left w:val="nil"/>
              <w:bottom w:val="nil"/>
              <w:right w:val="nil"/>
            </w:tcBorders>
            <w:noWrap/>
            <w:vAlign w:val="bottom"/>
            <w:hideMark/>
          </w:tcPr>
          <w:p w:rsidR="00515F3C" w:rsidRDefault="00515F3C">
            <w:pPr>
              <w:jc w:val="center"/>
              <w:rPr>
                <w:sz w:val="20"/>
                <w:szCs w:val="20"/>
              </w:rPr>
            </w:pPr>
            <w:r>
              <w:rPr>
                <w:sz w:val="20"/>
                <w:szCs w:val="20"/>
              </w:rPr>
              <w:t>02/09/2011 13:03</w:t>
            </w:r>
          </w:p>
        </w:tc>
        <w:tc>
          <w:tcPr>
            <w:tcW w:w="678" w:type="dxa"/>
            <w:gridSpan w:val="2"/>
            <w:tcBorders>
              <w:top w:val="nil"/>
              <w:left w:val="nil"/>
              <w:bottom w:val="nil"/>
              <w:right w:val="nil"/>
            </w:tcBorders>
            <w:noWrap/>
            <w:vAlign w:val="bottom"/>
            <w:hideMark/>
          </w:tcPr>
          <w:p w:rsidR="00515F3C" w:rsidRDefault="00515F3C">
            <w:pPr>
              <w:jc w:val="center"/>
              <w:rPr>
                <w:sz w:val="20"/>
                <w:szCs w:val="20"/>
              </w:rPr>
            </w:pPr>
          </w:p>
        </w:tc>
        <w:tc>
          <w:tcPr>
            <w:tcW w:w="950"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apadbnut</w:t>
            </w:r>
          </w:p>
        </w:tc>
        <w:tc>
          <w:tcPr>
            <w:tcW w:w="1792" w:type="dxa"/>
            <w:gridSpan w:val="3"/>
            <w:tcBorders>
              <w:top w:val="nil"/>
              <w:left w:val="nil"/>
              <w:bottom w:val="nil"/>
              <w:right w:val="nil"/>
            </w:tcBorders>
            <w:noWrap/>
            <w:vAlign w:val="bottom"/>
            <w:hideMark/>
          </w:tcPr>
          <w:p w:rsidR="00515F3C" w:rsidRDefault="00515F3C">
            <w:pPr>
              <w:jc w:val="center"/>
              <w:rPr>
                <w:sz w:val="20"/>
                <w:szCs w:val="20"/>
              </w:rPr>
            </w:pPr>
            <w:r>
              <w:rPr>
                <w:sz w:val="20"/>
                <w:szCs w:val="20"/>
              </w:rPr>
              <w:t>04/06/2011 09:37</w:t>
            </w:r>
          </w:p>
        </w:tc>
        <w:tc>
          <w:tcPr>
            <w:tcW w:w="520" w:type="dxa"/>
            <w:tcBorders>
              <w:top w:val="nil"/>
              <w:left w:val="nil"/>
              <w:bottom w:val="nil"/>
              <w:right w:val="nil"/>
            </w:tcBorders>
            <w:noWrap/>
            <w:vAlign w:val="bottom"/>
            <w:hideMark/>
          </w:tcPr>
          <w:p w:rsidR="00515F3C" w:rsidRDefault="00515F3C">
            <w:pPr>
              <w:jc w:val="center"/>
              <w:rPr>
                <w:sz w:val="20"/>
                <w:szCs w:val="20"/>
              </w:rPr>
            </w:pPr>
          </w:p>
        </w:tc>
        <w:tc>
          <w:tcPr>
            <w:tcW w:w="1005"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apaebnut</w:t>
            </w:r>
          </w:p>
        </w:tc>
        <w:tc>
          <w:tcPr>
            <w:tcW w:w="1805"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04/06/2011 12:00</w:t>
            </w:r>
          </w:p>
        </w:tc>
      </w:tr>
      <w:tr w:rsidR="00515F3C" w:rsidTr="00921956">
        <w:trPr>
          <w:trHeight w:val="255"/>
        </w:trPr>
        <w:tc>
          <w:tcPr>
            <w:tcW w:w="1156"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apacpnut</w:t>
            </w:r>
          </w:p>
        </w:tc>
        <w:tc>
          <w:tcPr>
            <w:tcW w:w="1634" w:type="dxa"/>
            <w:tcBorders>
              <w:top w:val="nil"/>
              <w:left w:val="nil"/>
              <w:bottom w:val="nil"/>
              <w:right w:val="nil"/>
            </w:tcBorders>
            <w:noWrap/>
            <w:vAlign w:val="bottom"/>
            <w:hideMark/>
          </w:tcPr>
          <w:p w:rsidR="00515F3C" w:rsidRDefault="00515F3C">
            <w:pPr>
              <w:jc w:val="center"/>
              <w:rPr>
                <w:sz w:val="20"/>
                <w:szCs w:val="20"/>
              </w:rPr>
            </w:pPr>
            <w:r>
              <w:rPr>
                <w:sz w:val="20"/>
                <w:szCs w:val="20"/>
              </w:rPr>
              <w:t>03/02/2011 10:36</w:t>
            </w:r>
          </w:p>
        </w:tc>
        <w:tc>
          <w:tcPr>
            <w:tcW w:w="678" w:type="dxa"/>
            <w:gridSpan w:val="2"/>
            <w:tcBorders>
              <w:top w:val="nil"/>
              <w:left w:val="nil"/>
              <w:bottom w:val="nil"/>
              <w:right w:val="nil"/>
            </w:tcBorders>
            <w:noWrap/>
            <w:vAlign w:val="bottom"/>
            <w:hideMark/>
          </w:tcPr>
          <w:p w:rsidR="00515F3C" w:rsidRDefault="00515F3C">
            <w:pPr>
              <w:jc w:val="center"/>
              <w:rPr>
                <w:sz w:val="20"/>
                <w:szCs w:val="20"/>
              </w:rPr>
            </w:pPr>
          </w:p>
        </w:tc>
        <w:tc>
          <w:tcPr>
            <w:tcW w:w="950"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apadbnut</w:t>
            </w:r>
          </w:p>
        </w:tc>
        <w:tc>
          <w:tcPr>
            <w:tcW w:w="1792" w:type="dxa"/>
            <w:gridSpan w:val="3"/>
            <w:tcBorders>
              <w:top w:val="nil"/>
              <w:left w:val="nil"/>
              <w:bottom w:val="nil"/>
              <w:right w:val="nil"/>
            </w:tcBorders>
            <w:noWrap/>
            <w:vAlign w:val="bottom"/>
            <w:hideMark/>
          </w:tcPr>
          <w:p w:rsidR="00515F3C" w:rsidRDefault="00515F3C">
            <w:pPr>
              <w:jc w:val="center"/>
              <w:rPr>
                <w:sz w:val="20"/>
                <w:szCs w:val="20"/>
              </w:rPr>
            </w:pPr>
            <w:r>
              <w:rPr>
                <w:sz w:val="20"/>
                <w:szCs w:val="20"/>
              </w:rPr>
              <w:t>05/11/2011 08:01</w:t>
            </w:r>
          </w:p>
        </w:tc>
        <w:tc>
          <w:tcPr>
            <w:tcW w:w="520" w:type="dxa"/>
            <w:tcBorders>
              <w:top w:val="nil"/>
              <w:left w:val="nil"/>
              <w:bottom w:val="nil"/>
              <w:right w:val="nil"/>
            </w:tcBorders>
            <w:noWrap/>
            <w:vAlign w:val="bottom"/>
            <w:hideMark/>
          </w:tcPr>
          <w:p w:rsidR="00515F3C" w:rsidRDefault="00515F3C">
            <w:pPr>
              <w:jc w:val="center"/>
              <w:rPr>
                <w:sz w:val="20"/>
                <w:szCs w:val="20"/>
              </w:rPr>
            </w:pPr>
          </w:p>
        </w:tc>
        <w:tc>
          <w:tcPr>
            <w:tcW w:w="1005"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apaebnut</w:t>
            </w:r>
          </w:p>
        </w:tc>
        <w:tc>
          <w:tcPr>
            <w:tcW w:w="1805"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05/11/2011 11:32</w:t>
            </w:r>
          </w:p>
        </w:tc>
      </w:tr>
      <w:tr w:rsidR="00515F3C" w:rsidTr="00921956">
        <w:trPr>
          <w:trHeight w:val="255"/>
        </w:trPr>
        <w:tc>
          <w:tcPr>
            <w:tcW w:w="1156"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apacpnut</w:t>
            </w:r>
          </w:p>
        </w:tc>
        <w:tc>
          <w:tcPr>
            <w:tcW w:w="1634" w:type="dxa"/>
            <w:tcBorders>
              <w:top w:val="nil"/>
              <w:left w:val="nil"/>
              <w:bottom w:val="nil"/>
              <w:right w:val="nil"/>
            </w:tcBorders>
            <w:noWrap/>
            <w:vAlign w:val="bottom"/>
            <w:hideMark/>
          </w:tcPr>
          <w:p w:rsidR="00515F3C" w:rsidRDefault="00515F3C">
            <w:pPr>
              <w:jc w:val="center"/>
              <w:rPr>
                <w:sz w:val="20"/>
                <w:szCs w:val="20"/>
              </w:rPr>
            </w:pPr>
            <w:r>
              <w:rPr>
                <w:sz w:val="20"/>
                <w:szCs w:val="20"/>
              </w:rPr>
              <w:t>04/06/2011 11:29</w:t>
            </w:r>
          </w:p>
        </w:tc>
        <w:tc>
          <w:tcPr>
            <w:tcW w:w="678" w:type="dxa"/>
            <w:gridSpan w:val="2"/>
            <w:tcBorders>
              <w:top w:val="nil"/>
              <w:left w:val="nil"/>
              <w:bottom w:val="nil"/>
              <w:right w:val="nil"/>
            </w:tcBorders>
            <w:noWrap/>
            <w:vAlign w:val="bottom"/>
            <w:hideMark/>
          </w:tcPr>
          <w:p w:rsidR="00515F3C" w:rsidRDefault="00515F3C">
            <w:pPr>
              <w:jc w:val="center"/>
              <w:rPr>
                <w:sz w:val="20"/>
                <w:szCs w:val="20"/>
              </w:rPr>
            </w:pPr>
          </w:p>
        </w:tc>
        <w:tc>
          <w:tcPr>
            <w:tcW w:w="950"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apadbnut</w:t>
            </w:r>
          </w:p>
        </w:tc>
        <w:tc>
          <w:tcPr>
            <w:tcW w:w="1792" w:type="dxa"/>
            <w:gridSpan w:val="3"/>
            <w:tcBorders>
              <w:top w:val="nil"/>
              <w:left w:val="nil"/>
              <w:bottom w:val="nil"/>
              <w:right w:val="nil"/>
            </w:tcBorders>
            <w:noWrap/>
            <w:vAlign w:val="bottom"/>
            <w:hideMark/>
          </w:tcPr>
          <w:p w:rsidR="00515F3C" w:rsidRDefault="00515F3C">
            <w:pPr>
              <w:jc w:val="center"/>
              <w:rPr>
                <w:sz w:val="20"/>
                <w:szCs w:val="20"/>
              </w:rPr>
            </w:pPr>
            <w:r>
              <w:rPr>
                <w:sz w:val="20"/>
                <w:szCs w:val="20"/>
              </w:rPr>
              <w:t>06/07/2011 08:55</w:t>
            </w:r>
          </w:p>
        </w:tc>
        <w:tc>
          <w:tcPr>
            <w:tcW w:w="520" w:type="dxa"/>
            <w:tcBorders>
              <w:top w:val="nil"/>
              <w:left w:val="nil"/>
              <w:bottom w:val="nil"/>
              <w:right w:val="nil"/>
            </w:tcBorders>
            <w:noWrap/>
            <w:vAlign w:val="bottom"/>
            <w:hideMark/>
          </w:tcPr>
          <w:p w:rsidR="00515F3C" w:rsidRDefault="00515F3C">
            <w:pPr>
              <w:jc w:val="center"/>
              <w:rPr>
                <w:sz w:val="20"/>
                <w:szCs w:val="20"/>
              </w:rPr>
            </w:pPr>
          </w:p>
        </w:tc>
        <w:tc>
          <w:tcPr>
            <w:tcW w:w="1005"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apaebnut</w:t>
            </w:r>
          </w:p>
        </w:tc>
        <w:tc>
          <w:tcPr>
            <w:tcW w:w="1805"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06/07/2011 10:21</w:t>
            </w:r>
          </w:p>
        </w:tc>
      </w:tr>
      <w:tr w:rsidR="00515F3C" w:rsidTr="00921956">
        <w:trPr>
          <w:trHeight w:val="255"/>
        </w:trPr>
        <w:tc>
          <w:tcPr>
            <w:tcW w:w="1156"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apacpnut</w:t>
            </w:r>
          </w:p>
        </w:tc>
        <w:tc>
          <w:tcPr>
            <w:tcW w:w="1634" w:type="dxa"/>
            <w:tcBorders>
              <w:top w:val="nil"/>
              <w:left w:val="nil"/>
              <w:bottom w:val="nil"/>
              <w:right w:val="nil"/>
            </w:tcBorders>
            <w:noWrap/>
            <w:vAlign w:val="bottom"/>
            <w:hideMark/>
          </w:tcPr>
          <w:p w:rsidR="00515F3C" w:rsidRDefault="00515F3C">
            <w:pPr>
              <w:jc w:val="center"/>
              <w:rPr>
                <w:sz w:val="20"/>
                <w:szCs w:val="20"/>
              </w:rPr>
            </w:pPr>
            <w:r>
              <w:rPr>
                <w:sz w:val="20"/>
                <w:szCs w:val="20"/>
              </w:rPr>
              <w:t>05/11/2011 10:38</w:t>
            </w:r>
          </w:p>
        </w:tc>
        <w:tc>
          <w:tcPr>
            <w:tcW w:w="678" w:type="dxa"/>
            <w:gridSpan w:val="2"/>
            <w:tcBorders>
              <w:top w:val="nil"/>
              <w:left w:val="nil"/>
              <w:bottom w:val="nil"/>
              <w:right w:val="nil"/>
            </w:tcBorders>
            <w:noWrap/>
            <w:vAlign w:val="bottom"/>
            <w:hideMark/>
          </w:tcPr>
          <w:p w:rsidR="00515F3C" w:rsidRDefault="00515F3C">
            <w:pPr>
              <w:jc w:val="center"/>
              <w:rPr>
                <w:sz w:val="20"/>
                <w:szCs w:val="20"/>
              </w:rPr>
            </w:pPr>
          </w:p>
        </w:tc>
        <w:tc>
          <w:tcPr>
            <w:tcW w:w="950"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apadbnut</w:t>
            </w:r>
          </w:p>
        </w:tc>
        <w:tc>
          <w:tcPr>
            <w:tcW w:w="1792" w:type="dxa"/>
            <w:gridSpan w:val="3"/>
            <w:tcBorders>
              <w:top w:val="nil"/>
              <w:left w:val="nil"/>
              <w:bottom w:val="nil"/>
              <w:right w:val="nil"/>
            </w:tcBorders>
            <w:noWrap/>
            <w:vAlign w:val="bottom"/>
            <w:hideMark/>
          </w:tcPr>
          <w:p w:rsidR="00515F3C" w:rsidRDefault="00515F3C">
            <w:pPr>
              <w:jc w:val="center"/>
              <w:rPr>
                <w:sz w:val="20"/>
                <w:szCs w:val="20"/>
              </w:rPr>
            </w:pPr>
            <w:r>
              <w:rPr>
                <w:sz w:val="20"/>
                <w:szCs w:val="20"/>
              </w:rPr>
              <w:t>07/13/2011 08:36</w:t>
            </w:r>
          </w:p>
        </w:tc>
        <w:tc>
          <w:tcPr>
            <w:tcW w:w="520" w:type="dxa"/>
            <w:tcBorders>
              <w:top w:val="nil"/>
              <w:left w:val="nil"/>
              <w:bottom w:val="nil"/>
              <w:right w:val="nil"/>
            </w:tcBorders>
            <w:noWrap/>
            <w:vAlign w:val="bottom"/>
            <w:hideMark/>
          </w:tcPr>
          <w:p w:rsidR="00515F3C" w:rsidRDefault="00515F3C">
            <w:pPr>
              <w:jc w:val="center"/>
              <w:rPr>
                <w:sz w:val="20"/>
                <w:szCs w:val="20"/>
              </w:rPr>
            </w:pPr>
          </w:p>
        </w:tc>
        <w:tc>
          <w:tcPr>
            <w:tcW w:w="1005"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apaebnut</w:t>
            </w:r>
          </w:p>
        </w:tc>
        <w:tc>
          <w:tcPr>
            <w:tcW w:w="1805"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06/07/2011 10:23</w:t>
            </w:r>
          </w:p>
        </w:tc>
      </w:tr>
      <w:tr w:rsidR="00515F3C" w:rsidTr="00921956">
        <w:trPr>
          <w:trHeight w:val="255"/>
        </w:trPr>
        <w:tc>
          <w:tcPr>
            <w:tcW w:w="1156"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apacpnut</w:t>
            </w:r>
          </w:p>
        </w:tc>
        <w:tc>
          <w:tcPr>
            <w:tcW w:w="1634" w:type="dxa"/>
            <w:tcBorders>
              <w:top w:val="nil"/>
              <w:left w:val="nil"/>
              <w:bottom w:val="nil"/>
              <w:right w:val="nil"/>
            </w:tcBorders>
            <w:noWrap/>
            <w:vAlign w:val="bottom"/>
            <w:hideMark/>
          </w:tcPr>
          <w:p w:rsidR="00515F3C" w:rsidRDefault="00515F3C">
            <w:pPr>
              <w:jc w:val="center"/>
              <w:rPr>
                <w:sz w:val="20"/>
                <w:szCs w:val="20"/>
              </w:rPr>
            </w:pPr>
            <w:r>
              <w:rPr>
                <w:sz w:val="20"/>
                <w:szCs w:val="20"/>
              </w:rPr>
              <w:t>06/07/2011 09:54</w:t>
            </w:r>
          </w:p>
        </w:tc>
        <w:tc>
          <w:tcPr>
            <w:tcW w:w="678" w:type="dxa"/>
            <w:gridSpan w:val="2"/>
            <w:tcBorders>
              <w:top w:val="nil"/>
              <w:left w:val="nil"/>
              <w:bottom w:val="nil"/>
              <w:right w:val="nil"/>
            </w:tcBorders>
            <w:noWrap/>
            <w:vAlign w:val="bottom"/>
            <w:hideMark/>
          </w:tcPr>
          <w:p w:rsidR="00515F3C" w:rsidRDefault="00515F3C">
            <w:pPr>
              <w:jc w:val="center"/>
              <w:rPr>
                <w:sz w:val="20"/>
                <w:szCs w:val="20"/>
              </w:rPr>
            </w:pPr>
          </w:p>
        </w:tc>
        <w:tc>
          <w:tcPr>
            <w:tcW w:w="950"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apadbnut</w:t>
            </w:r>
          </w:p>
        </w:tc>
        <w:tc>
          <w:tcPr>
            <w:tcW w:w="1792" w:type="dxa"/>
            <w:gridSpan w:val="3"/>
            <w:tcBorders>
              <w:top w:val="nil"/>
              <w:left w:val="nil"/>
              <w:bottom w:val="nil"/>
              <w:right w:val="nil"/>
            </w:tcBorders>
            <w:noWrap/>
            <w:vAlign w:val="bottom"/>
            <w:hideMark/>
          </w:tcPr>
          <w:p w:rsidR="00515F3C" w:rsidRDefault="00515F3C">
            <w:pPr>
              <w:jc w:val="center"/>
              <w:rPr>
                <w:sz w:val="20"/>
                <w:szCs w:val="20"/>
              </w:rPr>
            </w:pPr>
            <w:r>
              <w:rPr>
                <w:sz w:val="20"/>
                <w:szCs w:val="20"/>
              </w:rPr>
              <w:t>08/03/2011 08:35</w:t>
            </w:r>
          </w:p>
        </w:tc>
        <w:tc>
          <w:tcPr>
            <w:tcW w:w="520" w:type="dxa"/>
            <w:tcBorders>
              <w:top w:val="nil"/>
              <w:left w:val="nil"/>
              <w:bottom w:val="nil"/>
              <w:right w:val="nil"/>
            </w:tcBorders>
            <w:noWrap/>
            <w:vAlign w:val="bottom"/>
            <w:hideMark/>
          </w:tcPr>
          <w:p w:rsidR="00515F3C" w:rsidRDefault="00515F3C">
            <w:pPr>
              <w:jc w:val="center"/>
              <w:rPr>
                <w:sz w:val="20"/>
                <w:szCs w:val="20"/>
              </w:rPr>
            </w:pPr>
          </w:p>
        </w:tc>
        <w:tc>
          <w:tcPr>
            <w:tcW w:w="1005"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apaebnut</w:t>
            </w:r>
          </w:p>
        </w:tc>
        <w:tc>
          <w:tcPr>
            <w:tcW w:w="1805"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06/07/2011 10:25</w:t>
            </w:r>
          </w:p>
        </w:tc>
      </w:tr>
      <w:tr w:rsidR="00515F3C" w:rsidTr="00921956">
        <w:trPr>
          <w:trHeight w:val="255"/>
        </w:trPr>
        <w:tc>
          <w:tcPr>
            <w:tcW w:w="1156"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apacpnut</w:t>
            </w:r>
          </w:p>
        </w:tc>
        <w:tc>
          <w:tcPr>
            <w:tcW w:w="1634" w:type="dxa"/>
            <w:tcBorders>
              <w:top w:val="nil"/>
              <w:left w:val="nil"/>
              <w:bottom w:val="nil"/>
              <w:right w:val="nil"/>
            </w:tcBorders>
            <w:noWrap/>
            <w:vAlign w:val="bottom"/>
            <w:hideMark/>
          </w:tcPr>
          <w:p w:rsidR="00515F3C" w:rsidRDefault="00515F3C">
            <w:pPr>
              <w:jc w:val="center"/>
              <w:rPr>
                <w:sz w:val="20"/>
                <w:szCs w:val="20"/>
              </w:rPr>
            </w:pPr>
            <w:r>
              <w:rPr>
                <w:sz w:val="20"/>
                <w:szCs w:val="20"/>
              </w:rPr>
              <w:t>07/13/2011 09:43</w:t>
            </w:r>
          </w:p>
        </w:tc>
        <w:tc>
          <w:tcPr>
            <w:tcW w:w="678" w:type="dxa"/>
            <w:gridSpan w:val="2"/>
            <w:tcBorders>
              <w:top w:val="nil"/>
              <w:left w:val="nil"/>
              <w:bottom w:val="nil"/>
              <w:right w:val="nil"/>
            </w:tcBorders>
            <w:noWrap/>
            <w:vAlign w:val="bottom"/>
            <w:hideMark/>
          </w:tcPr>
          <w:p w:rsidR="00515F3C" w:rsidRDefault="00515F3C">
            <w:pPr>
              <w:jc w:val="center"/>
              <w:rPr>
                <w:sz w:val="20"/>
                <w:szCs w:val="20"/>
              </w:rPr>
            </w:pPr>
          </w:p>
        </w:tc>
        <w:tc>
          <w:tcPr>
            <w:tcW w:w="950"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apadbnut</w:t>
            </w:r>
          </w:p>
        </w:tc>
        <w:tc>
          <w:tcPr>
            <w:tcW w:w="1792" w:type="dxa"/>
            <w:gridSpan w:val="3"/>
            <w:tcBorders>
              <w:top w:val="nil"/>
              <w:left w:val="nil"/>
              <w:bottom w:val="nil"/>
              <w:right w:val="nil"/>
            </w:tcBorders>
            <w:noWrap/>
            <w:vAlign w:val="bottom"/>
            <w:hideMark/>
          </w:tcPr>
          <w:p w:rsidR="00515F3C" w:rsidRDefault="00515F3C">
            <w:pPr>
              <w:jc w:val="center"/>
              <w:rPr>
                <w:sz w:val="20"/>
                <w:szCs w:val="20"/>
              </w:rPr>
            </w:pPr>
            <w:r>
              <w:rPr>
                <w:sz w:val="20"/>
                <w:szCs w:val="20"/>
              </w:rPr>
              <w:t>08/03/2011 08:37</w:t>
            </w:r>
          </w:p>
        </w:tc>
        <w:tc>
          <w:tcPr>
            <w:tcW w:w="520" w:type="dxa"/>
            <w:tcBorders>
              <w:top w:val="nil"/>
              <w:left w:val="nil"/>
              <w:bottom w:val="nil"/>
              <w:right w:val="nil"/>
            </w:tcBorders>
            <w:noWrap/>
            <w:vAlign w:val="bottom"/>
            <w:hideMark/>
          </w:tcPr>
          <w:p w:rsidR="00515F3C" w:rsidRDefault="00515F3C">
            <w:pPr>
              <w:jc w:val="center"/>
              <w:rPr>
                <w:sz w:val="20"/>
                <w:szCs w:val="20"/>
              </w:rPr>
            </w:pPr>
          </w:p>
        </w:tc>
        <w:tc>
          <w:tcPr>
            <w:tcW w:w="1005"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apaebnut</w:t>
            </w:r>
          </w:p>
        </w:tc>
        <w:tc>
          <w:tcPr>
            <w:tcW w:w="1805"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07/13/2011 10:09</w:t>
            </w:r>
          </w:p>
        </w:tc>
      </w:tr>
      <w:tr w:rsidR="00515F3C" w:rsidTr="00921956">
        <w:trPr>
          <w:trHeight w:val="255"/>
        </w:trPr>
        <w:tc>
          <w:tcPr>
            <w:tcW w:w="1156"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apacpnut</w:t>
            </w:r>
          </w:p>
        </w:tc>
        <w:tc>
          <w:tcPr>
            <w:tcW w:w="1634" w:type="dxa"/>
            <w:tcBorders>
              <w:top w:val="nil"/>
              <w:left w:val="nil"/>
              <w:bottom w:val="nil"/>
              <w:right w:val="nil"/>
            </w:tcBorders>
            <w:noWrap/>
            <w:vAlign w:val="bottom"/>
            <w:hideMark/>
          </w:tcPr>
          <w:p w:rsidR="00515F3C" w:rsidRDefault="00515F3C">
            <w:pPr>
              <w:jc w:val="center"/>
              <w:rPr>
                <w:sz w:val="20"/>
                <w:szCs w:val="20"/>
              </w:rPr>
            </w:pPr>
            <w:r>
              <w:rPr>
                <w:sz w:val="20"/>
                <w:szCs w:val="20"/>
              </w:rPr>
              <w:t>08/03/2011 09:30</w:t>
            </w:r>
          </w:p>
        </w:tc>
        <w:tc>
          <w:tcPr>
            <w:tcW w:w="678" w:type="dxa"/>
            <w:gridSpan w:val="2"/>
            <w:tcBorders>
              <w:top w:val="nil"/>
              <w:left w:val="nil"/>
              <w:bottom w:val="nil"/>
              <w:right w:val="nil"/>
            </w:tcBorders>
            <w:noWrap/>
            <w:vAlign w:val="bottom"/>
            <w:hideMark/>
          </w:tcPr>
          <w:p w:rsidR="00515F3C" w:rsidRDefault="00515F3C">
            <w:pPr>
              <w:jc w:val="center"/>
              <w:rPr>
                <w:sz w:val="20"/>
                <w:szCs w:val="20"/>
              </w:rPr>
            </w:pPr>
          </w:p>
        </w:tc>
        <w:tc>
          <w:tcPr>
            <w:tcW w:w="950"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apadbnut</w:t>
            </w:r>
          </w:p>
        </w:tc>
        <w:tc>
          <w:tcPr>
            <w:tcW w:w="1792" w:type="dxa"/>
            <w:gridSpan w:val="3"/>
            <w:tcBorders>
              <w:top w:val="nil"/>
              <w:left w:val="nil"/>
              <w:bottom w:val="nil"/>
              <w:right w:val="nil"/>
            </w:tcBorders>
            <w:noWrap/>
            <w:vAlign w:val="bottom"/>
            <w:hideMark/>
          </w:tcPr>
          <w:p w:rsidR="00515F3C" w:rsidRDefault="00515F3C">
            <w:pPr>
              <w:jc w:val="center"/>
              <w:rPr>
                <w:sz w:val="20"/>
                <w:szCs w:val="20"/>
              </w:rPr>
            </w:pPr>
            <w:r>
              <w:rPr>
                <w:sz w:val="20"/>
                <w:szCs w:val="20"/>
              </w:rPr>
              <w:t>08/03/2011 08:39</w:t>
            </w:r>
          </w:p>
        </w:tc>
        <w:tc>
          <w:tcPr>
            <w:tcW w:w="520" w:type="dxa"/>
            <w:tcBorders>
              <w:top w:val="nil"/>
              <w:left w:val="nil"/>
              <w:bottom w:val="nil"/>
              <w:right w:val="nil"/>
            </w:tcBorders>
            <w:noWrap/>
            <w:vAlign w:val="bottom"/>
            <w:hideMark/>
          </w:tcPr>
          <w:p w:rsidR="00515F3C" w:rsidRDefault="00515F3C">
            <w:pPr>
              <w:jc w:val="center"/>
              <w:rPr>
                <w:sz w:val="20"/>
                <w:szCs w:val="20"/>
              </w:rPr>
            </w:pPr>
          </w:p>
        </w:tc>
        <w:tc>
          <w:tcPr>
            <w:tcW w:w="1005"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apaebnut</w:t>
            </w:r>
          </w:p>
        </w:tc>
        <w:tc>
          <w:tcPr>
            <w:tcW w:w="1805"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08/03/2011 09:57</w:t>
            </w:r>
          </w:p>
        </w:tc>
      </w:tr>
      <w:tr w:rsidR="00515F3C" w:rsidTr="00921956">
        <w:trPr>
          <w:trHeight w:val="255"/>
        </w:trPr>
        <w:tc>
          <w:tcPr>
            <w:tcW w:w="1156"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apacpnut</w:t>
            </w:r>
          </w:p>
        </w:tc>
        <w:tc>
          <w:tcPr>
            <w:tcW w:w="1634" w:type="dxa"/>
            <w:tcBorders>
              <w:top w:val="nil"/>
              <w:left w:val="nil"/>
              <w:bottom w:val="nil"/>
              <w:right w:val="nil"/>
            </w:tcBorders>
            <w:noWrap/>
            <w:vAlign w:val="bottom"/>
            <w:hideMark/>
          </w:tcPr>
          <w:p w:rsidR="00515F3C" w:rsidRDefault="00515F3C">
            <w:pPr>
              <w:jc w:val="center"/>
              <w:rPr>
                <w:sz w:val="20"/>
                <w:szCs w:val="20"/>
              </w:rPr>
            </w:pPr>
            <w:r>
              <w:rPr>
                <w:sz w:val="20"/>
                <w:szCs w:val="20"/>
              </w:rPr>
              <w:t>09/07/2011 10:12</w:t>
            </w:r>
          </w:p>
        </w:tc>
        <w:tc>
          <w:tcPr>
            <w:tcW w:w="678" w:type="dxa"/>
            <w:gridSpan w:val="2"/>
            <w:tcBorders>
              <w:top w:val="nil"/>
              <w:left w:val="nil"/>
              <w:bottom w:val="nil"/>
              <w:right w:val="nil"/>
            </w:tcBorders>
            <w:noWrap/>
            <w:vAlign w:val="bottom"/>
            <w:hideMark/>
          </w:tcPr>
          <w:p w:rsidR="00515F3C" w:rsidRDefault="00515F3C">
            <w:pPr>
              <w:jc w:val="center"/>
              <w:rPr>
                <w:sz w:val="20"/>
                <w:szCs w:val="20"/>
              </w:rPr>
            </w:pPr>
          </w:p>
        </w:tc>
        <w:tc>
          <w:tcPr>
            <w:tcW w:w="950"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apadbnut</w:t>
            </w:r>
          </w:p>
        </w:tc>
        <w:tc>
          <w:tcPr>
            <w:tcW w:w="1792" w:type="dxa"/>
            <w:gridSpan w:val="3"/>
            <w:tcBorders>
              <w:top w:val="nil"/>
              <w:left w:val="nil"/>
              <w:bottom w:val="nil"/>
              <w:right w:val="nil"/>
            </w:tcBorders>
            <w:noWrap/>
            <w:vAlign w:val="bottom"/>
            <w:hideMark/>
          </w:tcPr>
          <w:p w:rsidR="00515F3C" w:rsidRDefault="00515F3C">
            <w:pPr>
              <w:jc w:val="center"/>
              <w:rPr>
                <w:sz w:val="20"/>
                <w:szCs w:val="20"/>
              </w:rPr>
            </w:pPr>
            <w:r>
              <w:rPr>
                <w:sz w:val="20"/>
                <w:szCs w:val="20"/>
              </w:rPr>
              <w:t>09/07/2011 08:34</w:t>
            </w:r>
          </w:p>
        </w:tc>
        <w:tc>
          <w:tcPr>
            <w:tcW w:w="520" w:type="dxa"/>
            <w:tcBorders>
              <w:top w:val="nil"/>
              <w:left w:val="nil"/>
              <w:bottom w:val="nil"/>
              <w:right w:val="nil"/>
            </w:tcBorders>
            <w:noWrap/>
            <w:vAlign w:val="bottom"/>
            <w:hideMark/>
          </w:tcPr>
          <w:p w:rsidR="00515F3C" w:rsidRDefault="00515F3C">
            <w:pPr>
              <w:jc w:val="center"/>
              <w:rPr>
                <w:sz w:val="20"/>
                <w:szCs w:val="20"/>
              </w:rPr>
            </w:pPr>
          </w:p>
        </w:tc>
        <w:tc>
          <w:tcPr>
            <w:tcW w:w="1005"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apaebnut</w:t>
            </w:r>
          </w:p>
        </w:tc>
        <w:tc>
          <w:tcPr>
            <w:tcW w:w="1805"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09/07/2011 10:42</w:t>
            </w:r>
          </w:p>
        </w:tc>
      </w:tr>
      <w:tr w:rsidR="00515F3C" w:rsidTr="00921956">
        <w:trPr>
          <w:trHeight w:val="255"/>
        </w:trPr>
        <w:tc>
          <w:tcPr>
            <w:tcW w:w="1156"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apacpnut</w:t>
            </w:r>
          </w:p>
        </w:tc>
        <w:tc>
          <w:tcPr>
            <w:tcW w:w="1634" w:type="dxa"/>
            <w:tcBorders>
              <w:top w:val="nil"/>
              <w:left w:val="nil"/>
              <w:bottom w:val="nil"/>
              <w:right w:val="nil"/>
            </w:tcBorders>
            <w:noWrap/>
            <w:vAlign w:val="bottom"/>
            <w:hideMark/>
          </w:tcPr>
          <w:p w:rsidR="00515F3C" w:rsidRDefault="00515F3C">
            <w:pPr>
              <w:jc w:val="center"/>
              <w:rPr>
                <w:sz w:val="20"/>
                <w:szCs w:val="20"/>
              </w:rPr>
            </w:pPr>
            <w:r>
              <w:rPr>
                <w:sz w:val="20"/>
                <w:szCs w:val="20"/>
              </w:rPr>
              <w:t>10/05/2011 11:05</w:t>
            </w:r>
          </w:p>
        </w:tc>
        <w:tc>
          <w:tcPr>
            <w:tcW w:w="678" w:type="dxa"/>
            <w:gridSpan w:val="2"/>
            <w:tcBorders>
              <w:top w:val="nil"/>
              <w:left w:val="nil"/>
              <w:bottom w:val="nil"/>
              <w:right w:val="nil"/>
            </w:tcBorders>
            <w:noWrap/>
            <w:vAlign w:val="bottom"/>
            <w:hideMark/>
          </w:tcPr>
          <w:p w:rsidR="00515F3C" w:rsidRDefault="00515F3C">
            <w:pPr>
              <w:jc w:val="center"/>
              <w:rPr>
                <w:sz w:val="20"/>
                <w:szCs w:val="20"/>
              </w:rPr>
            </w:pPr>
          </w:p>
        </w:tc>
        <w:tc>
          <w:tcPr>
            <w:tcW w:w="950"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apadbnut</w:t>
            </w:r>
          </w:p>
        </w:tc>
        <w:tc>
          <w:tcPr>
            <w:tcW w:w="1792" w:type="dxa"/>
            <w:gridSpan w:val="3"/>
            <w:tcBorders>
              <w:top w:val="nil"/>
              <w:left w:val="nil"/>
              <w:bottom w:val="nil"/>
              <w:right w:val="nil"/>
            </w:tcBorders>
            <w:noWrap/>
            <w:vAlign w:val="bottom"/>
            <w:hideMark/>
          </w:tcPr>
          <w:p w:rsidR="00515F3C" w:rsidRDefault="00515F3C">
            <w:pPr>
              <w:jc w:val="center"/>
              <w:rPr>
                <w:sz w:val="20"/>
                <w:szCs w:val="20"/>
              </w:rPr>
            </w:pPr>
            <w:r>
              <w:rPr>
                <w:sz w:val="20"/>
                <w:szCs w:val="20"/>
              </w:rPr>
              <w:t>10/05/2011 11:45</w:t>
            </w:r>
          </w:p>
        </w:tc>
        <w:tc>
          <w:tcPr>
            <w:tcW w:w="520" w:type="dxa"/>
            <w:tcBorders>
              <w:top w:val="nil"/>
              <w:left w:val="nil"/>
              <w:bottom w:val="nil"/>
              <w:right w:val="nil"/>
            </w:tcBorders>
            <w:noWrap/>
            <w:vAlign w:val="bottom"/>
            <w:hideMark/>
          </w:tcPr>
          <w:p w:rsidR="00515F3C" w:rsidRDefault="00515F3C">
            <w:pPr>
              <w:jc w:val="center"/>
              <w:rPr>
                <w:sz w:val="20"/>
                <w:szCs w:val="20"/>
              </w:rPr>
            </w:pPr>
          </w:p>
        </w:tc>
        <w:tc>
          <w:tcPr>
            <w:tcW w:w="1005"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apaebnut</w:t>
            </w:r>
          </w:p>
        </w:tc>
        <w:tc>
          <w:tcPr>
            <w:tcW w:w="1805"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10/05/2011 09:58</w:t>
            </w:r>
          </w:p>
        </w:tc>
      </w:tr>
      <w:tr w:rsidR="00515F3C" w:rsidTr="00921956">
        <w:trPr>
          <w:trHeight w:val="255"/>
        </w:trPr>
        <w:tc>
          <w:tcPr>
            <w:tcW w:w="1156"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apacpnut</w:t>
            </w:r>
          </w:p>
        </w:tc>
        <w:tc>
          <w:tcPr>
            <w:tcW w:w="1634" w:type="dxa"/>
            <w:tcBorders>
              <w:top w:val="nil"/>
              <w:left w:val="nil"/>
              <w:bottom w:val="nil"/>
              <w:right w:val="nil"/>
            </w:tcBorders>
            <w:noWrap/>
            <w:vAlign w:val="bottom"/>
            <w:hideMark/>
          </w:tcPr>
          <w:p w:rsidR="00515F3C" w:rsidRDefault="00515F3C">
            <w:pPr>
              <w:jc w:val="center"/>
              <w:rPr>
                <w:sz w:val="20"/>
                <w:szCs w:val="20"/>
              </w:rPr>
            </w:pPr>
            <w:r>
              <w:rPr>
                <w:sz w:val="20"/>
                <w:szCs w:val="20"/>
              </w:rPr>
              <w:t>11/02/2011 09:34</w:t>
            </w:r>
          </w:p>
        </w:tc>
        <w:tc>
          <w:tcPr>
            <w:tcW w:w="678" w:type="dxa"/>
            <w:gridSpan w:val="2"/>
            <w:tcBorders>
              <w:top w:val="nil"/>
              <w:left w:val="nil"/>
              <w:bottom w:val="nil"/>
              <w:right w:val="nil"/>
            </w:tcBorders>
            <w:noWrap/>
            <w:vAlign w:val="bottom"/>
            <w:hideMark/>
          </w:tcPr>
          <w:p w:rsidR="00515F3C" w:rsidRDefault="00515F3C">
            <w:pPr>
              <w:jc w:val="center"/>
              <w:rPr>
                <w:sz w:val="20"/>
                <w:szCs w:val="20"/>
              </w:rPr>
            </w:pPr>
          </w:p>
        </w:tc>
        <w:tc>
          <w:tcPr>
            <w:tcW w:w="950"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apadbnut</w:t>
            </w:r>
          </w:p>
        </w:tc>
        <w:tc>
          <w:tcPr>
            <w:tcW w:w="1792" w:type="dxa"/>
            <w:gridSpan w:val="3"/>
            <w:tcBorders>
              <w:top w:val="nil"/>
              <w:left w:val="nil"/>
              <w:bottom w:val="nil"/>
              <w:right w:val="nil"/>
            </w:tcBorders>
            <w:noWrap/>
            <w:vAlign w:val="bottom"/>
            <w:hideMark/>
          </w:tcPr>
          <w:p w:rsidR="00515F3C" w:rsidRDefault="00515F3C">
            <w:pPr>
              <w:jc w:val="center"/>
              <w:rPr>
                <w:sz w:val="20"/>
                <w:szCs w:val="20"/>
              </w:rPr>
            </w:pPr>
            <w:r>
              <w:rPr>
                <w:sz w:val="20"/>
                <w:szCs w:val="20"/>
              </w:rPr>
              <w:t>11/02/2011 08:31</w:t>
            </w:r>
          </w:p>
        </w:tc>
        <w:tc>
          <w:tcPr>
            <w:tcW w:w="520" w:type="dxa"/>
            <w:tcBorders>
              <w:top w:val="nil"/>
              <w:left w:val="nil"/>
              <w:bottom w:val="nil"/>
              <w:right w:val="nil"/>
            </w:tcBorders>
            <w:noWrap/>
            <w:vAlign w:val="bottom"/>
            <w:hideMark/>
          </w:tcPr>
          <w:p w:rsidR="00515F3C" w:rsidRDefault="00515F3C">
            <w:pPr>
              <w:jc w:val="center"/>
              <w:rPr>
                <w:sz w:val="20"/>
                <w:szCs w:val="20"/>
              </w:rPr>
            </w:pPr>
          </w:p>
        </w:tc>
        <w:tc>
          <w:tcPr>
            <w:tcW w:w="1005"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apaebnut</w:t>
            </w:r>
          </w:p>
        </w:tc>
        <w:tc>
          <w:tcPr>
            <w:tcW w:w="1805"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11/02/2011 10:29</w:t>
            </w:r>
          </w:p>
        </w:tc>
      </w:tr>
      <w:tr w:rsidR="00515F3C" w:rsidTr="00921956">
        <w:trPr>
          <w:trHeight w:val="255"/>
        </w:trPr>
        <w:tc>
          <w:tcPr>
            <w:tcW w:w="1156"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apacpnut</w:t>
            </w:r>
          </w:p>
        </w:tc>
        <w:tc>
          <w:tcPr>
            <w:tcW w:w="1634" w:type="dxa"/>
            <w:tcBorders>
              <w:top w:val="nil"/>
              <w:left w:val="nil"/>
              <w:bottom w:val="nil"/>
              <w:right w:val="nil"/>
            </w:tcBorders>
            <w:noWrap/>
            <w:vAlign w:val="bottom"/>
            <w:hideMark/>
          </w:tcPr>
          <w:p w:rsidR="00515F3C" w:rsidRDefault="00515F3C">
            <w:pPr>
              <w:jc w:val="center"/>
              <w:rPr>
                <w:sz w:val="20"/>
                <w:szCs w:val="20"/>
              </w:rPr>
            </w:pPr>
            <w:r>
              <w:rPr>
                <w:sz w:val="20"/>
                <w:szCs w:val="20"/>
              </w:rPr>
              <w:t>12/13/2011 11:15</w:t>
            </w:r>
          </w:p>
        </w:tc>
        <w:tc>
          <w:tcPr>
            <w:tcW w:w="678" w:type="dxa"/>
            <w:gridSpan w:val="2"/>
            <w:tcBorders>
              <w:top w:val="nil"/>
              <w:left w:val="nil"/>
              <w:bottom w:val="nil"/>
              <w:right w:val="nil"/>
            </w:tcBorders>
            <w:noWrap/>
            <w:vAlign w:val="bottom"/>
            <w:hideMark/>
          </w:tcPr>
          <w:p w:rsidR="00515F3C" w:rsidRDefault="00515F3C">
            <w:pPr>
              <w:jc w:val="center"/>
              <w:rPr>
                <w:sz w:val="20"/>
                <w:szCs w:val="20"/>
              </w:rPr>
            </w:pPr>
          </w:p>
        </w:tc>
        <w:tc>
          <w:tcPr>
            <w:tcW w:w="950"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apadbnut</w:t>
            </w:r>
          </w:p>
        </w:tc>
        <w:tc>
          <w:tcPr>
            <w:tcW w:w="1792" w:type="dxa"/>
            <w:gridSpan w:val="3"/>
            <w:tcBorders>
              <w:top w:val="nil"/>
              <w:left w:val="nil"/>
              <w:bottom w:val="nil"/>
              <w:right w:val="nil"/>
            </w:tcBorders>
            <w:noWrap/>
            <w:vAlign w:val="bottom"/>
            <w:hideMark/>
          </w:tcPr>
          <w:p w:rsidR="00515F3C" w:rsidRDefault="00515F3C">
            <w:pPr>
              <w:jc w:val="center"/>
              <w:rPr>
                <w:sz w:val="20"/>
                <w:szCs w:val="20"/>
              </w:rPr>
            </w:pPr>
            <w:r>
              <w:rPr>
                <w:sz w:val="20"/>
                <w:szCs w:val="20"/>
              </w:rPr>
              <w:t>12/13/2011 09:25</w:t>
            </w:r>
          </w:p>
        </w:tc>
        <w:tc>
          <w:tcPr>
            <w:tcW w:w="520" w:type="dxa"/>
            <w:tcBorders>
              <w:top w:val="nil"/>
              <w:left w:val="nil"/>
              <w:bottom w:val="nil"/>
              <w:right w:val="nil"/>
            </w:tcBorders>
            <w:noWrap/>
            <w:vAlign w:val="bottom"/>
            <w:hideMark/>
          </w:tcPr>
          <w:p w:rsidR="00515F3C" w:rsidRDefault="00515F3C">
            <w:pPr>
              <w:jc w:val="center"/>
              <w:rPr>
                <w:sz w:val="20"/>
                <w:szCs w:val="20"/>
              </w:rPr>
            </w:pPr>
          </w:p>
        </w:tc>
        <w:tc>
          <w:tcPr>
            <w:tcW w:w="1005"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apaebnut</w:t>
            </w:r>
          </w:p>
        </w:tc>
        <w:tc>
          <w:tcPr>
            <w:tcW w:w="1805"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12/13/2011 11:56</w:t>
            </w:r>
          </w:p>
        </w:tc>
      </w:tr>
      <w:tr w:rsidR="00515F3C" w:rsidTr="00921956">
        <w:trPr>
          <w:trHeight w:val="255"/>
        </w:trPr>
        <w:tc>
          <w:tcPr>
            <w:tcW w:w="1156" w:type="dxa"/>
            <w:gridSpan w:val="2"/>
            <w:tcBorders>
              <w:top w:val="nil"/>
              <w:left w:val="nil"/>
              <w:bottom w:val="nil"/>
              <w:right w:val="nil"/>
            </w:tcBorders>
            <w:noWrap/>
            <w:vAlign w:val="bottom"/>
            <w:hideMark/>
          </w:tcPr>
          <w:p w:rsidR="00515F3C" w:rsidRDefault="00515F3C">
            <w:pPr>
              <w:rPr>
                <w:color w:val="000000"/>
                <w:sz w:val="20"/>
                <w:szCs w:val="20"/>
              </w:rPr>
            </w:pPr>
          </w:p>
        </w:tc>
        <w:tc>
          <w:tcPr>
            <w:tcW w:w="1634" w:type="dxa"/>
            <w:tcBorders>
              <w:top w:val="nil"/>
              <w:left w:val="nil"/>
              <w:bottom w:val="nil"/>
              <w:right w:val="nil"/>
            </w:tcBorders>
            <w:noWrap/>
            <w:vAlign w:val="bottom"/>
            <w:hideMark/>
          </w:tcPr>
          <w:p w:rsidR="00515F3C" w:rsidRDefault="00515F3C">
            <w:pPr>
              <w:rPr>
                <w:color w:val="000000"/>
                <w:sz w:val="20"/>
                <w:szCs w:val="20"/>
              </w:rPr>
            </w:pPr>
          </w:p>
        </w:tc>
        <w:tc>
          <w:tcPr>
            <w:tcW w:w="678" w:type="dxa"/>
            <w:gridSpan w:val="2"/>
            <w:tcBorders>
              <w:top w:val="nil"/>
              <w:left w:val="nil"/>
              <w:bottom w:val="nil"/>
              <w:right w:val="nil"/>
            </w:tcBorders>
            <w:noWrap/>
            <w:vAlign w:val="bottom"/>
            <w:hideMark/>
          </w:tcPr>
          <w:p w:rsidR="00515F3C" w:rsidRDefault="00515F3C">
            <w:pPr>
              <w:jc w:val="center"/>
              <w:rPr>
                <w:sz w:val="20"/>
                <w:szCs w:val="20"/>
              </w:rPr>
            </w:pPr>
          </w:p>
        </w:tc>
        <w:tc>
          <w:tcPr>
            <w:tcW w:w="950" w:type="dxa"/>
            <w:gridSpan w:val="2"/>
            <w:tcBorders>
              <w:top w:val="nil"/>
              <w:left w:val="nil"/>
              <w:bottom w:val="nil"/>
              <w:right w:val="nil"/>
            </w:tcBorders>
            <w:noWrap/>
            <w:vAlign w:val="bottom"/>
            <w:hideMark/>
          </w:tcPr>
          <w:p w:rsidR="00515F3C" w:rsidRDefault="00515F3C">
            <w:pPr>
              <w:jc w:val="center"/>
              <w:rPr>
                <w:sz w:val="20"/>
                <w:szCs w:val="20"/>
              </w:rPr>
            </w:pPr>
          </w:p>
        </w:tc>
        <w:tc>
          <w:tcPr>
            <w:tcW w:w="1792" w:type="dxa"/>
            <w:gridSpan w:val="3"/>
            <w:tcBorders>
              <w:top w:val="nil"/>
              <w:left w:val="nil"/>
              <w:bottom w:val="nil"/>
              <w:right w:val="nil"/>
            </w:tcBorders>
            <w:noWrap/>
            <w:vAlign w:val="bottom"/>
            <w:hideMark/>
          </w:tcPr>
          <w:p w:rsidR="00515F3C" w:rsidRDefault="00515F3C">
            <w:pPr>
              <w:rPr>
                <w:color w:val="000000"/>
                <w:sz w:val="20"/>
                <w:szCs w:val="20"/>
              </w:rPr>
            </w:pPr>
          </w:p>
        </w:tc>
        <w:tc>
          <w:tcPr>
            <w:tcW w:w="520" w:type="dxa"/>
            <w:tcBorders>
              <w:top w:val="nil"/>
              <w:left w:val="nil"/>
              <w:bottom w:val="nil"/>
              <w:right w:val="nil"/>
            </w:tcBorders>
            <w:noWrap/>
            <w:vAlign w:val="bottom"/>
            <w:hideMark/>
          </w:tcPr>
          <w:p w:rsidR="00515F3C" w:rsidRDefault="00515F3C">
            <w:pPr>
              <w:jc w:val="center"/>
              <w:rPr>
                <w:sz w:val="20"/>
                <w:szCs w:val="20"/>
              </w:rPr>
            </w:pPr>
          </w:p>
        </w:tc>
        <w:tc>
          <w:tcPr>
            <w:tcW w:w="1005" w:type="dxa"/>
            <w:gridSpan w:val="2"/>
            <w:tcBorders>
              <w:top w:val="nil"/>
              <w:left w:val="nil"/>
              <w:bottom w:val="nil"/>
              <w:right w:val="nil"/>
            </w:tcBorders>
            <w:noWrap/>
            <w:vAlign w:val="bottom"/>
            <w:hideMark/>
          </w:tcPr>
          <w:p w:rsidR="00515F3C" w:rsidRDefault="00515F3C">
            <w:pPr>
              <w:rPr>
                <w:color w:val="000000"/>
                <w:sz w:val="20"/>
                <w:szCs w:val="20"/>
              </w:rPr>
            </w:pPr>
          </w:p>
        </w:tc>
        <w:tc>
          <w:tcPr>
            <w:tcW w:w="1805" w:type="dxa"/>
            <w:gridSpan w:val="2"/>
            <w:tcBorders>
              <w:top w:val="nil"/>
              <w:left w:val="nil"/>
              <w:bottom w:val="nil"/>
              <w:right w:val="nil"/>
            </w:tcBorders>
            <w:noWrap/>
            <w:vAlign w:val="bottom"/>
            <w:hideMark/>
          </w:tcPr>
          <w:p w:rsidR="00515F3C" w:rsidRDefault="00515F3C">
            <w:pPr>
              <w:rPr>
                <w:color w:val="000000"/>
                <w:sz w:val="20"/>
                <w:szCs w:val="20"/>
              </w:rPr>
            </w:pPr>
          </w:p>
        </w:tc>
      </w:tr>
      <w:tr w:rsidR="00515F3C" w:rsidTr="00921956">
        <w:trPr>
          <w:trHeight w:val="255"/>
        </w:trPr>
        <w:tc>
          <w:tcPr>
            <w:tcW w:w="1156" w:type="dxa"/>
            <w:gridSpan w:val="2"/>
            <w:tcBorders>
              <w:top w:val="nil"/>
              <w:left w:val="nil"/>
              <w:bottom w:val="nil"/>
              <w:right w:val="nil"/>
            </w:tcBorders>
            <w:noWrap/>
            <w:vAlign w:val="bottom"/>
            <w:hideMark/>
          </w:tcPr>
          <w:p w:rsidR="00515F3C" w:rsidRDefault="00515F3C">
            <w:pPr>
              <w:rPr>
                <w:color w:val="000000"/>
                <w:sz w:val="20"/>
                <w:szCs w:val="20"/>
              </w:rPr>
            </w:pPr>
            <w:r>
              <w:rPr>
                <w:color w:val="000000"/>
                <w:sz w:val="20"/>
                <w:szCs w:val="20"/>
              </w:rPr>
              <w:t>Site</w:t>
            </w:r>
          </w:p>
        </w:tc>
        <w:tc>
          <w:tcPr>
            <w:tcW w:w="1634" w:type="dxa"/>
            <w:tcBorders>
              <w:top w:val="nil"/>
              <w:left w:val="nil"/>
              <w:bottom w:val="nil"/>
              <w:right w:val="nil"/>
            </w:tcBorders>
            <w:noWrap/>
            <w:vAlign w:val="bottom"/>
            <w:hideMark/>
          </w:tcPr>
          <w:p w:rsidR="00515F3C" w:rsidRDefault="00515F3C">
            <w:pPr>
              <w:rPr>
                <w:color w:val="000000"/>
                <w:sz w:val="20"/>
                <w:szCs w:val="20"/>
              </w:rPr>
            </w:pPr>
            <w:r>
              <w:rPr>
                <w:color w:val="000000"/>
                <w:sz w:val="20"/>
                <w:szCs w:val="20"/>
              </w:rPr>
              <w:t>Start Date/Time</w:t>
            </w:r>
          </w:p>
        </w:tc>
        <w:tc>
          <w:tcPr>
            <w:tcW w:w="678" w:type="dxa"/>
            <w:gridSpan w:val="2"/>
            <w:tcBorders>
              <w:top w:val="nil"/>
              <w:left w:val="nil"/>
              <w:bottom w:val="nil"/>
              <w:right w:val="nil"/>
            </w:tcBorders>
            <w:noWrap/>
            <w:vAlign w:val="bottom"/>
            <w:hideMark/>
          </w:tcPr>
          <w:p w:rsidR="00515F3C" w:rsidRDefault="00515F3C">
            <w:pPr>
              <w:jc w:val="center"/>
              <w:rPr>
                <w:sz w:val="20"/>
                <w:szCs w:val="20"/>
              </w:rPr>
            </w:pPr>
          </w:p>
        </w:tc>
        <w:tc>
          <w:tcPr>
            <w:tcW w:w="950" w:type="dxa"/>
            <w:gridSpan w:val="2"/>
            <w:tcBorders>
              <w:top w:val="nil"/>
              <w:left w:val="nil"/>
              <w:bottom w:val="nil"/>
              <w:right w:val="nil"/>
            </w:tcBorders>
            <w:noWrap/>
            <w:vAlign w:val="bottom"/>
            <w:hideMark/>
          </w:tcPr>
          <w:p w:rsidR="00515F3C" w:rsidRDefault="00515F3C">
            <w:pPr>
              <w:rPr>
                <w:color w:val="000000"/>
                <w:sz w:val="20"/>
                <w:szCs w:val="20"/>
              </w:rPr>
            </w:pPr>
            <w:r>
              <w:rPr>
                <w:color w:val="000000"/>
                <w:sz w:val="20"/>
                <w:szCs w:val="20"/>
              </w:rPr>
              <w:t>Site</w:t>
            </w:r>
          </w:p>
        </w:tc>
        <w:tc>
          <w:tcPr>
            <w:tcW w:w="1792" w:type="dxa"/>
            <w:gridSpan w:val="3"/>
            <w:tcBorders>
              <w:top w:val="nil"/>
              <w:left w:val="nil"/>
              <w:bottom w:val="nil"/>
              <w:right w:val="nil"/>
            </w:tcBorders>
            <w:noWrap/>
            <w:vAlign w:val="bottom"/>
            <w:hideMark/>
          </w:tcPr>
          <w:p w:rsidR="00515F3C" w:rsidRDefault="00515F3C">
            <w:pPr>
              <w:rPr>
                <w:color w:val="000000"/>
                <w:sz w:val="20"/>
                <w:szCs w:val="20"/>
              </w:rPr>
            </w:pPr>
            <w:r>
              <w:rPr>
                <w:color w:val="000000"/>
                <w:sz w:val="20"/>
                <w:szCs w:val="20"/>
              </w:rPr>
              <w:t>Start Date/Time</w:t>
            </w:r>
          </w:p>
        </w:tc>
        <w:tc>
          <w:tcPr>
            <w:tcW w:w="520" w:type="dxa"/>
            <w:tcBorders>
              <w:top w:val="nil"/>
              <w:left w:val="nil"/>
              <w:bottom w:val="nil"/>
              <w:right w:val="nil"/>
            </w:tcBorders>
            <w:noWrap/>
            <w:vAlign w:val="bottom"/>
            <w:hideMark/>
          </w:tcPr>
          <w:p w:rsidR="00515F3C" w:rsidRDefault="00515F3C">
            <w:pPr>
              <w:jc w:val="center"/>
              <w:rPr>
                <w:sz w:val="20"/>
                <w:szCs w:val="20"/>
              </w:rPr>
            </w:pPr>
          </w:p>
        </w:tc>
        <w:tc>
          <w:tcPr>
            <w:tcW w:w="1005" w:type="dxa"/>
            <w:gridSpan w:val="2"/>
            <w:tcBorders>
              <w:top w:val="nil"/>
              <w:left w:val="nil"/>
              <w:bottom w:val="nil"/>
              <w:right w:val="nil"/>
            </w:tcBorders>
            <w:noWrap/>
            <w:vAlign w:val="bottom"/>
            <w:hideMark/>
          </w:tcPr>
          <w:p w:rsidR="00515F3C" w:rsidRDefault="00515F3C">
            <w:pPr>
              <w:rPr>
                <w:color w:val="000000"/>
                <w:sz w:val="20"/>
                <w:szCs w:val="20"/>
              </w:rPr>
            </w:pPr>
            <w:r>
              <w:rPr>
                <w:color w:val="000000"/>
                <w:sz w:val="20"/>
                <w:szCs w:val="20"/>
              </w:rPr>
              <w:t>Site</w:t>
            </w:r>
          </w:p>
        </w:tc>
        <w:tc>
          <w:tcPr>
            <w:tcW w:w="1805" w:type="dxa"/>
            <w:gridSpan w:val="2"/>
            <w:tcBorders>
              <w:top w:val="nil"/>
              <w:left w:val="nil"/>
              <w:bottom w:val="nil"/>
              <w:right w:val="nil"/>
            </w:tcBorders>
            <w:noWrap/>
            <w:vAlign w:val="bottom"/>
            <w:hideMark/>
          </w:tcPr>
          <w:p w:rsidR="00515F3C" w:rsidRDefault="00515F3C">
            <w:pPr>
              <w:rPr>
                <w:color w:val="000000"/>
                <w:sz w:val="20"/>
                <w:szCs w:val="20"/>
              </w:rPr>
            </w:pPr>
            <w:r>
              <w:rPr>
                <w:color w:val="000000"/>
                <w:sz w:val="20"/>
                <w:szCs w:val="20"/>
              </w:rPr>
              <w:t>Start Date/Time</w:t>
            </w:r>
          </w:p>
        </w:tc>
      </w:tr>
      <w:tr w:rsidR="00515F3C" w:rsidTr="00921956">
        <w:trPr>
          <w:trHeight w:val="255"/>
        </w:trPr>
        <w:tc>
          <w:tcPr>
            <w:tcW w:w="1156"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apaegnut</w:t>
            </w:r>
          </w:p>
        </w:tc>
        <w:tc>
          <w:tcPr>
            <w:tcW w:w="1634" w:type="dxa"/>
            <w:tcBorders>
              <w:top w:val="nil"/>
              <w:left w:val="nil"/>
              <w:bottom w:val="nil"/>
              <w:right w:val="nil"/>
            </w:tcBorders>
            <w:noWrap/>
            <w:vAlign w:val="bottom"/>
            <w:hideMark/>
          </w:tcPr>
          <w:p w:rsidR="00515F3C" w:rsidRDefault="00515F3C">
            <w:pPr>
              <w:jc w:val="center"/>
              <w:rPr>
                <w:sz w:val="20"/>
                <w:szCs w:val="20"/>
              </w:rPr>
            </w:pPr>
            <w:r>
              <w:rPr>
                <w:sz w:val="20"/>
                <w:szCs w:val="20"/>
              </w:rPr>
              <w:t>01/11/2011 11:12</w:t>
            </w:r>
          </w:p>
        </w:tc>
        <w:tc>
          <w:tcPr>
            <w:tcW w:w="678" w:type="dxa"/>
            <w:gridSpan w:val="2"/>
            <w:tcBorders>
              <w:top w:val="nil"/>
              <w:left w:val="nil"/>
              <w:bottom w:val="nil"/>
              <w:right w:val="nil"/>
            </w:tcBorders>
            <w:noWrap/>
            <w:vAlign w:val="bottom"/>
            <w:hideMark/>
          </w:tcPr>
          <w:p w:rsidR="00515F3C" w:rsidRDefault="00515F3C">
            <w:pPr>
              <w:jc w:val="center"/>
              <w:rPr>
                <w:sz w:val="20"/>
                <w:szCs w:val="20"/>
              </w:rPr>
            </w:pPr>
          </w:p>
        </w:tc>
        <w:tc>
          <w:tcPr>
            <w:tcW w:w="950"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apaesnut</w:t>
            </w:r>
          </w:p>
        </w:tc>
        <w:tc>
          <w:tcPr>
            <w:tcW w:w="1792" w:type="dxa"/>
            <w:gridSpan w:val="3"/>
            <w:tcBorders>
              <w:top w:val="nil"/>
              <w:left w:val="nil"/>
              <w:bottom w:val="nil"/>
              <w:right w:val="nil"/>
            </w:tcBorders>
            <w:noWrap/>
            <w:vAlign w:val="bottom"/>
            <w:hideMark/>
          </w:tcPr>
          <w:p w:rsidR="00515F3C" w:rsidRDefault="00515F3C">
            <w:pPr>
              <w:jc w:val="center"/>
              <w:rPr>
                <w:sz w:val="20"/>
                <w:szCs w:val="20"/>
              </w:rPr>
            </w:pPr>
            <w:r>
              <w:rPr>
                <w:sz w:val="20"/>
                <w:szCs w:val="20"/>
              </w:rPr>
              <w:t>01/11/2011 10:00</w:t>
            </w:r>
          </w:p>
        </w:tc>
        <w:tc>
          <w:tcPr>
            <w:tcW w:w="520" w:type="dxa"/>
            <w:tcBorders>
              <w:top w:val="nil"/>
              <w:left w:val="nil"/>
              <w:bottom w:val="nil"/>
              <w:right w:val="nil"/>
            </w:tcBorders>
            <w:noWrap/>
            <w:vAlign w:val="bottom"/>
            <w:hideMark/>
          </w:tcPr>
          <w:p w:rsidR="00515F3C" w:rsidRDefault="00515F3C">
            <w:pPr>
              <w:jc w:val="center"/>
              <w:rPr>
                <w:sz w:val="20"/>
                <w:szCs w:val="20"/>
              </w:rPr>
            </w:pPr>
          </w:p>
        </w:tc>
        <w:tc>
          <w:tcPr>
            <w:tcW w:w="1005"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apambnut</w:t>
            </w:r>
          </w:p>
        </w:tc>
        <w:tc>
          <w:tcPr>
            <w:tcW w:w="1805"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01/11/2011 13:24</w:t>
            </w:r>
          </w:p>
        </w:tc>
      </w:tr>
      <w:tr w:rsidR="00515F3C" w:rsidTr="00921956">
        <w:trPr>
          <w:trHeight w:val="255"/>
        </w:trPr>
        <w:tc>
          <w:tcPr>
            <w:tcW w:w="1156"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apaegnut</w:t>
            </w:r>
          </w:p>
        </w:tc>
        <w:tc>
          <w:tcPr>
            <w:tcW w:w="1634" w:type="dxa"/>
            <w:tcBorders>
              <w:top w:val="nil"/>
              <w:left w:val="nil"/>
              <w:bottom w:val="nil"/>
              <w:right w:val="nil"/>
            </w:tcBorders>
            <w:noWrap/>
            <w:vAlign w:val="bottom"/>
            <w:hideMark/>
          </w:tcPr>
          <w:p w:rsidR="00515F3C" w:rsidRDefault="00515F3C">
            <w:pPr>
              <w:jc w:val="center"/>
              <w:rPr>
                <w:sz w:val="20"/>
                <w:szCs w:val="20"/>
              </w:rPr>
            </w:pPr>
            <w:r>
              <w:rPr>
                <w:sz w:val="20"/>
                <w:szCs w:val="20"/>
              </w:rPr>
              <w:t>02/09/2011 13:30</w:t>
            </w:r>
          </w:p>
        </w:tc>
        <w:tc>
          <w:tcPr>
            <w:tcW w:w="678" w:type="dxa"/>
            <w:gridSpan w:val="2"/>
            <w:tcBorders>
              <w:top w:val="nil"/>
              <w:left w:val="nil"/>
              <w:bottom w:val="nil"/>
              <w:right w:val="nil"/>
            </w:tcBorders>
            <w:noWrap/>
            <w:vAlign w:val="bottom"/>
            <w:hideMark/>
          </w:tcPr>
          <w:p w:rsidR="00515F3C" w:rsidRDefault="00515F3C">
            <w:pPr>
              <w:jc w:val="center"/>
              <w:rPr>
                <w:sz w:val="20"/>
                <w:szCs w:val="20"/>
              </w:rPr>
            </w:pPr>
          </w:p>
        </w:tc>
        <w:tc>
          <w:tcPr>
            <w:tcW w:w="950"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apaesnut</w:t>
            </w:r>
          </w:p>
        </w:tc>
        <w:tc>
          <w:tcPr>
            <w:tcW w:w="1792" w:type="dxa"/>
            <w:gridSpan w:val="3"/>
            <w:tcBorders>
              <w:top w:val="nil"/>
              <w:left w:val="nil"/>
              <w:bottom w:val="nil"/>
              <w:right w:val="nil"/>
            </w:tcBorders>
            <w:noWrap/>
            <w:vAlign w:val="bottom"/>
            <w:hideMark/>
          </w:tcPr>
          <w:p w:rsidR="00515F3C" w:rsidRDefault="00515F3C">
            <w:pPr>
              <w:jc w:val="center"/>
              <w:rPr>
                <w:sz w:val="20"/>
                <w:szCs w:val="20"/>
              </w:rPr>
            </w:pPr>
            <w:r>
              <w:rPr>
                <w:sz w:val="20"/>
                <w:szCs w:val="20"/>
              </w:rPr>
              <w:t>02/09/2011 13:35</w:t>
            </w:r>
          </w:p>
        </w:tc>
        <w:tc>
          <w:tcPr>
            <w:tcW w:w="520" w:type="dxa"/>
            <w:tcBorders>
              <w:top w:val="nil"/>
              <w:left w:val="nil"/>
              <w:bottom w:val="nil"/>
              <w:right w:val="nil"/>
            </w:tcBorders>
            <w:noWrap/>
            <w:vAlign w:val="bottom"/>
            <w:hideMark/>
          </w:tcPr>
          <w:p w:rsidR="00515F3C" w:rsidRDefault="00515F3C">
            <w:pPr>
              <w:jc w:val="center"/>
              <w:rPr>
                <w:sz w:val="20"/>
                <w:szCs w:val="20"/>
              </w:rPr>
            </w:pPr>
          </w:p>
        </w:tc>
        <w:tc>
          <w:tcPr>
            <w:tcW w:w="1005"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apambnut</w:t>
            </w:r>
          </w:p>
        </w:tc>
        <w:tc>
          <w:tcPr>
            <w:tcW w:w="1805"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02/09/2011 09:58</w:t>
            </w:r>
          </w:p>
        </w:tc>
      </w:tr>
      <w:tr w:rsidR="00515F3C" w:rsidTr="00921956">
        <w:trPr>
          <w:trHeight w:val="255"/>
        </w:trPr>
        <w:tc>
          <w:tcPr>
            <w:tcW w:w="1156"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apaegnut</w:t>
            </w:r>
          </w:p>
        </w:tc>
        <w:tc>
          <w:tcPr>
            <w:tcW w:w="1634" w:type="dxa"/>
            <w:tcBorders>
              <w:top w:val="nil"/>
              <w:left w:val="nil"/>
              <w:bottom w:val="nil"/>
              <w:right w:val="nil"/>
            </w:tcBorders>
            <w:noWrap/>
            <w:vAlign w:val="bottom"/>
            <w:hideMark/>
          </w:tcPr>
          <w:p w:rsidR="00515F3C" w:rsidRDefault="00515F3C">
            <w:pPr>
              <w:jc w:val="center"/>
              <w:rPr>
                <w:sz w:val="20"/>
                <w:szCs w:val="20"/>
              </w:rPr>
            </w:pPr>
            <w:r>
              <w:rPr>
                <w:sz w:val="20"/>
                <w:szCs w:val="20"/>
              </w:rPr>
              <w:t>03/02/2011 10:58</w:t>
            </w:r>
          </w:p>
        </w:tc>
        <w:tc>
          <w:tcPr>
            <w:tcW w:w="678" w:type="dxa"/>
            <w:gridSpan w:val="2"/>
            <w:tcBorders>
              <w:top w:val="nil"/>
              <w:left w:val="nil"/>
              <w:bottom w:val="nil"/>
              <w:right w:val="nil"/>
            </w:tcBorders>
            <w:noWrap/>
            <w:vAlign w:val="bottom"/>
            <w:hideMark/>
          </w:tcPr>
          <w:p w:rsidR="00515F3C" w:rsidRDefault="00515F3C">
            <w:pPr>
              <w:jc w:val="center"/>
              <w:rPr>
                <w:sz w:val="20"/>
                <w:szCs w:val="20"/>
              </w:rPr>
            </w:pPr>
          </w:p>
        </w:tc>
        <w:tc>
          <w:tcPr>
            <w:tcW w:w="950"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apaesnut</w:t>
            </w:r>
          </w:p>
        </w:tc>
        <w:tc>
          <w:tcPr>
            <w:tcW w:w="1792" w:type="dxa"/>
            <w:gridSpan w:val="3"/>
            <w:tcBorders>
              <w:top w:val="nil"/>
              <w:left w:val="nil"/>
              <w:bottom w:val="nil"/>
              <w:right w:val="nil"/>
            </w:tcBorders>
            <w:noWrap/>
            <w:vAlign w:val="bottom"/>
            <w:hideMark/>
          </w:tcPr>
          <w:p w:rsidR="00515F3C" w:rsidRDefault="00515F3C">
            <w:pPr>
              <w:jc w:val="center"/>
              <w:rPr>
                <w:sz w:val="20"/>
                <w:szCs w:val="20"/>
              </w:rPr>
            </w:pPr>
            <w:r>
              <w:rPr>
                <w:sz w:val="20"/>
                <w:szCs w:val="20"/>
              </w:rPr>
              <w:t>03/02/2011 12:04</w:t>
            </w:r>
          </w:p>
        </w:tc>
        <w:tc>
          <w:tcPr>
            <w:tcW w:w="520" w:type="dxa"/>
            <w:tcBorders>
              <w:top w:val="nil"/>
              <w:left w:val="nil"/>
              <w:bottom w:val="nil"/>
              <w:right w:val="nil"/>
            </w:tcBorders>
            <w:noWrap/>
            <w:vAlign w:val="bottom"/>
            <w:hideMark/>
          </w:tcPr>
          <w:p w:rsidR="00515F3C" w:rsidRDefault="00515F3C">
            <w:pPr>
              <w:jc w:val="center"/>
              <w:rPr>
                <w:sz w:val="20"/>
                <w:szCs w:val="20"/>
              </w:rPr>
            </w:pPr>
          </w:p>
        </w:tc>
        <w:tc>
          <w:tcPr>
            <w:tcW w:w="1005"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apambnut</w:t>
            </w:r>
          </w:p>
        </w:tc>
        <w:tc>
          <w:tcPr>
            <w:tcW w:w="1805"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03/02/2011 09:58</w:t>
            </w:r>
          </w:p>
        </w:tc>
      </w:tr>
      <w:tr w:rsidR="00515F3C" w:rsidTr="00921956">
        <w:trPr>
          <w:trHeight w:val="255"/>
        </w:trPr>
        <w:tc>
          <w:tcPr>
            <w:tcW w:w="1156"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apaegnut</w:t>
            </w:r>
          </w:p>
        </w:tc>
        <w:tc>
          <w:tcPr>
            <w:tcW w:w="1634" w:type="dxa"/>
            <w:tcBorders>
              <w:top w:val="nil"/>
              <w:left w:val="nil"/>
              <w:bottom w:val="nil"/>
              <w:right w:val="nil"/>
            </w:tcBorders>
            <w:noWrap/>
            <w:vAlign w:val="bottom"/>
            <w:hideMark/>
          </w:tcPr>
          <w:p w:rsidR="00515F3C" w:rsidRDefault="00515F3C">
            <w:pPr>
              <w:jc w:val="center"/>
              <w:rPr>
                <w:sz w:val="20"/>
                <w:szCs w:val="20"/>
              </w:rPr>
            </w:pPr>
            <w:r>
              <w:rPr>
                <w:sz w:val="20"/>
                <w:szCs w:val="20"/>
              </w:rPr>
              <w:t>04/06/2011 12:28</w:t>
            </w:r>
          </w:p>
        </w:tc>
        <w:tc>
          <w:tcPr>
            <w:tcW w:w="678" w:type="dxa"/>
            <w:gridSpan w:val="2"/>
            <w:tcBorders>
              <w:top w:val="nil"/>
              <w:left w:val="nil"/>
              <w:bottom w:val="nil"/>
              <w:right w:val="nil"/>
            </w:tcBorders>
            <w:noWrap/>
            <w:vAlign w:val="bottom"/>
            <w:hideMark/>
          </w:tcPr>
          <w:p w:rsidR="00515F3C" w:rsidRDefault="00515F3C">
            <w:pPr>
              <w:jc w:val="center"/>
              <w:rPr>
                <w:sz w:val="20"/>
                <w:szCs w:val="20"/>
              </w:rPr>
            </w:pPr>
          </w:p>
        </w:tc>
        <w:tc>
          <w:tcPr>
            <w:tcW w:w="950"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apaesnut</w:t>
            </w:r>
          </w:p>
        </w:tc>
        <w:tc>
          <w:tcPr>
            <w:tcW w:w="1792" w:type="dxa"/>
            <w:gridSpan w:val="3"/>
            <w:tcBorders>
              <w:top w:val="nil"/>
              <w:left w:val="nil"/>
              <w:bottom w:val="nil"/>
              <w:right w:val="nil"/>
            </w:tcBorders>
            <w:noWrap/>
            <w:vAlign w:val="bottom"/>
            <w:hideMark/>
          </w:tcPr>
          <w:p w:rsidR="00515F3C" w:rsidRDefault="00515F3C">
            <w:pPr>
              <w:jc w:val="center"/>
              <w:rPr>
                <w:sz w:val="20"/>
                <w:szCs w:val="20"/>
              </w:rPr>
            </w:pPr>
            <w:r>
              <w:rPr>
                <w:sz w:val="20"/>
                <w:szCs w:val="20"/>
              </w:rPr>
              <w:t>04/06/2011 11:59</w:t>
            </w:r>
          </w:p>
        </w:tc>
        <w:tc>
          <w:tcPr>
            <w:tcW w:w="520" w:type="dxa"/>
            <w:tcBorders>
              <w:top w:val="nil"/>
              <w:left w:val="nil"/>
              <w:bottom w:val="nil"/>
              <w:right w:val="nil"/>
            </w:tcBorders>
            <w:noWrap/>
            <w:vAlign w:val="bottom"/>
            <w:hideMark/>
          </w:tcPr>
          <w:p w:rsidR="00515F3C" w:rsidRDefault="00515F3C">
            <w:pPr>
              <w:jc w:val="center"/>
              <w:rPr>
                <w:sz w:val="20"/>
                <w:szCs w:val="20"/>
              </w:rPr>
            </w:pPr>
          </w:p>
        </w:tc>
        <w:tc>
          <w:tcPr>
            <w:tcW w:w="1005"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apambnut</w:t>
            </w:r>
          </w:p>
        </w:tc>
        <w:tc>
          <w:tcPr>
            <w:tcW w:w="1805"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04/06/2011 08:58</w:t>
            </w:r>
          </w:p>
        </w:tc>
      </w:tr>
      <w:tr w:rsidR="00515F3C" w:rsidTr="00921956">
        <w:trPr>
          <w:trHeight w:val="255"/>
        </w:trPr>
        <w:tc>
          <w:tcPr>
            <w:tcW w:w="1156"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apaegnut</w:t>
            </w:r>
          </w:p>
        </w:tc>
        <w:tc>
          <w:tcPr>
            <w:tcW w:w="1634" w:type="dxa"/>
            <w:tcBorders>
              <w:top w:val="nil"/>
              <w:left w:val="nil"/>
              <w:bottom w:val="nil"/>
              <w:right w:val="nil"/>
            </w:tcBorders>
            <w:noWrap/>
            <w:vAlign w:val="bottom"/>
            <w:hideMark/>
          </w:tcPr>
          <w:p w:rsidR="00515F3C" w:rsidRDefault="00515F3C">
            <w:pPr>
              <w:jc w:val="center"/>
              <w:rPr>
                <w:sz w:val="20"/>
                <w:szCs w:val="20"/>
              </w:rPr>
            </w:pPr>
            <w:r>
              <w:rPr>
                <w:sz w:val="20"/>
                <w:szCs w:val="20"/>
              </w:rPr>
              <w:t>05/11/2011 12:49</w:t>
            </w:r>
          </w:p>
        </w:tc>
        <w:tc>
          <w:tcPr>
            <w:tcW w:w="678" w:type="dxa"/>
            <w:gridSpan w:val="2"/>
            <w:tcBorders>
              <w:top w:val="nil"/>
              <w:left w:val="nil"/>
              <w:bottom w:val="nil"/>
              <w:right w:val="nil"/>
            </w:tcBorders>
            <w:noWrap/>
            <w:vAlign w:val="bottom"/>
            <w:hideMark/>
          </w:tcPr>
          <w:p w:rsidR="00515F3C" w:rsidRDefault="00515F3C">
            <w:pPr>
              <w:jc w:val="center"/>
              <w:rPr>
                <w:sz w:val="20"/>
                <w:szCs w:val="20"/>
              </w:rPr>
            </w:pPr>
          </w:p>
        </w:tc>
        <w:tc>
          <w:tcPr>
            <w:tcW w:w="950"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apaesnut</w:t>
            </w:r>
          </w:p>
        </w:tc>
        <w:tc>
          <w:tcPr>
            <w:tcW w:w="1792" w:type="dxa"/>
            <w:gridSpan w:val="3"/>
            <w:tcBorders>
              <w:top w:val="nil"/>
              <w:left w:val="nil"/>
              <w:bottom w:val="nil"/>
              <w:right w:val="nil"/>
            </w:tcBorders>
            <w:noWrap/>
            <w:vAlign w:val="bottom"/>
            <w:hideMark/>
          </w:tcPr>
          <w:p w:rsidR="00515F3C" w:rsidRDefault="00515F3C">
            <w:pPr>
              <w:jc w:val="center"/>
              <w:rPr>
                <w:sz w:val="20"/>
                <w:szCs w:val="20"/>
              </w:rPr>
            </w:pPr>
            <w:r>
              <w:rPr>
                <w:sz w:val="20"/>
                <w:szCs w:val="20"/>
              </w:rPr>
              <w:t>05/11/2011 11:32</w:t>
            </w:r>
          </w:p>
        </w:tc>
        <w:tc>
          <w:tcPr>
            <w:tcW w:w="520" w:type="dxa"/>
            <w:tcBorders>
              <w:top w:val="nil"/>
              <w:left w:val="nil"/>
              <w:bottom w:val="nil"/>
              <w:right w:val="nil"/>
            </w:tcBorders>
            <w:noWrap/>
            <w:vAlign w:val="bottom"/>
            <w:hideMark/>
          </w:tcPr>
          <w:p w:rsidR="00515F3C" w:rsidRDefault="00515F3C">
            <w:pPr>
              <w:jc w:val="center"/>
              <w:rPr>
                <w:sz w:val="20"/>
                <w:szCs w:val="20"/>
              </w:rPr>
            </w:pPr>
          </w:p>
        </w:tc>
        <w:tc>
          <w:tcPr>
            <w:tcW w:w="1005"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apambnut</w:t>
            </w:r>
          </w:p>
        </w:tc>
        <w:tc>
          <w:tcPr>
            <w:tcW w:w="1805"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05/11/2011 07:39</w:t>
            </w:r>
          </w:p>
        </w:tc>
      </w:tr>
      <w:tr w:rsidR="00515F3C" w:rsidTr="00921956">
        <w:trPr>
          <w:trHeight w:val="255"/>
        </w:trPr>
        <w:tc>
          <w:tcPr>
            <w:tcW w:w="1156"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apaegnut</w:t>
            </w:r>
          </w:p>
        </w:tc>
        <w:tc>
          <w:tcPr>
            <w:tcW w:w="1634" w:type="dxa"/>
            <w:tcBorders>
              <w:top w:val="nil"/>
              <w:left w:val="nil"/>
              <w:bottom w:val="nil"/>
              <w:right w:val="nil"/>
            </w:tcBorders>
            <w:noWrap/>
            <w:vAlign w:val="bottom"/>
            <w:hideMark/>
          </w:tcPr>
          <w:p w:rsidR="00515F3C" w:rsidRDefault="00515F3C">
            <w:pPr>
              <w:jc w:val="center"/>
              <w:rPr>
                <w:sz w:val="20"/>
                <w:szCs w:val="20"/>
              </w:rPr>
            </w:pPr>
            <w:r>
              <w:rPr>
                <w:sz w:val="20"/>
                <w:szCs w:val="20"/>
              </w:rPr>
              <w:t>06/07/2011 10:50</w:t>
            </w:r>
          </w:p>
        </w:tc>
        <w:tc>
          <w:tcPr>
            <w:tcW w:w="678" w:type="dxa"/>
            <w:gridSpan w:val="2"/>
            <w:tcBorders>
              <w:top w:val="nil"/>
              <w:left w:val="nil"/>
              <w:bottom w:val="nil"/>
              <w:right w:val="nil"/>
            </w:tcBorders>
            <w:noWrap/>
            <w:vAlign w:val="bottom"/>
            <w:hideMark/>
          </w:tcPr>
          <w:p w:rsidR="00515F3C" w:rsidRDefault="00515F3C">
            <w:pPr>
              <w:jc w:val="center"/>
              <w:rPr>
                <w:sz w:val="20"/>
                <w:szCs w:val="20"/>
              </w:rPr>
            </w:pPr>
          </w:p>
        </w:tc>
        <w:tc>
          <w:tcPr>
            <w:tcW w:w="950"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apaesnut</w:t>
            </w:r>
          </w:p>
        </w:tc>
        <w:tc>
          <w:tcPr>
            <w:tcW w:w="1792" w:type="dxa"/>
            <w:gridSpan w:val="3"/>
            <w:tcBorders>
              <w:top w:val="nil"/>
              <w:left w:val="nil"/>
              <w:bottom w:val="nil"/>
              <w:right w:val="nil"/>
            </w:tcBorders>
            <w:noWrap/>
            <w:vAlign w:val="bottom"/>
            <w:hideMark/>
          </w:tcPr>
          <w:p w:rsidR="00515F3C" w:rsidRDefault="00515F3C">
            <w:pPr>
              <w:jc w:val="center"/>
              <w:rPr>
                <w:sz w:val="20"/>
                <w:szCs w:val="20"/>
              </w:rPr>
            </w:pPr>
            <w:r>
              <w:rPr>
                <w:sz w:val="20"/>
                <w:szCs w:val="20"/>
              </w:rPr>
              <w:t>06/07/2011 10:19</w:t>
            </w:r>
          </w:p>
        </w:tc>
        <w:tc>
          <w:tcPr>
            <w:tcW w:w="520" w:type="dxa"/>
            <w:tcBorders>
              <w:top w:val="nil"/>
              <w:left w:val="nil"/>
              <w:bottom w:val="nil"/>
              <w:right w:val="nil"/>
            </w:tcBorders>
            <w:noWrap/>
            <w:vAlign w:val="bottom"/>
            <w:hideMark/>
          </w:tcPr>
          <w:p w:rsidR="00515F3C" w:rsidRDefault="00515F3C">
            <w:pPr>
              <w:jc w:val="center"/>
              <w:rPr>
                <w:sz w:val="20"/>
                <w:szCs w:val="20"/>
              </w:rPr>
            </w:pPr>
          </w:p>
        </w:tc>
        <w:tc>
          <w:tcPr>
            <w:tcW w:w="1005"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apambnut</w:t>
            </w:r>
          </w:p>
        </w:tc>
        <w:tc>
          <w:tcPr>
            <w:tcW w:w="1805"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06/07/2011 08:41</w:t>
            </w:r>
          </w:p>
        </w:tc>
      </w:tr>
      <w:tr w:rsidR="00515F3C" w:rsidTr="00921956">
        <w:trPr>
          <w:trHeight w:val="255"/>
        </w:trPr>
        <w:tc>
          <w:tcPr>
            <w:tcW w:w="1156"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apaegnut</w:t>
            </w:r>
          </w:p>
        </w:tc>
        <w:tc>
          <w:tcPr>
            <w:tcW w:w="1634" w:type="dxa"/>
            <w:tcBorders>
              <w:top w:val="nil"/>
              <w:left w:val="nil"/>
              <w:bottom w:val="nil"/>
              <w:right w:val="nil"/>
            </w:tcBorders>
            <w:noWrap/>
            <w:vAlign w:val="bottom"/>
            <w:hideMark/>
          </w:tcPr>
          <w:p w:rsidR="00515F3C" w:rsidRDefault="00515F3C">
            <w:pPr>
              <w:jc w:val="center"/>
              <w:rPr>
                <w:sz w:val="20"/>
                <w:szCs w:val="20"/>
              </w:rPr>
            </w:pPr>
            <w:r>
              <w:rPr>
                <w:sz w:val="20"/>
                <w:szCs w:val="20"/>
              </w:rPr>
              <w:t>08/03/2011 10:23</w:t>
            </w:r>
          </w:p>
        </w:tc>
        <w:tc>
          <w:tcPr>
            <w:tcW w:w="678" w:type="dxa"/>
            <w:gridSpan w:val="2"/>
            <w:tcBorders>
              <w:top w:val="nil"/>
              <w:left w:val="nil"/>
              <w:bottom w:val="nil"/>
              <w:right w:val="nil"/>
            </w:tcBorders>
            <w:noWrap/>
            <w:vAlign w:val="bottom"/>
            <w:hideMark/>
          </w:tcPr>
          <w:p w:rsidR="00515F3C" w:rsidRDefault="00515F3C">
            <w:pPr>
              <w:jc w:val="center"/>
              <w:rPr>
                <w:sz w:val="20"/>
                <w:szCs w:val="20"/>
              </w:rPr>
            </w:pPr>
          </w:p>
        </w:tc>
        <w:tc>
          <w:tcPr>
            <w:tcW w:w="950"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apaesnut</w:t>
            </w:r>
          </w:p>
        </w:tc>
        <w:tc>
          <w:tcPr>
            <w:tcW w:w="1792" w:type="dxa"/>
            <w:gridSpan w:val="3"/>
            <w:tcBorders>
              <w:top w:val="nil"/>
              <w:left w:val="nil"/>
              <w:bottom w:val="nil"/>
              <w:right w:val="nil"/>
            </w:tcBorders>
            <w:noWrap/>
            <w:vAlign w:val="bottom"/>
            <w:hideMark/>
          </w:tcPr>
          <w:p w:rsidR="00515F3C" w:rsidRDefault="00515F3C">
            <w:pPr>
              <w:jc w:val="center"/>
              <w:rPr>
                <w:sz w:val="20"/>
                <w:szCs w:val="20"/>
              </w:rPr>
            </w:pPr>
            <w:r>
              <w:rPr>
                <w:sz w:val="20"/>
                <w:szCs w:val="20"/>
              </w:rPr>
              <w:t>07/13/2011 10:07</w:t>
            </w:r>
          </w:p>
        </w:tc>
        <w:tc>
          <w:tcPr>
            <w:tcW w:w="520" w:type="dxa"/>
            <w:tcBorders>
              <w:top w:val="nil"/>
              <w:left w:val="nil"/>
              <w:bottom w:val="nil"/>
              <w:right w:val="nil"/>
            </w:tcBorders>
            <w:noWrap/>
            <w:vAlign w:val="bottom"/>
            <w:hideMark/>
          </w:tcPr>
          <w:p w:rsidR="00515F3C" w:rsidRDefault="00515F3C">
            <w:pPr>
              <w:jc w:val="center"/>
              <w:rPr>
                <w:sz w:val="20"/>
                <w:szCs w:val="20"/>
              </w:rPr>
            </w:pPr>
          </w:p>
        </w:tc>
        <w:tc>
          <w:tcPr>
            <w:tcW w:w="1005"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apambnut</w:t>
            </w:r>
          </w:p>
        </w:tc>
        <w:tc>
          <w:tcPr>
            <w:tcW w:w="1805"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07/13/2011 08:57</w:t>
            </w:r>
          </w:p>
        </w:tc>
      </w:tr>
      <w:tr w:rsidR="00515F3C" w:rsidTr="00921956">
        <w:trPr>
          <w:trHeight w:val="255"/>
        </w:trPr>
        <w:tc>
          <w:tcPr>
            <w:tcW w:w="1156"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apaegnut</w:t>
            </w:r>
          </w:p>
        </w:tc>
        <w:tc>
          <w:tcPr>
            <w:tcW w:w="1634" w:type="dxa"/>
            <w:tcBorders>
              <w:top w:val="nil"/>
              <w:left w:val="nil"/>
              <w:bottom w:val="nil"/>
              <w:right w:val="nil"/>
            </w:tcBorders>
            <w:noWrap/>
            <w:vAlign w:val="bottom"/>
            <w:hideMark/>
          </w:tcPr>
          <w:p w:rsidR="00515F3C" w:rsidRDefault="00515F3C">
            <w:pPr>
              <w:jc w:val="center"/>
              <w:rPr>
                <w:sz w:val="20"/>
                <w:szCs w:val="20"/>
              </w:rPr>
            </w:pPr>
            <w:r>
              <w:rPr>
                <w:sz w:val="20"/>
                <w:szCs w:val="20"/>
              </w:rPr>
              <w:t>09/07/2011 11:22</w:t>
            </w:r>
          </w:p>
        </w:tc>
        <w:tc>
          <w:tcPr>
            <w:tcW w:w="678" w:type="dxa"/>
            <w:gridSpan w:val="2"/>
            <w:tcBorders>
              <w:top w:val="nil"/>
              <w:left w:val="nil"/>
              <w:bottom w:val="nil"/>
              <w:right w:val="nil"/>
            </w:tcBorders>
            <w:noWrap/>
            <w:vAlign w:val="bottom"/>
            <w:hideMark/>
          </w:tcPr>
          <w:p w:rsidR="00515F3C" w:rsidRDefault="00515F3C">
            <w:pPr>
              <w:jc w:val="center"/>
              <w:rPr>
                <w:sz w:val="20"/>
                <w:szCs w:val="20"/>
              </w:rPr>
            </w:pPr>
          </w:p>
        </w:tc>
        <w:tc>
          <w:tcPr>
            <w:tcW w:w="950"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apaesnut</w:t>
            </w:r>
          </w:p>
        </w:tc>
        <w:tc>
          <w:tcPr>
            <w:tcW w:w="1792" w:type="dxa"/>
            <w:gridSpan w:val="3"/>
            <w:tcBorders>
              <w:top w:val="nil"/>
              <w:left w:val="nil"/>
              <w:bottom w:val="nil"/>
              <w:right w:val="nil"/>
            </w:tcBorders>
            <w:noWrap/>
            <w:vAlign w:val="bottom"/>
            <w:hideMark/>
          </w:tcPr>
          <w:p w:rsidR="00515F3C" w:rsidRDefault="00515F3C">
            <w:pPr>
              <w:jc w:val="center"/>
              <w:rPr>
                <w:sz w:val="20"/>
                <w:szCs w:val="20"/>
              </w:rPr>
            </w:pPr>
            <w:r>
              <w:rPr>
                <w:sz w:val="20"/>
                <w:szCs w:val="20"/>
              </w:rPr>
              <w:t>08/03/2011 09:55</w:t>
            </w:r>
          </w:p>
        </w:tc>
        <w:tc>
          <w:tcPr>
            <w:tcW w:w="520" w:type="dxa"/>
            <w:tcBorders>
              <w:top w:val="nil"/>
              <w:left w:val="nil"/>
              <w:bottom w:val="nil"/>
              <w:right w:val="nil"/>
            </w:tcBorders>
            <w:noWrap/>
            <w:vAlign w:val="bottom"/>
            <w:hideMark/>
          </w:tcPr>
          <w:p w:rsidR="00515F3C" w:rsidRDefault="00515F3C">
            <w:pPr>
              <w:jc w:val="center"/>
              <w:rPr>
                <w:sz w:val="20"/>
                <w:szCs w:val="20"/>
              </w:rPr>
            </w:pPr>
          </w:p>
        </w:tc>
        <w:tc>
          <w:tcPr>
            <w:tcW w:w="1005"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apambnut</w:t>
            </w:r>
          </w:p>
        </w:tc>
        <w:tc>
          <w:tcPr>
            <w:tcW w:w="1805"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08/03/2011 07:17</w:t>
            </w:r>
          </w:p>
        </w:tc>
      </w:tr>
      <w:tr w:rsidR="00515F3C" w:rsidTr="00921956">
        <w:trPr>
          <w:trHeight w:val="255"/>
        </w:trPr>
        <w:tc>
          <w:tcPr>
            <w:tcW w:w="1156"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apaegnut</w:t>
            </w:r>
          </w:p>
        </w:tc>
        <w:tc>
          <w:tcPr>
            <w:tcW w:w="1634" w:type="dxa"/>
            <w:tcBorders>
              <w:top w:val="nil"/>
              <w:left w:val="nil"/>
              <w:bottom w:val="nil"/>
              <w:right w:val="nil"/>
            </w:tcBorders>
            <w:noWrap/>
            <w:vAlign w:val="bottom"/>
            <w:hideMark/>
          </w:tcPr>
          <w:p w:rsidR="00515F3C" w:rsidRDefault="00515F3C">
            <w:pPr>
              <w:jc w:val="center"/>
              <w:rPr>
                <w:sz w:val="20"/>
                <w:szCs w:val="20"/>
              </w:rPr>
            </w:pPr>
            <w:r>
              <w:rPr>
                <w:sz w:val="20"/>
                <w:szCs w:val="20"/>
              </w:rPr>
              <w:t>10/05/2011 09:36</w:t>
            </w:r>
          </w:p>
        </w:tc>
        <w:tc>
          <w:tcPr>
            <w:tcW w:w="678" w:type="dxa"/>
            <w:gridSpan w:val="2"/>
            <w:tcBorders>
              <w:top w:val="nil"/>
              <w:left w:val="nil"/>
              <w:bottom w:val="nil"/>
              <w:right w:val="nil"/>
            </w:tcBorders>
            <w:noWrap/>
            <w:vAlign w:val="bottom"/>
            <w:hideMark/>
          </w:tcPr>
          <w:p w:rsidR="00515F3C" w:rsidRDefault="00515F3C">
            <w:pPr>
              <w:jc w:val="center"/>
              <w:rPr>
                <w:sz w:val="20"/>
                <w:szCs w:val="20"/>
              </w:rPr>
            </w:pPr>
          </w:p>
        </w:tc>
        <w:tc>
          <w:tcPr>
            <w:tcW w:w="950"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apaesnut</w:t>
            </w:r>
          </w:p>
        </w:tc>
        <w:tc>
          <w:tcPr>
            <w:tcW w:w="1792" w:type="dxa"/>
            <w:gridSpan w:val="3"/>
            <w:tcBorders>
              <w:top w:val="nil"/>
              <w:left w:val="nil"/>
              <w:bottom w:val="nil"/>
              <w:right w:val="nil"/>
            </w:tcBorders>
            <w:noWrap/>
            <w:vAlign w:val="bottom"/>
            <w:hideMark/>
          </w:tcPr>
          <w:p w:rsidR="00515F3C" w:rsidRDefault="00515F3C">
            <w:pPr>
              <w:jc w:val="center"/>
              <w:rPr>
                <w:sz w:val="20"/>
                <w:szCs w:val="20"/>
              </w:rPr>
            </w:pPr>
            <w:r>
              <w:rPr>
                <w:sz w:val="20"/>
                <w:szCs w:val="20"/>
              </w:rPr>
              <w:t>09/07/2011 10:41</w:t>
            </w:r>
          </w:p>
        </w:tc>
        <w:tc>
          <w:tcPr>
            <w:tcW w:w="520" w:type="dxa"/>
            <w:tcBorders>
              <w:top w:val="nil"/>
              <w:left w:val="nil"/>
              <w:bottom w:val="nil"/>
              <w:right w:val="nil"/>
            </w:tcBorders>
            <w:noWrap/>
            <w:vAlign w:val="bottom"/>
            <w:hideMark/>
          </w:tcPr>
          <w:p w:rsidR="00515F3C" w:rsidRDefault="00515F3C">
            <w:pPr>
              <w:jc w:val="center"/>
              <w:rPr>
                <w:sz w:val="20"/>
                <w:szCs w:val="20"/>
              </w:rPr>
            </w:pPr>
          </w:p>
        </w:tc>
        <w:tc>
          <w:tcPr>
            <w:tcW w:w="1005"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apambnut</w:t>
            </w:r>
          </w:p>
        </w:tc>
        <w:tc>
          <w:tcPr>
            <w:tcW w:w="1805"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09/07/2011 08:12</w:t>
            </w:r>
          </w:p>
        </w:tc>
      </w:tr>
      <w:tr w:rsidR="00515F3C" w:rsidTr="00921956">
        <w:trPr>
          <w:trHeight w:val="255"/>
        </w:trPr>
        <w:tc>
          <w:tcPr>
            <w:tcW w:w="1156"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apaegnut</w:t>
            </w:r>
          </w:p>
        </w:tc>
        <w:tc>
          <w:tcPr>
            <w:tcW w:w="1634" w:type="dxa"/>
            <w:tcBorders>
              <w:top w:val="nil"/>
              <w:left w:val="nil"/>
              <w:bottom w:val="nil"/>
              <w:right w:val="nil"/>
            </w:tcBorders>
            <w:noWrap/>
            <w:vAlign w:val="bottom"/>
            <w:hideMark/>
          </w:tcPr>
          <w:p w:rsidR="00515F3C" w:rsidRDefault="00515F3C">
            <w:pPr>
              <w:jc w:val="center"/>
              <w:rPr>
                <w:sz w:val="20"/>
                <w:szCs w:val="20"/>
              </w:rPr>
            </w:pPr>
            <w:r>
              <w:rPr>
                <w:sz w:val="20"/>
                <w:szCs w:val="20"/>
              </w:rPr>
              <w:t>11/02/2011 10:02</w:t>
            </w:r>
          </w:p>
        </w:tc>
        <w:tc>
          <w:tcPr>
            <w:tcW w:w="678" w:type="dxa"/>
            <w:gridSpan w:val="2"/>
            <w:tcBorders>
              <w:top w:val="nil"/>
              <w:left w:val="nil"/>
              <w:bottom w:val="nil"/>
              <w:right w:val="nil"/>
            </w:tcBorders>
            <w:noWrap/>
            <w:vAlign w:val="bottom"/>
            <w:hideMark/>
          </w:tcPr>
          <w:p w:rsidR="00515F3C" w:rsidRDefault="00515F3C">
            <w:pPr>
              <w:jc w:val="center"/>
              <w:rPr>
                <w:sz w:val="20"/>
                <w:szCs w:val="20"/>
              </w:rPr>
            </w:pPr>
          </w:p>
        </w:tc>
        <w:tc>
          <w:tcPr>
            <w:tcW w:w="950"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apaesnut</w:t>
            </w:r>
          </w:p>
        </w:tc>
        <w:tc>
          <w:tcPr>
            <w:tcW w:w="1792" w:type="dxa"/>
            <w:gridSpan w:val="3"/>
            <w:tcBorders>
              <w:top w:val="nil"/>
              <w:left w:val="nil"/>
              <w:bottom w:val="nil"/>
              <w:right w:val="nil"/>
            </w:tcBorders>
            <w:noWrap/>
            <w:vAlign w:val="bottom"/>
            <w:hideMark/>
          </w:tcPr>
          <w:p w:rsidR="00515F3C" w:rsidRDefault="00515F3C">
            <w:pPr>
              <w:jc w:val="center"/>
              <w:rPr>
                <w:sz w:val="20"/>
                <w:szCs w:val="20"/>
              </w:rPr>
            </w:pPr>
            <w:r>
              <w:rPr>
                <w:sz w:val="20"/>
                <w:szCs w:val="20"/>
              </w:rPr>
              <w:t>09/07/2011 10:43</w:t>
            </w:r>
          </w:p>
        </w:tc>
        <w:tc>
          <w:tcPr>
            <w:tcW w:w="520" w:type="dxa"/>
            <w:tcBorders>
              <w:top w:val="nil"/>
              <w:left w:val="nil"/>
              <w:bottom w:val="nil"/>
              <w:right w:val="nil"/>
            </w:tcBorders>
            <w:noWrap/>
            <w:vAlign w:val="bottom"/>
            <w:hideMark/>
          </w:tcPr>
          <w:p w:rsidR="00515F3C" w:rsidRDefault="00515F3C">
            <w:pPr>
              <w:jc w:val="center"/>
              <w:rPr>
                <w:sz w:val="20"/>
                <w:szCs w:val="20"/>
              </w:rPr>
            </w:pPr>
          </w:p>
        </w:tc>
        <w:tc>
          <w:tcPr>
            <w:tcW w:w="1005"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apambnut</w:t>
            </w:r>
          </w:p>
        </w:tc>
        <w:tc>
          <w:tcPr>
            <w:tcW w:w="1805"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10/05/2011 11:30</w:t>
            </w:r>
          </w:p>
        </w:tc>
      </w:tr>
      <w:tr w:rsidR="00515F3C" w:rsidTr="00921956">
        <w:trPr>
          <w:trHeight w:val="255"/>
        </w:trPr>
        <w:tc>
          <w:tcPr>
            <w:tcW w:w="1156"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apaegnut</w:t>
            </w:r>
          </w:p>
        </w:tc>
        <w:tc>
          <w:tcPr>
            <w:tcW w:w="1634" w:type="dxa"/>
            <w:tcBorders>
              <w:top w:val="nil"/>
              <w:left w:val="nil"/>
              <w:bottom w:val="nil"/>
              <w:right w:val="nil"/>
            </w:tcBorders>
            <w:noWrap/>
            <w:vAlign w:val="bottom"/>
            <w:hideMark/>
          </w:tcPr>
          <w:p w:rsidR="00515F3C" w:rsidRDefault="00515F3C">
            <w:pPr>
              <w:jc w:val="center"/>
              <w:rPr>
                <w:sz w:val="20"/>
                <w:szCs w:val="20"/>
              </w:rPr>
            </w:pPr>
            <w:r>
              <w:rPr>
                <w:sz w:val="20"/>
                <w:szCs w:val="20"/>
              </w:rPr>
              <w:t>11/02/2011 10:05</w:t>
            </w:r>
          </w:p>
        </w:tc>
        <w:tc>
          <w:tcPr>
            <w:tcW w:w="678" w:type="dxa"/>
            <w:gridSpan w:val="2"/>
            <w:tcBorders>
              <w:top w:val="nil"/>
              <w:left w:val="nil"/>
              <w:bottom w:val="nil"/>
              <w:right w:val="nil"/>
            </w:tcBorders>
            <w:noWrap/>
            <w:vAlign w:val="bottom"/>
            <w:hideMark/>
          </w:tcPr>
          <w:p w:rsidR="00515F3C" w:rsidRDefault="00515F3C">
            <w:pPr>
              <w:jc w:val="center"/>
              <w:rPr>
                <w:sz w:val="20"/>
                <w:szCs w:val="20"/>
              </w:rPr>
            </w:pPr>
          </w:p>
        </w:tc>
        <w:tc>
          <w:tcPr>
            <w:tcW w:w="950"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apaesnut</w:t>
            </w:r>
          </w:p>
        </w:tc>
        <w:tc>
          <w:tcPr>
            <w:tcW w:w="1792" w:type="dxa"/>
            <w:gridSpan w:val="3"/>
            <w:tcBorders>
              <w:top w:val="nil"/>
              <w:left w:val="nil"/>
              <w:bottom w:val="nil"/>
              <w:right w:val="nil"/>
            </w:tcBorders>
            <w:noWrap/>
            <w:vAlign w:val="bottom"/>
            <w:hideMark/>
          </w:tcPr>
          <w:p w:rsidR="00515F3C" w:rsidRDefault="00515F3C">
            <w:pPr>
              <w:jc w:val="center"/>
              <w:rPr>
                <w:sz w:val="20"/>
                <w:szCs w:val="20"/>
              </w:rPr>
            </w:pPr>
            <w:r>
              <w:rPr>
                <w:sz w:val="20"/>
                <w:szCs w:val="20"/>
              </w:rPr>
              <w:t>09/07/2011 10:45</w:t>
            </w:r>
          </w:p>
        </w:tc>
        <w:tc>
          <w:tcPr>
            <w:tcW w:w="520" w:type="dxa"/>
            <w:tcBorders>
              <w:top w:val="nil"/>
              <w:left w:val="nil"/>
              <w:bottom w:val="nil"/>
              <w:right w:val="nil"/>
            </w:tcBorders>
            <w:noWrap/>
            <w:vAlign w:val="bottom"/>
            <w:hideMark/>
          </w:tcPr>
          <w:p w:rsidR="00515F3C" w:rsidRDefault="00515F3C">
            <w:pPr>
              <w:jc w:val="center"/>
              <w:rPr>
                <w:sz w:val="20"/>
                <w:szCs w:val="20"/>
              </w:rPr>
            </w:pPr>
          </w:p>
        </w:tc>
        <w:tc>
          <w:tcPr>
            <w:tcW w:w="1005"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apambnut</w:t>
            </w:r>
          </w:p>
        </w:tc>
        <w:tc>
          <w:tcPr>
            <w:tcW w:w="1805"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11/02/2011 08:13</w:t>
            </w:r>
          </w:p>
        </w:tc>
      </w:tr>
      <w:tr w:rsidR="00515F3C" w:rsidTr="00921956">
        <w:trPr>
          <w:trHeight w:val="255"/>
        </w:trPr>
        <w:tc>
          <w:tcPr>
            <w:tcW w:w="1156"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apaegnut</w:t>
            </w:r>
          </w:p>
        </w:tc>
        <w:tc>
          <w:tcPr>
            <w:tcW w:w="1634" w:type="dxa"/>
            <w:tcBorders>
              <w:top w:val="nil"/>
              <w:left w:val="nil"/>
              <w:bottom w:val="nil"/>
              <w:right w:val="nil"/>
            </w:tcBorders>
            <w:noWrap/>
            <w:vAlign w:val="bottom"/>
            <w:hideMark/>
          </w:tcPr>
          <w:p w:rsidR="00515F3C" w:rsidRDefault="00515F3C">
            <w:pPr>
              <w:jc w:val="center"/>
              <w:rPr>
                <w:sz w:val="20"/>
                <w:szCs w:val="20"/>
              </w:rPr>
            </w:pPr>
            <w:r>
              <w:rPr>
                <w:sz w:val="20"/>
                <w:szCs w:val="20"/>
              </w:rPr>
              <w:t>11/02/2011 10:07</w:t>
            </w:r>
          </w:p>
        </w:tc>
        <w:tc>
          <w:tcPr>
            <w:tcW w:w="678" w:type="dxa"/>
            <w:gridSpan w:val="2"/>
            <w:tcBorders>
              <w:top w:val="nil"/>
              <w:left w:val="nil"/>
              <w:bottom w:val="nil"/>
              <w:right w:val="nil"/>
            </w:tcBorders>
            <w:noWrap/>
            <w:vAlign w:val="bottom"/>
            <w:hideMark/>
          </w:tcPr>
          <w:p w:rsidR="00515F3C" w:rsidRDefault="00515F3C">
            <w:pPr>
              <w:jc w:val="center"/>
              <w:rPr>
                <w:sz w:val="20"/>
                <w:szCs w:val="20"/>
              </w:rPr>
            </w:pPr>
          </w:p>
        </w:tc>
        <w:tc>
          <w:tcPr>
            <w:tcW w:w="950"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apaesnut</w:t>
            </w:r>
          </w:p>
        </w:tc>
        <w:tc>
          <w:tcPr>
            <w:tcW w:w="1792" w:type="dxa"/>
            <w:gridSpan w:val="3"/>
            <w:tcBorders>
              <w:top w:val="nil"/>
              <w:left w:val="nil"/>
              <w:bottom w:val="nil"/>
              <w:right w:val="nil"/>
            </w:tcBorders>
            <w:noWrap/>
            <w:vAlign w:val="bottom"/>
            <w:hideMark/>
          </w:tcPr>
          <w:p w:rsidR="00515F3C" w:rsidRDefault="00515F3C">
            <w:pPr>
              <w:jc w:val="center"/>
              <w:rPr>
                <w:sz w:val="20"/>
                <w:szCs w:val="20"/>
              </w:rPr>
            </w:pPr>
            <w:r>
              <w:rPr>
                <w:sz w:val="20"/>
                <w:szCs w:val="20"/>
              </w:rPr>
              <w:t>10/05/2011 09:57</w:t>
            </w:r>
          </w:p>
        </w:tc>
        <w:tc>
          <w:tcPr>
            <w:tcW w:w="520" w:type="dxa"/>
            <w:tcBorders>
              <w:top w:val="nil"/>
              <w:left w:val="nil"/>
              <w:bottom w:val="nil"/>
              <w:right w:val="nil"/>
            </w:tcBorders>
            <w:noWrap/>
            <w:vAlign w:val="bottom"/>
            <w:hideMark/>
          </w:tcPr>
          <w:p w:rsidR="00515F3C" w:rsidRDefault="00515F3C">
            <w:pPr>
              <w:jc w:val="center"/>
              <w:rPr>
                <w:sz w:val="20"/>
                <w:szCs w:val="20"/>
              </w:rPr>
            </w:pPr>
          </w:p>
        </w:tc>
        <w:tc>
          <w:tcPr>
            <w:tcW w:w="1005"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apambnut</w:t>
            </w:r>
          </w:p>
        </w:tc>
        <w:tc>
          <w:tcPr>
            <w:tcW w:w="1805"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12/13/2011 09:08</w:t>
            </w:r>
          </w:p>
        </w:tc>
      </w:tr>
      <w:tr w:rsidR="00515F3C" w:rsidTr="00921956">
        <w:trPr>
          <w:trHeight w:val="255"/>
        </w:trPr>
        <w:tc>
          <w:tcPr>
            <w:tcW w:w="1156"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apaegnut</w:t>
            </w:r>
          </w:p>
        </w:tc>
        <w:tc>
          <w:tcPr>
            <w:tcW w:w="1634" w:type="dxa"/>
            <w:tcBorders>
              <w:top w:val="nil"/>
              <w:left w:val="nil"/>
              <w:bottom w:val="nil"/>
              <w:right w:val="nil"/>
            </w:tcBorders>
            <w:noWrap/>
            <w:vAlign w:val="bottom"/>
            <w:hideMark/>
          </w:tcPr>
          <w:p w:rsidR="00515F3C" w:rsidRDefault="00515F3C">
            <w:pPr>
              <w:jc w:val="center"/>
              <w:rPr>
                <w:sz w:val="20"/>
                <w:szCs w:val="20"/>
              </w:rPr>
            </w:pPr>
            <w:r>
              <w:rPr>
                <w:sz w:val="20"/>
                <w:szCs w:val="20"/>
              </w:rPr>
              <w:t>12/13/2011 11:35</w:t>
            </w:r>
          </w:p>
        </w:tc>
        <w:tc>
          <w:tcPr>
            <w:tcW w:w="678" w:type="dxa"/>
            <w:gridSpan w:val="2"/>
            <w:tcBorders>
              <w:top w:val="nil"/>
              <w:left w:val="nil"/>
              <w:bottom w:val="nil"/>
              <w:right w:val="nil"/>
            </w:tcBorders>
            <w:noWrap/>
            <w:vAlign w:val="bottom"/>
            <w:hideMark/>
          </w:tcPr>
          <w:p w:rsidR="00515F3C" w:rsidRDefault="00515F3C">
            <w:pPr>
              <w:jc w:val="center"/>
              <w:rPr>
                <w:sz w:val="20"/>
                <w:szCs w:val="20"/>
              </w:rPr>
            </w:pPr>
          </w:p>
        </w:tc>
        <w:tc>
          <w:tcPr>
            <w:tcW w:w="950"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apaesnut</w:t>
            </w:r>
          </w:p>
        </w:tc>
        <w:tc>
          <w:tcPr>
            <w:tcW w:w="1792" w:type="dxa"/>
            <w:gridSpan w:val="3"/>
            <w:tcBorders>
              <w:top w:val="nil"/>
              <w:left w:val="nil"/>
              <w:bottom w:val="nil"/>
              <w:right w:val="nil"/>
            </w:tcBorders>
            <w:noWrap/>
            <w:vAlign w:val="bottom"/>
            <w:hideMark/>
          </w:tcPr>
          <w:p w:rsidR="00515F3C" w:rsidRDefault="00515F3C">
            <w:pPr>
              <w:jc w:val="center"/>
              <w:rPr>
                <w:sz w:val="20"/>
                <w:szCs w:val="20"/>
              </w:rPr>
            </w:pPr>
            <w:r>
              <w:rPr>
                <w:sz w:val="20"/>
                <w:szCs w:val="20"/>
              </w:rPr>
              <w:t>11/02/2011 10:29</w:t>
            </w:r>
          </w:p>
        </w:tc>
        <w:tc>
          <w:tcPr>
            <w:tcW w:w="520" w:type="dxa"/>
            <w:tcBorders>
              <w:top w:val="nil"/>
              <w:left w:val="nil"/>
              <w:bottom w:val="nil"/>
              <w:right w:val="nil"/>
            </w:tcBorders>
            <w:noWrap/>
            <w:vAlign w:val="bottom"/>
            <w:hideMark/>
          </w:tcPr>
          <w:p w:rsidR="00515F3C" w:rsidRDefault="00515F3C">
            <w:pPr>
              <w:jc w:val="center"/>
              <w:rPr>
                <w:sz w:val="20"/>
                <w:szCs w:val="20"/>
              </w:rPr>
            </w:pPr>
          </w:p>
        </w:tc>
        <w:tc>
          <w:tcPr>
            <w:tcW w:w="1005" w:type="dxa"/>
            <w:gridSpan w:val="2"/>
            <w:tcBorders>
              <w:top w:val="nil"/>
              <w:left w:val="nil"/>
              <w:bottom w:val="nil"/>
              <w:right w:val="nil"/>
            </w:tcBorders>
            <w:noWrap/>
            <w:vAlign w:val="bottom"/>
            <w:hideMark/>
          </w:tcPr>
          <w:p w:rsidR="00515F3C" w:rsidRDefault="00515F3C">
            <w:pPr>
              <w:rPr>
                <w:color w:val="000000"/>
                <w:sz w:val="20"/>
                <w:szCs w:val="20"/>
              </w:rPr>
            </w:pPr>
          </w:p>
        </w:tc>
        <w:tc>
          <w:tcPr>
            <w:tcW w:w="1805" w:type="dxa"/>
            <w:gridSpan w:val="2"/>
            <w:tcBorders>
              <w:top w:val="nil"/>
              <w:left w:val="nil"/>
              <w:bottom w:val="nil"/>
              <w:right w:val="nil"/>
            </w:tcBorders>
            <w:noWrap/>
            <w:vAlign w:val="bottom"/>
            <w:hideMark/>
          </w:tcPr>
          <w:p w:rsidR="00515F3C" w:rsidRDefault="00515F3C">
            <w:pPr>
              <w:rPr>
                <w:color w:val="000000"/>
                <w:sz w:val="20"/>
                <w:szCs w:val="20"/>
              </w:rPr>
            </w:pPr>
          </w:p>
        </w:tc>
      </w:tr>
      <w:tr w:rsidR="00515F3C" w:rsidTr="00921956">
        <w:trPr>
          <w:trHeight w:val="255"/>
        </w:trPr>
        <w:tc>
          <w:tcPr>
            <w:tcW w:w="1156"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apaegnut</w:t>
            </w:r>
          </w:p>
        </w:tc>
        <w:tc>
          <w:tcPr>
            <w:tcW w:w="1634" w:type="dxa"/>
            <w:tcBorders>
              <w:top w:val="nil"/>
              <w:left w:val="nil"/>
              <w:bottom w:val="nil"/>
              <w:right w:val="nil"/>
            </w:tcBorders>
            <w:noWrap/>
            <w:vAlign w:val="bottom"/>
            <w:hideMark/>
          </w:tcPr>
          <w:p w:rsidR="00515F3C" w:rsidRDefault="00515F3C">
            <w:pPr>
              <w:jc w:val="center"/>
              <w:rPr>
                <w:sz w:val="20"/>
                <w:szCs w:val="20"/>
              </w:rPr>
            </w:pPr>
            <w:r>
              <w:rPr>
                <w:sz w:val="20"/>
                <w:szCs w:val="20"/>
              </w:rPr>
              <w:t>12/13/2011 11:37</w:t>
            </w:r>
          </w:p>
        </w:tc>
        <w:tc>
          <w:tcPr>
            <w:tcW w:w="678" w:type="dxa"/>
            <w:gridSpan w:val="2"/>
            <w:tcBorders>
              <w:top w:val="nil"/>
              <w:left w:val="nil"/>
              <w:bottom w:val="nil"/>
              <w:right w:val="nil"/>
            </w:tcBorders>
            <w:noWrap/>
            <w:vAlign w:val="bottom"/>
            <w:hideMark/>
          </w:tcPr>
          <w:p w:rsidR="00515F3C" w:rsidRDefault="00515F3C">
            <w:pPr>
              <w:jc w:val="center"/>
              <w:rPr>
                <w:sz w:val="20"/>
                <w:szCs w:val="20"/>
              </w:rPr>
            </w:pPr>
          </w:p>
        </w:tc>
        <w:tc>
          <w:tcPr>
            <w:tcW w:w="950"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apaesnut</w:t>
            </w:r>
          </w:p>
        </w:tc>
        <w:tc>
          <w:tcPr>
            <w:tcW w:w="1792" w:type="dxa"/>
            <w:gridSpan w:val="3"/>
            <w:tcBorders>
              <w:top w:val="nil"/>
              <w:left w:val="nil"/>
              <w:bottom w:val="nil"/>
              <w:right w:val="nil"/>
            </w:tcBorders>
            <w:noWrap/>
            <w:vAlign w:val="bottom"/>
            <w:hideMark/>
          </w:tcPr>
          <w:p w:rsidR="00515F3C" w:rsidRDefault="00515F3C">
            <w:pPr>
              <w:jc w:val="center"/>
              <w:rPr>
                <w:sz w:val="20"/>
                <w:szCs w:val="20"/>
              </w:rPr>
            </w:pPr>
            <w:r>
              <w:rPr>
                <w:sz w:val="20"/>
                <w:szCs w:val="20"/>
              </w:rPr>
              <w:t>12/13/2011 11:54</w:t>
            </w:r>
          </w:p>
        </w:tc>
        <w:tc>
          <w:tcPr>
            <w:tcW w:w="520" w:type="dxa"/>
            <w:tcBorders>
              <w:top w:val="nil"/>
              <w:left w:val="nil"/>
              <w:bottom w:val="nil"/>
              <w:right w:val="nil"/>
            </w:tcBorders>
            <w:noWrap/>
            <w:vAlign w:val="bottom"/>
            <w:hideMark/>
          </w:tcPr>
          <w:p w:rsidR="00515F3C" w:rsidRDefault="00515F3C">
            <w:pPr>
              <w:jc w:val="center"/>
              <w:rPr>
                <w:sz w:val="20"/>
                <w:szCs w:val="20"/>
              </w:rPr>
            </w:pPr>
          </w:p>
        </w:tc>
        <w:tc>
          <w:tcPr>
            <w:tcW w:w="1005" w:type="dxa"/>
            <w:gridSpan w:val="2"/>
            <w:tcBorders>
              <w:top w:val="nil"/>
              <w:left w:val="nil"/>
              <w:bottom w:val="nil"/>
              <w:right w:val="nil"/>
            </w:tcBorders>
            <w:noWrap/>
            <w:vAlign w:val="bottom"/>
            <w:hideMark/>
          </w:tcPr>
          <w:p w:rsidR="00515F3C" w:rsidRDefault="00515F3C">
            <w:pPr>
              <w:rPr>
                <w:color w:val="000000"/>
                <w:sz w:val="20"/>
                <w:szCs w:val="20"/>
              </w:rPr>
            </w:pPr>
          </w:p>
        </w:tc>
        <w:tc>
          <w:tcPr>
            <w:tcW w:w="1805" w:type="dxa"/>
            <w:gridSpan w:val="2"/>
            <w:tcBorders>
              <w:top w:val="nil"/>
              <w:left w:val="nil"/>
              <w:bottom w:val="nil"/>
              <w:right w:val="nil"/>
            </w:tcBorders>
            <w:noWrap/>
            <w:vAlign w:val="bottom"/>
            <w:hideMark/>
          </w:tcPr>
          <w:p w:rsidR="00515F3C" w:rsidRDefault="00515F3C">
            <w:pPr>
              <w:rPr>
                <w:color w:val="000000"/>
                <w:sz w:val="20"/>
                <w:szCs w:val="20"/>
              </w:rPr>
            </w:pPr>
          </w:p>
        </w:tc>
      </w:tr>
      <w:tr w:rsidR="00515F3C" w:rsidTr="00921956">
        <w:trPr>
          <w:trHeight w:val="255"/>
        </w:trPr>
        <w:tc>
          <w:tcPr>
            <w:tcW w:w="1156"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apaegnut</w:t>
            </w:r>
          </w:p>
        </w:tc>
        <w:tc>
          <w:tcPr>
            <w:tcW w:w="1634" w:type="dxa"/>
            <w:tcBorders>
              <w:top w:val="nil"/>
              <w:left w:val="nil"/>
              <w:bottom w:val="nil"/>
              <w:right w:val="nil"/>
            </w:tcBorders>
            <w:noWrap/>
            <w:vAlign w:val="bottom"/>
            <w:hideMark/>
          </w:tcPr>
          <w:p w:rsidR="00515F3C" w:rsidRDefault="00515F3C">
            <w:pPr>
              <w:jc w:val="center"/>
              <w:rPr>
                <w:sz w:val="20"/>
                <w:szCs w:val="20"/>
              </w:rPr>
            </w:pPr>
            <w:r>
              <w:rPr>
                <w:sz w:val="20"/>
                <w:szCs w:val="20"/>
              </w:rPr>
              <w:t>12/13/2011 11:40</w:t>
            </w:r>
          </w:p>
        </w:tc>
        <w:tc>
          <w:tcPr>
            <w:tcW w:w="678" w:type="dxa"/>
            <w:gridSpan w:val="2"/>
            <w:tcBorders>
              <w:top w:val="nil"/>
              <w:left w:val="nil"/>
              <w:bottom w:val="nil"/>
              <w:right w:val="nil"/>
            </w:tcBorders>
            <w:noWrap/>
            <w:vAlign w:val="bottom"/>
            <w:hideMark/>
          </w:tcPr>
          <w:p w:rsidR="00515F3C" w:rsidRDefault="00515F3C">
            <w:pPr>
              <w:jc w:val="center"/>
              <w:rPr>
                <w:sz w:val="20"/>
                <w:szCs w:val="20"/>
              </w:rPr>
            </w:pPr>
          </w:p>
        </w:tc>
        <w:tc>
          <w:tcPr>
            <w:tcW w:w="950" w:type="dxa"/>
            <w:gridSpan w:val="2"/>
            <w:tcBorders>
              <w:top w:val="nil"/>
              <w:left w:val="nil"/>
              <w:bottom w:val="nil"/>
              <w:right w:val="nil"/>
            </w:tcBorders>
            <w:noWrap/>
            <w:vAlign w:val="bottom"/>
            <w:hideMark/>
          </w:tcPr>
          <w:p w:rsidR="00515F3C" w:rsidRDefault="00515F3C">
            <w:pPr>
              <w:jc w:val="center"/>
              <w:rPr>
                <w:sz w:val="20"/>
                <w:szCs w:val="20"/>
              </w:rPr>
            </w:pPr>
          </w:p>
        </w:tc>
        <w:tc>
          <w:tcPr>
            <w:tcW w:w="1792" w:type="dxa"/>
            <w:gridSpan w:val="3"/>
            <w:tcBorders>
              <w:top w:val="nil"/>
              <w:left w:val="nil"/>
              <w:bottom w:val="nil"/>
              <w:right w:val="nil"/>
            </w:tcBorders>
            <w:noWrap/>
            <w:vAlign w:val="bottom"/>
            <w:hideMark/>
          </w:tcPr>
          <w:p w:rsidR="00515F3C" w:rsidRDefault="00515F3C">
            <w:pPr>
              <w:rPr>
                <w:color w:val="000000"/>
                <w:sz w:val="20"/>
                <w:szCs w:val="20"/>
              </w:rPr>
            </w:pPr>
          </w:p>
        </w:tc>
        <w:tc>
          <w:tcPr>
            <w:tcW w:w="520" w:type="dxa"/>
            <w:tcBorders>
              <w:top w:val="nil"/>
              <w:left w:val="nil"/>
              <w:bottom w:val="nil"/>
              <w:right w:val="nil"/>
            </w:tcBorders>
            <w:noWrap/>
            <w:vAlign w:val="bottom"/>
            <w:hideMark/>
          </w:tcPr>
          <w:p w:rsidR="00515F3C" w:rsidRDefault="00515F3C">
            <w:pPr>
              <w:jc w:val="center"/>
              <w:rPr>
                <w:sz w:val="20"/>
                <w:szCs w:val="20"/>
              </w:rPr>
            </w:pPr>
          </w:p>
        </w:tc>
        <w:tc>
          <w:tcPr>
            <w:tcW w:w="1005" w:type="dxa"/>
            <w:gridSpan w:val="2"/>
            <w:tcBorders>
              <w:top w:val="nil"/>
              <w:left w:val="nil"/>
              <w:bottom w:val="nil"/>
              <w:right w:val="nil"/>
            </w:tcBorders>
            <w:noWrap/>
            <w:vAlign w:val="bottom"/>
            <w:hideMark/>
          </w:tcPr>
          <w:p w:rsidR="00515F3C" w:rsidRDefault="00515F3C">
            <w:pPr>
              <w:rPr>
                <w:color w:val="000000"/>
                <w:sz w:val="20"/>
                <w:szCs w:val="20"/>
              </w:rPr>
            </w:pPr>
          </w:p>
        </w:tc>
        <w:tc>
          <w:tcPr>
            <w:tcW w:w="1805" w:type="dxa"/>
            <w:gridSpan w:val="2"/>
            <w:tcBorders>
              <w:top w:val="nil"/>
              <w:left w:val="nil"/>
              <w:bottom w:val="nil"/>
              <w:right w:val="nil"/>
            </w:tcBorders>
            <w:noWrap/>
            <w:vAlign w:val="bottom"/>
            <w:hideMark/>
          </w:tcPr>
          <w:p w:rsidR="00515F3C" w:rsidRDefault="00515F3C">
            <w:pPr>
              <w:rPr>
                <w:color w:val="000000"/>
                <w:sz w:val="20"/>
                <w:szCs w:val="20"/>
              </w:rPr>
            </w:pPr>
          </w:p>
        </w:tc>
      </w:tr>
      <w:tr w:rsidR="00515F3C" w:rsidTr="00921956">
        <w:trPr>
          <w:trHeight w:val="255"/>
        </w:trPr>
        <w:tc>
          <w:tcPr>
            <w:tcW w:w="1156" w:type="dxa"/>
            <w:gridSpan w:val="2"/>
            <w:tcBorders>
              <w:top w:val="nil"/>
              <w:left w:val="nil"/>
              <w:bottom w:val="nil"/>
              <w:right w:val="nil"/>
            </w:tcBorders>
            <w:noWrap/>
            <w:vAlign w:val="bottom"/>
            <w:hideMark/>
          </w:tcPr>
          <w:p w:rsidR="00515F3C" w:rsidRDefault="00515F3C">
            <w:pPr>
              <w:rPr>
                <w:color w:val="000000"/>
                <w:sz w:val="20"/>
                <w:szCs w:val="20"/>
              </w:rPr>
            </w:pPr>
          </w:p>
        </w:tc>
        <w:tc>
          <w:tcPr>
            <w:tcW w:w="1634" w:type="dxa"/>
            <w:tcBorders>
              <w:top w:val="nil"/>
              <w:left w:val="nil"/>
              <w:bottom w:val="nil"/>
              <w:right w:val="nil"/>
            </w:tcBorders>
            <w:noWrap/>
            <w:vAlign w:val="bottom"/>
            <w:hideMark/>
          </w:tcPr>
          <w:p w:rsidR="00515F3C" w:rsidRDefault="00515F3C">
            <w:pPr>
              <w:rPr>
                <w:color w:val="000000"/>
                <w:sz w:val="20"/>
                <w:szCs w:val="20"/>
              </w:rPr>
            </w:pPr>
          </w:p>
        </w:tc>
        <w:tc>
          <w:tcPr>
            <w:tcW w:w="678" w:type="dxa"/>
            <w:gridSpan w:val="2"/>
            <w:tcBorders>
              <w:top w:val="nil"/>
              <w:left w:val="nil"/>
              <w:bottom w:val="nil"/>
              <w:right w:val="nil"/>
            </w:tcBorders>
            <w:noWrap/>
            <w:vAlign w:val="bottom"/>
            <w:hideMark/>
          </w:tcPr>
          <w:p w:rsidR="00515F3C" w:rsidRDefault="00515F3C">
            <w:pPr>
              <w:jc w:val="center"/>
              <w:rPr>
                <w:sz w:val="20"/>
                <w:szCs w:val="20"/>
              </w:rPr>
            </w:pPr>
          </w:p>
        </w:tc>
        <w:tc>
          <w:tcPr>
            <w:tcW w:w="950" w:type="dxa"/>
            <w:gridSpan w:val="2"/>
            <w:tcBorders>
              <w:top w:val="nil"/>
              <w:left w:val="nil"/>
              <w:bottom w:val="nil"/>
              <w:right w:val="nil"/>
            </w:tcBorders>
            <w:noWrap/>
            <w:vAlign w:val="bottom"/>
            <w:hideMark/>
          </w:tcPr>
          <w:p w:rsidR="00515F3C" w:rsidRDefault="00515F3C">
            <w:pPr>
              <w:jc w:val="center"/>
              <w:rPr>
                <w:sz w:val="20"/>
                <w:szCs w:val="20"/>
              </w:rPr>
            </w:pPr>
          </w:p>
        </w:tc>
        <w:tc>
          <w:tcPr>
            <w:tcW w:w="1792" w:type="dxa"/>
            <w:gridSpan w:val="3"/>
            <w:tcBorders>
              <w:top w:val="nil"/>
              <w:left w:val="nil"/>
              <w:bottom w:val="nil"/>
              <w:right w:val="nil"/>
            </w:tcBorders>
            <w:noWrap/>
            <w:vAlign w:val="bottom"/>
            <w:hideMark/>
          </w:tcPr>
          <w:p w:rsidR="00515F3C" w:rsidRDefault="00515F3C">
            <w:pPr>
              <w:rPr>
                <w:color w:val="000000"/>
                <w:sz w:val="20"/>
                <w:szCs w:val="20"/>
              </w:rPr>
            </w:pPr>
          </w:p>
        </w:tc>
        <w:tc>
          <w:tcPr>
            <w:tcW w:w="520" w:type="dxa"/>
            <w:tcBorders>
              <w:top w:val="nil"/>
              <w:left w:val="nil"/>
              <w:bottom w:val="nil"/>
              <w:right w:val="nil"/>
            </w:tcBorders>
            <w:noWrap/>
            <w:vAlign w:val="bottom"/>
            <w:hideMark/>
          </w:tcPr>
          <w:p w:rsidR="00515F3C" w:rsidRDefault="00515F3C">
            <w:pPr>
              <w:jc w:val="center"/>
              <w:rPr>
                <w:sz w:val="20"/>
                <w:szCs w:val="20"/>
              </w:rPr>
            </w:pPr>
          </w:p>
        </w:tc>
        <w:tc>
          <w:tcPr>
            <w:tcW w:w="1005" w:type="dxa"/>
            <w:gridSpan w:val="2"/>
            <w:tcBorders>
              <w:top w:val="nil"/>
              <w:left w:val="nil"/>
              <w:bottom w:val="nil"/>
              <w:right w:val="nil"/>
            </w:tcBorders>
            <w:noWrap/>
            <w:vAlign w:val="bottom"/>
            <w:hideMark/>
          </w:tcPr>
          <w:p w:rsidR="00515F3C" w:rsidRDefault="00515F3C">
            <w:pPr>
              <w:rPr>
                <w:color w:val="000000"/>
                <w:sz w:val="20"/>
                <w:szCs w:val="20"/>
              </w:rPr>
            </w:pPr>
          </w:p>
        </w:tc>
        <w:tc>
          <w:tcPr>
            <w:tcW w:w="1805" w:type="dxa"/>
            <w:gridSpan w:val="2"/>
            <w:tcBorders>
              <w:top w:val="nil"/>
              <w:left w:val="nil"/>
              <w:bottom w:val="nil"/>
              <w:right w:val="nil"/>
            </w:tcBorders>
            <w:noWrap/>
            <w:vAlign w:val="bottom"/>
            <w:hideMark/>
          </w:tcPr>
          <w:p w:rsidR="00515F3C" w:rsidRDefault="00515F3C">
            <w:pPr>
              <w:rPr>
                <w:color w:val="000000"/>
                <w:sz w:val="20"/>
                <w:szCs w:val="20"/>
              </w:rPr>
            </w:pPr>
          </w:p>
        </w:tc>
      </w:tr>
      <w:tr w:rsidR="00515F3C" w:rsidTr="00921956">
        <w:trPr>
          <w:trHeight w:val="255"/>
        </w:trPr>
        <w:tc>
          <w:tcPr>
            <w:tcW w:w="1156" w:type="dxa"/>
            <w:gridSpan w:val="2"/>
            <w:tcBorders>
              <w:top w:val="nil"/>
              <w:left w:val="nil"/>
              <w:bottom w:val="nil"/>
              <w:right w:val="nil"/>
            </w:tcBorders>
            <w:noWrap/>
            <w:vAlign w:val="bottom"/>
            <w:hideMark/>
          </w:tcPr>
          <w:p w:rsidR="00515F3C" w:rsidRDefault="00515F3C">
            <w:pPr>
              <w:rPr>
                <w:color w:val="000000"/>
                <w:sz w:val="20"/>
                <w:szCs w:val="20"/>
              </w:rPr>
            </w:pPr>
            <w:r>
              <w:rPr>
                <w:color w:val="000000"/>
                <w:sz w:val="20"/>
                <w:szCs w:val="20"/>
              </w:rPr>
              <w:t>Site</w:t>
            </w:r>
          </w:p>
        </w:tc>
        <w:tc>
          <w:tcPr>
            <w:tcW w:w="1634" w:type="dxa"/>
            <w:tcBorders>
              <w:top w:val="nil"/>
              <w:left w:val="nil"/>
              <w:bottom w:val="nil"/>
              <w:right w:val="nil"/>
            </w:tcBorders>
            <w:noWrap/>
            <w:vAlign w:val="bottom"/>
            <w:hideMark/>
          </w:tcPr>
          <w:p w:rsidR="00515F3C" w:rsidRDefault="00515F3C">
            <w:pPr>
              <w:rPr>
                <w:color w:val="000000"/>
                <w:sz w:val="20"/>
                <w:szCs w:val="20"/>
              </w:rPr>
            </w:pPr>
            <w:r>
              <w:rPr>
                <w:color w:val="000000"/>
                <w:sz w:val="20"/>
                <w:szCs w:val="20"/>
              </w:rPr>
              <w:t>Start Date/Time</w:t>
            </w:r>
          </w:p>
        </w:tc>
        <w:tc>
          <w:tcPr>
            <w:tcW w:w="678" w:type="dxa"/>
            <w:gridSpan w:val="2"/>
            <w:tcBorders>
              <w:top w:val="nil"/>
              <w:left w:val="nil"/>
              <w:bottom w:val="nil"/>
              <w:right w:val="nil"/>
            </w:tcBorders>
            <w:noWrap/>
            <w:vAlign w:val="bottom"/>
            <w:hideMark/>
          </w:tcPr>
          <w:p w:rsidR="00515F3C" w:rsidRDefault="00515F3C">
            <w:pPr>
              <w:jc w:val="center"/>
              <w:rPr>
                <w:sz w:val="20"/>
                <w:szCs w:val="20"/>
              </w:rPr>
            </w:pPr>
          </w:p>
        </w:tc>
        <w:tc>
          <w:tcPr>
            <w:tcW w:w="950" w:type="dxa"/>
            <w:gridSpan w:val="2"/>
            <w:tcBorders>
              <w:top w:val="nil"/>
              <w:left w:val="nil"/>
              <w:bottom w:val="nil"/>
              <w:right w:val="nil"/>
            </w:tcBorders>
            <w:noWrap/>
            <w:vAlign w:val="bottom"/>
            <w:hideMark/>
          </w:tcPr>
          <w:p w:rsidR="00515F3C" w:rsidRDefault="00515F3C">
            <w:pPr>
              <w:rPr>
                <w:color w:val="000000"/>
                <w:sz w:val="20"/>
                <w:szCs w:val="20"/>
              </w:rPr>
            </w:pPr>
            <w:r>
              <w:rPr>
                <w:color w:val="000000"/>
                <w:sz w:val="20"/>
                <w:szCs w:val="20"/>
              </w:rPr>
              <w:t>Site</w:t>
            </w:r>
          </w:p>
        </w:tc>
        <w:tc>
          <w:tcPr>
            <w:tcW w:w="1792" w:type="dxa"/>
            <w:gridSpan w:val="3"/>
            <w:tcBorders>
              <w:top w:val="nil"/>
              <w:left w:val="nil"/>
              <w:bottom w:val="nil"/>
              <w:right w:val="nil"/>
            </w:tcBorders>
            <w:noWrap/>
            <w:vAlign w:val="bottom"/>
            <w:hideMark/>
          </w:tcPr>
          <w:p w:rsidR="00515F3C" w:rsidRDefault="00515F3C">
            <w:pPr>
              <w:rPr>
                <w:color w:val="000000"/>
                <w:sz w:val="20"/>
                <w:szCs w:val="20"/>
              </w:rPr>
            </w:pPr>
            <w:r>
              <w:rPr>
                <w:color w:val="000000"/>
                <w:sz w:val="20"/>
                <w:szCs w:val="20"/>
              </w:rPr>
              <w:t>Start Date/Time</w:t>
            </w:r>
          </w:p>
        </w:tc>
        <w:tc>
          <w:tcPr>
            <w:tcW w:w="520" w:type="dxa"/>
            <w:tcBorders>
              <w:top w:val="nil"/>
              <w:left w:val="nil"/>
              <w:bottom w:val="nil"/>
              <w:right w:val="nil"/>
            </w:tcBorders>
            <w:noWrap/>
            <w:vAlign w:val="bottom"/>
            <w:hideMark/>
          </w:tcPr>
          <w:p w:rsidR="00515F3C" w:rsidRDefault="00515F3C">
            <w:pPr>
              <w:jc w:val="center"/>
              <w:rPr>
                <w:sz w:val="20"/>
                <w:szCs w:val="20"/>
              </w:rPr>
            </w:pPr>
          </w:p>
        </w:tc>
        <w:tc>
          <w:tcPr>
            <w:tcW w:w="1005" w:type="dxa"/>
            <w:gridSpan w:val="2"/>
            <w:tcBorders>
              <w:top w:val="nil"/>
              <w:left w:val="nil"/>
              <w:bottom w:val="nil"/>
              <w:right w:val="nil"/>
            </w:tcBorders>
            <w:noWrap/>
            <w:vAlign w:val="bottom"/>
            <w:hideMark/>
          </w:tcPr>
          <w:p w:rsidR="00515F3C" w:rsidRDefault="00515F3C">
            <w:pPr>
              <w:rPr>
                <w:color w:val="000000"/>
                <w:sz w:val="20"/>
                <w:szCs w:val="20"/>
              </w:rPr>
            </w:pPr>
            <w:r>
              <w:rPr>
                <w:color w:val="000000"/>
                <w:sz w:val="20"/>
                <w:szCs w:val="20"/>
              </w:rPr>
              <w:t>Site</w:t>
            </w:r>
          </w:p>
        </w:tc>
        <w:tc>
          <w:tcPr>
            <w:tcW w:w="1805" w:type="dxa"/>
            <w:gridSpan w:val="2"/>
            <w:tcBorders>
              <w:top w:val="nil"/>
              <w:left w:val="nil"/>
              <w:bottom w:val="nil"/>
              <w:right w:val="nil"/>
            </w:tcBorders>
            <w:noWrap/>
            <w:vAlign w:val="bottom"/>
            <w:hideMark/>
          </w:tcPr>
          <w:p w:rsidR="00515F3C" w:rsidRDefault="00515F3C">
            <w:pPr>
              <w:rPr>
                <w:color w:val="000000"/>
                <w:sz w:val="20"/>
                <w:szCs w:val="20"/>
              </w:rPr>
            </w:pPr>
            <w:r>
              <w:rPr>
                <w:color w:val="000000"/>
                <w:sz w:val="20"/>
                <w:szCs w:val="20"/>
              </w:rPr>
              <w:t>Start Date/Time</w:t>
            </w:r>
          </w:p>
        </w:tc>
      </w:tr>
      <w:tr w:rsidR="00515F3C" w:rsidTr="00921956">
        <w:trPr>
          <w:trHeight w:val="255"/>
        </w:trPr>
        <w:tc>
          <w:tcPr>
            <w:tcW w:w="1156"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apanhnut</w:t>
            </w:r>
          </w:p>
        </w:tc>
        <w:tc>
          <w:tcPr>
            <w:tcW w:w="1634" w:type="dxa"/>
            <w:tcBorders>
              <w:top w:val="nil"/>
              <w:left w:val="nil"/>
              <w:bottom w:val="nil"/>
              <w:right w:val="nil"/>
            </w:tcBorders>
            <w:noWrap/>
            <w:vAlign w:val="bottom"/>
            <w:hideMark/>
          </w:tcPr>
          <w:p w:rsidR="00515F3C" w:rsidRDefault="00515F3C">
            <w:pPr>
              <w:jc w:val="center"/>
              <w:rPr>
                <w:sz w:val="20"/>
                <w:szCs w:val="20"/>
              </w:rPr>
            </w:pPr>
            <w:r>
              <w:rPr>
                <w:sz w:val="20"/>
                <w:szCs w:val="20"/>
              </w:rPr>
              <w:t>01/11/2011 11:46</w:t>
            </w:r>
          </w:p>
        </w:tc>
        <w:tc>
          <w:tcPr>
            <w:tcW w:w="678" w:type="dxa"/>
            <w:gridSpan w:val="2"/>
            <w:tcBorders>
              <w:top w:val="nil"/>
              <w:left w:val="nil"/>
              <w:bottom w:val="nil"/>
              <w:right w:val="nil"/>
            </w:tcBorders>
            <w:noWrap/>
            <w:vAlign w:val="bottom"/>
            <w:hideMark/>
          </w:tcPr>
          <w:p w:rsidR="00515F3C" w:rsidRDefault="00515F3C">
            <w:pPr>
              <w:jc w:val="center"/>
              <w:rPr>
                <w:sz w:val="20"/>
                <w:szCs w:val="20"/>
              </w:rPr>
            </w:pPr>
          </w:p>
        </w:tc>
        <w:tc>
          <w:tcPr>
            <w:tcW w:w="950"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apapcnut</w:t>
            </w:r>
          </w:p>
        </w:tc>
        <w:tc>
          <w:tcPr>
            <w:tcW w:w="1792" w:type="dxa"/>
            <w:gridSpan w:val="3"/>
            <w:tcBorders>
              <w:top w:val="nil"/>
              <w:left w:val="nil"/>
              <w:bottom w:val="nil"/>
              <w:right w:val="nil"/>
            </w:tcBorders>
            <w:noWrap/>
            <w:vAlign w:val="bottom"/>
            <w:hideMark/>
          </w:tcPr>
          <w:p w:rsidR="00515F3C" w:rsidRDefault="00515F3C">
            <w:pPr>
              <w:jc w:val="center"/>
              <w:rPr>
                <w:sz w:val="20"/>
                <w:szCs w:val="20"/>
              </w:rPr>
            </w:pPr>
            <w:r>
              <w:rPr>
                <w:sz w:val="20"/>
                <w:szCs w:val="20"/>
              </w:rPr>
              <w:t>01/11/2011 12:35</w:t>
            </w:r>
          </w:p>
        </w:tc>
        <w:tc>
          <w:tcPr>
            <w:tcW w:w="520" w:type="dxa"/>
            <w:tcBorders>
              <w:top w:val="nil"/>
              <w:left w:val="nil"/>
              <w:bottom w:val="nil"/>
              <w:right w:val="nil"/>
            </w:tcBorders>
            <w:noWrap/>
            <w:vAlign w:val="bottom"/>
            <w:hideMark/>
          </w:tcPr>
          <w:p w:rsidR="00515F3C" w:rsidRDefault="00515F3C">
            <w:pPr>
              <w:jc w:val="center"/>
              <w:rPr>
                <w:sz w:val="20"/>
                <w:szCs w:val="20"/>
              </w:rPr>
            </w:pPr>
          </w:p>
        </w:tc>
        <w:tc>
          <w:tcPr>
            <w:tcW w:w="1005"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apawpnut</w:t>
            </w:r>
          </w:p>
        </w:tc>
        <w:tc>
          <w:tcPr>
            <w:tcW w:w="1805"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01/11/2011 12:52</w:t>
            </w:r>
          </w:p>
        </w:tc>
      </w:tr>
      <w:tr w:rsidR="00515F3C" w:rsidTr="00921956">
        <w:trPr>
          <w:trHeight w:val="255"/>
        </w:trPr>
        <w:tc>
          <w:tcPr>
            <w:tcW w:w="1156"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apanhnut</w:t>
            </w:r>
          </w:p>
        </w:tc>
        <w:tc>
          <w:tcPr>
            <w:tcW w:w="1634" w:type="dxa"/>
            <w:tcBorders>
              <w:top w:val="nil"/>
              <w:left w:val="nil"/>
              <w:bottom w:val="nil"/>
              <w:right w:val="nil"/>
            </w:tcBorders>
            <w:noWrap/>
            <w:vAlign w:val="bottom"/>
            <w:hideMark/>
          </w:tcPr>
          <w:p w:rsidR="00515F3C" w:rsidRDefault="00515F3C">
            <w:pPr>
              <w:jc w:val="center"/>
              <w:rPr>
                <w:sz w:val="20"/>
                <w:szCs w:val="20"/>
              </w:rPr>
            </w:pPr>
            <w:r>
              <w:rPr>
                <w:sz w:val="20"/>
                <w:szCs w:val="20"/>
              </w:rPr>
              <w:t>02/09/2011 12:20</w:t>
            </w:r>
          </w:p>
        </w:tc>
        <w:tc>
          <w:tcPr>
            <w:tcW w:w="678" w:type="dxa"/>
            <w:gridSpan w:val="2"/>
            <w:tcBorders>
              <w:top w:val="nil"/>
              <w:left w:val="nil"/>
              <w:bottom w:val="nil"/>
              <w:right w:val="nil"/>
            </w:tcBorders>
            <w:noWrap/>
            <w:vAlign w:val="bottom"/>
            <w:hideMark/>
          </w:tcPr>
          <w:p w:rsidR="00515F3C" w:rsidRDefault="00515F3C">
            <w:pPr>
              <w:jc w:val="center"/>
              <w:rPr>
                <w:sz w:val="20"/>
                <w:szCs w:val="20"/>
              </w:rPr>
            </w:pPr>
          </w:p>
        </w:tc>
        <w:tc>
          <w:tcPr>
            <w:tcW w:w="950"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apapcnut</w:t>
            </w:r>
          </w:p>
        </w:tc>
        <w:tc>
          <w:tcPr>
            <w:tcW w:w="1792" w:type="dxa"/>
            <w:gridSpan w:val="3"/>
            <w:tcBorders>
              <w:top w:val="nil"/>
              <w:left w:val="nil"/>
              <w:bottom w:val="nil"/>
              <w:right w:val="nil"/>
            </w:tcBorders>
            <w:noWrap/>
            <w:vAlign w:val="bottom"/>
            <w:hideMark/>
          </w:tcPr>
          <w:p w:rsidR="00515F3C" w:rsidRDefault="00515F3C">
            <w:pPr>
              <w:jc w:val="center"/>
              <w:rPr>
                <w:sz w:val="20"/>
                <w:szCs w:val="20"/>
              </w:rPr>
            </w:pPr>
            <w:r>
              <w:rPr>
                <w:sz w:val="20"/>
                <w:szCs w:val="20"/>
              </w:rPr>
              <w:t>02/09/2011 11:27</w:t>
            </w:r>
          </w:p>
        </w:tc>
        <w:tc>
          <w:tcPr>
            <w:tcW w:w="520" w:type="dxa"/>
            <w:tcBorders>
              <w:top w:val="nil"/>
              <w:left w:val="nil"/>
              <w:bottom w:val="nil"/>
              <w:right w:val="nil"/>
            </w:tcBorders>
            <w:noWrap/>
            <w:vAlign w:val="bottom"/>
            <w:hideMark/>
          </w:tcPr>
          <w:p w:rsidR="00515F3C" w:rsidRDefault="00515F3C">
            <w:pPr>
              <w:jc w:val="center"/>
              <w:rPr>
                <w:sz w:val="20"/>
                <w:szCs w:val="20"/>
              </w:rPr>
            </w:pPr>
          </w:p>
        </w:tc>
        <w:tc>
          <w:tcPr>
            <w:tcW w:w="1005"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apawpnut</w:t>
            </w:r>
          </w:p>
        </w:tc>
        <w:tc>
          <w:tcPr>
            <w:tcW w:w="1805"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02/09/2011 11:03</w:t>
            </w:r>
          </w:p>
        </w:tc>
      </w:tr>
      <w:tr w:rsidR="00515F3C" w:rsidTr="00921956">
        <w:trPr>
          <w:trHeight w:val="255"/>
        </w:trPr>
        <w:tc>
          <w:tcPr>
            <w:tcW w:w="1156"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apanhnut</w:t>
            </w:r>
          </w:p>
        </w:tc>
        <w:tc>
          <w:tcPr>
            <w:tcW w:w="1634" w:type="dxa"/>
            <w:tcBorders>
              <w:top w:val="nil"/>
              <w:left w:val="nil"/>
              <w:bottom w:val="nil"/>
              <w:right w:val="nil"/>
            </w:tcBorders>
            <w:noWrap/>
            <w:vAlign w:val="bottom"/>
            <w:hideMark/>
          </w:tcPr>
          <w:p w:rsidR="00515F3C" w:rsidRDefault="00515F3C">
            <w:pPr>
              <w:jc w:val="center"/>
              <w:rPr>
                <w:sz w:val="20"/>
                <w:szCs w:val="20"/>
              </w:rPr>
            </w:pPr>
            <w:r>
              <w:rPr>
                <w:sz w:val="20"/>
                <w:szCs w:val="20"/>
              </w:rPr>
              <w:t>05/11/2011 10:10</w:t>
            </w:r>
          </w:p>
        </w:tc>
        <w:tc>
          <w:tcPr>
            <w:tcW w:w="678" w:type="dxa"/>
            <w:gridSpan w:val="2"/>
            <w:tcBorders>
              <w:top w:val="nil"/>
              <w:left w:val="nil"/>
              <w:bottom w:val="nil"/>
              <w:right w:val="nil"/>
            </w:tcBorders>
            <w:noWrap/>
            <w:vAlign w:val="bottom"/>
            <w:hideMark/>
          </w:tcPr>
          <w:p w:rsidR="00515F3C" w:rsidRDefault="00515F3C">
            <w:pPr>
              <w:jc w:val="center"/>
              <w:rPr>
                <w:sz w:val="20"/>
                <w:szCs w:val="20"/>
              </w:rPr>
            </w:pPr>
          </w:p>
        </w:tc>
        <w:tc>
          <w:tcPr>
            <w:tcW w:w="950"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apapcnut</w:t>
            </w:r>
          </w:p>
        </w:tc>
        <w:tc>
          <w:tcPr>
            <w:tcW w:w="1792" w:type="dxa"/>
            <w:gridSpan w:val="3"/>
            <w:tcBorders>
              <w:top w:val="nil"/>
              <w:left w:val="nil"/>
              <w:bottom w:val="nil"/>
              <w:right w:val="nil"/>
            </w:tcBorders>
            <w:noWrap/>
            <w:vAlign w:val="bottom"/>
            <w:hideMark/>
          </w:tcPr>
          <w:p w:rsidR="00515F3C" w:rsidRDefault="00515F3C">
            <w:pPr>
              <w:jc w:val="center"/>
              <w:rPr>
                <w:sz w:val="20"/>
                <w:szCs w:val="20"/>
              </w:rPr>
            </w:pPr>
            <w:r>
              <w:rPr>
                <w:sz w:val="20"/>
                <w:szCs w:val="20"/>
              </w:rPr>
              <w:t>04/06/2011 10:36</w:t>
            </w:r>
          </w:p>
        </w:tc>
        <w:tc>
          <w:tcPr>
            <w:tcW w:w="520" w:type="dxa"/>
            <w:tcBorders>
              <w:top w:val="nil"/>
              <w:left w:val="nil"/>
              <w:bottom w:val="nil"/>
              <w:right w:val="nil"/>
            </w:tcBorders>
            <w:noWrap/>
            <w:vAlign w:val="bottom"/>
            <w:hideMark/>
          </w:tcPr>
          <w:p w:rsidR="00515F3C" w:rsidRDefault="00515F3C">
            <w:pPr>
              <w:jc w:val="center"/>
              <w:rPr>
                <w:sz w:val="20"/>
                <w:szCs w:val="20"/>
              </w:rPr>
            </w:pPr>
          </w:p>
        </w:tc>
        <w:tc>
          <w:tcPr>
            <w:tcW w:w="1005"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apawpnut</w:t>
            </w:r>
          </w:p>
        </w:tc>
        <w:tc>
          <w:tcPr>
            <w:tcW w:w="1805"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03/02/2011 14:24</w:t>
            </w:r>
          </w:p>
        </w:tc>
      </w:tr>
      <w:tr w:rsidR="00515F3C" w:rsidTr="00921956">
        <w:trPr>
          <w:trHeight w:val="255"/>
        </w:trPr>
        <w:tc>
          <w:tcPr>
            <w:tcW w:w="1156"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apanhnut</w:t>
            </w:r>
          </w:p>
        </w:tc>
        <w:tc>
          <w:tcPr>
            <w:tcW w:w="1634" w:type="dxa"/>
            <w:tcBorders>
              <w:top w:val="nil"/>
              <w:left w:val="nil"/>
              <w:bottom w:val="nil"/>
              <w:right w:val="nil"/>
            </w:tcBorders>
            <w:noWrap/>
            <w:vAlign w:val="bottom"/>
            <w:hideMark/>
          </w:tcPr>
          <w:p w:rsidR="00515F3C" w:rsidRDefault="00515F3C">
            <w:pPr>
              <w:jc w:val="center"/>
              <w:rPr>
                <w:sz w:val="20"/>
                <w:szCs w:val="20"/>
              </w:rPr>
            </w:pPr>
            <w:r>
              <w:rPr>
                <w:sz w:val="20"/>
                <w:szCs w:val="20"/>
              </w:rPr>
              <w:t>08/03/2011 09:05</w:t>
            </w:r>
          </w:p>
        </w:tc>
        <w:tc>
          <w:tcPr>
            <w:tcW w:w="678" w:type="dxa"/>
            <w:gridSpan w:val="2"/>
            <w:tcBorders>
              <w:top w:val="nil"/>
              <w:left w:val="nil"/>
              <w:bottom w:val="nil"/>
              <w:right w:val="nil"/>
            </w:tcBorders>
            <w:noWrap/>
            <w:vAlign w:val="bottom"/>
            <w:hideMark/>
          </w:tcPr>
          <w:p w:rsidR="00515F3C" w:rsidRDefault="00515F3C">
            <w:pPr>
              <w:jc w:val="center"/>
              <w:rPr>
                <w:sz w:val="20"/>
                <w:szCs w:val="20"/>
              </w:rPr>
            </w:pPr>
          </w:p>
        </w:tc>
        <w:tc>
          <w:tcPr>
            <w:tcW w:w="950"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apapcnut</w:t>
            </w:r>
          </w:p>
        </w:tc>
        <w:tc>
          <w:tcPr>
            <w:tcW w:w="1792" w:type="dxa"/>
            <w:gridSpan w:val="3"/>
            <w:tcBorders>
              <w:top w:val="nil"/>
              <w:left w:val="nil"/>
              <w:bottom w:val="nil"/>
              <w:right w:val="nil"/>
            </w:tcBorders>
            <w:noWrap/>
            <w:vAlign w:val="bottom"/>
            <w:hideMark/>
          </w:tcPr>
          <w:p w:rsidR="00515F3C" w:rsidRDefault="00515F3C">
            <w:pPr>
              <w:jc w:val="center"/>
              <w:rPr>
                <w:sz w:val="20"/>
                <w:szCs w:val="20"/>
              </w:rPr>
            </w:pPr>
            <w:r>
              <w:rPr>
                <w:sz w:val="20"/>
                <w:szCs w:val="20"/>
              </w:rPr>
              <w:t>05/11/2011 09:19</w:t>
            </w:r>
          </w:p>
        </w:tc>
        <w:tc>
          <w:tcPr>
            <w:tcW w:w="520" w:type="dxa"/>
            <w:tcBorders>
              <w:top w:val="nil"/>
              <w:left w:val="nil"/>
              <w:bottom w:val="nil"/>
              <w:right w:val="nil"/>
            </w:tcBorders>
            <w:noWrap/>
            <w:vAlign w:val="bottom"/>
            <w:hideMark/>
          </w:tcPr>
          <w:p w:rsidR="00515F3C" w:rsidRDefault="00515F3C">
            <w:pPr>
              <w:jc w:val="center"/>
              <w:rPr>
                <w:sz w:val="20"/>
                <w:szCs w:val="20"/>
              </w:rPr>
            </w:pPr>
          </w:p>
        </w:tc>
        <w:tc>
          <w:tcPr>
            <w:tcW w:w="1005"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apawpnut</w:t>
            </w:r>
          </w:p>
        </w:tc>
        <w:tc>
          <w:tcPr>
            <w:tcW w:w="1805"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04/06/2011 10:06</w:t>
            </w:r>
          </w:p>
        </w:tc>
      </w:tr>
      <w:tr w:rsidR="00515F3C" w:rsidTr="00921956">
        <w:trPr>
          <w:trHeight w:val="255"/>
        </w:trPr>
        <w:tc>
          <w:tcPr>
            <w:tcW w:w="1156"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apanhnut</w:t>
            </w:r>
          </w:p>
        </w:tc>
        <w:tc>
          <w:tcPr>
            <w:tcW w:w="1634" w:type="dxa"/>
            <w:tcBorders>
              <w:top w:val="nil"/>
              <w:left w:val="nil"/>
              <w:bottom w:val="nil"/>
              <w:right w:val="nil"/>
            </w:tcBorders>
            <w:noWrap/>
            <w:vAlign w:val="bottom"/>
            <w:hideMark/>
          </w:tcPr>
          <w:p w:rsidR="00515F3C" w:rsidRDefault="00515F3C">
            <w:pPr>
              <w:jc w:val="center"/>
              <w:rPr>
                <w:sz w:val="20"/>
                <w:szCs w:val="20"/>
              </w:rPr>
            </w:pPr>
            <w:r>
              <w:rPr>
                <w:sz w:val="20"/>
                <w:szCs w:val="20"/>
              </w:rPr>
              <w:t>09/07/2011 09:54</w:t>
            </w:r>
          </w:p>
        </w:tc>
        <w:tc>
          <w:tcPr>
            <w:tcW w:w="678" w:type="dxa"/>
            <w:gridSpan w:val="2"/>
            <w:tcBorders>
              <w:top w:val="nil"/>
              <w:left w:val="nil"/>
              <w:bottom w:val="nil"/>
              <w:right w:val="nil"/>
            </w:tcBorders>
            <w:noWrap/>
            <w:vAlign w:val="bottom"/>
            <w:hideMark/>
          </w:tcPr>
          <w:p w:rsidR="00515F3C" w:rsidRDefault="00515F3C">
            <w:pPr>
              <w:jc w:val="center"/>
              <w:rPr>
                <w:sz w:val="20"/>
                <w:szCs w:val="20"/>
              </w:rPr>
            </w:pPr>
          </w:p>
        </w:tc>
        <w:tc>
          <w:tcPr>
            <w:tcW w:w="950"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apapcnut</w:t>
            </w:r>
          </w:p>
        </w:tc>
        <w:tc>
          <w:tcPr>
            <w:tcW w:w="1792" w:type="dxa"/>
            <w:gridSpan w:val="3"/>
            <w:tcBorders>
              <w:top w:val="nil"/>
              <w:left w:val="nil"/>
              <w:bottom w:val="nil"/>
              <w:right w:val="nil"/>
            </w:tcBorders>
            <w:noWrap/>
            <w:vAlign w:val="bottom"/>
            <w:hideMark/>
          </w:tcPr>
          <w:p w:rsidR="00515F3C" w:rsidRDefault="00515F3C">
            <w:pPr>
              <w:jc w:val="center"/>
              <w:rPr>
                <w:sz w:val="20"/>
                <w:szCs w:val="20"/>
              </w:rPr>
            </w:pPr>
            <w:r>
              <w:rPr>
                <w:sz w:val="20"/>
                <w:szCs w:val="20"/>
              </w:rPr>
              <w:t>08/03/2011 07:55</w:t>
            </w:r>
          </w:p>
        </w:tc>
        <w:tc>
          <w:tcPr>
            <w:tcW w:w="520" w:type="dxa"/>
            <w:tcBorders>
              <w:top w:val="nil"/>
              <w:left w:val="nil"/>
              <w:bottom w:val="nil"/>
              <w:right w:val="nil"/>
            </w:tcBorders>
            <w:noWrap/>
            <w:vAlign w:val="bottom"/>
            <w:hideMark/>
          </w:tcPr>
          <w:p w:rsidR="00515F3C" w:rsidRDefault="00515F3C">
            <w:pPr>
              <w:jc w:val="center"/>
              <w:rPr>
                <w:sz w:val="20"/>
                <w:szCs w:val="20"/>
              </w:rPr>
            </w:pPr>
          </w:p>
        </w:tc>
        <w:tc>
          <w:tcPr>
            <w:tcW w:w="1005"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apawpnut</w:t>
            </w:r>
          </w:p>
        </w:tc>
        <w:tc>
          <w:tcPr>
            <w:tcW w:w="1805"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05/11/2011 08:47</w:t>
            </w:r>
          </w:p>
        </w:tc>
      </w:tr>
      <w:tr w:rsidR="00515F3C" w:rsidTr="00921956">
        <w:trPr>
          <w:trHeight w:val="255"/>
        </w:trPr>
        <w:tc>
          <w:tcPr>
            <w:tcW w:w="1156"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apanhnut</w:t>
            </w:r>
          </w:p>
        </w:tc>
        <w:tc>
          <w:tcPr>
            <w:tcW w:w="1634" w:type="dxa"/>
            <w:tcBorders>
              <w:top w:val="nil"/>
              <w:left w:val="nil"/>
              <w:bottom w:val="nil"/>
              <w:right w:val="nil"/>
            </w:tcBorders>
            <w:noWrap/>
            <w:vAlign w:val="bottom"/>
            <w:hideMark/>
          </w:tcPr>
          <w:p w:rsidR="00515F3C" w:rsidRDefault="00515F3C">
            <w:pPr>
              <w:jc w:val="center"/>
              <w:rPr>
                <w:sz w:val="20"/>
                <w:szCs w:val="20"/>
              </w:rPr>
            </w:pPr>
            <w:r>
              <w:rPr>
                <w:sz w:val="20"/>
                <w:szCs w:val="20"/>
              </w:rPr>
              <w:t>12/13/2011 10:46</w:t>
            </w:r>
          </w:p>
        </w:tc>
        <w:tc>
          <w:tcPr>
            <w:tcW w:w="678" w:type="dxa"/>
            <w:gridSpan w:val="2"/>
            <w:tcBorders>
              <w:top w:val="nil"/>
              <w:left w:val="nil"/>
              <w:bottom w:val="nil"/>
              <w:right w:val="nil"/>
            </w:tcBorders>
            <w:noWrap/>
            <w:vAlign w:val="bottom"/>
            <w:hideMark/>
          </w:tcPr>
          <w:p w:rsidR="00515F3C" w:rsidRDefault="00515F3C">
            <w:pPr>
              <w:jc w:val="center"/>
              <w:rPr>
                <w:sz w:val="20"/>
                <w:szCs w:val="20"/>
              </w:rPr>
            </w:pPr>
          </w:p>
        </w:tc>
        <w:tc>
          <w:tcPr>
            <w:tcW w:w="950"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apapcnut</w:t>
            </w:r>
          </w:p>
        </w:tc>
        <w:tc>
          <w:tcPr>
            <w:tcW w:w="1792" w:type="dxa"/>
            <w:gridSpan w:val="3"/>
            <w:tcBorders>
              <w:top w:val="nil"/>
              <w:left w:val="nil"/>
              <w:bottom w:val="nil"/>
              <w:right w:val="nil"/>
            </w:tcBorders>
            <w:noWrap/>
            <w:vAlign w:val="bottom"/>
            <w:hideMark/>
          </w:tcPr>
          <w:p w:rsidR="00515F3C" w:rsidRDefault="00515F3C">
            <w:pPr>
              <w:jc w:val="center"/>
              <w:rPr>
                <w:sz w:val="20"/>
                <w:szCs w:val="20"/>
              </w:rPr>
            </w:pPr>
            <w:r>
              <w:rPr>
                <w:sz w:val="20"/>
                <w:szCs w:val="20"/>
              </w:rPr>
              <w:t>09/07/2011 09:09</w:t>
            </w:r>
          </w:p>
        </w:tc>
        <w:tc>
          <w:tcPr>
            <w:tcW w:w="520" w:type="dxa"/>
            <w:tcBorders>
              <w:top w:val="nil"/>
              <w:left w:val="nil"/>
              <w:bottom w:val="nil"/>
              <w:right w:val="nil"/>
            </w:tcBorders>
            <w:noWrap/>
            <w:vAlign w:val="bottom"/>
            <w:hideMark/>
          </w:tcPr>
          <w:p w:rsidR="00515F3C" w:rsidRDefault="00515F3C">
            <w:pPr>
              <w:jc w:val="center"/>
              <w:rPr>
                <w:sz w:val="20"/>
                <w:szCs w:val="20"/>
              </w:rPr>
            </w:pPr>
          </w:p>
        </w:tc>
        <w:tc>
          <w:tcPr>
            <w:tcW w:w="1005"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apawpnut</w:t>
            </w:r>
          </w:p>
        </w:tc>
        <w:tc>
          <w:tcPr>
            <w:tcW w:w="1805"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05/11/2011 08:49</w:t>
            </w:r>
          </w:p>
        </w:tc>
      </w:tr>
      <w:tr w:rsidR="00515F3C" w:rsidTr="00921956">
        <w:trPr>
          <w:trHeight w:val="255"/>
        </w:trPr>
        <w:tc>
          <w:tcPr>
            <w:tcW w:w="1156" w:type="dxa"/>
            <w:gridSpan w:val="2"/>
            <w:tcBorders>
              <w:top w:val="nil"/>
              <w:left w:val="nil"/>
              <w:bottom w:val="nil"/>
              <w:right w:val="nil"/>
            </w:tcBorders>
            <w:noWrap/>
            <w:vAlign w:val="bottom"/>
            <w:hideMark/>
          </w:tcPr>
          <w:p w:rsidR="00515F3C" w:rsidRDefault="00515F3C">
            <w:pPr>
              <w:rPr>
                <w:color w:val="000000"/>
                <w:sz w:val="20"/>
                <w:szCs w:val="20"/>
              </w:rPr>
            </w:pPr>
          </w:p>
        </w:tc>
        <w:tc>
          <w:tcPr>
            <w:tcW w:w="1634" w:type="dxa"/>
            <w:tcBorders>
              <w:top w:val="nil"/>
              <w:left w:val="nil"/>
              <w:bottom w:val="nil"/>
              <w:right w:val="nil"/>
            </w:tcBorders>
            <w:noWrap/>
            <w:vAlign w:val="bottom"/>
            <w:hideMark/>
          </w:tcPr>
          <w:p w:rsidR="00515F3C" w:rsidRDefault="00515F3C">
            <w:pPr>
              <w:rPr>
                <w:color w:val="000000"/>
                <w:sz w:val="20"/>
                <w:szCs w:val="20"/>
              </w:rPr>
            </w:pPr>
          </w:p>
        </w:tc>
        <w:tc>
          <w:tcPr>
            <w:tcW w:w="678" w:type="dxa"/>
            <w:gridSpan w:val="2"/>
            <w:tcBorders>
              <w:top w:val="nil"/>
              <w:left w:val="nil"/>
              <w:bottom w:val="nil"/>
              <w:right w:val="nil"/>
            </w:tcBorders>
            <w:noWrap/>
            <w:vAlign w:val="bottom"/>
            <w:hideMark/>
          </w:tcPr>
          <w:p w:rsidR="00515F3C" w:rsidRDefault="00515F3C">
            <w:pPr>
              <w:jc w:val="center"/>
              <w:rPr>
                <w:sz w:val="20"/>
                <w:szCs w:val="20"/>
              </w:rPr>
            </w:pPr>
          </w:p>
        </w:tc>
        <w:tc>
          <w:tcPr>
            <w:tcW w:w="950"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apapcnut</w:t>
            </w:r>
          </w:p>
        </w:tc>
        <w:tc>
          <w:tcPr>
            <w:tcW w:w="1792" w:type="dxa"/>
            <w:gridSpan w:val="3"/>
            <w:tcBorders>
              <w:top w:val="nil"/>
              <w:left w:val="nil"/>
              <w:bottom w:val="nil"/>
              <w:right w:val="nil"/>
            </w:tcBorders>
            <w:noWrap/>
            <w:vAlign w:val="bottom"/>
            <w:hideMark/>
          </w:tcPr>
          <w:p w:rsidR="00515F3C" w:rsidRDefault="00515F3C">
            <w:pPr>
              <w:jc w:val="center"/>
              <w:rPr>
                <w:sz w:val="20"/>
                <w:szCs w:val="20"/>
              </w:rPr>
            </w:pPr>
            <w:r>
              <w:rPr>
                <w:sz w:val="20"/>
                <w:szCs w:val="20"/>
              </w:rPr>
              <w:t>12/13/2011 10:01</w:t>
            </w:r>
          </w:p>
        </w:tc>
        <w:tc>
          <w:tcPr>
            <w:tcW w:w="520" w:type="dxa"/>
            <w:tcBorders>
              <w:top w:val="nil"/>
              <w:left w:val="nil"/>
              <w:bottom w:val="nil"/>
              <w:right w:val="nil"/>
            </w:tcBorders>
            <w:noWrap/>
            <w:vAlign w:val="bottom"/>
            <w:hideMark/>
          </w:tcPr>
          <w:p w:rsidR="00515F3C" w:rsidRDefault="00515F3C">
            <w:pPr>
              <w:jc w:val="center"/>
              <w:rPr>
                <w:sz w:val="20"/>
                <w:szCs w:val="20"/>
              </w:rPr>
            </w:pPr>
          </w:p>
        </w:tc>
        <w:tc>
          <w:tcPr>
            <w:tcW w:w="1005"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apawpnut</w:t>
            </w:r>
          </w:p>
        </w:tc>
        <w:tc>
          <w:tcPr>
            <w:tcW w:w="1805"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05/11/2011 08:55</w:t>
            </w:r>
          </w:p>
        </w:tc>
      </w:tr>
      <w:tr w:rsidR="00515F3C" w:rsidTr="00921956">
        <w:trPr>
          <w:trHeight w:val="255"/>
        </w:trPr>
        <w:tc>
          <w:tcPr>
            <w:tcW w:w="1156" w:type="dxa"/>
            <w:gridSpan w:val="2"/>
            <w:tcBorders>
              <w:top w:val="nil"/>
              <w:left w:val="nil"/>
              <w:bottom w:val="nil"/>
              <w:right w:val="nil"/>
            </w:tcBorders>
            <w:noWrap/>
            <w:vAlign w:val="bottom"/>
            <w:hideMark/>
          </w:tcPr>
          <w:p w:rsidR="00515F3C" w:rsidRDefault="00515F3C">
            <w:pPr>
              <w:rPr>
                <w:color w:val="000000"/>
                <w:sz w:val="20"/>
                <w:szCs w:val="20"/>
              </w:rPr>
            </w:pPr>
          </w:p>
        </w:tc>
        <w:tc>
          <w:tcPr>
            <w:tcW w:w="1634" w:type="dxa"/>
            <w:tcBorders>
              <w:top w:val="nil"/>
              <w:left w:val="nil"/>
              <w:bottom w:val="nil"/>
              <w:right w:val="nil"/>
            </w:tcBorders>
            <w:noWrap/>
            <w:vAlign w:val="bottom"/>
            <w:hideMark/>
          </w:tcPr>
          <w:p w:rsidR="00515F3C" w:rsidRDefault="00515F3C">
            <w:pPr>
              <w:rPr>
                <w:color w:val="000000"/>
                <w:sz w:val="20"/>
                <w:szCs w:val="20"/>
              </w:rPr>
            </w:pPr>
          </w:p>
        </w:tc>
        <w:tc>
          <w:tcPr>
            <w:tcW w:w="678" w:type="dxa"/>
            <w:gridSpan w:val="2"/>
            <w:tcBorders>
              <w:top w:val="nil"/>
              <w:left w:val="nil"/>
              <w:bottom w:val="nil"/>
              <w:right w:val="nil"/>
            </w:tcBorders>
            <w:noWrap/>
            <w:vAlign w:val="bottom"/>
            <w:hideMark/>
          </w:tcPr>
          <w:p w:rsidR="00515F3C" w:rsidRDefault="00515F3C">
            <w:pPr>
              <w:jc w:val="center"/>
              <w:rPr>
                <w:sz w:val="20"/>
                <w:szCs w:val="20"/>
              </w:rPr>
            </w:pPr>
          </w:p>
        </w:tc>
        <w:tc>
          <w:tcPr>
            <w:tcW w:w="950" w:type="dxa"/>
            <w:gridSpan w:val="2"/>
            <w:tcBorders>
              <w:top w:val="nil"/>
              <w:left w:val="nil"/>
              <w:bottom w:val="nil"/>
              <w:right w:val="nil"/>
            </w:tcBorders>
            <w:noWrap/>
            <w:vAlign w:val="bottom"/>
            <w:hideMark/>
          </w:tcPr>
          <w:p w:rsidR="00515F3C" w:rsidRDefault="00515F3C">
            <w:pPr>
              <w:jc w:val="center"/>
              <w:rPr>
                <w:sz w:val="20"/>
                <w:szCs w:val="20"/>
              </w:rPr>
            </w:pPr>
          </w:p>
        </w:tc>
        <w:tc>
          <w:tcPr>
            <w:tcW w:w="1792" w:type="dxa"/>
            <w:gridSpan w:val="3"/>
            <w:tcBorders>
              <w:top w:val="nil"/>
              <w:left w:val="nil"/>
              <w:bottom w:val="nil"/>
              <w:right w:val="nil"/>
            </w:tcBorders>
            <w:noWrap/>
            <w:vAlign w:val="bottom"/>
            <w:hideMark/>
          </w:tcPr>
          <w:p w:rsidR="00515F3C" w:rsidRDefault="00515F3C">
            <w:pPr>
              <w:jc w:val="center"/>
              <w:rPr>
                <w:sz w:val="20"/>
                <w:szCs w:val="20"/>
              </w:rPr>
            </w:pPr>
          </w:p>
        </w:tc>
        <w:tc>
          <w:tcPr>
            <w:tcW w:w="520" w:type="dxa"/>
            <w:tcBorders>
              <w:top w:val="nil"/>
              <w:left w:val="nil"/>
              <w:bottom w:val="nil"/>
              <w:right w:val="nil"/>
            </w:tcBorders>
            <w:noWrap/>
            <w:vAlign w:val="bottom"/>
            <w:hideMark/>
          </w:tcPr>
          <w:p w:rsidR="00515F3C" w:rsidRDefault="00515F3C">
            <w:pPr>
              <w:jc w:val="center"/>
              <w:rPr>
                <w:sz w:val="20"/>
                <w:szCs w:val="20"/>
              </w:rPr>
            </w:pPr>
          </w:p>
        </w:tc>
        <w:tc>
          <w:tcPr>
            <w:tcW w:w="1005"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apawpnut</w:t>
            </w:r>
          </w:p>
        </w:tc>
        <w:tc>
          <w:tcPr>
            <w:tcW w:w="1805"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08/03/2011 08:11</w:t>
            </w:r>
          </w:p>
        </w:tc>
      </w:tr>
      <w:tr w:rsidR="00515F3C" w:rsidTr="00921956">
        <w:trPr>
          <w:trHeight w:val="255"/>
        </w:trPr>
        <w:tc>
          <w:tcPr>
            <w:tcW w:w="1156" w:type="dxa"/>
            <w:gridSpan w:val="2"/>
            <w:tcBorders>
              <w:top w:val="nil"/>
              <w:left w:val="nil"/>
              <w:bottom w:val="nil"/>
              <w:right w:val="nil"/>
            </w:tcBorders>
            <w:noWrap/>
            <w:vAlign w:val="bottom"/>
            <w:hideMark/>
          </w:tcPr>
          <w:p w:rsidR="00515F3C" w:rsidRDefault="00515F3C">
            <w:pPr>
              <w:rPr>
                <w:color w:val="000000"/>
                <w:sz w:val="20"/>
                <w:szCs w:val="20"/>
              </w:rPr>
            </w:pPr>
          </w:p>
        </w:tc>
        <w:tc>
          <w:tcPr>
            <w:tcW w:w="1634" w:type="dxa"/>
            <w:tcBorders>
              <w:top w:val="nil"/>
              <w:left w:val="nil"/>
              <w:bottom w:val="nil"/>
              <w:right w:val="nil"/>
            </w:tcBorders>
            <w:noWrap/>
            <w:vAlign w:val="bottom"/>
            <w:hideMark/>
          </w:tcPr>
          <w:p w:rsidR="00515F3C" w:rsidRDefault="00515F3C">
            <w:pPr>
              <w:rPr>
                <w:color w:val="000000"/>
                <w:sz w:val="20"/>
                <w:szCs w:val="20"/>
              </w:rPr>
            </w:pPr>
          </w:p>
        </w:tc>
        <w:tc>
          <w:tcPr>
            <w:tcW w:w="678" w:type="dxa"/>
            <w:gridSpan w:val="2"/>
            <w:tcBorders>
              <w:top w:val="nil"/>
              <w:left w:val="nil"/>
              <w:bottom w:val="nil"/>
              <w:right w:val="nil"/>
            </w:tcBorders>
            <w:noWrap/>
            <w:vAlign w:val="bottom"/>
            <w:hideMark/>
          </w:tcPr>
          <w:p w:rsidR="00515F3C" w:rsidRDefault="00515F3C">
            <w:pPr>
              <w:jc w:val="center"/>
              <w:rPr>
                <w:sz w:val="20"/>
                <w:szCs w:val="20"/>
              </w:rPr>
            </w:pPr>
          </w:p>
        </w:tc>
        <w:tc>
          <w:tcPr>
            <w:tcW w:w="950" w:type="dxa"/>
            <w:gridSpan w:val="2"/>
            <w:tcBorders>
              <w:top w:val="nil"/>
              <w:left w:val="nil"/>
              <w:bottom w:val="nil"/>
              <w:right w:val="nil"/>
            </w:tcBorders>
            <w:noWrap/>
            <w:vAlign w:val="bottom"/>
            <w:hideMark/>
          </w:tcPr>
          <w:p w:rsidR="00515F3C" w:rsidRDefault="00515F3C">
            <w:pPr>
              <w:jc w:val="center"/>
              <w:rPr>
                <w:sz w:val="20"/>
                <w:szCs w:val="20"/>
              </w:rPr>
            </w:pPr>
          </w:p>
        </w:tc>
        <w:tc>
          <w:tcPr>
            <w:tcW w:w="1792" w:type="dxa"/>
            <w:gridSpan w:val="3"/>
            <w:tcBorders>
              <w:top w:val="nil"/>
              <w:left w:val="nil"/>
              <w:bottom w:val="nil"/>
              <w:right w:val="nil"/>
            </w:tcBorders>
            <w:noWrap/>
            <w:vAlign w:val="bottom"/>
            <w:hideMark/>
          </w:tcPr>
          <w:p w:rsidR="00515F3C" w:rsidRDefault="00515F3C">
            <w:pPr>
              <w:jc w:val="center"/>
              <w:rPr>
                <w:sz w:val="20"/>
                <w:szCs w:val="20"/>
              </w:rPr>
            </w:pPr>
          </w:p>
        </w:tc>
        <w:tc>
          <w:tcPr>
            <w:tcW w:w="520" w:type="dxa"/>
            <w:tcBorders>
              <w:top w:val="nil"/>
              <w:left w:val="nil"/>
              <w:bottom w:val="nil"/>
              <w:right w:val="nil"/>
            </w:tcBorders>
            <w:noWrap/>
            <w:vAlign w:val="bottom"/>
            <w:hideMark/>
          </w:tcPr>
          <w:p w:rsidR="00515F3C" w:rsidRDefault="00515F3C">
            <w:pPr>
              <w:jc w:val="center"/>
              <w:rPr>
                <w:sz w:val="20"/>
                <w:szCs w:val="20"/>
              </w:rPr>
            </w:pPr>
          </w:p>
        </w:tc>
        <w:tc>
          <w:tcPr>
            <w:tcW w:w="1005"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apawpnut</w:t>
            </w:r>
          </w:p>
        </w:tc>
        <w:tc>
          <w:tcPr>
            <w:tcW w:w="1805"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09/07/2011 08:50</w:t>
            </w:r>
          </w:p>
        </w:tc>
      </w:tr>
      <w:tr w:rsidR="00515F3C" w:rsidTr="00921956">
        <w:trPr>
          <w:trHeight w:val="255"/>
        </w:trPr>
        <w:tc>
          <w:tcPr>
            <w:tcW w:w="1156" w:type="dxa"/>
            <w:gridSpan w:val="2"/>
            <w:tcBorders>
              <w:top w:val="nil"/>
              <w:left w:val="nil"/>
              <w:bottom w:val="nil"/>
              <w:right w:val="nil"/>
            </w:tcBorders>
            <w:noWrap/>
            <w:vAlign w:val="bottom"/>
            <w:hideMark/>
          </w:tcPr>
          <w:p w:rsidR="00515F3C" w:rsidRDefault="00515F3C">
            <w:pPr>
              <w:rPr>
                <w:color w:val="000000"/>
                <w:sz w:val="20"/>
                <w:szCs w:val="20"/>
              </w:rPr>
            </w:pPr>
          </w:p>
        </w:tc>
        <w:tc>
          <w:tcPr>
            <w:tcW w:w="1634" w:type="dxa"/>
            <w:tcBorders>
              <w:top w:val="nil"/>
              <w:left w:val="nil"/>
              <w:bottom w:val="nil"/>
              <w:right w:val="nil"/>
            </w:tcBorders>
            <w:noWrap/>
            <w:vAlign w:val="bottom"/>
            <w:hideMark/>
          </w:tcPr>
          <w:p w:rsidR="00515F3C" w:rsidRDefault="00515F3C">
            <w:pPr>
              <w:rPr>
                <w:color w:val="000000"/>
                <w:sz w:val="20"/>
                <w:szCs w:val="20"/>
              </w:rPr>
            </w:pPr>
          </w:p>
        </w:tc>
        <w:tc>
          <w:tcPr>
            <w:tcW w:w="678" w:type="dxa"/>
            <w:gridSpan w:val="2"/>
            <w:tcBorders>
              <w:top w:val="nil"/>
              <w:left w:val="nil"/>
              <w:bottom w:val="nil"/>
              <w:right w:val="nil"/>
            </w:tcBorders>
            <w:noWrap/>
            <w:vAlign w:val="bottom"/>
            <w:hideMark/>
          </w:tcPr>
          <w:p w:rsidR="00515F3C" w:rsidRDefault="00515F3C">
            <w:pPr>
              <w:jc w:val="center"/>
              <w:rPr>
                <w:sz w:val="20"/>
                <w:szCs w:val="20"/>
              </w:rPr>
            </w:pPr>
          </w:p>
        </w:tc>
        <w:tc>
          <w:tcPr>
            <w:tcW w:w="950" w:type="dxa"/>
            <w:gridSpan w:val="2"/>
            <w:tcBorders>
              <w:top w:val="nil"/>
              <w:left w:val="nil"/>
              <w:bottom w:val="nil"/>
              <w:right w:val="nil"/>
            </w:tcBorders>
            <w:noWrap/>
            <w:vAlign w:val="bottom"/>
            <w:hideMark/>
          </w:tcPr>
          <w:p w:rsidR="00515F3C" w:rsidRDefault="00515F3C">
            <w:pPr>
              <w:jc w:val="center"/>
              <w:rPr>
                <w:sz w:val="20"/>
                <w:szCs w:val="20"/>
              </w:rPr>
            </w:pPr>
          </w:p>
        </w:tc>
        <w:tc>
          <w:tcPr>
            <w:tcW w:w="1792" w:type="dxa"/>
            <w:gridSpan w:val="3"/>
            <w:tcBorders>
              <w:top w:val="nil"/>
              <w:left w:val="nil"/>
              <w:bottom w:val="nil"/>
              <w:right w:val="nil"/>
            </w:tcBorders>
            <w:noWrap/>
            <w:vAlign w:val="bottom"/>
            <w:hideMark/>
          </w:tcPr>
          <w:p w:rsidR="00515F3C" w:rsidRDefault="00515F3C">
            <w:pPr>
              <w:jc w:val="center"/>
              <w:rPr>
                <w:sz w:val="20"/>
                <w:szCs w:val="20"/>
              </w:rPr>
            </w:pPr>
          </w:p>
        </w:tc>
        <w:tc>
          <w:tcPr>
            <w:tcW w:w="520" w:type="dxa"/>
            <w:tcBorders>
              <w:top w:val="nil"/>
              <w:left w:val="nil"/>
              <w:bottom w:val="nil"/>
              <w:right w:val="nil"/>
            </w:tcBorders>
            <w:noWrap/>
            <w:vAlign w:val="bottom"/>
            <w:hideMark/>
          </w:tcPr>
          <w:p w:rsidR="00515F3C" w:rsidRDefault="00515F3C">
            <w:pPr>
              <w:jc w:val="center"/>
              <w:rPr>
                <w:sz w:val="20"/>
                <w:szCs w:val="20"/>
              </w:rPr>
            </w:pPr>
          </w:p>
        </w:tc>
        <w:tc>
          <w:tcPr>
            <w:tcW w:w="1005"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apawpnut</w:t>
            </w:r>
          </w:p>
        </w:tc>
        <w:tc>
          <w:tcPr>
            <w:tcW w:w="1805"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12/13/2011 09:41</w:t>
            </w:r>
          </w:p>
        </w:tc>
      </w:tr>
      <w:tr w:rsidR="00515F3C" w:rsidTr="00921956">
        <w:trPr>
          <w:trHeight w:val="255"/>
        </w:trPr>
        <w:tc>
          <w:tcPr>
            <w:tcW w:w="1156" w:type="dxa"/>
            <w:gridSpan w:val="2"/>
            <w:tcBorders>
              <w:top w:val="nil"/>
              <w:left w:val="nil"/>
              <w:bottom w:val="nil"/>
              <w:right w:val="nil"/>
            </w:tcBorders>
            <w:noWrap/>
            <w:vAlign w:val="bottom"/>
            <w:hideMark/>
          </w:tcPr>
          <w:p w:rsidR="00515F3C" w:rsidRDefault="00515F3C">
            <w:pPr>
              <w:rPr>
                <w:color w:val="000000"/>
                <w:sz w:val="20"/>
                <w:szCs w:val="20"/>
              </w:rPr>
            </w:pPr>
          </w:p>
        </w:tc>
        <w:tc>
          <w:tcPr>
            <w:tcW w:w="1634" w:type="dxa"/>
            <w:tcBorders>
              <w:top w:val="nil"/>
              <w:left w:val="nil"/>
              <w:bottom w:val="nil"/>
              <w:right w:val="nil"/>
            </w:tcBorders>
            <w:noWrap/>
            <w:vAlign w:val="bottom"/>
            <w:hideMark/>
          </w:tcPr>
          <w:p w:rsidR="00515F3C" w:rsidRDefault="00515F3C">
            <w:pPr>
              <w:rPr>
                <w:color w:val="000000"/>
                <w:sz w:val="20"/>
                <w:szCs w:val="20"/>
              </w:rPr>
            </w:pPr>
          </w:p>
        </w:tc>
        <w:tc>
          <w:tcPr>
            <w:tcW w:w="678" w:type="dxa"/>
            <w:gridSpan w:val="2"/>
            <w:tcBorders>
              <w:top w:val="nil"/>
              <w:left w:val="nil"/>
              <w:bottom w:val="nil"/>
              <w:right w:val="nil"/>
            </w:tcBorders>
            <w:noWrap/>
            <w:vAlign w:val="bottom"/>
            <w:hideMark/>
          </w:tcPr>
          <w:p w:rsidR="00515F3C" w:rsidRDefault="00515F3C">
            <w:pPr>
              <w:jc w:val="center"/>
              <w:rPr>
                <w:sz w:val="20"/>
                <w:szCs w:val="20"/>
              </w:rPr>
            </w:pPr>
          </w:p>
        </w:tc>
        <w:tc>
          <w:tcPr>
            <w:tcW w:w="950" w:type="dxa"/>
            <w:gridSpan w:val="2"/>
            <w:tcBorders>
              <w:top w:val="nil"/>
              <w:left w:val="nil"/>
              <w:bottom w:val="nil"/>
              <w:right w:val="nil"/>
            </w:tcBorders>
            <w:noWrap/>
            <w:vAlign w:val="bottom"/>
            <w:hideMark/>
          </w:tcPr>
          <w:p w:rsidR="00515F3C" w:rsidRDefault="00515F3C">
            <w:pPr>
              <w:jc w:val="center"/>
              <w:rPr>
                <w:sz w:val="20"/>
                <w:szCs w:val="20"/>
              </w:rPr>
            </w:pPr>
          </w:p>
        </w:tc>
        <w:tc>
          <w:tcPr>
            <w:tcW w:w="1792" w:type="dxa"/>
            <w:gridSpan w:val="3"/>
            <w:tcBorders>
              <w:top w:val="nil"/>
              <w:left w:val="nil"/>
              <w:bottom w:val="nil"/>
              <w:right w:val="nil"/>
            </w:tcBorders>
            <w:noWrap/>
            <w:vAlign w:val="bottom"/>
            <w:hideMark/>
          </w:tcPr>
          <w:p w:rsidR="00515F3C" w:rsidRDefault="00515F3C">
            <w:pPr>
              <w:jc w:val="center"/>
              <w:rPr>
                <w:sz w:val="20"/>
                <w:szCs w:val="20"/>
              </w:rPr>
            </w:pPr>
          </w:p>
        </w:tc>
        <w:tc>
          <w:tcPr>
            <w:tcW w:w="520" w:type="dxa"/>
            <w:tcBorders>
              <w:top w:val="nil"/>
              <w:left w:val="nil"/>
              <w:bottom w:val="nil"/>
              <w:right w:val="nil"/>
            </w:tcBorders>
            <w:noWrap/>
            <w:vAlign w:val="bottom"/>
            <w:hideMark/>
          </w:tcPr>
          <w:p w:rsidR="00515F3C" w:rsidRDefault="00515F3C">
            <w:pPr>
              <w:jc w:val="center"/>
              <w:rPr>
                <w:sz w:val="20"/>
                <w:szCs w:val="20"/>
              </w:rPr>
            </w:pPr>
          </w:p>
        </w:tc>
        <w:tc>
          <w:tcPr>
            <w:tcW w:w="1005" w:type="dxa"/>
            <w:gridSpan w:val="2"/>
            <w:tcBorders>
              <w:top w:val="nil"/>
              <w:left w:val="nil"/>
              <w:bottom w:val="nil"/>
              <w:right w:val="nil"/>
            </w:tcBorders>
            <w:noWrap/>
            <w:vAlign w:val="bottom"/>
            <w:hideMark/>
          </w:tcPr>
          <w:p w:rsidR="00515F3C" w:rsidRDefault="00515F3C">
            <w:pPr>
              <w:rPr>
                <w:color w:val="000000"/>
                <w:sz w:val="20"/>
                <w:szCs w:val="20"/>
              </w:rPr>
            </w:pPr>
          </w:p>
        </w:tc>
        <w:tc>
          <w:tcPr>
            <w:tcW w:w="1805" w:type="dxa"/>
            <w:gridSpan w:val="2"/>
            <w:tcBorders>
              <w:top w:val="nil"/>
              <w:left w:val="nil"/>
              <w:bottom w:val="nil"/>
              <w:right w:val="nil"/>
            </w:tcBorders>
            <w:noWrap/>
            <w:vAlign w:val="bottom"/>
            <w:hideMark/>
          </w:tcPr>
          <w:p w:rsidR="00515F3C" w:rsidRDefault="00515F3C">
            <w:pPr>
              <w:rPr>
                <w:color w:val="000000"/>
                <w:sz w:val="20"/>
                <w:szCs w:val="20"/>
              </w:rPr>
            </w:pPr>
          </w:p>
        </w:tc>
      </w:tr>
      <w:tr w:rsidR="00515F3C" w:rsidTr="00921956">
        <w:trPr>
          <w:trHeight w:val="255"/>
        </w:trPr>
        <w:tc>
          <w:tcPr>
            <w:tcW w:w="1156" w:type="dxa"/>
            <w:gridSpan w:val="2"/>
            <w:tcBorders>
              <w:top w:val="nil"/>
              <w:left w:val="nil"/>
              <w:bottom w:val="nil"/>
              <w:right w:val="nil"/>
            </w:tcBorders>
            <w:noWrap/>
            <w:vAlign w:val="bottom"/>
            <w:hideMark/>
          </w:tcPr>
          <w:p w:rsidR="00515F3C" w:rsidRDefault="00515F3C">
            <w:pPr>
              <w:rPr>
                <w:color w:val="000000"/>
                <w:sz w:val="20"/>
                <w:szCs w:val="20"/>
              </w:rPr>
            </w:pPr>
          </w:p>
        </w:tc>
        <w:tc>
          <w:tcPr>
            <w:tcW w:w="1634" w:type="dxa"/>
            <w:tcBorders>
              <w:top w:val="nil"/>
              <w:left w:val="nil"/>
              <w:bottom w:val="nil"/>
              <w:right w:val="nil"/>
            </w:tcBorders>
            <w:noWrap/>
            <w:vAlign w:val="bottom"/>
            <w:hideMark/>
          </w:tcPr>
          <w:p w:rsidR="00515F3C" w:rsidRDefault="00515F3C">
            <w:pPr>
              <w:rPr>
                <w:color w:val="000000"/>
                <w:sz w:val="20"/>
                <w:szCs w:val="20"/>
              </w:rPr>
            </w:pPr>
          </w:p>
        </w:tc>
        <w:tc>
          <w:tcPr>
            <w:tcW w:w="678" w:type="dxa"/>
            <w:gridSpan w:val="2"/>
            <w:tcBorders>
              <w:top w:val="nil"/>
              <w:left w:val="nil"/>
              <w:bottom w:val="nil"/>
              <w:right w:val="nil"/>
            </w:tcBorders>
            <w:noWrap/>
            <w:vAlign w:val="bottom"/>
            <w:hideMark/>
          </w:tcPr>
          <w:p w:rsidR="00515F3C" w:rsidRDefault="00515F3C">
            <w:pPr>
              <w:jc w:val="center"/>
              <w:rPr>
                <w:sz w:val="20"/>
                <w:szCs w:val="20"/>
              </w:rPr>
            </w:pPr>
          </w:p>
        </w:tc>
        <w:tc>
          <w:tcPr>
            <w:tcW w:w="950" w:type="dxa"/>
            <w:gridSpan w:val="2"/>
            <w:tcBorders>
              <w:top w:val="nil"/>
              <w:left w:val="nil"/>
              <w:bottom w:val="nil"/>
              <w:right w:val="nil"/>
            </w:tcBorders>
            <w:noWrap/>
            <w:vAlign w:val="bottom"/>
            <w:hideMark/>
          </w:tcPr>
          <w:p w:rsidR="00515F3C" w:rsidRDefault="00515F3C">
            <w:pPr>
              <w:jc w:val="center"/>
              <w:rPr>
                <w:sz w:val="20"/>
                <w:szCs w:val="20"/>
              </w:rPr>
            </w:pPr>
          </w:p>
        </w:tc>
        <w:tc>
          <w:tcPr>
            <w:tcW w:w="1792" w:type="dxa"/>
            <w:gridSpan w:val="3"/>
            <w:tcBorders>
              <w:top w:val="nil"/>
              <w:left w:val="nil"/>
              <w:bottom w:val="nil"/>
              <w:right w:val="nil"/>
            </w:tcBorders>
            <w:noWrap/>
            <w:vAlign w:val="bottom"/>
            <w:hideMark/>
          </w:tcPr>
          <w:p w:rsidR="00515F3C" w:rsidRDefault="00515F3C">
            <w:pPr>
              <w:rPr>
                <w:color w:val="000000"/>
                <w:sz w:val="20"/>
                <w:szCs w:val="20"/>
              </w:rPr>
            </w:pPr>
          </w:p>
        </w:tc>
        <w:tc>
          <w:tcPr>
            <w:tcW w:w="520" w:type="dxa"/>
            <w:tcBorders>
              <w:top w:val="nil"/>
              <w:left w:val="nil"/>
              <w:bottom w:val="nil"/>
              <w:right w:val="nil"/>
            </w:tcBorders>
            <w:noWrap/>
            <w:vAlign w:val="bottom"/>
            <w:hideMark/>
          </w:tcPr>
          <w:p w:rsidR="00515F3C" w:rsidRDefault="00515F3C">
            <w:pPr>
              <w:jc w:val="center"/>
              <w:rPr>
                <w:sz w:val="20"/>
                <w:szCs w:val="20"/>
              </w:rPr>
            </w:pPr>
          </w:p>
        </w:tc>
        <w:tc>
          <w:tcPr>
            <w:tcW w:w="1005" w:type="dxa"/>
            <w:gridSpan w:val="2"/>
            <w:tcBorders>
              <w:top w:val="nil"/>
              <w:left w:val="nil"/>
              <w:bottom w:val="nil"/>
              <w:right w:val="nil"/>
            </w:tcBorders>
            <w:noWrap/>
            <w:vAlign w:val="bottom"/>
            <w:hideMark/>
          </w:tcPr>
          <w:p w:rsidR="00515F3C" w:rsidRDefault="00515F3C">
            <w:pPr>
              <w:rPr>
                <w:color w:val="000000"/>
                <w:sz w:val="20"/>
                <w:szCs w:val="20"/>
              </w:rPr>
            </w:pPr>
          </w:p>
        </w:tc>
        <w:tc>
          <w:tcPr>
            <w:tcW w:w="1805" w:type="dxa"/>
            <w:gridSpan w:val="2"/>
            <w:tcBorders>
              <w:top w:val="nil"/>
              <w:left w:val="nil"/>
              <w:bottom w:val="nil"/>
              <w:right w:val="nil"/>
            </w:tcBorders>
            <w:noWrap/>
            <w:vAlign w:val="bottom"/>
            <w:hideMark/>
          </w:tcPr>
          <w:p w:rsidR="00515F3C" w:rsidRDefault="00515F3C">
            <w:pPr>
              <w:rPr>
                <w:color w:val="000000"/>
                <w:sz w:val="20"/>
                <w:szCs w:val="20"/>
              </w:rPr>
            </w:pPr>
          </w:p>
        </w:tc>
      </w:tr>
      <w:tr w:rsidR="00515F3C" w:rsidTr="00921956">
        <w:trPr>
          <w:trHeight w:val="255"/>
        </w:trPr>
        <w:tc>
          <w:tcPr>
            <w:tcW w:w="1156" w:type="dxa"/>
            <w:gridSpan w:val="2"/>
            <w:tcBorders>
              <w:top w:val="nil"/>
              <w:left w:val="nil"/>
              <w:bottom w:val="nil"/>
              <w:right w:val="nil"/>
            </w:tcBorders>
            <w:noWrap/>
            <w:vAlign w:val="bottom"/>
            <w:hideMark/>
          </w:tcPr>
          <w:p w:rsidR="00515F3C" w:rsidRDefault="00515F3C">
            <w:pPr>
              <w:rPr>
                <w:color w:val="000000"/>
                <w:sz w:val="20"/>
                <w:szCs w:val="20"/>
              </w:rPr>
            </w:pPr>
            <w:r>
              <w:rPr>
                <w:color w:val="000000"/>
                <w:sz w:val="20"/>
                <w:szCs w:val="20"/>
              </w:rPr>
              <w:t>Site</w:t>
            </w:r>
          </w:p>
        </w:tc>
        <w:tc>
          <w:tcPr>
            <w:tcW w:w="1634" w:type="dxa"/>
            <w:tcBorders>
              <w:top w:val="nil"/>
              <w:left w:val="nil"/>
              <w:bottom w:val="nil"/>
              <w:right w:val="nil"/>
            </w:tcBorders>
            <w:noWrap/>
            <w:vAlign w:val="bottom"/>
            <w:hideMark/>
          </w:tcPr>
          <w:p w:rsidR="00515F3C" w:rsidRDefault="00515F3C">
            <w:pPr>
              <w:rPr>
                <w:color w:val="000000"/>
                <w:sz w:val="20"/>
                <w:szCs w:val="20"/>
              </w:rPr>
            </w:pPr>
            <w:r>
              <w:rPr>
                <w:color w:val="000000"/>
                <w:sz w:val="20"/>
                <w:szCs w:val="20"/>
              </w:rPr>
              <w:t>Start Date/Time</w:t>
            </w:r>
          </w:p>
        </w:tc>
        <w:tc>
          <w:tcPr>
            <w:tcW w:w="678" w:type="dxa"/>
            <w:gridSpan w:val="2"/>
            <w:tcBorders>
              <w:top w:val="nil"/>
              <w:left w:val="nil"/>
              <w:bottom w:val="nil"/>
              <w:right w:val="nil"/>
            </w:tcBorders>
            <w:noWrap/>
            <w:vAlign w:val="bottom"/>
            <w:hideMark/>
          </w:tcPr>
          <w:p w:rsidR="00515F3C" w:rsidRDefault="00515F3C">
            <w:pPr>
              <w:jc w:val="center"/>
              <w:rPr>
                <w:sz w:val="20"/>
                <w:szCs w:val="20"/>
              </w:rPr>
            </w:pPr>
          </w:p>
        </w:tc>
        <w:tc>
          <w:tcPr>
            <w:tcW w:w="950" w:type="dxa"/>
            <w:gridSpan w:val="2"/>
            <w:tcBorders>
              <w:top w:val="nil"/>
              <w:left w:val="nil"/>
              <w:bottom w:val="nil"/>
              <w:right w:val="nil"/>
            </w:tcBorders>
            <w:noWrap/>
            <w:vAlign w:val="bottom"/>
            <w:hideMark/>
          </w:tcPr>
          <w:p w:rsidR="00515F3C" w:rsidRDefault="00515F3C">
            <w:pPr>
              <w:rPr>
                <w:color w:val="000000"/>
                <w:sz w:val="20"/>
                <w:szCs w:val="20"/>
              </w:rPr>
            </w:pPr>
            <w:r>
              <w:rPr>
                <w:color w:val="000000"/>
                <w:sz w:val="20"/>
                <w:szCs w:val="20"/>
              </w:rPr>
              <w:t>Site</w:t>
            </w:r>
          </w:p>
        </w:tc>
        <w:tc>
          <w:tcPr>
            <w:tcW w:w="1792" w:type="dxa"/>
            <w:gridSpan w:val="3"/>
            <w:tcBorders>
              <w:top w:val="nil"/>
              <w:left w:val="nil"/>
              <w:bottom w:val="nil"/>
              <w:right w:val="nil"/>
            </w:tcBorders>
            <w:noWrap/>
            <w:vAlign w:val="bottom"/>
            <w:hideMark/>
          </w:tcPr>
          <w:p w:rsidR="00515F3C" w:rsidRDefault="00515F3C">
            <w:pPr>
              <w:rPr>
                <w:color w:val="000000"/>
                <w:sz w:val="20"/>
                <w:szCs w:val="20"/>
              </w:rPr>
            </w:pPr>
            <w:r>
              <w:rPr>
                <w:color w:val="000000"/>
                <w:sz w:val="20"/>
                <w:szCs w:val="20"/>
              </w:rPr>
              <w:t>Start Date/Time</w:t>
            </w:r>
          </w:p>
        </w:tc>
        <w:tc>
          <w:tcPr>
            <w:tcW w:w="520" w:type="dxa"/>
            <w:tcBorders>
              <w:top w:val="nil"/>
              <w:left w:val="nil"/>
              <w:bottom w:val="nil"/>
              <w:right w:val="nil"/>
            </w:tcBorders>
            <w:noWrap/>
            <w:vAlign w:val="bottom"/>
            <w:hideMark/>
          </w:tcPr>
          <w:p w:rsidR="00515F3C" w:rsidRDefault="00515F3C">
            <w:pPr>
              <w:jc w:val="center"/>
              <w:rPr>
                <w:sz w:val="20"/>
                <w:szCs w:val="20"/>
              </w:rPr>
            </w:pPr>
          </w:p>
        </w:tc>
        <w:tc>
          <w:tcPr>
            <w:tcW w:w="1005" w:type="dxa"/>
            <w:gridSpan w:val="2"/>
            <w:tcBorders>
              <w:top w:val="nil"/>
              <w:left w:val="nil"/>
              <w:bottom w:val="nil"/>
              <w:right w:val="nil"/>
            </w:tcBorders>
            <w:noWrap/>
            <w:vAlign w:val="bottom"/>
            <w:hideMark/>
          </w:tcPr>
          <w:p w:rsidR="00515F3C" w:rsidRDefault="00515F3C">
            <w:pPr>
              <w:rPr>
                <w:color w:val="000000"/>
                <w:sz w:val="20"/>
                <w:szCs w:val="20"/>
              </w:rPr>
            </w:pPr>
          </w:p>
        </w:tc>
        <w:tc>
          <w:tcPr>
            <w:tcW w:w="1805" w:type="dxa"/>
            <w:gridSpan w:val="2"/>
            <w:tcBorders>
              <w:top w:val="nil"/>
              <w:left w:val="nil"/>
              <w:bottom w:val="nil"/>
              <w:right w:val="nil"/>
            </w:tcBorders>
            <w:noWrap/>
            <w:vAlign w:val="bottom"/>
            <w:hideMark/>
          </w:tcPr>
          <w:p w:rsidR="00515F3C" w:rsidRDefault="00515F3C">
            <w:pPr>
              <w:rPr>
                <w:color w:val="000000"/>
                <w:sz w:val="20"/>
                <w:szCs w:val="20"/>
              </w:rPr>
            </w:pPr>
          </w:p>
        </w:tc>
      </w:tr>
      <w:tr w:rsidR="00515F3C" w:rsidTr="00921956">
        <w:trPr>
          <w:trHeight w:val="255"/>
        </w:trPr>
        <w:tc>
          <w:tcPr>
            <w:tcW w:w="1156"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aparvnut</w:t>
            </w:r>
          </w:p>
        </w:tc>
        <w:tc>
          <w:tcPr>
            <w:tcW w:w="1634" w:type="dxa"/>
            <w:tcBorders>
              <w:top w:val="nil"/>
              <w:left w:val="nil"/>
              <w:bottom w:val="nil"/>
              <w:right w:val="nil"/>
            </w:tcBorders>
            <w:noWrap/>
            <w:vAlign w:val="bottom"/>
            <w:hideMark/>
          </w:tcPr>
          <w:p w:rsidR="00515F3C" w:rsidRDefault="00515F3C">
            <w:pPr>
              <w:jc w:val="center"/>
              <w:rPr>
                <w:sz w:val="20"/>
                <w:szCs w:val="20"/>
              </w:rPr>
            </w:pPr>
            <w:r>
              <w:rPr>
                <w:sz w:val="20"/>
                <w:szCs w:val="20"/>
              </w:rPr>
              <w:t>01/11/2011 13:48</w:t>
            </w:r>
          </w:p>
        </w:tc>
        <w:tc>
          <w:tcPr>
            <w:tcW w:w="678" w:type="dxa"/>
            <w:gridSpan w:val="2"/>
            <w:tcBorders>
              <w:top w:val="nil"/>
              <w:left w:val="nil"/>
              <w:bottom w:val="nil"/>
              <w:right w:val="nil"/>
            </w:tcBorders>
            <w:noWrap/>
            <w:vAlign w:val="bottom"/>
            <w:hideMark/>
          </w:tcPr>
          <w:p w:rsidR="00515F3C" w:rsidRDefault="00515F3C">
            <w:pPr>
              <w:jc w:val="center"/>
              <w:rPr>
                <w:sz w:val="20"/>
                <w:szCs w:val="20"/>
              </w:rPr>
            </w:pPr>
          </w:p>
        </w:tc>
        <w:tc>
          <w:tcPr>
            <w:tcW w:w="950"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apascnut</w:t>
            </w:r>
          </w:p>
        </w:tc>
        <w:tc>
          <w:tcPr>
            <w:tcW w:w="1792" w:type="dxa"/>
            <w:gridSpan w:val="3"/>
            <w:tcBorders>
              <w:top w:val="nil"/>
              <w:left w:val="nil"/>
              <w:bottom w:val="nil"/>
              <w:right w:val="nil"/>
            </w:tcBorders>
            <w:noWrap/>
            <w:vAlign w:val="bottom"/>
            <w:hideMark/>
          </w:tcPr>
          <w:p w:rsidR="00515F3C" w:rsidRDefault="00515F3C">
            <w:pPr>
              <w:jc w:val="center"/>
              <w:rPr>
                <w:sz w:val="20"/>
                <w:szCs w:val="20"/>
              </w:rPr>
            </w:pPr>
            <w:r>
              <w:rPr>
                <w:sz w:val="20"/>
                <w:szCs w:val="20"/>
              </w:rPr>
              <w:t>01/11/2011 12:12</w:t>
            </w:r>
          </w:p>
        </w:tc>
        <w:tc>
          <w:tcPr>
            <w:tcW w:w="520" w:type="dxa"/>
            <w:tcBorders>
              <w:top w:val="nil"/>
              <w:left w:val="nil"/>
              <w:bottom w:val="nil"/>
              <w:right w:val="nil"/>
            </w:tcBorders>
            <w:noWrap/>
            <w:vAlign w:val="bottom"/>
            <w:hideMark/>
          </w:tcPr>
          <w:p w:rsidR="00515F3C" w:rsidRDefault="00515F3C">
            <w:pPr>
              <w:jc w:val="center"/>
              <w:rPr>
                <w:sz w:val="20"/>
                <w:szCs w:val="20"/>
              </w:rPr>
            </w:pPr>
          </w:p>
        </w:tc>
        <w:tc>
          <w:tcPr>
            <w:tcW w:w="1005" w:type="dxa"/>
            <w:gridSpan w:val="2"/>
            <w:tcBorders>
              <w:top w:val="nil"/>
              <w:left w:val="nil"/>
              <w:bottom w:val="nil"/>
              <w:right w:val="nil"/>
            </w:tcBorders>
            <w:noWrap/>
            <w:vAlign w:val="bottom"/>
            <w:hideMark/>
          </w:tcPr>
          <w:p w:rsidR="00515F3C" w:rsidRDefault="00515F3C">
            <w:pPr>
              <w:rPr>
                <w:color w:val="000000"/>
                <w:sz w:val="20"/>
                <w:szCs w:val="20"/>
              </w:rPr>
            </w:pPr>
          </w:p>
        </w:tc>
        <w:tc>
          <w:tcPr>
            <w:tcW w:w="1805" w:type="dxa"/>
            <w:gridSpan w:val="2"/>
            <w:tcBorders>
              <w:top w:val="nil"/>
              <w:left w:val="nil"/>
              <w:bottom w:val="nil"/>
              <w:right w:val="nil"/>
            </w:tcBorders>
            <w:noWrap/>
            <w:vAlign w:val="bottom"/>
            <w:hideMark/>
          </w:tcPr>
          <w:p w:rsidR="00515F3C" w:rsidRDefault="00515F3C">
            <w:pPr>
              <w:rPr>
                <w:color w:val="000000"/>
                <w:sz w:val="20"/>
                <w:szCs w:val="20"/>
              </w:rPr>
            </w:pPr>
          </w:p>
        </w:tc>
      </w:tr>
      <w:tr w:rsidR="00515F3C" w:rsidTr="00921956">
        <w:trPr>
          <w:trHeight w:val="255"/>
        </w:trPr>
        <w:tc>
          <w:tcPr>
            <w:tcW w:w="1156"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aparvnut</w:t>
            </w:r>
          </w:p>
        </w:tc>
        <w:tc>
          <w:tcPr>
            <w:tcW w:w="1634" w:type="dxa"/>
            <w:tcBorders>
              <w:top w:val="nil"/>
              <w:left w:val="nil"/>
              <w:bottom w:val="nil"/>
              <w:right w:val="nil"/>
            </w:tcBorders>
            <w:noWrap/>
            <w:vAlign w:val="bottom"/>
            <w:hideMark/>
          </w:tcPr>
          <w:p w:rsidR="00515F3C" w:rsidRDefault="00515F3C">
            <w:pPr>
              <w:jc w:val="center"/>
              <w:rPr>
                <w:sz w:val="20"/>
                <w:szCs w:val="20"/>
              </w:rPr>
            </w:pPr>
            <w:r>
              <w:rPr>
                <w:sz w:val="20"/>
                <w:szCs w:val="20"/>
              </w:rPr>
              <w:t>01/11/2011 13:50</w:t>
            </w:r>
          </w:p>
        </w:tc>
        <w:tc>
          <w:tcPr>
            <w:tcW w:w="678" w:type="dxa"/>
            <w:gridSpan w:val="2"/>
            <w:tcBorders>
              <w:top w:val="nil"/>
              <w:left w:val="nil"/>
              <w:bottom w:val="nil"/>
              <w:right w:val="nil"/>
            </w:tcBorders>
            <w:noWrap/>
            <w:vAlign w:val="bottom"/>
            <w:hideMark/>
          </w:tcPr>
          <w:p w:rsidR="00515F3C" w:rsidRDefault="00515F3C">
            <w:pPr>
              <w:jc w:val="center"/>
              <w:rPr>
                <w:sz w:val="20"/>
                <w:szCs w:val="20"/>
              </w:rPr>
            </w:pPr>
          </w:p>
        </w:tc>
        <w:tc>
          <w:tcPr>
            <w:tcW w:w="950"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apascnut</w:t>
            </w:r>
          </w:p>
        </w:tc>
        <w:tc>
          <w:tcPr>
            <w:tcW w:w="1792" w:type="dxa"/>
            <w:gridSpan w:val="3"/>
            <w:tcBorders>
              <w:top w:val="nil"/>
              <w:left w:val="nil"/>
              <w:bottom w:val="nil"/>
              <w:right w:val="nil"/>
            </w:tcBorders>
            <w:noWrap/>
            <w:vAlign w:val="bottom"/>
            <w:hideMark/>
          </w:tcPr>
          <w:p w:rsidR="00515F3C" w:rsidRDefault="00515F3C">
            <w:pPr>
              <w:jc w:val="center"/>
              <w:rPr>
                <w:sz w:val="20"/>
                <w:szCs w:val="20"/>
              </w:rPr>
            </w:pPr>
            <w:r>
              <w:rPr>
                <w:sz w:val="20"/>
                <w:szCs w:val="20"/>
              </w:rPr>
              <w:t>02/09/2011 11:56</w:t>
            </w:r>
          </w:p>
        </w:tc>
        <w:tc>
          <w:tcPr>
            <w:tcW w:w="520" w:type="dxa"/>
            <w:tcBorders>
              <w:top w:val="nil"/>
              <w:left w:val="nil"/>
              <w:bottom w:val="nil"/>
              <w:right w:val="nil"/>
            </w:tcBorders>
            <w:noWrap/>
            <w:vAlign w:val="bottom"/>
            <w:hideMark/>
          </w:tcPr>
          <w:p w:rsidR="00515F3C" w:rsidRDefault="00515F3C">
            <w:pPr>
              <w:jc w:val="center"/>
              <w:rPr>
                <w:sz w:val="20"/>
                <w:szCs w:val="20"/>
              </w:rPr>
            </w:pPr>
          </w:p>
        </w:tc>
        <w:tc>
          <w:tcPr>
            <w:tcW w:w="1005" w:type="dxa"/>
            <w:gridSpan w:val="2"/>
            <w:tcBorders>
              <w:top w:val="nil"/>
              <w:left w:val="nil"/>
              <w:bottom w:val="nil"/>
              <w:right w:val="nil"/>
            </w:tcBorders>
            <w:noWrap/>
            <w:vAlign w:val="bottom"/>
            <w:hideMark/>
          </w:tcPr>
          <w:p w:rsidR="00515F3C" w:rsidRDefault="00515F3C">
            <w:pPr>
              <w:rPr>
                <w:color w:val="000000"/>
                <w:sz w:val="20"/>
                <w:szCs w:val="20"/>
              </w:rPr>
            </w:pPr>
          </w:p>
        </w:tc>
        <w:tc>
          <w:tcPr>
            <w:tcW w:w="1805" w:type="dxa"/>
            <w:gridSpan w:val="2"/>
            <w:tcBorders>
              <w:top w:val="nil"/>
              <w:left w:val="nil"/>
              <w:bottom w:val="nil"/>
              <w:right w:val="nil"/>
            </w:tcBorders>
            <w:noWrap/>
            <w:vAlign w:val="bottom"/>
            <w:hideMark/>
          </w:tcPr>
          <w:p w:rsidR="00515F3C" w:rsidRDefault="00515F3C">
            <w:pPr>
              <w:rPr>
                <w:color w:val="000000"/>
                <w:sz w:val="20"/>
                <w:szCs w:val="20"/>
              </w:rPr>
            </w:pPr>
          </w:p>
        </w:tc>
      </w:tr>
      <w:tr w:rsidR="00515F3C" w:rsidTr="00921956">
        <w:trPr>
          <w:trHeight w:val="255"/>
        </w:trPr>
        <w:tc>
          <w:tcPr>
            <w:tcW w:w="1156"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aparvnut</w:t>
            </w:r>
          </w:p>
        </w:tc>
        <w:tc>
          <w:tcPr>
            <w:tcW w:w="1634" w:type="dxa"/>
            <w:tcBorders>
              <w:top w:val="nil"/>
              <w:left w:val="nil"/>
              <w:bottom w:val="nil"/>
              <w:right w:val="nil"/>
            </w:tcBorders>
            <w:noWrap/>
            <w:vAlign w:val="bottom"/>
            <w:hideMark/>
          </w:tcPr>
          <w:p w:rsidR="00515F3C" w:rsidRDefault="00515F3C">
            <w:pPr>
              <w:jc w:val="center"/>
              <w:rPr>
                <w:sz w:val="20"/>
                <w:szCs w:val="20"/>
              </w:rPr>
            </w:pPr>
            <w:r>
              <w:rPr>
                <w:sz w:val="20"/>
                <w:szCs w:val="20"/>
              </w:rPr>
              <w:t>01/11/2011 13:51</w:t>
            </w:r>
          </w:p>
        </w:tc>
        <w:tc>
          <w:tcPr>
            <w:tcW w:w="678" w:type="dxa"/>
            <w:gridSpan w:val="2"/>
            <w:tcBorders>
              <w:top w:val="nil"/>
              <w:left w:val="nil"/>
              <w:bottom w:val="nil"/>
              <w:right w:val="nil"/>
            </w:tcBorders>
            <w:noWrap/>
            <w:vAlign w:val="bottom"/>
            <w:hideMark/>
          </w:tcPr>
          <w:p w:rsidR="00515F3C" w:rsidRDefault="00515F3C">
            <w:pPr>
              <w:jc w:val="center"/>
              <w:rPr>
                <w:sz w:val="20"/>
                <w:szCs w:val="20"/>
              </w:rPr>
            </w:pPr>
          </w:p>
        </w:tc>
        <w:tc>
          <w:tcPr>
            <w:tcW w:w="950"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apascnut</w:t>
            </w:r>
          </w:p>
        </w:tc>
        <w:tc>
          <w:tcPr>
            <w:tcW w:w="1792" w:type="dxa"/>
            <w:gridSpan w:val="3"/>
            <w:tcBorders>
              <w:top w:val="nil"/>
              <w:left w:val="nil"/>
              <w:bottom w:val="nil"/>
              <w:right w:val="nil"/>
            </w:tcBorders>
            <w:noWrap/>
            <w:vAlign w:val="bottom"/>
            <w:hideMark/>
          </w:tcPr>
          <w:p w:rsidR="00515F3C" w:rsidRDefault="00515F3C">
            <w:pPr>
              <w:jc w:val="center"/>
              <w:rPr>
                <w:sz w:val="20"/>
                <w:szCs w:val="20"/>
              </w:rPr>
            </w:pPr>
            <w:r>
              <w:rPr>
                <w:sz w:val="20"/>
                <w:szCs w:val="20"/>
              </w:rPr>
              <w:t>05/11/2011 09:45</w:t>
            </w:r>
          </w:p>
        </w:tc>
        <w:tc>
          <w:tcPr>
            <w:tcW w:w="520" w:type="dxa"/>
            <w:tcBorders>
              <w:top w:val="nil"/>
              <w:left w:val="nil"/>
              <w:bottom w:val="nil"/>
              <w:right w:val="nil"/>
            </w:tcBorders>
            <w:noWrap/>
            <w:vAlign w:val="bottom"/>
            <w:hideMark/>
          </w:tcPr>
          <w:p w:rsidR="00515F3C" w:rsidRDefault="00515F3C">
            <w:pPr>
              <w:jc w:val="center"/>
              <w:rPr>
                <w:sz w:val="20"/>
                <w:szCs w:val="20"/>
              </w:rPr>
            </w:pPr>
          </w:p>
        </w:tc>
        <w:tc>
          <w:tcPr>
            <w:tcW w:w="1005" w:type="dxa"/>
            <w:gridSpan w:val="2"/>
            <w:tcBorders>
              <w:top w:val="nil"/>
              <w:left w:val="nil"/>
              <w:bottom w:val="nil"/>
              <w:right w:val="nil"/>
            </w:tcBorders>
            <w:noWrap/>
            <w:vAlign w:val="bottom"/>
            <w:hideMark/>
          </w:tcPr>
          <w:p w:rsidR="00515F3C" w:rsidRDefault="00515F3C">
            <w:pPr>
              <w:rPr>
                <w:color w:val="000000"/>
                <w:sz w:val="20"/>
                <w:szCs w:val="20"/>
              </w:rPr>
            </w:pPr>
          </w:p>
        </w:tc>
        <w:tc>
          <w:tcPr>
            <w:tcW w:w="1805" w:type="dxa"/>
            <w:gridSpan w:val="2"/>
            <w:tcBorders>
              <w:top w:val="nil"/>
              <w:left w:val="nil"/>
              <w:bottom w:val="nil"/>
              <w:right w:val="nil"/>
            </w:tcBorders>
            <w:noWrap/>
            <w:vAlign w:val="bottom"/>
            <w:hideMark/>
          </w:tcPr>
          <w:p w:rsidR="00515F3C" w:rsidRDefault="00515F3C">
            <w:pPr>
              <w:rPr>
                <w:color w:val="000000"/>
                <w:sz w:val="20"/>
                <w:szCs w:val="20"/>
              </w:rPr>
            </w:pPr>
          </w:p>
        </w:tc>
      </w:tr>
      <w:tr w:rsidR="00515F3C" w:rsidTr="00921956">
        <w:trPr>
          <w:trHeight w:val="255"/>
        </w:trPr>
        <w:tc>
          <w:tcPr>
            <w:tcW w:w="1156"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aparvnut</w:t>
            </w:r>
          </w:p>
        </w:tc>
        <w:tc>
          <w:tcPr>
            <w:tcW w:w="1634" w:type="dxa"/>
            <w:tcBorders>
              <w:top w:val="nil"/>
              <w:left w:val="nil"/>
              <w:bottom w:val="nil"/>
              <w:right w:val="nil"/>
            </w:tcBorders>
            <w:noWrap/>
            <w:vAlign w:val="bottom"/>
            <w:hideMark/>
          </w:tcPr>
          <w:p w:rsidR="00515F3C" w:rsidRDefault="00515F3C">
            <w:pPr>
              <w:jc w:val="center"/>
              <w:rPr>
                <w:sz w:val="20"/>
                <w:szCs w:val="20"/>
              </w:rPr>
            </w:pPr>
            <w:r>
              <w:rPr>
                <w:sz w:val="20"/>
                <w:szCs w:val="20"/>
              </w:rPr>
              <w:t>02/09/2011 09:22</w:t>
            </w:r>
          </w:p>
        </w:tc>
        <w:tc>
          <w:tcPr>
            <w:tcW w:w="678" w:type="dxa"/>
            <w:gridSpan w:val="2"/>
            <w:tcBorders>
              <w:top w:val="nil"/>
              <w:left w:val="nil"/>
              <w:bottom w:val="nil"/>
              <w:right w:val="nil"/>
            </w:tcBorders>
            <w:noWrap/>
            <w:vAlign w:val="bottom"/>
            <w:hideMark/>
          </w:tcPr>
          <w:p w:rsidR="00515F3C" w:rsidRDefault="00515F3C">
            <w:pPr>
              <w:jc w:val="center"/>
              <w:rPr>
                <w:sz w:val="20"/>
                <w:szCs w:val="20"/>
              </w:rPr>
            </w:pPr>
          </w:p>
        </w:tc>
        <w:tc>
          <w:tcPr>
            <w:tcW w:w="950"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apascnut</w:t>
            </w:r>
          </w:p>
        </w:tc>
        <w:tc>
          <w:tcPr>
            <w:tcW w:w="1792" w:type="dxa"/>
            <w:gridSpan w:val="3"/>
            <w:tcBorders>
              <w:top w:val="nil"/>
              <w:left w:val="nil"/>
              <w:bottom w:val="nil"/>
              <w:right w:val="nil"/>
            </w:tcBorders>
            <w:noWrap/>
            <w:vAlign w:val="bottom"/>
            <w:hideMark/>
          </w:tcPr>
          <w:p w:rsidR="00515F3C" w:rsidRDefault="00515F3C">
            <w:pPr>
              <w:jc w:val="center"/>
              <w:rPr>
                <w:sz w:val="20"/>
                <w:szCs w:val="20"/>
              </w:rPr>
            </w:pPr>
            <w:r>
              <w:rPr>
                <w:sz w:val="20"/>
                <w:szCs w:val="20"/>
              </w:rPr>
              <w:t>06/07/2011 09:31</w:t>
            </w:r>
          </w:p>
        </w:tc>
        <w:tc>
          <w:tcPr>
            <w:tcW w:w="520" w:type="dxa"/>
            <w:tcBorders>
              <w:top w:val="nil"/>
              <w:left w:val="nil"/>
              <w:bottom w:val="nil"/>
              <w:right w:val="nil"/>
            </w:tcBorders>
            <w:noWrap/>
            <w:vAlign w:val="bottom"/>
            <w:hideMark/>
          </w:tcPr>
          <w:p w:rsidR="00515F3C" w:rsidRDefault="00515F3C">
            <w:pPr>
              <w:jc w:val="center"/>
              <w:rPr>
                <w:sz w:val="20"/>
                <w:szCs w:val="20"/>
              </w:rPr>
            </w:pPr>
          </w:p>
        </w:tc>
        <w:tc>
          <w:tcPr>
            <w:tcW w:w="1005" w:type="dxa"/>
            <w:gridSpan w:val="2"/>
            <w:tcBorders>
              <w:top w:val="nil"/>
              <w:left w:val="nil"/>
              <w:bottom w:val="nil"/>
              <w:right w:val="nil"/>
            </w:tcBorders>
            <w:noWrap/>
            <w:vAlign w:val="bottom"/>
            <w:hideMark/>
          </w:tcPr>
          <w:p w:rsidR="00515F3C" w:rsidRDefault="00515F3C">
            <w:pPr>
              <w:rPr>
                <w:color w:val="000000"/>
                <w:sz w:val="20"/>
                <w:szCs w:val="20"/>
              </w:rPr>
            </w:pPr>
          </w:p>
        </w:tc>
        <w:tc>
          <w:tcPr>
            <w:tcW w:w="1805" w:type="dxa"/>
            <w:gridSpan w:val="2"/>
            <w:tcBorders>
              <w:top w:val="nil"/>
              <w:left w:val="nil"/>
              <w:bottom w:val="nil"/>
              <w:right w:val="nil"/>
            </w:tcBorders>
            <w:noWrap/>
            <w:vAlign w:val="bottom"/>
            <w:hideMark/>
          </w:tcPr>
          <w:p w:rsidR="00515F3C" w:rsidRDefault="00515F3C">
            <w:pPr>
              <w:rPr>
                <w:color w:val="000000"/>
                <w:sz w:val="20"/>
                <w:szCs w:val="20"/>
              </w:rPr>
            </w:pPr>
          </w:p>
        </w:tc>
      </w:tr>
      <w:tr w:rsidR="00515F3C" w:rsidTr="00921956">
        <w:trPr>
          <w:trHeight w:val="255"/>
        </w:trPr>
        <w:tc>
          <w:tcPr>
            <w:tcW w:w="1156"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aparvnut</w:t>
            </w:r>
          </w:p>
        </w:tc>
        <w:tc>
          <w:tcPr>
            <w:tcW w:w="1634" w:type="dxa"/>
            <w:tcBorders>
              <w:top w:val="nil"/>
              <w:left w:val="nil"/>
              <w:bottom w:val="nil"/>
              <w:right w:val="nil"/>
            </w:tcBorders>
            <w:noWrap/>
            <w:vAlign w:val="bottom"/>
            <w:hideMark/>
          </w:tcPr>
          <w:p w:rsidR="00515F3C" w:rsidRDefault="00515F3C">
            <w:pPr>
              <w:jc w:val="center"/>
              <w:rPr>
                <w:sz w:val="20"/>
                <w:szCs w:val="20"/>
              </w:rPr>
            </w:pPr>
            <w:r>
              <w:rPr>
                <w:sz w:val="20"/>
                <w:szCs w:val="20"/>
              </w:rPr>
              <w:t>03/02/2011 09:08</w:t>
            </w:r>
          </w:p>
        </w:tc>
        <w:tc>
          <w:tcPr>
            <w:tcW w:w="678" w:type="dxa"/>
            <w:gridSpan w:val="2"/>
            <w:tcBorders>
              <w:top w:val="nil"/>
              <w:left w:val="nil"/>
              <w:bottom w:val="nil"/>
              <w:right w:val="nil"/>
            </w:tcBorders>
            <w:noWrap/>
            <w:vAlign w:val="bottom"/>
            <w:hideMark/>
          </w:tcPr>
          <w:p w:rsidR="00515F3C" w:rsidRDefault="00515F3C">
            <w:pPr>
              <w:jc w:val="center"/>
              <w:rPr>
                <w:sz w:val="20"/>
                <w:szCs w:val="20"/>
              </w:rPr>
            </w:pPr>
          </w:p>
        </w:tc>
        <w:tc>
          <w:tcPr>
            <w:tcW w:w="950"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apascnut</w:t>
            </w:r>
          </w:p>
        </w:tc>
        <w:tc>
          <w:tcPr>
            <w:tcW w:w="1792" w:type="dxa"/>
            <w:gridSpan w:val="3"/>
            <w:tcBorders>
              <w:top w:val="nil"/>
              <w:left w:val="nil"/>
              <w:bottom w:val="nil"/>
              <w:right w:val="nil"/>
            </w:tcBorders>
            <w:noWrap/>
            <w:vAlign w:val="bottom"/>
            <w:hideMark/>
          </w:tcPr>
          <w:p w:rsidR="00515F3C" w:rsidRDefault="00515F3C">
            <w:pPr>
              <w:jc w:val="center"/>
              <w:rPr>
                <w:sz w:val="20"/>
                <w:szCs w:val="20"/>
              </w:rPr>
            </w:pPr>
            <w:r>
              <w:rPr>
                <w:sz w:val="20"/>
                <w:szCs w:val="20"/>
              </w:rPr>
              <w:t>07/13/2011 09:15</w:t>
            </w:r>
          </w:p>
        </w:tc>
        <w:tc>
          <w:tcPr>
            <w:tcW w:w="520" w:type="dxa"/>
            <w:tcBorders>
              <w:top w:val="nil"/>
              <w:left w:val="nil"/>
              <w:bottom w:val="nil"/>
              <w:right w:val="nil"/>
            </w:tcBorders>
            <w:noWrap/>
            <w:vAlign w:val="bottom"/>
            <w:hideMark/>
          </w:tcPr>
          <w:p w:rsidR="00515F3C" w:rsidRDefault="00515F3C">
            <w:pPr>
              <w:jc w:val="center"/>
              <w:rPr>
                <w:sz w:val="20"/>
                <w:szCs w:val="20"/>
              </w:rPr>
            </w:pPr>
          </w:p>
        </w:tc>
        <w:tc>
          <w:tcPr>
            <w:tcW w:w="1005" w:type="dxa"/>
            <w:gridSpan w:val="2"/>
            <w:tcBorders>
              <w:top w:val="nil"/>
              <w:left w:val="nil"/>
              <w:bottom w:val="nil"/>
              <w:right w:val="nil"/>
            </w:tcBorders>
            <w:noWrap/>
            <w:vAlign w:val="bottom"/>
            <w:hideMark/>
          </w:tcPr>
          <w:p w:rsidR="00515F3C" w:rsidRDefault="00515F3C">
            <w:pPr>
              <w:rPr>
                <w:color w:val="000000"/>
                <w:sz w:val="20"/>
                <w:szCs w:val="20"/>
              </w:rPr>
            </w:pPr>
          </w:p>
        </w:tc>
        <w:tc>
          <w:tcPr>
            <w:tcW w:w="1805" w:type="dxa"/>
            <w:gridSpan w:val="2"/>
            <w:tcBorders>
              <w:top w:val="nil"/>
              <w:left w:val="nil"/>
              <w:bottom w:val="nil"/>
              <w:right w:val="nil"/>
            </w:tcBorders>
            <w:noWrap/>
            <w:vAlign w:val="bottom"/>
            <w:hideMark/>
          </w:tcPr>
          <w:p w:rsidR="00515F3C" w:rsidRDefault="00515F3C">
            <w:pPr>
              <w:rPr>
                <w:color w:val="000000"/>
                <w:sz w:val="20"/>
                <w:szCs w:val="20"/>
              </w:rPr>
            </w:pPr>
          </w:p>
        </w:tc>
      </w:tr>
      <w:tr w:rsidR="00515F3C" w:rsidTr="00921956">
        <w:trPr>
          <w:trHeight w:val="255"/>
        </w:trPr>
        <w:tc>
          <w:tcPr>
            <w:tcW w:w="1156"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aparvnut</w:t>
            </w:r>
          </w:p>
        </w:tc>
        <w:tc>
          <w:tcPr>
            <w:tcW w:w="1634" w:type="dxa"/>
            <w:tcBorders>
              <w:top w:val="nil"/>
              <w:left w:val="nil"/>
              <w:bottom w:val="nil"/>
              <w:right w:val="nil"/>
            </w:tcBorders>
            <w:noWrap/>
            <w:vAlign w:val="bottom"/>
            <w:hideMark/>
          </w:tcPr>
          <w:p w:rsidR="00515F3C" w:rsidRDefault="00515F3C">
            <w:pPr>
              <w:jc w:val="center"/>
              <w:rPr>
                <w:sz w:val="20"/>
                <w:szCs w:val="20"/>
              </w:rPr>
            </w:pPr>
            <w:r>
              <w:rPr>
                <w:sz w:val="20"/>
                <w:szCs w:val="20"/>
              </w:rPr>
              <w:t>03/02/2011 09:12</w:t>
            </w:r>
          </w:p>
        </w:tc>
        <w:tc>
          <w:tcPr>
            <w:tcW w:w="678" w:type="dxa"/>
            <w:gridSpan w:val="2"/>
            <w:tcBorders>
              <w:top w:val="nil"/>
              <w:left w:val="nil"/>
              <w:bottom w:val="nil"/>
              <w:right w:val="nil"/>
            </w:tcBorders>
            <w:noWrap/>
            <w:vAlign w:val="bottom"/>
            <w:hideMark/>
          </w:tcPr>
          <w:p w:rsidR="00515F3C" w:rsidRDefault="00515F3C">
            <w:pPr>
              <w:jc w:val="center"/>
              <w:rPr>
                <w:sz w:val="20"/>
                <w:szCs w:val="20"/>
              </w:rPr>
            </w:pPr>
          </w:p>
        </w:tc>
        <w:tc>
          <w:tcPr>
            <w:tcW w:w="950"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apascnut</w:t>
            </w:r>
          </w:p>
        </w:tc>
        <w:tc>
          <w:tcPr>
            <w:tcW w:w="1792" w:type="dxa"/>
            <w:gridSpan w:val="3"/>
            <w:tcBorders>
              <w:top w:val="nil"/>
              <w:left w:val="nil"/>
              <w:bottom w:val="nil"/>
              <w:right w:val="nil"/>
            </w:tcBorders>
            <w:noWrap/>
            <w:vAlign w:val="bottom"/>
            <w:hideMark/>
          </w:tcPr>
          <w:p w:rsidR="00515F3C" w:rsidRDefault="00515F3C">
            <w:pPr>
              <w:jc w:val="center"/>
              <w:rPr>
                <w:sz w:val="20"/>
                <w:szCs w:val="20"/>
              </w:rPr>
            </w:pPr>
            <w:r>
              <w:rPr>
                <w:sz w:val="20"/>
                <w:szCs w:val="20"/>
              </w:rPr>
              <w:t>08/03/2011 07:37</w:t>
            </w:r>
          </w:p>
        </w:tc>
        <w:tc>
          <w:tcPr>
            <w:tcW w:w="520" w:type="dxa"/>
            <w:tcBorders>
              <w:top w:val="nil"/>
              <w:left w:val="nil"/>
              <w:bottom w:val="nil"/>
              <w:right w:val="nil"/>
            </w:tcBorders>
            <w:noWrap/>
            <w:vAlign w:val="bottom"/>
            <w:hideMark/>
          </w:tcPr>
          <w:p w:rsidR="00515F3C" w:rsidRDefault="00515F3C">
            <w:pPr>
              <w:jc w:val="center"/>
              <w:rPr>
                <w:sz w:val="20"/>
                <w:szCs w:val="20"/>
              </w:rPr>
            </w:pPr>
          </w:p>
        </w:tc>
        <w:tc>
          <w:tcPr>
            <w:tcW w:w="1005" w:type="dxa"/>
            <w:gridSpan w:val="2"/>
            <w:tcBorders>
              <w:top w:val="nil"/>
              <w:left w:val="nil"/>
              <w:bottom w:val="nil"/>
              <w:right w:val="nil"/>
            </w:tcBorders>
            <w:noWrap/>
            <w:vAlign w:val="bottom"/>
            <w:hideMark/>
          </w:tcPr>
          <w:p w:rsidR="00515F3C" w:rsidRDefault="00515F3C">
            <w:pPr>
              <w:rPr>
                <w:color w:val="000000"/>
                <w:sz w:val="20"/>
                <w:szCs w:val="20"/>
              </w:rPr>
            </w:pPr>
          </w:p>
        </w:tc>
        <w:tc>
          <w:tcPr>
            <w:tcW w:w="1805" w:type="dxa"/>
            <w:gridSpan w:val="2"/>
            <w:tcBorders>
              <w:top w:val="nil"/>
              <w:left w:val="nil"/>
              <w:bottom w:val="nil"/>
              <w:right w:val="nil"/>
            </w:tcBorders>
            <w:noWrap/>
            <w:vAlign w:val="bottom"/>
            <w:hideMark/>
          </w:tcPr>
          <w:p w:rsidR="00515F3C" w:rsidRDefault="00515F3C">
            <w:pPr>
              <w:rPr>
                <w:color w:val="000000"/>
                <w:sz w:val="20"/>
                <w:szCs w:val="20"/>
              </w:rPr>
            </w:pPr>
          </w:p>
        </w:tc>
      </w:tr>
      <w:tr w:rsidR="00515F3C" w:rsidTr="00921956">
        <w:trPr>
          <w:trHeight w:val="255"/>
        </w:trPr>
        <w:tc>
          <w:tcPr>
            <w:tcW w:w="1156"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aparvnut</w:t>
            </w:r>
          </w:p>
        </w:tc>
        <w:tc>
          <w:tcPr>
            <w:tcW w:w="1634" w:type="dxa"/>
            <w:tcBorders>
              <w:top w:val="nil"/>
              <w:left w:val="nil"/>
              <w:bottom w:val="nil"/>
              <w:right w:val="nil"/>
            </w:tcBorders>
            <w:noWrap/>
            <w:vAlign w:val="bottom"/>
            <w:hideMark/>
          </w:tcPr>
          <w:p w:rsidR="00515F3C" w:rsidRDefault="00515F3C">
            <w:pPr>
              <w:jc w:val="center"/>
              <w:rPr>
                <w:sz w:val="20"/>
                <w:szCs w:val="20"/>
              </w:rPr>
            </w:pPr>
            <w:r>
              <w:rPr>
                <w:sz w:val="20"/>
                <w:szCs w:val="20"/>
              </w:rPr>
              <w:t>03/02/2011 09:16</w:t>
            </w:r>
          </w:p>
        </w:tc>
        <w:tc>
          <w:tcPr>
            <w:tcW w:w="678" w:type="dxa"/>
            <w:gridSpan w:val="2"/>
            <w:tcBorders>
              <w:top w:val="nil"/>
              <w:left w:val="nil"/>
              <w:bottom w:val="nil"/>
              <w:right w:val="nil"/>
            </w:tcBorders>
            <w:noWrap/>
            <w:vAlign w:val="bottom"/>
            <w:hideMark/>
          </w:tcPr>
          <w:p w:rsidR="00515F3C" w:rsidRDefault="00515F3C">
            <w:pPr>
              <w:jc w:val="center"/>
              <w:rPr>
                <w:sz w:val="20"/>
                <w:szCs w:val="20"/>
              </w:rPr>
            </w:pPr>
          </w:p>
        </w:tc>
        <w:tc>
          <w:tcPr>
            <w:tcW w:w="950"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apascnut</w:t>
            </w:r>
          </w:p>
        </w:tc>
        <w:tc>
          <w:tcPr>
            <w:tcW w:w="1792" w:type="dxa"/>
            <w:gridSpan w:val="3"/>
            <w:tcBorders>
              <w:top w:val="nil"/>
              <w:left w:val="nil"/>
              <w:bottom w:val="nil"/>
              <w:right w:val="nil"/>
            </w:tcBorders>
            <w:noWrap/>
            <w:vAlign w:val="bottom"/>
            <w:hideMark/>
          </w:tcPr>
          <w:p w:rsidR="00515F3C" w:rsidRDefault="00515F3C">
            <w:pPr>
              <w:jc w:val="center"/>
              <w:rPr>
                <w:sz w:val="20"/>
                <w:szCs w:val="20"/>
              </w:rPr>
            </w:pPr>
            <w:r>
              <w:rPr>
                <w:sz w:val="20"/>
                <w:szCs w:val="20"/>
              </w:rPr>
              <w:t>09/07/2011 09:32</w:t>
            </w:r>
          </w:p>
        </w:tc>
        <w:tc>
          <w:tcPr>
            <w:tcW w:w="520" w:type="dxa"/>
            <w:tcBorders>
              <w:top w:val="nil"/>
              <w:left w:val="nil"/>
              <w:bottom w:val="nil"/>
              <w:right w:val="nil"/>
            </w:tcBorders>
            <w:noWrap/>
            <w:vAlign w:val="bottom"/>
            <w:hideMark/>
          </w:tcPr>
          <w:p w:rsidR="00515F3C" w:rsidRDefault="00515F3C">
            <w:pPr>
              <w:jc w:val="center"/>
              <w:rPr>
                <w:sz w:val="20"/>
                <w:szCs w:val="20"/>
              </w:rPr>
            </w:pPr>
          </w:p>
        </w:tc>
        <w:tc>
          <w:tcPr>
            <w:tcW w:w="1005" w:type="dxa"/>
            <w:gridSpan w:val="2"/>
            <w:tcBorders>
              <w:top w:val="nil"/>
              <w:left w:val="nil"/>
              <w:bottom w:val="nil"/>
              <w:right w:val="nil"/>
            </w:tcBorders>
            <w:noWrap/>
            <w:vAlign w:val="bottom"/>
            <w:hideMark/>
          </w:tcPr>
          <w:p w:rsidR="00515F3C" w:rsidRDefault="00515F3C">
            <w:pPr>
              <w:rPr>
                <w:color w:val="000000"/>
                <w:sz w:val="20"/>
                <w:szCs w:val="20"/>
              </w:rPr>
            </w:pPr>
          </w:p>
        </w:tc>
        <w:tc>
          <w:tcPr>
            <w:tcW w:w="1805" w:type="dxa"/>
            <w:gridSpan w:val="2"/>
            <w:tcBorders>
              <w:top w:val="nil"/>
              <w:left w:val="nil"/>
              <w:bottom w:val="nil"/>
              <w:right w:val="nil"/>
            </w:tcBorders>
            <w:noWrap/>
            <w:vAlign w:val="bottom"/>
            <w:hideMark/>
          </w:tcPr>
          <w:p w:rsidR="00515F3C" w:rsidRDefault="00515F3C">
            <w:pPr>
              <w:rPr>
                <w:color w:val="000000"/>
                <w:sz w:val="20"/>
                <w:szCs w:val="20"/>
              </w:rPr>
            </w:pPr>
          </w:p>
        </w:tc>
      </w:tr>
      <w:tr w:rsidR="00515F3C" w:rsidTr="00921956">
        <w:trPr>
          <w:trHeight w:val="255"/>
        </w:trPr>
        <w:tc>
          <w:tcPr>
            <w:tcW w:w="1156"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aparvnut</w:t>
            </w:r>
          </w:p>
        </w:tc>
        <w:tc>
          <w:tcPr>
            <w:tcW w:w="1634" w:type="dxa"/>
            <w:tcBorders>
              <w:top w:val="nil"/>
              <w:left w:val="nil"/>
              <w:bottom w:val="nil"/>
              <w:right w:val="nil"/>
            </w:tcBorders>
            <w:noWrap/>
            <w:vAlign w:val="bottom"/>
            <w:hideMark/>
          </w:tcPr>
          <w:p w:rsidR="00515F3C" w:rsidRDefault="00515F3C">
            <w:pPr>
              <w:jc w:val="center"/>
              <w:rPr>
                <w:sz w:val="20"/>
                <w:szCs w:val="20"/>
              </w:rPr>
            </w:pPr>
            <w:r>
              <w:rPr>
                <w:sz w:val="20"/>
                <w:szCs w:val="20"/>
              </w:rPr>
              <w:t>04/06/2011 13:18</w:t>
            </w:r>
          </w:p>
        </w:tc>
        <w:tc>
          <w:tcPr>
            <w:tcW w:w="678" w:type="dxa"/>
            <w:gridSpan w:val="2"/>
            <w:tcBorders>
              <w:top w:val="nil"/>
              <w:left w:val="nil"/>
              <w:bottom w:val="nil"/>
              <w:right w:val="nil"/>
            </w:tcBorders>
            <w:noWrap/>
            <w:vAlign w:val="bottom"/>
            <w:hideMark/>
          </w:tcPr>
          <w:p w:rsidR="00515F3C" w:rsidRDefault="00515F3C">
            <w:pPr>
              <w:jc w:val="center"/>
              <w:rPr>
                <w:sz w:val="20"/>
                <w:szCs w:val="20"/>
              </w:rPr>
            </w:pPr>
          </w:p>
        </w:tc>
        <w:tc>
          <w:tcPr>
            <w:tcW w:w="950"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apascnut</w:t>
            </w:r>
          </w:p>
        </w:tc>
        <w:tc>
          <w:tcPr>
            <w:tcW w:w="1792" w:type="dxa"/>
            <w:gridSpan w:val="3"/>
            <w:tcBorders>
              <w:top w:val="nil"/>
              <w:left w:val="nil"/>
              <w:bottom w:val="nil"/>
              <w:right w:val="nil"/>
            </w:tcBorders>
            <w:noWrap/>
            <w:vAlign w:val="bottom"/>
            <w:hideMark/>
          </w:tcPr>
          <w:p w:rsidR="00515F3C" w:rsidRDefault="00515F3C">
            <w:pPr>
              <w:jc w:val="center"/>
              <w:rPr>
                <w:sz w:val="20"/>
                <w:szCs w:val="20"/>
              </w:rPr>
            </w:pPr>
            <w:r>
              <w:rPr>
                <w:sz w:val="20"/>
                <w:szCs w:val="20"/>
              </w:rPr>
              <w:t>12/13/2011 10:23</w:t>
            </w:r>
          </w:p>
        </w:tc>
        <w:tc>
          <w:tcPr>
            <w:tcW w:w="520" w:type="dxa"/>
            <w:tcBorders>
              <w:top w:val="nil"/>
              <w:left w:val="nil"/>
              <w:bottom w:val="nil"/>
              <w:right w:val="nil"/>
            </w:tcBorders>
            <w:noWrap/>
            <w:vAlign w:val="bottom"/>
            <w:hideMark/>
          </w:tcPr>
          <w:p w:rsidR="00515F3C" w:rsidRDefault="00515F3C">
            <w:pPr>
              <w:jc w:val="center"/>
              <w:rPr>
                <w:sz w:val="20"/>
                <w:szCs w:val="20"/>
              </w:rPr>
            </w:pPr>
          </w:p>
        </w:tc>
        <w:tc>
          <w:tcPr>
            <w:tcW w:w="1005" w:type="dxa"/>
            <w:gridSpan w:val="2"/>
            <w:tcBorders>
              <w:top w:val="nil"/>
              <w:left w:val="nil"/>
              <w:bottom w:val="nil"/>
              <w:right w:val="nil"/>
            </w:tcBorders>
            <w:noWrap/>
            <w:vAlign w:val="bottom"/>
            <w:hideMark/>
          </w:tcPr>
          <w:p w:rsidR="00515F3C" w:rsidRDefault="00515F3C">
            <w:pPr>
              <w:rPr>
                <w:color w:val="000000"/>
                <w:sz w:val="20"/>
                <w:szCs w:val="20"/>
              </w:rPr>
            </w:pPr>
          </w:p>
        </w:tc>
        <w:tc>
          <w:tcPr>
            <w:tcW w:w="1805" w:type="dxa"/>
            <w:gridSpan w:val="2"/>
            <w:tcBorders>
              <w:top w:val="nil"/>
              <w:left w:val="nil"/>
              <w:bottom w:val="nil"/>
              <w:right w:val="nil"/>
            </w:tcBorders>
            <w:noWrap/>
            <w:vAlign w:val="bottom"/>
            <w:hideMark/>
          </w:tcPr>
          <w:p w:rsidR="00515F3C" w:rsidRDefault="00515F3C">
            <w:pPr>
              <w:rPr>
                <w:color w:val="000000"/>
                <w:sz w:val="20"/>
                <w:szCs w:val="20"/>
              </w:rPr>
            </w:pPr>
          </w:p>
        </w:tc>
      </w:tr>
      <w:tr w:rsidR="00515F3C" w:rsidTr="00921956">
        <w:trPr>
          <w:trHeight w:val="255"/>
        </w:trPr>
        <w:tc>
          <w:tcPr>
            <w:tcW w:w="1156"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aparvnut</w:t>
            </w:r>
          </w:p>
        </w:tc>
        <w:tc>
          <w:tcPr>
            <w:tcW w:w="1634" w:type="dxa"/>
            <w:tcBorders>
              <w:top w:val="nil"/>
              <w:left w:val="nil"/>
              <w:bottom w:val="nil"/>
              <w:right w:val="nil"/>
            </w:tcBorders>
            <w:noWrap/>
            <w:vAlign w:val="bottom"/>
            <w:hideMark/>
          </w:tcPr>
          <w:p w:rsidR="00515F3C" w:rsidRDefault="00515F3C">
            <w:pPr>
              <w:jc w:val="center"/>
              <w:rPr>
                <w:sz w:val="20"/>
                <w:szCs w:val="20"/>
              </w:rPr>
            </w:pPr>
            <w:r>
              <w:rPr>
                <w:sz w:val="20"/>
                <w:szCs w:val="20"/>
              </w:rPr>
              <w:t>04/06/2011 13:21</w:t>
            </w:r>
          </w:p>
        </w:tc>
        <w:tc>
          <w:tcPr>
            <w:tcW w:w="678" w:type="dxa"/>
            <w:gridSpan w:val="2"/>
            <w:tcBorders>
              <w:top w:val="nil"/>
              <w:left w:val="nil"/>
              <w:bottom w:val="nil"/>
              <w:right w:val="nil"/>
            </w:tcBorders>
            <w:noWrap/>
            <w:vAlign w:val="bottom"/>
            <w:hideMark/>
          </w:tcPr>
          <w:p w:rsidR="00515F3C" w:rsidRDefault="00515F3C">
            <w:pPr>
              <w:jc w:val="center"/>
              <w:rPr>
                <w:sz w:val="20"/>
                <w:szCs w:val="20"/>
              </w:rPr>
            </w:pPr>
          </w:p>
        </w:tc>
        <w:tc>
          <w:tcPr>
            <w:tcW w:w="950" w:type="dxa"/>
            <w:gridSpan w:val="2"/>
            <w:tcBorders>
              <w:top w:val="nil"/>
              <w:left w:val="nil"/>
              <w:bottom w:val="nil"/>
              <w:right w:val="nil"/>
            </w:tcBorders>
            <w:noWrap/>
            <w:vAlign w:val="bottom"/>
            <w:hideMark/>
          </w:tcPr>
          <w:p w:rsidR="00515F3C" w:rsidRDefault="00515F3C">
            <w:pPr>
              <w:jc w:val="center"/>
              <w:rPr>
                <w:sz w:val="20"/>
                <w:szCs w:val="20"/>
              </w:rPr>
            </w:pPr>
          </w:p>
        </w:tc>
        <w:tc>
          <w:tcPr>
            <w:tcW w:w="1792" w:type="dxa"/>
            <w:gridSpan w:val="3"/>
            <w:tcBorders>
              <w:top w:val="nil"/>
              <w:left w:val="nil"/>
              <w:bottom w:val="nil"/>
              <w:right w:val="nil"/>
            </w:tcBorders>
            <w:noWrap/>
            <w:vAlign w:val="bottom"/>
            <w:hideMark/>
          </w:tcPr>
          <w:p w:rsidR="00515F3C" w:rsidRDefault="00515F3C">
            <w:pPr>
              <w:rPr>
                <w:color w:val="000000"/>
                <w:sz w:val="20"/>
                <w:szCs w:val="20"/>
              </w:rPr>
            </w:pPr>
          </w:p>
        </w:tc>
        <w:tc>
          <w:tcPr>
            <w:tcW w:w="520" w:type="dxa"/>
            <w:tcBorders>
              <w:top w:val="nil"/>
              <w:left w:val="nil"/>
              <w:bottom w:val="nil"/>
              <w:right w:val="nil"/>
            </w:tcBorders>
            <w:noWrap/>
            <w:vAlign w:val="bottom"/>
            <w:hideMark/>
          </w:tcPr>
          <w:p w:rsidR="00515F3C" w:rsidRDefault="00515F3C">
            <w:pPr>
              <w:jc w:val="center"/>
              <w:rPr>
                <w:sz w:val="20"/>
                <w:szCs w:val="20"/>
              </w:rPr>
            </w:pPr>
          </w:p>
        </w:tc>
        <w:tc>
          <w:tcPr>
            <w:tcW w:w="1005" w:type="dxa"/>
            <w:gridSpan w:val="2"/>
            <w:tcBorders>
              <w:top w:val="nil"/>
              <w:left w:val="nil"/>
              <w:bottom w:val="nil"/>
              <w:right w:val="nil"/>
            </w:tcBorders>
            <w:noWrap/>
            <w:vAlign w:val="bottom"/>
            <w:hideMark/>
          </w:tcPr>
          <w:p w:rsidR="00515F3C" w:rsidRDefault="00515F3C">
            <w:pPr>
              <w:rPr>
                <w:color w:val="000000"/>
                <w:sz w:val="20"/>
                <w:szCs w:val="20"/>
              </w:rPr>
            </w:pPr>
          </w:p>
        </w:tc>
        <w:tc>
          <w:tcPr>
            <w:tcW w:w="1805" w:type="dxa"/>
            <w:gridSpan w:val="2"/>
            <w:tcBorders>
              <w:top w:val="nil"/>
              <w:left w:val="nil"/>
              <w:bottom w:val="nil"/>
              <w:right w:val="nil"/>
            </w:tcBorders>
            <w:noWrap/>
            <w:vAlign w:val="bottom"/>
            <w:hideMark/>
          </w:tcPr>
          <w:p w:rsidR="00515F3C" w:rsidRDefault="00515F3C">
            <w:pPr>
              <w:rPr>
                <w:color w:val="000000"/>
                <w:sz w:val="20"/>
                <w:szCs w:val="20"/>
              </w:rPr>
            </w:pPr>
          </w:p>
        </w:tc>
      </w:tr>
      <w:tr w:rsidR="00515F3C" w:rsidTr="00921956">
        <w:trPr>
          <w:trHeight w:val="255"/>
        </w:trPr>
        <w:tc>
          <w:tcPr>
            <w:tcW w:w="1156"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aparvnut</w:t>
            </w:r>
          </w:p>
        </w:tc>
        <w:tc>
          <w:tcPr>
            <w:tcW w:w="1634" w:type="dxa"/>
            <w:tcBorders>
              <w:top w:val="nil"/>
              <w:left w:val="nil"/>
              <w:bottom w:val="nil"/>
              <w:right w:val="nil"/>
            </w:tcBorders>
            <w:noWrap/>
            <w:vAlign w:val="bottom"/>
            <w:hideMark/>
          </w:tcPr>
          <w:p w:rsidR="00515F3C" w:rsidRDefault="00515F3C">
            <w:pPr>
              <w:jc w:val="center"/>
              <w:rPr>
                <w:sz w:val="20"/>
                <w:szCs w:val="20"/>
              </w:rPr>
            </w:pPr>
            <w:r>
              <w:rPr>
                <w:sz w:val="20"/>
                <w:szCs w:val="20"/>
              </w:rPr>
              <w:t>04/06/2011 13:25</w:t>
            </w:r>
          </w:p>
        </w:tc>
        <w:tc>
          <w:tcPr>
            <w:tcW w:w="678" w:type="dxa"/>
            <w:gridSpan w:val="2"/>
            <w:tcBorders>
              <w:top w:val="nil"/>
              <w:left w:val="nil"/>
              <w:bottom w:val="nil"/>
              <w:right w:val="nil"/>
            </w:tcBorders>
            <w:noWrap/>
            <w:vAlign w:val="bottom"/>
            <w:hideMark/>
          </w:tcPr>
          <w:p w:rsidR="00515F3C" w:rsidRDefault="00515F3C">
            <w:pPr>
              <w:jc w:val="center"/>
              <w:rPr>
                <w:sz w:val="20"/>
                <w:szCs w:val="20"/>
              </w:rPr>
            </w:pPr>
          </w:p>
        </w:tc>
        <w:tc>
          <w:tcPr>
            <w:tcW w:w="950" w:type="dxa"/>
            <w:gridSpan w:val="2"/>
            <w:tcBorders>
              <w:top w:val="nil"/>
              <w:left w:val="nil"/>
              <w:bottom w:val="nil"/>
              <w:right w:val="nil"/>
            </w:tcBorders>
            <w:noWrap/>
            <w:vAlign w:val="bottom"/>
            <w:hideMark/>
          </w:tcPr>
          <w:p w:rsidR="00515F3C" w:rsidRDefault="00515F3C">
            <w:pPr>
              <w:jc w:val="center"/>
              <w:rPr>
                <w:sz w:val="20"/>
                <w:szCs w:val="20"/>
              </w:rPr>
            </w:pPr>
          </w:p>
        </w:tc>
        <w:tc>
          <w:tcPr>
            <w:tcW w:w="1792" w:type="dxa"/>
            <w:gridSpan w:val="3"/>
            <w:tcBorders>
              <w:top w:val="nil"/>
              <w:left w:val="nil"/>
              <w:bottom w:val="nil"/>
              <w:right w:val="nil"/>
            </w:tcBorders>
            <w:noWrap/>
            <w:vAlign w:val="bottom"/>
            <w:hideMark/>
          </w:tcPr>
          <w:p w:rsidR="00515F3C" w:rsidRDefault="00515F3C">
            <w:pPr>
              <w:rPr>
                <w:color w:val="000000"/>
                <w:sz w:val="20"/>
                <w:szCs w:val="20"/>
              </w:rPr>
            </w:pPr>
          </w:p>
        </w:tc>
        <w:tc>
          <w:tcPr>
            <w:tcW w:w="520" w:type="dxa"/>
            <w:tcBorders>
              <w:top w:val="nil"/>
              <w:left w:val="nil"/>
              <w:bottom w:val="nil"/>
              <w:right w:val="nil"/>
            </w:tcBorders>
            <w:noWrap/>
            <w:vAlign w:val="bottom"/>
            <w:hideMark/>
          </w:tcPr>
          <w:p w:rsidR="00515F3C" w:rsidRDefault="00515F3C">
            <w:pPr>
              <w:jc w:val="center"/>
              <w:rPr>
                <w:sz w:val="20"/>
                <w:szCs w:val="20"/>
              </w:rPr>
            </w:pPr>
          </w:p>
        </w:tc>
        <w:tc>
          <w:tcPr>
            <w:tcW w:w="1005" w:type="dxa"/>
            <w:gridSpan w:val="2"/>
            <w:tcBorders>
              <w:top w:val="nil"/>
              <w:left w:val="nil"/>
              <w:bottom w:val="nil"/>
              <w:right w:val="nil"/>
            </w:tcBorders>
            <w:noWrap/>
            <w:vAlign w:val="bottom"/>
            <w:hideMark/>
          </w:tcPr>
          <w:p w:rsidR="00515F3C" w:rsidRDefault="00515F3C">
            <w:pPr>
              <w:rPr>
                <w:color w:val="000000"/>
                <w:sz w:val="20"/>
                <w:szCs w:val="20"/>
              </w:rPr>
            </w:pPr>
          </w:p>
        </w:tc>
        <w:tc>
          <w:tcPr>
            <w:tcW w:w="1805" w:type="dxa"/>
            <w:gridSpan w:val="2"/>
            <w:tcBorders>
              <w:top w:val="nil"/>
              <w:left w:val="nil"/>
              <w:bottom w:val="nil"/>
              <w:right w:val="nil"/>
            </w:tcBorders>
            <w:noWrap/>
            <w:vAlign w:val="bottom"/>
            <w:hideMark/>
          </w:tcPr>
          <w:p w:rsidR="00515F3C" w:rsidRDefault="00515F3C">
            <w:pPr>
              <w:rPr>
                <w:color w:val="000000"/>
                <w:sz w:val="20"/>
                <w:szCs w:val="20"/>
              </w:rPr>
            </w:pPr>
          </w:p>
        </w:tc>
      </w:tr>
      <w:tr w:rsidR="00515F3C" w:rsidTr="00921956">
        <w:trPr>
          <w:trHeight w:val="255"/>
        </w:trPr>
        <w:tc>
          <w:tcPr>
            <w:tcW w:w="1156"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aparvnut</w:t>
            </w:r>
          </w:p>
        </w:tc>
        <w:tc>
          <w:tcPr>
            <w:tcW w:w="1634" w:type="dxa"/>
            <w:tcBorders>
              <w:top w:val="nil"/>
              <w:left w:val="nil"/>
              <w:bottom w:val="nil"/>
              <w:right w:val="nil"/>
            </w:tcBorders>
            <w:noWrap/>
            <w:vAlign w:val="bottom"/>
            <w:hideMark/>
          </w:tcPr>
          <w:p w:rsidR="00515F3C" w:rsidRDefault="00515F3C">
            <w:pPr>
              <w:jc w:val="center"/>
              <w:rPr>
                <w:sz w:val="20"/>
                <w:szCs w:val="20"/>
              </w:rPr>
            </w:pPr>
            <w:r>
              <w:rPr>
                <w:sz w:val="20"/>
                <w:szCs w:val="20"/>
              </w:rPr>
              <w:t>05/11/2011 13:27</w:t>
            </w:r>
          </w:p>
        </w:tc>
        <w:tc>
          <w:tcPr>
            <w:tcW w:w="678" w:type="dxa"/>
            <w:gridSpan w:val="2"/>
            <w:tcBorders>
              <w:top w:val="nil"/>
              <w:left w:val="nil"/>
              <w:bottom w:val="nil"/>
              <w:right w:val="nil"/>
            </w:tcBorders>
            <w:noWrap/>
            <w:vAlign w:val="bottom"/>
            <w:hideMark/>
          </w:tcPr>
          <w:p w:rsidR="00515F3C" w:rsidRDefault="00515F3C">
            <w:pPr>
              <w:jc w:val="center"/>
              <w:rPr>
                <w:sz w:val="20"/>
                <w:szCs w:val="20"/>
              </w:rPr>
            </w:pPr>
          </w:p>
        </w:tc>
        <w:tc>
          <w:tcPr>
            <w:tcW w:w="950" w:type="dxa"/>
            <w:gridSpan w:val="2"/>
            <w:tcBorders>
              <w:top w:val="nil"/>
              <w:left w:val="nil"/>
              <w:bottom w:val="nil"/>
              <w:right w:val="nil"/>
            </w:tcBorders>
            <w:noWrap/>
            <w:vAlign w:val="bottom"/>
            <w:hideMark/>
          </w:tcPr>
          <w:p w:rsidR="00515F3C" w:rsidRDefault="00515F3C">
            <w:pPr>
              <w:jc w:val="center"/>
              <w:rPr>
                <w:sz w:val="20"/>
                <w:szCs w:val="20"/>
              </w:rPr>
            </w:pPr>
          </w:p>
        </w:tc>
        <w:tc>
          <w:tcPr>
            <w:tcW w:w="1792" w:type="dxa"/>
            <w:gridSpan w:val="3"/>
            <w:tcBorders>
              <w:top w:val="nil"/>
              <w:left w:val="nil"/>
              <w:bottom w:val="nil"/>
              <w:right w:val="nil"/>
            </w:tcBorders>
            <w:noWrap/>
            <w:vAlign w:val="bottom"/>
            <w:hideMark/>
          </w:tcPr>
          <w:p w:rsidR="00515F3C" w:rsidRDefault="00515F3C">
            <w:pPr>
              <w:rPr>
                <w:color w:val="000000"/>
                <w:sz w:val="20"/>
                <w:szCs w:val="20"/>
              </w:rPr>
            </w:pPr>
          </w:p>
        </w:tc>
        <w:tc>
          <w:tcPr>
            <w:tcW w:w="520" w:type="dxa"/>
            <w:tcBorders>
              <w:top w:val="nil"/>
              <w:left w:val="nil"/>
              <w:bottom w:val="nil"/>
              <w:right w:val="nil"/>
            </w:tcBorders>
            <w:noWrap/>
            <w:vAlign w:val="bottom"/>
            <w:hideMark/>
          </w:tcPr>
          <w:p w:rsidR="00515F3C" w:rsidRDefault="00515F3C">
            <w:pPr>
              <w:jc w:val="center"/>
              <w:rPr>
                <w:sz w:val="20"/>
                <w:szCs w:val="20"/>
              </w:rPr>
            </w:pPr>
          </w:p>
        </w:tc>
        <w:tc>
          <w:tcPr>
            <w:tcW w:w="1005" w:type="dxa"/>
            <w:gridSpan w:val="2"/>
            <w:tcBorders>
              <w:top w:val="nil"/>
              <w:left w:val="nil"/>
              <w:bottom w:val="nil"/>
              <w:right w:val="nil"/>
            </w:tcBorders>
            <w:noWrap/>
            <w:vAlign w:val="bottom"/>
            <w:hideMark/>
          </w:tcPr>
          <w:p w:rsidR="00515F3C" w:rsidRDefault="00515F3C">
            <w:pPr>
              <w:rPr>
                <w:color w:val="000000"/>
                <w:sz w:val="20"/>
                <w:szCs w:val="20"/>
              </w:rPr>
            </w:pPr>
          </w:p>
        </w:tc>
        <w:tc>
          <w:tcPr>
            <w:tcW w:w="1805" w:type="dxa"/>
            <w:gridSpan w:val="2"/>
            <w:tcBorders>
              <w:top w:val="nil"/>
              <w:left w:val="nil"/>
              <w:bottom w:val="nil"/>
              <w:right w:val="nil"/>
            </w:tcBorders>
            <w:noWrap/>
            <w:vAlign w:val="bottom"/>
            <w:hideMark/>
          </w:tcPr>
          <w:p w:rsidR="00515F3C" w:rsidRDefault="00515F3C">
            <w:pPr>
              <w:rPr>
                <w:color w:val="000000"/>
                <w:sz w:val="20"/>
                <w:szCs w:val="20"/>
              </w:rPr>
            </w:pPr>
          </w:p>
        </w:tc>
      </w:tr>
      <w:tr w:rsidR="00515F3C" w:rsidTr="00921956">
        <w:trPr>
          <w:trHeight w:val="255"/>
        </w:trPr>
        <w:tc>
          <w:tcPr>
            <w:tcW w:w="1156"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aparvnut</w:t>
            </w:r>
          </w:p>
        </w:tc>
        <w:tc>
          <w:tcPr>
            <w:tcW w:w="1634" w:type="dxa"/>
            <w:tcBorders>
              <w:top w:val="nil"/>
              <w:left w:val="nil"/>
              <w:bottom w:val="nil"/>
              <w:right w:val="nil"/>
            </w:tcBorders>
            <w:noWrap/>
            <w:vAlign w:val="bottom"/>
            <w:hideMark/>
          </w:tcPr>
          <w:p w:rsidR="00515F3C" w:rsidRDefault="00515F3C">
            <w:pPr>
              <w:jc w:val="center"/>
              <w:rPr>
                <w:sz w:val="20"/>
                <w:szCs w:val="20"/>
              </w:rPr>
            </w:pPr>
            <w:r>
              <w:rPr>
                <w:sz w:val="20"/>
                <w:szCs w:val="20"/>
              </w:rPr>
              <w:t>06/07/2011 07:42</w:t>
            </w:r>
          </w:p>
        </w:tc>
        <w:tc>
          <w:tcPr>
            <w:tcW w:w="678" w:type="dxa"/>
            <w:gridSpan w:val="2"/>
            <w:tcBorders>
              <w:top w:val="nil"/>
              <w:left w:val="nil"/>
              <w:bottom w:val="nil"/>
              <w:right w:val="nil"/>
            </w:tcBorders>
            <w:noWrap/>
            <w:vAlign w:val="bottom"/>
            <w:hideMark/>
          </w:tcPr>
          <w:p w:rsidR="00515F3C" w:rsidRDefault="00515F3C">
            <w:pPr>
              <w:jc w:val="center"/>
              <w:rPr>
                <w:sz w:val="20"/>
                <w:szCs w:val="20"/>
              </w:rPr>
            </w:pPr>
          </w:p>
        </w:tc>
        <w:tc>
          <w:tcPr>
            <w:tcW w:w="950" w:type="dxa"/>
            <w:gridSpan w:val="2"/>
            <w:tcBorders>
              <w:top w:val="nil"/>
              <w:left w:val="nil"/>
              <w:bottom w:val="nil"/>
              <w:right w:val="nil"/>
            </w:tcBorders>
            <w:noWrap/>
            <w:vAlign w:val="bottom"/>
            <w:hideMark/>
          </w:tcPr>
          <w:p w:rsidR="00515F3C" w:rsidRDefault="00515F3C">
            <w:pPr>
              <w:jc w:val="center"/>
              <w:rPr>
                <w:sz w:val="20"/>
                <w:szCs w:val="20"/>
              </w:rPr>
            </w:pPr>
          </w:p>
        </w:tc>
        <w:tc>
          <w:tcPr>
            <w:tcW w:w="1792" w:type="dxa"/>
            <w:gridSpan w:val="3"/>
            <w:tcBorders>
              <w:top w:val="nil"/>
              <w:left w:val="nil"/>
              <w:bottom w:val="nil"/>
              <w:right w:val="nil"/>
            </w:tcBorders>
            <w:noWrap/>
            <w:vAlign w:val="bottom"/>
            <w:hideMark/>
          </w:tcPr>
          <w:p w:rsidR="00515F3C" w:rsidRDefault="00515F3C">
            <w:pPr>
              <w:rPr>
                <w:color w:val="000000"/>
                <w:sz w:val="20"/>
                <w:szCs w:val="20"/>
              </w:rPr>
            </w:pPr>
          </w:p>
        </w:tc>
        <w:tc>
          <w:tcPr>
            <w:tcW w:w="520" w:type="dxa"/>
            <w:tcBorders>
              <w:top w:val="nil"/>
              <w:left w:val="nil"/>
              <w:bottom w:val="nil"/>
              <w:right w:val="nil"/>
            </w:tcBorders>
            <w:noWrap/>
            <w:vAlign w:val="bottom"/>
            <w:hideMark/>
          </w:tcPr>
          <w:p w:rsidR="00515F3C" w:rsidRDefault="00515F3C">
            <w:pPr>
              <w:jc w:val="center"/>
              <w:rPr>
                <w:sz w:val="20"/>
                <w:szCs w:val="20"/>
              </w:rPr>
            </w:pPr>
          </w:p>
        </w:tc>
        <w:tc>
          <w:tcPr>
            <w:tcW w:w="1005" w:type="dxa"/>
            <w:gridSpan w:val="2"/>
            <w:tcBorders>
              <w:top w:val="nil"/>
              <w:left w:val="nil"/>
              <w:bottom w:val="nil"/>
              <w:right w:val="nil"/>
            </w:tcBorders>
            <w:noWrap/>
            <w:vAlign w:val="bottom"/>
            <w:hideMark/>
          </w:tcPr>
          <w:p w:rsidR="00515F3C" w:rsidRDefault="00515F3C">
            <w:pPr>
              <w:rPr>
                <w:color w:val="000000"/>
                <w:sz w:val="20"/>
                <w:szCs w:val="20"/>
              </w:rPr>
            </w:pPr>
          </w:p>
        </w:tc>
        <w:tc>
          <w:tcPr>
            <w:tcW w:w="1805" w:type="dxa"/>
            <w:gridSpan w:val="2"/>
            <w:tcBorders>
              <w:top w:val="nil"/>
              <w:left w:val="nil"/>
              <w:bottom w:val="nil"/>
              <w:right w:val="nil"/>
            </w:tcBorders>
            <w:noWrap/>
            <w:vAlign w:val="bottom"/>
            <w:hideMark/>
          </w:tcPr>
          <w:p w:rsidR="00515F3C" w:rsidRDefault="00515F3C">
            <w:pPr>
              <w:rPr>
                <w:color w:val="000000"/>
                <w:sz w:val="20"/>
                <w:szCs w:val="20"/>
              </w:rPr>
            </w:pPr>
          </w:p>
        </w:tc>
      </w:tr>
      <w:tr w:rsidR="00515F3C" w:rsidTr="00921956">
        <w:trPr>
          <w:trHeight w:val="255"/>
        </w:trPr>
        <w:tc>
          <w:tcPr>
            <w:tcW w:w="1156"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aparvnut</w:t>
            </w:r>
          </w:p>
        </w:tc>
        <w:tc>
          <w:tcPr>
            <w:tcW w:w="1634" w:type="dxa"/>
            <w:tcBorders>
              <w:top w:val="nil"/>
              <w:left w:val="nil"/>
              <w:bottom w:val="nil"/>
              <w:right w:val="nil"/>
            </w:tcBorders>
            <w:noWrap/>
            <w:vAlign w:val="bottom"/>
            <w:hideMark/>
          </w:tcPr>
          <w:p w:rsidR="00515F3C" w:rsidRDefault="00515F3C">
            <w:pPr>
              <w:jc w:val="center"/>
              <w:rPr>
                <w:sz w:val="20"/>
                <w:szCs w:val="20"/>
              </w:rPr>
            </w:pPr>
            <w:r>
              <w:rPr>
                <w:sz w:val="20"/>
                <w:szCs w:val="20"/>
              </w:rPr>
              <w:t>07/13/2011 07:18</w:t>
            </w:r>
          </w:p>
        </w:tc>
        <w:tc>
          <w:tcPr>
            <w:tcW w:w="678" w:type="dxa"/>
            <w:gridSpan w:val="2"/>
            <w:tcBorders>
              <w:top w:val="nil"/>
              <w:left w:val="nil"/>
              <w:bottom w:val="nil"/>
              <w:right w:val="nil"/>
            </w:tcBorders>
            <w:noWrap/>
            <w:vAlign w:val="bottom"/>
            <w:hideMark/>
          </w:tcPr>
          <w:p w:rsidR="00515F3C" w:rsidRDefault="00515F3C">
            <w:pPr>
              <w:jc w:val="center"/>
              <w:rPr>
                <w:sz w:val="20"/>
                <w:szCs w:val="20"/>
              </w:rPr>
            </w:pPr>
          </w:p>
        </w:tc>
        <w:tc>
          <w:tcPr>
            <w:tcW w:w="950" w:type="dxa"/>
            <w:gridSpan w:val="2"/>
            <w:tcBorders>
              <w:top w:val="nil"/>
              <w:left w:val="nil"/>
              <w:bottom w:val="nil"/>
              <w:right w:val="nil"/>
            </w:tcBorders>
            <w:noWrap/>
            <w:vAlign w:val="bottom"/>
            <w:hideMark/>
          </w:tcPr>
          <w:p w:rsidR="00515F3C" w:rsidRDefault="00515F3C">
            <w:pPr>
              <w:jc w:val="center"/>
              <w:rPr>
                <w:sz w:val="20"/>
                <w:szCs w:val="20"/>
              </w:rPr>
            </w:pPr>
          </w:p>
        </w:tc>
        <w:tc>
          <w:tcPr>
            <w:tcW w:w="1792" w:type="dxa"/>
            <w:gridSpan w:val="3"/>
            <w:tcBorders>
              <w:top w:val="nil"/>
              <w:left w:val="nil"/>
              <w:bottom w:val="nil"/>
              <w:right w:val="nil"/>
            </w:tcBorders>
            <w:noWrap/>
            <w:vAlign w:val="bottom"/>
            <w:hideMark/>
          </w:tcPr>
          <w:p w:rsidR="00515F3C" w:rsidRDefault="00515F3C">
            <w:pPr>
              <w:rPr>
                <w:color w:val="000000"/>
                <w:sz w:val="20"/>
                <w:szCs w:val="20"/>
              </w:rPr>
            </w:pPr>
          </w:p>
        </w:tc>
        <w:tc>
          <w:tcPr>
            <w:tcW w:w="520" w:type="dxa"/>
            <w:tcBorders>
              <w:top w:val="nil"/>
              <w:left w:val="nil"/>
              <w:bottom w:val="nil"/>
              <w:right w:val="nil"/>
            </w:tcBorders>
            <w:noWrap/>
            <w:vAlign w:val="bottom"/>
            <w:hideMark/>
          </w:tcPr>
          <w:p w:rsidR="00515F3C" w:rsidRDefault="00515F3C">
            <w:pPr>
              <w:jc w:val="center"/>
              <w:rPr>
                <w:sz w:val="20"/>
                <w:szCs w:val="20"/>
              </w:rPr>
            </w:pPr>
          </w:p>
        </w:tc>
        <w:tc>
          <w:tcPr>
            <w:tcW w:w="1005" w:type="dxa"/>
            <w:gridSpan w:val="2"/>
            <w:tcBorders>
              <w:top w:val="nil"/>
              <w:left w:val="nil"/>
              <w:bottom w:val="nil"/>
              <w:right w:val="nil"/>
            </w:tcBorders>
            <w:noWrap/>
            <w:vAlign w:val="bottom"/>
            <w:hideMark/>
          </w:tcPr>
          <w:p w:rsidR="00515F3C" w:rsidRDefault="00515F3C">
            <w:pPr>
              <w:rPr>
                <w:color w:val="000000"/>
                <w:sz w:val="20"/>
                <w:szCs w:val="20"/>
              </w:rPr>
            </w:pPr>
          </w:p>
        </w:tc>
        <w:tc>
          <w:tcPr>
            <w:tcW w:w="1805" w:type="dxa"/>
            <w:gridSpan w:val="2"/>
            <w:tcBorders>
              <w:top w:val="nil"/>
              <w:left w:val="nil"/>
              <w:bottom w:val="nil"/>
              <w:right w:val="nil"/>
            </w:tcBorders>
            <w:noWrap/>
            <w:vAlign w:val="bottom"/>
            <w:hideMark/>
          </w:tcPr>
          <w:p w:rsidR="00515F3C" w:rsidRDefault="00515F3C">
            <w:pPr>
              <w:rPr>
                <w:color w:val="000000"/>
                <w:sz w:val="20"/>
                <w:szCs w:val="20"/>
              </w:rPr>
            </w:pPr>
          </w:p>
        </w:tc>
      </w:tr>
      <w:tr w:rsidR="00515F3C" w:rsidTr="00921956">
        <w:trPr>
          <w:trHeight w:val="255"/>
        </w:trPr>
        <w:tc>
          <w:tcPr>
            <w:tcW w:w="1156"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aparvnut</w:t>
            </w:r>
          </w:p>
        </w:tc>
        <w:tc>
          <w:tcPr>
            <w:tcW w:w="1634" w:type="dxa"/>
            <w:tcBorders>
              <w:top w:val="nil"/>
              <w:left w:val="nil"/>
              <w:bottom w:val="nil"/>
              <w:right w:val="nil"/>
            </w:tcBorders>
            <w:noWrap/>
            <w:vAlign w:val="bottom"/>
            <w:hideMark/>
          </w:tcPr>
          <w:p w:rsidR="00515F3C" w:rsidRDefault="00515F3C">
            <w:pPr>
              <w:jc w:val="center"/>
              <w:rPr>
                <w:sz w:val="20"/>
                <w:szCs w:val="20"/>
              </w:rPr>
            </w:pPr>
            <w:r>
              <w:rPr>
                <w:sz w:val="20"/>
                <w:szCs w:val="20"/>
              </w:rPr>
              <w:t>07/13/2011 07:20</w:t>
            </w:r>
          </w:p>
        </w:tc>
        <w:tc>
          <w:tcPr>
            <w:tcW w:w="678" w:type="dxa"/>
            <w:gridSpan w:val="2"/>
            <w:tcBorders>
              <w:top w:val="nil"/>
              <w:left w:val="nil"/>
              <w:bottom w:val="nil"/>
              <w:right w:val="nil"/>
            </w:tcBorders>
            <w:noWrap/>
            <w:vAlign w:val="bottom"/>
            <w:hideMark/>
          </w:tcPr>
          <w:p w:rsidR="00515F3C" w:rsidRDefault="00515F3C">
            <w:pPr>
              <w:jc w:val="center"/>
              <w:rPr>
                <w:sz w:val="20"/>
                <w:szCs w:val="20"/>
              </w:rPr>
            </w:pPr>
          </w:p>
        </w:tc>
        <w:tc>
          <w:tcPr>
            <w:tcW w:w="950" w:type="dxa"/>
            <w:gridSpan w:val="2"/>
            <w:tcBorders>
              <w:top w:val="nil"/>
              <w:left w:val="nil"/>
              <w:bottom w:val="nil"/>
              <w:right w:val="nil"/>
            </w:tcBorders>
            <w:noWrap/>
            <w:vAlign w:val="bottom"/>
            <w:hideMark/>
          </w:tcPr>
          <w:p w:rsidR="00515F3C" w:rsidRDefault="00515F3C">
            <w:pPr>
              <w:jc w:val="center"/>
              <w:rPr>
                <w:sz w:val="20"/>
                <w:szCs w:val="20"/>
              </w:rPr>
            </w:pPr>
          </w:p>
        </w:tc>
        <w:tc>
          <w:tcPr>
            <w:tcW w:w="1792" w:type="dxa"/>
            <w:gridSpan w:val="3"/>
            <w:tcBorders>
              <w:top w:val="nil"/>
              <w:left w:val="nil"/>
              <w:bottom w:val="nil"/>
              <w:right w:val="nil"/>
            </w:tcBorders>
            <w:noWrap/>
            <w:vAlign w:val="bottom"/>
            <w:hideMark/>
          </w:tcPr>
          <w:p w:rsidR="00515F3C" w:rsidRDefault="00515F3C">
            <w:pPr>
              <w:rPr>
                <w:color w:val="000000"/>
                <w:sz w:val="20"/>
                <w:szCs w:val="20"/>
              </w:rPr>
            </w:pPr>
          </w:p>
        </w:tc>
        <w:tc>
          <w:tcPr>
            <w:tcW w:w="520" w:type="dxa"/>
            <w:tcBorders>
              <w:top w:val="nil"/>
              <w:left w:val="nil"/>
              <w:bottom w:val="nil"/>
              <w:right w:val="nil"/>
            </w:tcBorders>
            <w:noWrap/>
            <w:vAlign w:val="bottom"/>
            <w:hideMark/>
          </w:tcPr>
          <w:p w:rsidR="00515F3C" w:rsidRDefault="00515F3C">
            <w:pPr>
              <w:jc w:val="center"/>
              <w:rPr>
                <w:sz w:val="20"/>
                <w:szCs w:val="20"/>
              </w:rPr>
            </w:pPr>
          </w:p>
        </w:tc>
        <w:tc>
          <w:tcPr>
            <w:tcW w:w="1005" w:type="dxa"/>
            <w:gridSpan w:val="2"/>
            <w:tcBorders>
              <w:top w:val="nil"/>
              <w:left w:val="nil"/>
              <w:bottom w:val="nil"/>
              <w:right w:val="nil"/>
            </w:tcBorders>
            <w:noWrap/>
            <w:vAlign w:val="bottom"/>
            <w:hideMark/>
          </w:tcPr>
          <w:p w:rsidR="00515F3C" w:rsidRDefault="00515F3C">
            <w:pPr>
              <w:rPr>
                <w:color w:val="000000"/>
                <w:sz w:val="20"/>
                <w:szCs w:val="20"/>
              </w:rPr>
            </w:pPr>
          </w:p>
        </w:tc>
        <w:tc>
          <w:tcPr>
            <w:tcW w:w="1805" w:type="dxa"/>
            <w:gridSpan w:val="2"/>
            <w:tcBorders>
              <w:top w:val="nil"/>
              <w:left w:val="nil"/>
              <w:bottom w:val="nil"/>
              <w:right w:val="nil"/>
            </w:tcBorders>
            <w:noWrap/>
            <w:vAlign w:val="bottom"/>
            <w:hideMark/>
          </w:tcPr>
          <w:p w:rsidR="00515F3C" w:rsidRDefault="00515F3C">
            <w:pPr>
              <w:rPr>
                <w:color w:val="000000"/>
                <w:sz w:val="20"/>
                <w:szCs w:val="20"/>
              </w:rPr>
            </w:pPr>
          </w:p>
        </w:tc>
      </w:tr>
      <w:tr w:rsidR="00515F3C" w:rsidTr="00921956">
        <w:trPr>
          <w:trHeight w:val="255"/>
        </w:trPr>
        <w:tc>
          <w:tcPr>
            <w:tcW w:w="1156"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aparvnut</w:t>
            </w:r>
          </w:p>
        </w:tc>
        <w:tc>
          <w:tcPr>
            <w:tcW w:w="1634" w:type="dxa"/>
            <w:tcBorders>
              <w:top w:val="nil"/>
              <w:left w:val="nil"/>
              <w:bottom w:val="nil"/>
              <w:right w:val="nil"/>
            </w:tcBorders>
            <w:noWrap/>
            <w:vAlign w:val="bottom"/>
            <w:hideMark/>
          </w:tcPr>
          <w:p w:rsidR="00515F3C" w:rsidRDefault="00515F3C">
            <w:pPr>
              <w:jc w:val="center"/>
              <w:rPr>
                <w:sz w:val="20"/>
                <w:szCs w:val="20"/>
              </w:rPr>
            </w:pPr>
            <w:r>
              <w:rPr>
                <w:sz w:val="20"/>
                <w:szCs w:val="20"/>
              </w:rPr>
              <w:t>07/13/2011 07:23</w:t>
            </w:r>
          </w:p>
        </w:tc>
        <w:tc>
          <w:tcPr>
            <w:tcW w:w="678" w:type="dxa"/>
            <w:gridSpan w:val="2"/>
            <w:tcBorders>
              <w:top w:val="nil"/>
              <w:left w:val="nil"/>
              <w:bottom w:val="nil"/>
              <w:right w:val="nil"/>
            </w:tcBorders>
            <w:noWrap/>
            <w:vAlign w:val="bottom"/>
            <w:hideMark/>
          </w:tcPr>
          <w:p w:rsidR="00515F3C" w:rsidRDefault="00515F3C">
            <w:pPr>
              <w:jc w:val="center"/>
              <w:rPr>
                <w:sz w:val="20"/>
                <w:szCs w:val="20"/>
              </w:rPr>
            </w:pPr>
          </w:p>
        </w:tc>
        <w:tc>
          <w:tcPr>
            <w:tcW w:w="950" w:type="dxa"/>
            <w:gridSpan w:val="2"/>
            <w:tcBorders>
              <w:top w:val="nil"/>
              <w:left w:val="nil"/>
              <w:bottom w:val="nil"/>
              <w:right w:val="nil"/>
            </w:tcBorders>
            <w:noWrap/>
            <w:vAlign w:val="bottom"/>
            <w:hideMark/>
          </w:tcPr>
          <w:p w:rsidR="00515F3C" w:rsidRDefault="00515F3C">
            <w:pPr>
              <w:jc w:val="center"/>
              <w:rPr>
                <w:sz w:val="20"/>
                <w:szCs w:val="20"/>
              </w:rPr>
            </w:pPr>
          </w:p>
        </w:tc>
        <w:tc>
          <w:tcPr>
            <w:tcW w:w="1792" w:type="dxa"/>
            <w:gridSpan w:val="3"/>
            <w:tcBorders>
              <w:top w:val="nil"/>
              <w:left w:val="nil"/>
              <w:bottom w:val="nil"/>
              <w:right w:val="nil"/>
            </w:tcBorders>
            <w:noWrap/>
            <w:vAlign w:val="bottom"/>
            <w:hideMark/>
          </w:tcPr>
          <w:p w:rsidR="00515F3C" w:rsidRDefault="00515F3C">
            <w:pPr>
              <w:rPr>
                <w:color w:val="000000"/>
                <w:sz w:val="20"/>
                <w:szCs w:val="20"/>
              </w:rPr>
            </w:pPr>
          </w:p>
        </w:tc>
        <w:tc>
          <w:tcPr>
            <w:tcW w:w="520" w:type="dxa"/>
            <w:tcBorders>
              <w:top w:val="nil"/>
              <w:left w:val="nil"/>
              <w:bottom w:val="nil"/>
              <w:right w:val="nil"/>
            </w:tcBorders>
            <w:noWrap/>
            <w:vAlign w:val="bottom"/>
            <w:hideMark/>
          </w:tcPr>
          <w:p w:rsidR="00515F3C" w:rsidRDefault="00515F3C">
            <w:pPr>
              <w:jc w:val="center"/>
              <w:rPr>
                <w:sz w:val="20"/>
                <w:szCs w:val="20"/>
              </w:rPr>
            </w:pPr>
          </w:p>
        </w:tc>
        <w:tc>
          <w:tcPr>
            <w:tcW w:w="1005" w:type="dxa"/>
            <w:gridSpan w:val="2"/>
            <w:tcBorders>
              <w:top w:val="nil"/>
              <w:left w:val="nil"/>
              <w:bottom w:val="nil"/>
              <w:right w:val="nil"/>
            </w:tcBorders>
            <w:noWrap/>
            <w:vAlign w:val="bottom"/>
            <w:hideMark/>
          </w:tcPr>
          <w:p w:rsidR="00515F3C" w:rsidRDefault="00515F3C">
            <w:pPr>
              <w:rPr>
                <w:color w:val="000000"/>
                <w:sz w:val="20"/>
                <w:szCs w:val="20"/>
              </w:rPr>
            </w:pPr>
          </w:p>
        </w:tc>
        <w:tc>
          <w:tcPr>
            <w:tcW w:w="1805" w:type="dxa"/>
            <w:gridSpan w:val="2"/>
            <w:tcBorders>
              <w:top w:val="nil"/>
              <w:left w:val="nil"/>
              <w:bottom w:val="nil"/>
              <w:right w:val="nil"/>
            </w:tcBorders>
            <w:noWrap/>
            <w:vAlign w:val="bottom"/>
            <w:hideMark/>
          </w:tcPr>
          <w:p w:rsidR="00515F3C" w:rsidRDefault="00515F3C">
            <w:pPr>
              <w:rPr>
                <w:color w:val="000000"/>
                <w:sz w:val="20"/>
                <w:szCs w:val="20"/>
              </w:rPr>
            </w:pPr>
          </w:p>
        </w:tc>
      </w:tr>
      <w:tr w:rsidR="00515F3C" w:rsidTr="00921956">
        <w:trPr>
          <w:trHeight w:val="255"/>
        </w:trPr>
        <w:tc>
          <w:tcPr>
            <w:tcW w:w="1156"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aparvnut</w:t>
            </w:r>
          </w:p>
        </w:tc>
        <w:tc>
          <w:tcPr>
            <w:tcW w:w="1634" w:type="dxa"/>
            <w:tcBorders>
              <w:top w:val="nil"/>
              <w:left w:val="nil"/>
              <w:bottom w:val="nil"/>
              <w:right w:val="nil"/>
            </w:tcBorders>
            <w:noWrap/>
            <w:vAlign w:val="bottom"/>
            <w:hideMark/>
          </w:tcPr>
          <w:p w:rsidR="00515F3C" w:rsidRDefault="00515F3C">
            <w:pPr>
              <w:jc w:val="center"/>
              <w:rPr>
                <w:sz w:val="20"/>
                <w:szCs w:val="20"/>
              </w:rPr>
            </w:pPr>
            <w:r>
              <w:rPr>
                <w:sz w:val="20"/>
                <w:szCs w:val="20"/>
              </w:rPr>
              <w:t>08/03/2011 06:45</w:t>
            </w:r>
          </w:p>
        </w:tc>
        <w:tc>
          <w:tcPr>
            <w:tcW w:w="678" w:type="dxa"/>
            <w:gridSpan w:val="2"/>
            <w:tcBorders>
              <w:top w:val="nil"/>
              <w:left w:val="nil"/>
              <w:bottom w:val="nil"/>
              <w:right w:val="nil"/>
            </w:tcBorders>
            <w:noWrap/>
            <w:vAlign w:val="bottom"/>
            <w:hideMark/>
          </w:tcPr>
          <w:p w:rsidR="00515F3C" w:rsidRDefault="00515F3C">
            <w:pPr>
              <w:jc w:val="center"/>
              <w:rPr>
                <w:sz w:val="20"/>
                <w:szCs w:val="20"/>
              </w:rPr>
            </w:pPr>
          </w:p>
        </w:tc>
        <w:tc>
          <w:tcPr>
            <w:tcW w:w="950" w:type="dxa"/>
            <w:gridSpan w:val="2"/>
            <w:tcBorders>
              <w:top w:val="nil"/>
              <w:left w:val="nil"/>
              <w:bottom w:val="nil"/>
              <w:right w:val="nil"/>
            </w:tcBorders>
            <w:noWrap/>
            <w:vAlign w:val="bottom"/>
            <w:hideMark/>
          </w:tcPr>
          <w:p w:rsidR="00515F3C" w:rsidRDefault="00515F3C">
            <w:pPr>
              <w:jc w:val="center"/>
              <w:rPr>
                <w:sz w:val="20"/>
                <w:szCs w:val="20"/>
              </w:rPr>
            </w:pPr>
          </w:p>
        </w:tc>
        <w:tc>
          <w:tcPr>
            <w:tcW w:w="1792" w:type="dxa"/>
            <w:gridSpan w:val="3"/>
            <w:tcBorders>
              <w:top w:val="nil"/>
              <w:left w:val="nil"/>
              <w:bottom w:val="nil"/>
              <w:right w:val="nil"/>
            </w:tcBorders>
            <w:noWrap/>
            <w:vAlign w:val="bottom"/>
            <w:hideMark/>
          </w:tcPr>
          <w:p w:rsidR="00515F3C" w:rsidRDefault="00515F3C">
            <w:pPr>
              <w:rPr>
                <w:color w:val="000000"/>
                <w:sz w:val="20"/>
                <w:szCs w:val="20"/>
              </w:rPr>
            </w:pPr>
          </w:p>
        </w:tc>
        <w:tc>
          <w:tcPr>
            <w:tcW w:w="520" w:type="dxa"/>
            <w:tcBorders>
              <w:top w:val="nil"/>
              <w:left w:val="nil"/>
              <w:bottom w:val="nil"/>
              <w:right w:val="nil"/>
            </w:tcBorders>
            <w:noWrap/>
            <w:vAlign w:val="bottom"/>
            <w:hideMark/>
          </w:tcPr>
          <w:p w:rsidR="00515F3C" w:rsidRDefault="00515F3C">
            <w:pPr>
              <w:jc w:val="center"/>
              <w:rPr>
                <w:sz w:val="20"/>
                <w:szCs w:val="20"/>
              </w:rPr>
            </w:pPr>
          </w:p>
        </w:tc>
        <w:tc>
          <w:tcPr>
            <w:tcW w:w="1005" w:type="dxa"/>
            <w:gridSpan w:val="2"/>
            <w:tcBorders>
              <w:top w:val="nil"/>
              <w:left w:val="nil"/>
              <w:bottom w:val="nil"/>
              <w:right w:val="nil"/>
            </w:tcBorders>
            <w:noWrap/>
            <w:vAlign w:val="bottom"/>
            <w:hideMark/>
          </w:tcPr>
          <w:p w:rsidR="00515F3C" w:rsidRDefault="00515F3C">
            <w:pPr>
              <w:rPr>
                <w:color w:val="000000"/>
                <w:sz w:val="20"/>
                <w:szCs w:val="20"/>
              </w:rPr>
            </w:pPr>
          </w:p>
        </w:tc>
        <w:tc>
          <w:tcPr>
            <w:tcW w:w="1805" w:type="dxa"/>
            <w:gridSpan w:val="2"/>
            <w:tcBorders>
              <w:top w:val="nil"/>
              <w:left w:val="nil"/>
              <w:bottom w:val="nil"/>
              <w:right w:val="nil"/>
            </w:tcBorders>
            <w:noWrap/>
            <w:vAlign w:val="bottom"/>
            <w:hideMark/>
          </w:tcPr>
          <w:p w:rsidR="00515F3C" w:rsidRDefault="00515F3C">
            <w:pPr>
              <w:rPr>
                <w:color w:val="000000"/>
                <w:sz w:val="20"/>
                <w:szCs w:val="20"/>
              </w:rPr>
            </w:pPr>
          </w:p>
        </w:tc>
      </w:tr>
      <w:tr w:rsidR="00515F3C" w:rsidTr="00921956">
        <w:trPr>
          <w:trHeight w:val="255"/>
        </w:trPr>
        <w:tc>
          <w:tcPr>
            <w:tcW w:w="1156"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aparvnut</w:t>
            </w:r>
          </w:p>
        </w:tc>
        <w:tc>
          <w:tcPr>
            <w:tcW w:w="1634" w:type="dxa"/>
            <w:tcBorders>
              <w:top w:val="nil"/>
              <w:left w:val="nil"/>
              <w:bottom w:val="nil"/>
              <w:right w:val="nil"/>
            </w:tcBorders>
            <w:noWrap/>
            <w:vAlign w:val="bottom"/>
            <w:hideMark/>
          </w:tcPr>
          <w:p w:rsidR="00515F3C" w:rsidRDefault="00515F3C">
            <w:pPr>
              <w:jc w:val="center"/>
              <w:rPr>
                <w:sz w:val="20"/>
                <w:szCs w:val="20"/>
              </w:rPr>
            </w:pPr>
            <w:r>
              <w:rPr>
                <w:sz w:val="20"/>
                <w:szCs w:val="20"/>
              </w:rPr>
              <w:t>09/07/2011 07:46</w:t>
            </w:r>
          </w:p>
        </w:tc>
        <w:tc>
          <w:tcPr>
            <w:tcW w:w="678" w:type="dxa"/>
            <w:gridSpan w:val="2"/>
            <w:tcBorders>
              <w:top w:val="nil"/>
              <w:left w:val="nil"/>
              <w:bottom w:val="nil"/>
              <w:right w:val="nil"/>
            </w:tcBorders>
            <w:noWrap/>
            <w:vAlign w:val="bottom"/>
            <w:hideMark/>
          </w:tcPr>
          <w:p w:rsidR="00515F3C" w:rsidRDefault="00515F3C">
            <w:pPr>
              <w:jc w:val="center"/>
              <w:rPr>
                <w:sz w:val="20"/>
                <w:szCs w:val="20"/>
              </w:rPr>
            </w:pPr>
          </w:p>
        </w:tc>
        <w:tc>
          <w:tcPr>
            <w:tcW w:w="950" w:type="dxa"/>
            <w:gridSpan w:val="2"/>
            <w:tcBorders>
              <w:top w:val="nil"/>
              <w:left w:val="nil"/>
              <w:bottom w:val="nil"/>
              <w:right w:val="nil"/>
            </w:tcBorders>
            <w:noWrap/>
            <w:vAlign w:val="bottom"/>
            <w:hideMark/>
          </w:tcPr>
          <w:p w:rsidR="00515F3C" w:rsidRDefault="00515F3C">
            <w:pPr>
              <w:jc w:val="center"/>
              <w:rPr>
                <w:sz w:val="20"/>
                <w:szCs w:val="20"/>
              </w:rPr>
            </w:pPr>
          </w:p>
        </w:tc>
        <w:tc>
          <w:tcPr>
            <w:tcW w:w="1792" w:type="dxa"/>
            <w:gridSpan w:val="3"/>
            <w:tcBorders>
              <w:top w:val="nil"/>
              <w:left w:val="nil"/>
              <w:bottom w:val="nil"/>
              <w:right w:val="nil"/>
            </w:tcBorders>
            <w:noWrap/>
            <w:vAlign w:val="bottom"/>
            <w:hideMark/>
          </w:tcPr>
          <w:p w:rsidR="00515F3C" w:rsidRDefault="00515F3C">
            <w:pPr>
              <w:rPr>
                <w:color w:val="000000"/>
                <w:sz w:val="20"/>
                <w:szCs w:val="20"/>
              </w:rPr>
            </w:pPr>
          </w:p>
        </w:tc>
        <w:tc>
          <w:tcPr>
            <w:tcW w:w="520" w:type="dxa"/>
            <w:tcBorders>
              <w:top w:val="nil"/>
              <w:left w:val="nil"/>
              <w:bottom w:val="nil"/>
              <w:right w:val="nil"/>
            </w:tcBorders>
            <w:noWrap/>
            <w:vAlign w:val="bottom"/>
            <w:hideMark/>
          </w:tcPr>
          <w:p w:rsidR="00515F3C" w:rsidRDefault="00515F3C">
            <w:pPr>
              <w:jc w:val="center"/>
              <w:rPr>
                <w:sz w:val="20"/>
                <w:szCs w:val="20"/>
              </w:rPr>
            </w:pPr>
          </w:p>
        </w:tc>
        <w:tc>
          <w:tcPr>
            <w:tcW w:w="1005" w:type="dxa"/>
            <w:gridSpan w:val="2"/>
            <w:tcBorders>
              <w:top w:val="nil"/>
              <w:left w:val="nil"/>
              <w:bottom w:val="nil"/>
              <w:right w:val="nil"/>
            </w:tcBorders>
            <w:noWrap/>
            <w:vAlign w:val="bottom"/>
            <w:hideMark/>
          </w:tcPr>
          <w:p w:rsidR="00515F3C" w:rsidRDefault="00515F3C">
            <w:pPr>
              <w:rPr>
                <w:color w:val="000000"/>
                <w:sz w:val="20"/>
                <w:szCs w:val="20"/>
              </w:rPr>
            </w:pPr>
          </w:p>
        </w:tc>
        <w:tc>
          <w:tcPr>
            <w:tcW w:w="1805" w:type="dxa"/>
            <w:gridSpan w:val="2"/>
            <w:tcBorders>
              <w:top w:val="nil"/>
              <w:left w:val="nil"/>
              <w:bottom w:val="nil"/>
              <w:right w:val="nil"/>
            </w:tcBorders>
            <w:noWrap/>
            <w:vAlign w:val="bottom"/>
            <w:hideMark/>
          </w:tcPr>
          <w:p w:rsidR="00515F3C" w:rsidRDefault="00515F3C">
            <w:pPr>
              <w:rPr>
                <w:color w:val="000000"/>
                <w:sz w:val="20"/>
                <w:szCs w:val="20"/>
              </w:rPr>
            </w:pPr>
          </w:p>
        </w:tc>
      </w:tr>
      <w:tr w:rsidR="00515F3C" w:rsidTr="00921956">
        <w:trPr>
          <w:trHeight w:val="255"/>
        </w:trPr>
        <w:tc>
          <w:tcPr>
            <w:tcW w:w="1156"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aparvnut</w:t>
            </w:r>
          </w:p>
        </w:tc>
        <w:tc>
          <w:tcPr>
            <w:tcW w:w="1634" w:type="dxa"/>
            <w:tcBorders>
              <w:top w:val="nil"/>
              <w:left w:val="nil"/>
              <w:bottom w:val="nil"/>
              <w:right w:val="nil"/>
            </w:tcBorders>
            <w:noWrap/>
            <w:vAlign w:val="bottom"/>
            <w:hideMark/>
          </w:tcPr>
          <w:p w:rsidR="00515F3C" w:rsidRDefault="00515F3C">
            <w:pPr>
              <w:jc w:val="center"/>
              <w:rPr>
                <w:sz w:val="20"/>
                <w:szCs w:val="20"/>
              </w:rPr>
            </w:pPr>
            <w:r>
              <w:rPr>
                <w:sz w:val="20"/>
                <w:szCs w:val="20"/>
              </w:rPr>
              <w:t>10/05/2011 08:57</w:t>
            </w:r>
          </w:p>
        </w:tc>
        <w:tc>
          <w:tcPr>
            <w:tcW w:w="678" w:type="dxa"/>
            <w:gridSpan w:val="2"/>
            <w:tcBorders>
              <w:top w:val="nil"/>
              <w:left w:val="nil"/>
              <w:bottom w:val="nil"/>
              <w:right w:val="nil"/>
            </w:tcBorders>
            <w:noWrap/>
            <w:vAlign w:val="bottom"/>
            <w:hideMark/>
          </w:tcPr>
          <w:p w:rsidR="00515F3C" w:rsidRDefault="00515F3C">
            <w:pPr>
              <w:jc w:val="center"/>
              <w:rPr>
                <w:sz w:val="20"/>
                <w:szCs w:val="20"/>
              </w:rPr>
            </w:pPr>
          </w:p>
        </w:tc>
        <w:tc>
          <w:tcPr>
            <w:tcW w:w="950" w:type="dxa"/>
            <w:gridSpan w:val="2"/>
            <w:tcBorders>
              <w:top w:val="nil"/>
              <w:left w:val="nil"/>
              <w:bottom w:val="nil"/>
              <w:right w:val="nil"/>
            </w:tcBorders>
            <w:noWrap/>
            <w:vAlign w:val="bottom"/>
            <w:hideMark/>
          </w:tcPr>
          <w:p w:rsidR="00515F3C" w:rsidRDefault="00515F3C">
            <w:pPr>
              <w:jc w:val="center"/>
              <w:rPr>
                <w:sz w:val="20"/>
                <w:szCs w:val="20"/>
              </w:rPr>
            </w:pPr>
          </w:p>
        </w:tc>
        <w:tc>
          <w:tcPr>
            <w:tcW w:w="1792" w:type="dxa"/>
            <w:gridSpan w:val="3"/>
            <w:tcBorders>
              <w:top w:val="nil"/>
              <w:left w:val="nil"/>
              <w:bottom w:val="nil"/>
              <w:right w:val="nil"/>
            </w:tcBorders>
            <w:noWrap/>
            <w:vAlign w:val="bottom"/>
            <w:hideMark/>
          </w:tcPr>
          <w:p w:rsidR="00515F3C" w:rsidRDefault="00515F3C">
            <w:pPr>
              <w:rPr>
                <w:color w:val="000000"/>
                <w:sz w:val="20"/>
                <w:szCs w:val="20"/>
              </w:rPr>
            </w:pPr>
          </w:p>
        </w:tc>
        <w:tc>
          <w:tcPr>
            <w:tcW w:w="520" w:type="dxa"/>
            <w:tcBorders>
              <w:top w:val="nil"/>
              <w:left w:val="nil"/>
              <w:bottom w:val="nil"/>
              <w:right w:val="nil"/>
            </w:tcBorders>
            <w:noWrap/>
            <w:vAlign w:val="bottom"/>
            <w:hideMark/>
          </w:tcPr>
          <w:p w:rsidR="00515F3C" w:rsidRDefault="00515F3C">
            <w:pPr>
              <w:jc w:val="center"/>
              <w:rPr>
                <w:sz w:val="20"/>
                <w:szCs w:val="20"/>
              </w:rPr>
            </w:pPr>
          </w:p>
        </w:tc>
        <w:tc>
          <w:tcPr>
            <w:tcW w:w="1005" w:type="dxa"/>
            <w:gridSpan w:val="2"/>
            <w:tcBorders>
              <w:top w:val="nil"/>
              <w:left w:val="nil"/>
              <w:bottom w:val="nil"/>
              <w:right w:val="nil"/>
            </w:tcBorders>
            <w:noWrap/>
            <w:vAlign w:val="bottom"/>
            <w:hideMark/>
          </w:tcPr>
          <w:p w:rsidR="00515F3C" w:rsidRDefault="00515F3C">
            <w:pPr>
              <w:rPr>
                <w:color w:val="000000"/>
                <w:sz w:val="20"/>
                <w:szCs w:val="20"/>
              </w:rPr>
            </w:pPr>
          </w:p>
        </w:tc>
        <w:tc>
          <w:tcPr>
            <w:tcW w:w="1805" w:type="dxa"/>
            <w:gridSpan w:val="2"/>
            <w:tcBorders>
              <w:top w:val="nil"/>
              <w:left w:val="nil"/>
              <w:bottom w:val="nil"/>
              <w:right w:val="nil"/>
            </w:tcBorders>
            <w:noWrap/>
            <w:vAlign w:val="bottom"/>
            <w:hideMark/>
          </w:tcPr>
          <w:p w:rsidR="00515F3C" w:rsidRDefault="00515F3C">
            <w:pPr>
              <w:rPr>
                <w:color w:val="000000"/>
                <w:sz w:val="20"/>
                <w:szCs w:val="20"/>
              </w:rPr>
            </w:pPr>
          </w:p>
        </w:tc>
      </w:tr>
      <w:tr w:rsidR="00515F3C" w:rsidTr="00921956">
        <w:trPr>
          <w:trHeight w:val="255"/>
        </w:trPr>
        <w:tc>
          <w:tcPr>
            <w:tcW w:w="1156"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aparvnut</w:t>
            </w:r>
          </w:p>
        </w:tc>
        <w:tc>
          <w:tcPr>
            <w:tcW w:w="1634" w:type="dxa"/>
            <w:tcBorders>
              <w:top w:val="nil"/>
              <w:left w:val="nil"/>
              <w:bottom w:val="nil"/>
              <w:right w:val="nil"/>
            </w:tcBorders>
            <w:noWrap/>
            <w:vAlign w:val="bottom"/>
            <w:hideMark/>
          </w:tcPr>
          <w:p w:rsidR="00515F3C" w:rsidRDefault="00515F3C">
            <w:pPr>
              <w:jc w:val="center"/>
              <w:rPr>
                <w:sz w:val="20"/>
                <w:szCs w:val="20"/>
              </w:rPr>
            </w:pPr>
            <w:r>
              <w:rPr>
                <w:sz w:val="20"/>
                <w:szCs w:val="20"/>
              </w:rPr>
              <w:t>10/05/2011 08:59</w:t>
            </w:r>
          </w:p>
        </w:tc>
        <w:tc>
          <w:tcPr>
            <w:tcW w:w="678" w:type="dxa"/>
            <w:gridSpan w:val="2"/>
            <w:tcBorders>
              <w:top w:val="nil"/>
              <w:left w:val="nil"/>
              <w:bottom w:val="nil"/>
              <w:right w:val="nil"/>
            </w:tcBorders>
            <w:noWrap/>
            <w:vAlign w:val="bottom"/>
            <w:hideMark/>
          </w:tcPr>
          <w:p w:rsidR="00515F3C" w:rsidRDefault="00515F3C">
            <w:pPr>
              <w:jc w:val="center"/>
              <w:rPr>
                <w:sz w:val="20"/>
                <w:szCs w:val="20"/>
              </w:rPr>
            </w:pPr>
          </w:p>
        </w:tc>
        <w:tc>
          <w:tcPr>
            <w:tcW w:w="950" w:type="dxa"/>
            <w:gridSpan w:val="2"/>
            <w:tcBorders>
              <w:top w:val="nil"/>
              <w:left w:val="nil"/>
              <w:bottom w:val="nil"/>
              <w:right w:val="nil"/>
            </w:tcBorders>
            <w:noWrap/>
            <w:vAlign w:val="bottom"/>
            <w:hideMark/>
          </w:tcPr>
          <w:p w:rsidR="00515F3C" w:rsidRDefault="00515F3C">
            <w:pPr>
              <w:jc w:val="center"/>
              <w:rPr>
                <w:sz w:val="20"/>
                <w:szCs w:val="20"/>
              </w:rPr>
            </w:pPr>
          </w:p>
        </w:tc>
        <w:tc>
          <w:tcPr>
            <w:tcW w:w="1792" w:type="dxa"/>
            <w:gridSpan w:val="3"/>
            <w:tcBorders>
              <w:top w:val="nil"/>
              <w:left w:val="nil"/>
              <w:bottom w:val="nil"/>
              <w:right w:val="nil"/>
            </w:tcBorders>
            <w:noWrap/>
            <w:vAlign w:val="bottom"/>
            <w:hideMark/>
          </w:tcPr>
          <w:p w:rsidR="00515F3C" w:rsidRDefault="00515F3C">
            <w:pPr>
              <w:rPr>
                <w:color w:val="000000"/>
                <w:sz w:val="20"/>
                <w:szCs w:val="20"/>
              </w:rPr>
            </w:pPr>
          </w:p>
        </w:tc>
        <w:tc>
          <w:tcPr>
            <w:tcW w:w="520" w:type="dxa"/>
            <w:tcBorders>
              <w:top w:val="nil"/>
              <w:left w:val="nil"/>
              <w:bottom w:val="nil"/>
              <w:right w:val="nil"/>
            </w:tcBorders>
            <w:noWrap/>
            <w:vAlign w:val="bottom"/>
            <w:hideMark/>
          </w:tcPr>
          <w:p w:rsidR="00515F3C" w:rsidRDefault="00515F3C">
            <w:pPr>
              <w:jc w:val="center"/>
              <w:rPr>
                <w:sz w:val="20"/>
                <w:szCs w:val="20"/>
              </w:rPr>
            </w:pPr>
          </w:p>
        </w:tc>
        <w:tc>
          <w:tcPr>
            <w:tcW w:w="1005" w:type="dxa"/>
            <w:gridSpan w:val="2"/>
            <w:tcBorders>
              <w:top w:val="nil"/>
              <w:left w:val="nil"/>
              <w:bottom w:val="nil"/>
              <w:right w:val="nil"/>
            </w:tcBorders>
            <w:noWrap/>
            <w:vAlign w:val="bottom"/>
            <w:hideMark/>
          </w:tcPr>
          <w:p w:rsidR="00515F3C" w:rsidRDefault="00515F3C">
            <w:pPr>
              <w:rPr>
                <w:color w:val="000000"/>
                <w:sz w:val="20"/>
                <w:szCs w:val="20"/>
              </w:rPr>
            </w:pPr>
          </w:p>
        </w:tc>
        <w:tc>
          <w:tcPr>
            <w:tcW w:w="1805" w:type="dxa"/>
            <w:gridSpan w:val="2"/>
            <w:tcBorders>
              <w:top w:val="nil"/>
              <w:left w:val="nil"/>
              <w:bottom w:val="nil"/>
              <w:right w:val="nil"/>
            </w:tcBorders>
            <w:noWrap/>
            <w:vAlign w:val="bottom"/>
            <w:hideMark/>
          </w:tcPr>
          <w:p w:rsidR="00515F3C" w:rsidRDefault="00515F3C">
            <w:pPr>
              <w:rPr>
                <w:color w:val="000000"/>
                <w:sz w:val="20"/>
                <w:szCs w:val="20"/>
              </w:rPr>
            </w:pPr>
          </w:p>
        </w:tc>
      </w:tr>
      <w:tr w:rsidR="00515F3C" w:rsidTr="00921956">
        <w:trPr>
          <w:trHeight w:val="255"/>
        </w:trPr>
        <w:tc>
          <w:tcPr>
            <w:tcW w:w="1156"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aparvnut</w:t>
            </w:r>
          </w:p>
        </w:tc>
        <w:tc>
          <w:tcPr>
            <w:tcW w:w="1634" w:type="dxa"/>
            <w:tcBorders>
              <w:top w:val="nil"/>
              <w:left w:val="nil"/>
              <w:bottom w:val="nil"/>
              <w:right w:val="nil"/>
            </w:tcBorders>
            <w:noWrap/>
            <w:vAlign w:val="bottom"/>
            <w:hideMark/>
          </w:tcPr>
          <w:p w:rsidR="00515F3C" w:rsidRDefault="00515F3C">
            <w:pPr>
              <w:jc w:val="center"/>
              <w:rPr>
                <w:sz w:val="20"/>
                <w:szCs w:val="20"/>
              </w:rPr>
            </w:pPr>
            <w:r>
              <w:rPr>
                <w:sz w:val="20"/>
                <w:szCs w:val="20"/>
              </w:rPr>
              <w:t>10/05/2011 09:02</w:t>
            </w:r>
          </w:p>
        </w:tc>
        <w:tc>
          <w:tcPr>
            <w:tcW w:w="678" w:type="dxa"/>
            <w:gridSpan w:val="2"/>
            <w:tcBorders>
              <w:top w:val="nil"/>
              <w:left w:val="nil"/>
              <w:bottom w:val="nil"/>
              <w:right w:val="nil"/>
            </w:tcBorders>
            <w:noWrap/>
            <w:vAlign w:val="bottom"/>
            <w:hideMark/>
          </w:tcPr>
          <w:p w:rsidR="00515F3C" w:rsidRDefault="00515F3C">
            <w:pPr>
              <w:jc w:val="center"/>
              <w:rPr>
                <w:sz w:val="20"/>
                <w:szCs w:val="20"/>
              </w:rPr>
            </w:pPr>
          </w:p>
        </w:tc>
        <w:tc>
          <w:tcPr>
            <w:tcW w:w="950" w:type="dxa"/>
            <w:gridSpan w:val="2"/>
            <w:tcBorders>
              <w:top w:val="nil"/>
              <w:left w:val="nil"/>
              <w:bottom w:val="nil"/>
              <w:right w:val="nil"/>
            </w:tcBorders>
            <w:noWrap/>
            <w:vAlign w:val="bottom"/>
            <w:hideMark/>
          </w:tcPr>
          <w:p w:rsidR="00515F3C" w:rsidRDefault="00515F3C">
            <w:pPr>
              <w:jc w:val="center"/>
              <w:rPr>
                <w:sz w:val="20"/>
                <w:szCs w:val="20"/>
              </w:rPr>
            </w:pPr>
          </w:p>
        </w:tc>
        <w:tc>
          <w:tcPr>
            <w:tcW w:w="1792" w:type="dxa"/>
            <w:gridSpan w:val="3"/>
            <w:tcBorders>
              <w:top w:val="nil"/>
              <w:left w:val="nil"/>
              <w:bottom w:val="nil"/>
              <w:right w:val="nil"/>
            </w:tcBorders>
            <w:noWrap/>
            <w:vAlign w:val="bottom"/>
            <w:hideMark/>
          </w:tcPr>
          <w:p w:rsidR="00515F3C" w:rsidRDefault="00515F3C">
            <w:pPr>
              <w:rPr>
                <w:color w:val="000000"/>
                <w:sz w:val="20"/>
                <w:szCs w:val="20"/>
              </w:rPr>
            </w:pPr>
          </w:p>
        </w:tc>
        <w:tc>
          <w:tcPr>
            <w:tcW w:w="520" w:type="dxa"/>
            <w:tcBorders>
              <w:top w:val="nil"/>
              <w:left w:val="nil"/>
              <w:bottom w:val="nil"/>
              <w:right w:val="nil"/>
            </w:tcBorders>
            <w:noWrap/>
            <w:vAlign w:val="bottom"/>
            <w:hideMark/>
          </w:tcPr>
          <w:p w:rsidR="00515F3C" w:rsidRDefault="00515F3C">
            <w:pPr>
              <w:jc w:val="center"/>
              <w:rPr>
                <w:sz w:val="20"/>
                <w:szCs w:val="20"/>
              </w:rPr>
            </w:pPr>
          </w:p>
        </w:tc>
        <w:tc>
          <w:tcPr>
            <w:tcW w:w="1005" w:type="dxa"/>
            <w:gridSpan w:val="2"/>
            <w:tcBorders>
              <w:top w:val="nil"/>
              <w:left w:val="nil"/>
              <w:bottom w:val="nil"/>
              <w:right w:val="nil"/>
            </w:tcBorders>
            <w:noWrap/>
            <w:vAlign w:val="bottom"/>
            <w:hideMark/>
          </w:tcPr>
          <w:p w:rsidR="00515F3C" w:rsidRDefault="00515F3C">
            <w:pPr>
              <w:rPr>
                <w:color w:val="000000"/>
                <w:sz w:val="20"/>
                <w:szCs w:val="20"/>
              </w:rPr>
            </w:pPr>
          </w:p>
        </w:tc>
        <w:tc>
          <w:tcPr>
            <w:tcW w:w="1805" w:type="dxa"/>
            <w:gridSpan w:val="2"/>
            <w:tcBorders>
              <w:top w:val="nil"/>
              <w:left w:val="nil"/>
              <w:bottom w:val="nil"/>
              <w:right w:val="nil"/>
            </w:tcBorders>
            <w:noWrap/>
            <w:vAlign w:val="bottom"/>
            <w:hideMark/>
          </w:tcPr>
          <w:p w:rsidR="00515F3C" w:rsidRDefault="00515F3C">
            <w:pPr>
              <w:rPr>
                <w:color w:val="000000"/>
                <w:sz w:val="20"/>
                <w:szCs w:val="20"/>
              </w:rPr>
            </w:pPr>
          </w:p>
        </w:tc>
      </w:tr>
      <w:tr w:rsidR="00515F3C" w:rsidTr="00921956">
        <w:trPr>
          <w:trHeight w:val="255"/>
        </w:trPr>
        <w:tc>
          <w:tcPr>
            <w:tcW w:w="1156"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aparvnut</w:t>
            </w:r>
          </w:p>
        </w:tc>
        <w:tc>
          <w:tcPr>
            <w:tcW w:w="1634" w:type="dxa"/>
            <w:tcBorders>
              <w:top w:val="nil"/>
              <w:left w:val="nil"/>
              <w:bottom w:val="nil"/>
              <w:right w:val="nil"/>
            </w:tcBorders>
            <w:noWrap/>
            <w:vAlign w:val="bottom"/>
            <w:hideMark/>
          </w:tcPr>
          <w:p w:rsidR="00515F3C" w:rsidRDefault="00515F3C">
            <w:pPr>
              <w:jc w:val="center"/>
              <w:rPr>
                <w:sz w:val="20"/>
                <w:szCs w:val="20"/>
              </w:rPr>
            </w:pPr>
            <w:r>
              <w:rPr>
                <w:sz w:val="20"/>
                <w:szCs w:val="20"/>
              </w:rPr>
              <w:t>11/02/2011 11:22</w:t>
            </w:r>
          </w:p>
        </w:tc>
        <w:tc>
          <w:tcPr>
            <w:tcW w:w="678" w:type="dxa"/>
            <w:gridSpan w:val="2"/>
            <w:tcBorders>
              <w:top w:val="nil"/>
              <w:left w:val="nil"/>
              <w:bottom w:val="nil"/>
              <w:right w:val="nil"/>
            </w:tcBorders>
            <w:noWrap/>
            <w:vAlign w:val="bottom"/>
            <w:hideMark/>
          </w:tcPr>
          <w:p w:rsidR="00515F3C" w:rsidRDefault="00515F3C">
            <w:pPr>
              <w:jc w:val="center"/>
              <w:rPr>
                <w:sz w:val="20"/>
                <w:szCs w:val="20"/>
              </w:rPr>
            </w:pPr>
          </w:p>
        </w:tc>
        <w:tc>
          <w:tcPr>
            <w:tcW w:w="950" w:type="dxa"/>
            <w:gridSpan w:val="2"/>
            <w:tcBorders>
              <w:top w:val="nil"/>
              <w:left w:val="nil"/>
              <w:bottom w:val="nil"/>
              <w:right w:val="nil"/>
            </w:tcBorders>
            <w:noWrap/>
            <w:vAlign w:val="bottom"/>
            <w:hideMark/>
          </w:tcPr>
          <w:p w:rsidR="00515F3C" w:rsidRDefault="00515F3C">
            <w:pPr>
              <w:jc w:val="center"/>
              <w:rPr>
                <w:sz w:val="20"/>
                <w:szCs w:val="20"/>
              </w:rPr>
            </w:pPr>
          </w:p>
        </w:tc>
        <w:tc>
          <w:tcPr>
            <w:tcW w:w="1792" w:type="dxa"/>
            <w:gridSpan w:val="3"/>
            <w:tcBorders>
              <w:top w:val="nil"/>
              <w:left w:val="nil"/>
              <w:bottom w:val="nil"/>
              <w:right w:val="nil"/>
            </w:tcBorders>
            <w:noWrap/>
            <w:vAlign w:val="bottom"/>
            <w:hideMark/>
          </w:tcPr>
          <w:p w:rsidR="00515F3C" w:rsidRDefault="00515F3C">
            <w:pPr>
              <w:rPr>
                <w:color w:val="000000"/>
                <w:sz w:val="20"/>
                <w:szCs w:val="20"/>
              </w:rPr>
            </w:pPr>
          </w:p>
        </w:tc>
        <w:tc>
          <w:tcPr>
            <w:tcW w:w="520" w:type="dxa"/>
            <w:tcBorders>
              <w:top w:val="nil"/>
              <w:left w:val="nil"/>
              <w:bottom w:val="nil"/>
              <w:right w:val="nil"/>
            </w:tcBorders>
            <w:noWrap/>
            <w:vAlign w:val="bottom"/>
            <w:hideMark/>
          </w:tcPr>
          <w:p w:rsidR="00515F3C" w:rsidRDefault="00515F3C">
            <w:pPr>
              <w:jc w:val="center"/>
              <w:rPr>
                <w:sz w:val="20"/>
                <w:szCs w:val="20"/>
              </w:rPr>
            </w:pPr>
          </w:p>
        </w:tc>
        <w:tc>
          <w:tcPr>
            <w:tcW w:w="1005" w:type="dxa"/>
            <w:gridSpan w:val="2"/>
            <w:tcBorders>
              <w:top w:val="nil"/>
              <w:left w:val="nil"/>
              <w:bottom w:val="nil"/>
              <w:right w:val="nil"/>
            </w:tcBorders>
            <w:noWrap/>
            <w:vAlign w:val="bottom"/>
            <w:hideMark/>
          </w:tcPr>
          <w:p w:rsidR="00515F3C" w:rsidRDefault="00515F3C">
            <w:pPr>
              <w:rPr>
                <w:color w:val="000000"/>
                <w:sz w:val="20"/>
                <w:szCs w:val="20"/>
              </w:rPr>
            </w:pPr>
          </w:p>
        </w:tc>
        <w:tc>
          <w:tcPr>
            <w:tcW w:w="1805" w:type="dxa"/>
            <w:gridSpan w:val="2"/>
            <w:tcBorders>
              <w:top w:val="nil"/>
              <w:left w:val="nil"/>
              <w:bottom w:val="nil"/>
              <w:right w:val="nil"/>
            </w:tcBorders>
            <w:noWrap/>
            <w:vAlign w:val="bottom"/>
            <w:hideMark/>
          </w:tcPr>
          <w:p w:rsidR="00515F3C" w:rsidRDefault="00515F3C">
            <w:pPr>
              <w:rPr>
                <w:color w:val="000000"/>
                <w:sz w:val="20"/>
                <w:szCs w:val="20"/>
              </w:rPr>
            </w:pPr>
          </w:p>
        </w:tc>
      </w:tr>
      <w:tr w:rsidR="00515F3C" w:rsidTr="00921956">
        <w:trPr>
          <w:trHeight w:val="255"/>
        </w:trPr>
        <w:tc>
          <w:tcPr>
            <w:tcW w:w="1156" w:type="dxa"/>
            <w:gridSpan w:val="2"/>
            <w:tcBorders>
              <w:top w:val="nil"/>
              <w:left w:val="nil"/>
              <w:bottom w:val="nil"/>
              <w:right w:val="nil"/>
            </w:tcBorders>
            <w:noWrap/>
            <w:vAlign w:val="bottom"/>
            <w:hideMark/>
          </w:tcPr>
          <w:p w:rsidR="00515F3C" w:rsidRDefault="00515F3C">
            <w:pPr>
              <w:jc w:val="center"/>
              <w:rPr>
                <w:sz w:val="20"/>
                <w:szCs w:val="20"/>
              </w:rPr>
            </w:pPr>
            <w:r>
              <w:rPr>
                <w:sz w:val="20"/>
                <w:szCs w:val="20"/>
              </w:rPr>
              <w:t>aparvnut</w:t>
            </w:r>
          </w:p>
        </w:tc>
        <w:tc>
          <w:tcPr>
            <w:tcW w:w="1634" w:type="dxa"/>
            <w:tcBorders>
              <w:top w:val="nil"/>
              <w:left w:val="nil"/>
              <w:bottom w:val="nil"/>
              <w:right w:val="nil"/>
            </w:tcBorders>
            <w:noWrap/>
            <w:vAlign w:val="bottom"/>
            <w:hideMark/>
          </w:tcPr>
          <w:p w:rsidR="00515F3C" w:rsidRDefault="00515F3C">
            <w:pPr>
              <w:jc w:val="center"/>
              <w:rPr>
                <w:sz w:val="20"/>
                <w:szCs w:val="20"/>
              </w:rPr>
            </w:pPr>
            <w:r>
              <w:rPr>
                <w:sz w:val="20"/>
                <w:szCs w:val="20"/>
              </w:rPr>
              <w:t>12/13/2011 12:53</w:t>
            </w:r>
          </w:p>
        </w:tc>
        <w:tc>
          <w:tcPr>
            <w:tcW w:w="678" w:type="dxa"/>
            <w:gridSpan w:val="2"/>
            <w:tcBorders>
              <w:top w:val="nil"/>
              <w:left w:val="nil"/>
              <w:bottom w:val="nil"/>
              <w:right w:val="nil"/>
            </w:tcBorders>
            <w:noWrap/>
            <w:vAlign w:val="bottom"/>
            <w:hideMark/>
          </w:tcPr>
          <w:p w:rsidR="00515F3C" w:rsidRDefault="00515F3C">
            <w:pPr>
              <w:jc w:val="center"/>
              <w:rPr>
                <w:sz w:val="20"/>
                <w:szCs w:val="20"/>
              </w:rPr>
            </w:pPr>
          </w:p>
        </w:tc>
        <w:tc>
          <w:tcPr>
            <w:tcW w:w="950" w:type="dxa"/>
            <w:gridSpan w:val="2"/>
            <w:tcBorders>
              <w:top w:val="nil"/>
              <w:left w:val="nil"/>
              <w:bottom w:val="nil"/>
              <w:right w:val="nil"/>
            </w:tcBorders>
            <w:noWrap/>
            <w:vAlign w:val="bottom"/>
            <w:hideMark/>
          </w:tcPr>
          <w:p w:rsidR="00515F3C" w:rsidRDefault="00515F3C">
            <w:pPr>
              <w:jc w:val="center"/>
              <w:rPr>
                <w:sz w:val="20"/>
                <w:szCs w:val="20"/>
              </w:rPr>
            </w:pPr>
          </w:p>
        </w:tc>
        <w:tc>
          <w:tcPr>
            <w:tcW w:w="1792" w:type="dxa"/>
            <w:gridSpan w:val="3"/>
            <w:tcBorders>
              <w:top w:val="nil"/>
              <w:left w:val="nil"/>
              <w:bottom w:val="nil"/>
              <w:right w:val="nil"/>
            </w:tcBorders>
            <w:noWrap/>
            <w:vAlign w:val="bottom"/>
            <w:hideMark/>
          </w:tcPr>
          <w:p w:rsidR="00515F3C" w:rsidRDefault="00515F3C">
            <w:pPr>
              <w:rPr>
                <w:color w:val="000000"/>
                <w:sz w:val="20"/>
                <w:szCs w:val="20"/>
              </w:rPr>
            </w:pPr>
          </w:p>
        </w:tc>
        <w:tc>
          <w:tcPr>
            <w:tcW w:w="520" w:type="dxa"/>
            <w:tcBorders>
              <w:top w:val="nil"/>
              <w:left w:val="nil"/>
              <w:bottom w:val="nil"/>
              <w:right w:val="nil"/>
            </w:tcBorders>
            <w:noWrap/>
            <w:vAlign w:val="bottom"/>
            <w:hideMark/>
          </w:tcPr>
          <w:p w:rsidR="00515F3C" w:rsidRDefault="00515F3C">
            <w:pPr>
              <w:jc w:val="center"/>
              <w:rPr>
                <w:sz w:val="20"/>
                <w:szCs w:val="20"/>
              </w:rPr>
            </w:pPr>
          </w:p>
        </w:tc>
        <w:tc>
          <w:tcPr>
            <w:tcW w:w="1005" w:type="dxa"/>
            <w:gridSpan w:val="2"/>
            <w:tcBorders>
              <w:top w:val="nil"/>
              <w:left w:val="nil"/>
              <w:bottom w:val="nil"/>
              <w:right w:val="nil"/>
            </w:tcBorders>
            <w:noWrap/>
            <w:vAlign w:val="bottom"/>
            <w:hideMark/>
          </w:tcPr>
          <w:p w:rsidR="00515F3C" w:rsidRDefault="00515F3C">
            <w:pPr>
              <w:rPr>
                <w:color w:val="000000"/>
                <w:sz w:val="20"/>
                <w:szCs w:val="20"/>
              </w:rPr>
            </w:pPr>
          </w:p>
        </w:tc>
        <w:tc>
          <w:tcPr>
            <w:tcW w:w="1805" w:type="dxa"/>
            <w:gridSpan w:val="2"/>
            <w:tcBorders>
              <w:top w:val="nil"/>
              <w:left w:val="nil"/>
              <w:bottom w:val="nil"/>
              <w:right w:val="nil"/>
            </w:tcBorders>
            <w:noWrap/>
            <w:vAlign w:val="bottom"/>
            <w:hideMark/>
          </w:tcPr>
          <w:p w:rsidR="00515F3C" w:rsidRDefault="00515F3C">
            <w:pPr>
              <w:rPr>
                <w:color w:val="000000"/>
                <w:sz w:val="20"/>
                <w:szCs w:val="20"/>
              </w:rPr>
            </w:pPr>
          </w:p>
        </w:tc>
      </w:tr>
      <w:tr w:rsidR="00515F3C" w:rsidRPr="001F7EAB" w:rsidTr="00921956">
        <w:trPr>
          <w:gridAfter w:val="1"/>
          <w:wAfter w:w="651" w:type="dxa"/>
          <w:trHeight w:val="255"/>
        </w:trPr>
        <w:tc>
          <w:tcPr>
            <w:tcW w:w="880" w:type="dxa"/>
            <w:tcBorders>
              <w:top w:val="nil"/>
              <w:left w:val="nil"/>
              <w:bottom w:val="nil"/>
              <w:right w:val="nil"/>
            </w:tcBorders>
            <w:noWrap/>
            <w:vAlign w:val="bottom"/>
            <w:hideMark/>
          </w:tcPr>
          <w:p w:rsidR="00515F3C" w:rsidRPr="001F7EAB" w:rsidRDefault="00515F3C" w:rsidP="001F7EAB">
            <w:pPr>
              <w:rPr>
                <w:color w:val="000000"/>
                <w:sz w:val="20"/>
                <w:szCs w:val="20"/>
              </w:rPr>
            </w:pPr>
          </w:p>
        </w:tc>
        <w:tc>
          <w:tcPr>
            <w:tcW w:w="1925" w:type="dxa"/>
            <w:gridSpan w:val="2"/>
            <w:tcBorders>
              <w:top w:val="nil"/>
              <w:left w:val="nil"/>
              <w:bottom w:val="nil"/>
              <w:right w:val="nil"/>
            </w:tcBorders>
            <w:noWrap/>
            <w:vAlign w:val="bottom"/>
            <w:hideMark/>
          </w:tcPr>
          <w:p w:rsidR="00515F3C" w:rsidRPr="001F7EAB" w:rsidRDefault="00515F3C" w:rsidP="001F7EAB">
            <w:pPr>
              <w:rPr>
                <w:color w:val="000000"/>
                <w:sz w:val="20"/>
                <w:szCs w:val="20"/>
              </w:rPr>
            </w:pPr>
          </w:p>
        </w:tc>
        <w:tc>
          <w:tcPr>
            <w:tcW w:w="236" w:type="dxa"/>
            <w:tcBorders>
              <w:top w:val="nil"/>
              <w:left w:val="nil"/>
              <w:bottom w:val="nil"/>
              <w:right w:val="nil"/>
            </w:tcBorders>
            <w:noWrap/>
            <w:vAlign w:val="bottom"/>
            <w:hideMark/>
          </w:tcPr>
          <w:p w:rsidR="00515F3C" w:rsidRPr="001F7EAB" w:rsidRDefault="00515F3C" w:rsidP="001F7EAB">
            <w:pPr>
              <w:rPr>
                <w:color w:val="000000"/>
                <w:sz w:val="20"/>
                <w:szCs w:val="20"/>
              </w:rPr>
            </w:pPr>
          </w:p>
        </w:tc>
        <w:tc>
          <w:tcPr>
            <w:tcW w:w="928" w:type="dxa"/>
            <w:gridSpan w:val="2"/>
            <w:tcBorders>
              <w:top w:val="nil"/>
              <w:left w:val="nil"/>
              <w:bottom w:val="nil"/>
              <w:right w:val="nil"/>
            </w:tcBorders>
            <w:noWrap/>
            <w:vAlign w:val="bottom"/>
            <w:hideMark/>
          </w:tcPr>
          <w:p w:rsidR="00515F3C" w:rsidRPr="001F7EAB" w:rsidRDefault="00515F3C" w:rsidP="001F7EAB">
            <w:pPr>
              <w:rPr>
                <w:color w:val="000000"/>
                <w:sz w:val="20"/>
                <w:szCs w:val="20"/>
              </w:rPr>
            </w:pPr>
          </w:p>
        </w:tc>
        <w:tc>
          <w:tcPr>
            <w:tcW w:w="1786" w:type="dxa"/>
            <w:gridSpan w:val="2"/>
            <w:tcBorders>
              <w:top w:val="nil"/>
              <w:left w:val="nil"/>
              <w:bottom w:val="nil"/>
              <w:right w:val="nil"/>
            </w:tcBorders>
            <w:noWrap/>
            <w:vAlign w:val="bottom"/>
            <w:hideMark/>
          </w:tcPr>
          <w:p w:rsidR="00515F3C" w:rsidRPr="001F7EAB" w:rsidRDefault="00515F3C" w:rsidP="001F7EAB">
            <w:pPr>
              <w:rPr>
                <w:color w:val="000000"/>
                <w:sz w:val="20"/>
                <w:szCs w:val="20"/>
              </w:rPr>
            </w:pPr>
          </w:p>
        </w:tc>
        <w:tc>
          <w:tcPr>
            <w:tcW w:w="400" w:type="dxa"/>
            <w:tcBorders>
              <w:top w:val="nil"/>
              <w:left w:val="nil"/>
              <w:bottom w:val="nil"/>
              <w:right w:val="nil"/>
            </w:tcBorders>
            <w:noWrap/>
            <w:vAlign w:val="bottom"/>
            <w:hideMark/>
          </w:tcPr>
          <w:p w:rsidR="00515F3C" w:rsidRPr="001F7EAB" w:rsidRDefault="00515F3C" w:rsidP="001F7EAB">
            <w:pPr>
              <w:rPr>
                <w:color w:val="000000"/>
                <w:sz w:val="20"/>
                <w:szCs w:val="20"/>
              </w:rPr>
            </w:pPr>
          </w:p>
        </w:tc>
        <w:tc>
          <w:tcPr>
            <w:tcW w:w="930" w:type="dxa"/>
            <w:gridSpan w:val="3"/>
            <w:tcBorders>
              <w:top w:val="nil"/>
              <w:left w:val="nil"/>
              <w:bottom w:val="nil"/>
              <w:right w:val="nil"/>
            </w:tcBorders>
            <w:noWrap/>
            <w:vAlign w:val="bottom"/>
            <w:hideMark/>
          </w:tcPr>
          <w:p w:rsidR="00515F3C" w:rsidRPr="001F7EAB" w:rsidRDefault="00515F3C" w:rsidP="001F7EAB">
            <w:pPr>
              <w:rPr>
                <w:color w:val="000000"/>
                <w:sz w:val="20"/>
                <w:szCs w:val="20"/>
              </w:rPr>
            </w:pPr>
          </w:p>
        </w:tc>
        <w:tc>
          <w:tcPr>
            <w:tcW w:w="1819" w:type="dxa"/>
            <w:gridSpan w:val="2"/>
            <w:tcBorders>
              <w:top w:val="nil"/>
              <w:left w:val="nil"/>
              <w:bottom w:val="nil"/>
              <w:right w:val="nil"/>
            </w:tcBorders>
            <w:noWrap/>
            <w:vAlign w:val="bottom"/>
            <w:hideMark/>
          </w:tcPr>
          <w:p w:rsidR="00515F3C" w:rsidRPr="001F7EAB" w:rsidRDefault="00515F3C" w:rsidP="001F7EAB">
            <w:pPr>
              <w:rPr>
                <w:color w:val="000000"/>
                <w:sz w:val="20"/>
                <w:szCs w:val="20"/>
              </w:rPr>
            </w:pPr>
          </w:p>
        </w:tc>
      </w:tr>
    </w:tbl>
    <w:p w:rsidR="00515F3C" w:rsidRDefault="00515F3C">
      <w:pPr>
        <w:pStyle w:val="BodyTextIndent3"/>
        <w:ind w:firstLine="0"/>
        <w:rPr>
          <w:szCs w:val="22"/>
        </w:rPr>
      </w:pPr>
    </w:p>
    <w:p w:rsidR="00515F3C" w:rsidRDefault="00515F3C" w:rsidP="00AD03A2">
      <w:pPr>
        <w:pStyle w:val="BodyTextIndent3"/>
        <w:rPr>
          <w:szCs w:val="22"/>
        </w:rPr>
      </w:pPr>
      <w:r>
        <w:rPr>
          <w:szCs w:val="22"/>
        </w:rPr>
        <w:t>b) Start and End Date/Time for Monitoring Program 2 (Diel Sampling)</w:t>
      </w:r>
    </w:p>
    <w:p w:rsidR="00515F3C" w:rsidRDefault="00515F3C">
      <w:pPr>
        <w:pStyle w:val="BodyTextIndent3"/>
        <w:ind w:firstLine="0"/>
        <w:rPr>
          <w:szCs w:val="22"/>
        </w:rPr>
      </w:pPr>
    </w:p>
    <w:tbl>
      <w:tblPr>
        <w:tblW w:w="4436" w:type="dxa"/>
        <w:tblInd w:w="93" w:type="dxa"/>
        <w:tblLook w:val="04A0"/>
      </w:tblPr>
      <w:tblGrid>
        <w:gridCol w:w="901"/>
        <w:gridCol w:w="1760"/>
        <w:gridCol w:w="1760"/>
      </w:tblGrid>
      <w:tr w:rsidR="00515F3C" w:rsidRPr="00821D4B" w:rsidTr="00821D4B">
        <w:trPr>
          <w:trHeight w:val="255"/>
        </w:trPr>
        <w:tc>
          <w:tcPr>
            <w:tcW w:w="916" w:type="dxa"/>
            <w:tcBorders>
              <w:top w:val="nil"/>
              <w:left w:val="nil"/>
              <w:bottom w:val="nil"/>
              <w:right w:val="nil"/>
            </w:tcBorders>
            <w:noWrap/>
            <w:vAlign w:val="bottom"/>
            <w:hideMark/>
          </w:tcPr>
          <w:p w:rsidR="00515F3C" w:rsidRPr="00821D4B" w:rsidRDefault="00515F3C" w:rsidP="00821D4B">
            <w:pPr>
              <w:rPr>
                <w:color w:val="000000"/>
                <w:sz w:val="20"/>
                <w:szCs w:val="20"/>
              </w:rPr>
            </w:pPr>
            <w:r w:rsidRPr="00821D4B">
              <w:rPr>
                <w:color w:val="000000"/>
                <w:sz w:val="20"/>
                <w:szCs w:val="20"/>
              </w:rPr>
              <w:t>Site</w:t>
            </w:r>
          </w:p>
        </w:tc>
        <w:tc>
          <w:tcPr>
            <w:tcW w:w="1760" w:type="dxa"/>
            <w:tcBorders>
              <w:top w:val="nil"/>
              <w:left w:val="nil"/>
              <w:bottom w:val="nil"/>
              <w:right w:val="nil"/>
            </w:tcBorders>
            <w:noWrap/>
            <w:vAlign w:val="bottom"/>
            <w:hideMark/>
          </w:tcPr>
          <w:p w:rsidR="00515F3C" w:rsidRPr="00821D4B" w:rsidRDefault="00515F3C" w:rsidP="00821D4B">
            <w:pPr>
              <w:rPr>
                <w:color w:val="000000"/>
                <w:sz w:val="20"/>
                <w:szCs w:val="20"/>
              </w:rPr>
            </w:pPr>
            <w:r w:rsidRPr="00821D4B">
              <w:rPr>
                <w:color w:val="000000"/>
                <w:sz w:val="20"/>
                <w:szCs w:val="20"/>
              </w:rPr>
              <w:t>Start Date/Time</w:t>
            </w:r>
          </w:p>
        </w:tc>
        <w:tc>
          <w:tcPr>
            <w:tcW w:w="1760" w:type="dxa"/>
            <w:tcBorders>
              <w:top w:val="nil"/>
              <w:left w:val="nil"/>
              <w:bottom w:val="nil"/>
              <w:right w:val="nil"/>
            </w:tcBorders>
            <w:noWrap/>
            <w:vAlign w:val="bottom"/>
            <w:hideMark/>
          </w:tcPr>
          <w:p w:rsidR="00515F3C" w:rsidRPr="00821D4B" w:rsidRDefault="00515F3C" w:rsidP="00821D4B">
            <w:pPr>
              <w:rPr>
                <w:color w:val="000000"/>
                <w:sz w:val="20"/>
                <w:szCs w:val="20"/>
              </w:rPr>
            </w:pPr>
            <w:r w:rsidRPr="00821D4B">
              <w:rPr>
                <w:color w:val="000000"/>
                <w:sz w:val="20"/>
                <w:szCs w:val="20"/>
              </w:rPr>
              <w:t>End Date/Time</w:t>
            </w:r>
          </w:p>
        </w:tc>
      </w:tr>
      <w:tr w:rsidR="00515F3C" w:rsidRPr="00821D4B" w:rsidTr="00821D4B">
        <w:trPr>
          <w:trHeight w:val="255"/>
        </w:trPr>
        <w:tc>
          <w:tcPr>
            <w:tcW w:w="916" w:type="dxa"/>
            <w:tcBorders>
              <w:top w:val="nil"/>
              <w:left w:val="nil"/>
              <w:bottom w:val="nil"/>
              <w:right w:val="nil"/>
            </w:tcBorders>
            <w:noWrap/>
            <w:vAlign w:val="bottom"/>
            <w:hideMark/>
          </w:tcPr>
          <w:p w:rsidR="00515F3C" w:rsidRPr="00821D4B" w:rsidRDefault="00515F3C" w:rsidP="00821D4B">
            <w:pPr>
              <w:rPr>
                <w:color w:val="000000"/>
                <w:sz w:val="20"/>
                <w:szCs w:val="20"/>
              </w:rPr>
            </w:pPr>
            <w:r w:rsidRPr="00821D4B">
              <w:rPr>
                <w:color w:val="000000"/>
                <w:sz w:val="20"/>
                <w:szCs w:val="20"/>
              </w:rPr>
              <w:t>apaesnut</w:t>
            </w:r>
          </w:p>
        </w:tc>
        <w:tc>
          <w:tcPr>
            <w:tcW w:w="1760" w:type="dxa"/>
            <w:tcBorders>
              <w:top w:val="nil"/>
              <w:left w:val="nil"/>
              <w:bottom w:val="nil"/>
              <w:right w:val="nil"/>
            </w:tcBorders>
            <w:noWrap/>
            <w:vAlign w:val="bottom"/>
            <w:hideMark/>
          </w:tcPr>
          <w:p w:rsidR="00515F3C" w:rsidRPr="00821D4B" w:rsidRDefault="00515F3C" w:rsidP="00821D4B">
            <w:pPr>
              <w:rPr>
                <w:color w:val="000000"/>
                <w:sz w:val="20"/>
                <w:szCs w:val="20"/>
              </w:rPr>
            </w:pPr>
            <w:r w:rsidRPr="00821D4B">
              <w:rPr>
                <w:color w:val="000000"/>
                <w:sz w:val="20"/>
                <w:szCs w:val="20"/>
              </w:rPr>
              <w:t>02/08/2011 14:30</w:t>
            </w:r>
          </w:p>
        </w:tc>
        <w:tc>
          <w:tcPr>
            <w:tcW w:w="1760" w:type="dxa"/>
            <w:tcBorders>
              <w:top w:val="nil"/>
              <w:left w:val="nil"/>
              <w:bottom w:val="nil"/>
              <w:right w:val="nil"/>
            </w:tcBorders>
            <w:noWrap/>
            <w:vAlign w:val="bottom"/>
            <w:hideMark/>
          </w:tcPr>
          <w:p w:rsidR="00515F3C" w:rsidRPr="00821D4B" w:rsidRDefault="00515F3C" w:rsidP="00821D4B">
            <w:pPr>
              <w:rPr>
                <w:color w:val="000000"/>
                <w:sz w:val="20"/>
                <w:szCs w:val="20"/>
              </w:rPr>
            </w:pPr>
            <w:r w:rsidRPr="00821D4B">
              <w:rPr>
                <w:color w:val="000000"/>
                <w:sz w:val="20"/>
                <w:szCs w:val="20"/>
              </w:rPr>
              <w:t>02/09/2011 15:30</w:t>
            </w:r>
          </w:p>
        </w:tc>
      </w:tr>
      <w:tr w:rsidR="00515F3C" w:rsidRPr="00821D4B" w:rsidTr="00821D4B">
        <w:trPr>
          <w:trHeight w:val="255"/>
        </w:trPr>
        <w:tc>
          <w:tcPr>
            <w:tcW w:w="916" w:type="dxa"/>
            <w:tcBorders>
              <w:top w:val="nil"/>
              <w:left w:val="nil"/>
              <w:bottom w:val="nil"/>
              <w:right w:val="nil"/>
            </w:tcBorders>
            <w:noWrap/>
            <w:vAlign w:val="bottom"/>
            <w:hideMark/>
          </w:tcPr>
          <w:p w:rsidR="00515F3C" w:rsidRPr="00821D4B" w:rsidRDefault="00515F3C" w:rsidP="00821D4B">
            <w:pPr>
              <w:rPr>
                <w:color w:val="000000"/>
                <w:sz w:val="20"/>
                <w:szCs w:val="20"/>
              </w:rPr>
            </w:pPr>
            <w:r w:rsidRPr="00821D4B">
              <w:rPr>
                <w:color w:val="000000"/>
                <w:sz w:val="20"/>
                <w:szCs w:val="20"/>
              </w:rPr>
              <w:t>apaesnut</w:t>
            </w:r>
          </w:p>
        </w:tc>
        <w:tc>
          <w:tcPr>
            <w:tcW w:w="1760" w:type="dxa"/>
            <w:tcBorders>
              <w:top w:val="nil"/>
              <w:left w:val="nil"/>
              <w:bottom w:val="nil"/>
              <w:right w:val="nil"/>
            </w:tcBorders>
            <w:noWrap/>
            <w:vAlign w:val="bottom"/>
            <w:hideMark/>
          </w:tcPr>
          <w:p w:rsidR="00515F3C" w:rsidRPr="00821D4B" w:rsidRDefault="00515F3C" w:rsidP="00821D4B">
            <w:pPr>
              <w:rPr>
                <w:color w:val="000000"/>
                <w:sz w:val="20"/>
                <w:szCs w:val="20"/>
              </w:rPr>
            </w:pPr>
            <w:r w:rsidRPr="00821D4B">
              <w:rPr>
                <w:color w:val="000000"/>
                <w:sz w:val="20"/>
                <w:szCs w:val="20"/>
              </w:rPr>
              <w:t>03/01/2011 14:00</w:t>
            </w:r>
          </w:p>
        </w:tc>
        <w:tc>
          <w:tcPr>
            <w:tcW w:w="1760" w:type="dxa"/>
            <w:tcBorders>
              <w:top w:val="nil"/>
              <w:left w:val="nil"/>
              <w:bottom w:val="nil"/>
              <w:right w:val="nil"/>
            </w:tcBorders>
            <w:noWrap/>
            <w:vAlign w:val="bottom"/>
            <w:hideMark/>
          </w:tcPr>
          <w:p w:rsidR="00515F3C" w:rsidRPr="00821D4B" w:rsidRDefault="00515F3C" w:rsidP="00821D4B">
            <w:pPr>
              <w:rPr>
                <w:color w:val="000000"/>
                <w:sz w:val="20"/>
                <w:szCs w:val="20"/>
              </w:rPr>
            </w:pPr>
            <w:r w:rsidRPr="00821D4B">
              <w:rPr>
                <w:color w:val="000000"/>
                <w:sz w:val="20"/>
                <w:szCs w:val="20"/>
              </w:rPr>
              <w:t>03/02/2011 15:00</w:t>
            </w:r>
          </w:p>
        </w:tc>
      </w:tr>
      <w:tr w:rsidR="00515F3C" w:rsidRPr="00821D4B" w:rsidTr="00821D4B">
        <w:trPr>
          <w:trHeight w:val="255"/>
        </w:trPr>
        <w:tc>
          <w:tcPr>
            <w:tcW w:w="916" w:type="dxa"/>
            <w:tcBorders>
              <w:top w:val="nil"/>
              <w:left w:val="nil"/>
              <w:bottom w:val="nil"/>
              <w:right w:val="nil"/>
            </w:tcBorders>
            <w:noWrap/>
            <w:vAlign w:val="bottom"/>
            <w:hideMark/>
          </w:tcPr>
          <w:p w:rsidR="00515F3C" w:rsidRPr="00821D4B" w:rsidRDefault="00515F3C" w:rsidP="00821D4B">
            <w:pPr>
              <w:rPr>
                <w:color w:val="000000"/>
                <w:sz w:val="20"/>
                <w:szCs w:val="20"/>
              </w:rPr>
            </w:pPr>
            <w:r w:rsidRPr="00821D4B">
              <w:rPr>
                <w:color w:val="000000"/>
                <w:sz w:val="20"/>
                <w:szCs w:val="20"/>
              </w:rPr>
              <w:t>apaesnut</w:t>
            </w:r>
          </w:p>
        </w:tc>
        <w:tc>
          <w:tcPr>
            <w:tcW w:w="1760" w:type="dxa"/>
            <w:tcBorders>
              <w:top w:val="nil"/>
              <w:left w:val="nil"/>
              <w:bottom w:val="nil"/>
              <w:right w:val="nil"/>
            </w:tcBorders>
            <w:noWrap/>
            <w:vAlign w:val="bottom"/>
            <w:hideMark/>
          </w:tcPr>
          <w:p w:rsidR="00515F3C" w:rsidRPr="00821D4B" w:rsidRDefault="00515F3C" w:rsidP="00821D4B">
            <w:pPr>
              <w:rPr>
                <w:color w:val="000000"/>
                <w:sz w:val="20"/>
                <w:szCs w:val="20"/>
              </w:rPr>
            </w:pPr>
            <w:r w:rsidRPr="00821D4B">
              <w:rPr>
                <w:color w:val="000000"/>
                <w:sz w:val="20"/>
                <w:szCs w:val="20"/>
              </w:rPr>
              <w:t>05/10/2011 09:15</w:t>
            </w:r>
          </w:p>
        </w:tc>
        <w:tc>
          <w:tcPr>
            <w:tcW w:w="1760" w:type="dxa"/>
            <w:tcBorders>
              <w:top w:val="nil"/>
              <w:left w:val="nil"/>
              <w:bottom w:val="nil"/>
              <w:right w:val="nil"/>
            </w:tcBorders>
            <w:noWrap/>
            <w:vAlign w:val="bottom"/>
            <w:hideMark/>
          </w:tcPr>
          <w:p w:rsidR="00515F3C" w:rsidRPr="00821D4B" w:rsidRDefault="00515F3C" w:rsidP="00821D4B">
            <w:pPr>
              <w:rPr>
                <w:color w:val="000000"/>
                <w:sz w:val="20"/>
                <w:szCs w:val="20"/>
              </w:rPr>
            </w:pPr>
            <w:r w:rsidRPr="00821D4B">
              <w:rPr>
                <w:color w:val="000000"/>
                <w:sz w:val="20"/>
                <w:szCs w:val="20"/>
              </w:rPr>
              <w:t>05/11/2011 10:15</w:t>
            </w:r>
          </w:p>
        </w:tc>
      </w:tr>
      <w:tr w:rsidR="00515F3C" w:rsidRPr="00821D4B" w:rsidTr="00821D4B">
        <w:trPr>
          <w:trHeight w:val="255"/>
        </w:trPr>
        <w:tc>
          <w:tcPr>
            <w:tcW w:w="916" w:type="dxa"/>
            <w:tcBorders>
              <w:top w:val="nil"/>
              <w:left w:val="nil"/>
              <w:bottom w:val="nil"/>
              <w:right w:val="nil"/>
            </w:tcBorders>
            <w:noWrap/>
            <w:vAlign w:val="bottom"/>
            <w:hideMark/>
          </w:tcPr>
          <w:p w:rsidR="00515F3C" w:rsidRPr="00821D4B" w:rsidRDefault="00515F3C" w:rsidP="00821D4B">
            <w:pPr>
              <w:rPr>
                <w:color w:val="000000"/>
                <w:sz w:val="20"/>
                <w:szCs w:val="20"/>
              </w:rPr>
            </w:pPr>
            <w:r w:rsidRPr="00821D4B">
              <w:rPr>
                <w:color w:val="000000"/>
                <w:sz w:val="20"/>
                <w:szCs w:val="20"/>
              </w:rPr>
              <w:t>apaesnut</w:t>
            </w:r>
          </w:p>
        </w:tc>
        <w:tc>
          <w:tcPr>
            <w:tcW w:w="1760" w:type="dxa"/>
            <w:tcBorders>
              <w:top w:val="nil"/>
              <w:left w:val="nil"/>
              <w:bottom w:val="nil"/>
              <w:right w:val="nil"/>
            </w:tcBorders>
            <w:noWrap/>
            <w:vAlign w:val="bottom"/>
            <w:hideMark/>
          </w:tcPr>
          <w:p w:rsidR="00515F3C" w:rsidRPr="00821D4B" w:rsidRDefault="00515F3C" w:rsidP="00821D4B">
            <w:pPr>
              <w:rPr>
                <w:color w:val="000000"/>
                <w:sz w:val="20"/>
                <w:szCs w:val="20"/>
              </w:rPr>
            </w:pPr>
            <w:r w:rsidRPr="00821D4B">
              <w:rPr>
                <w:color w:val="000000"/>
                <w:sz w:val="20"/>
                <w:szCs w:val="20"/>
              </w:rPr>
              <w:t>06/06/2011 08:45</w:t>
            </w:r>
          </w:p>
        </w:tc>
        <w:tc>
          <w:tcPr>
            <w:tcW w:w="1760" w:type="dxa"/>
            <w:tcBorders>
              <w:top w:val="nil"/>
              <w:left w:val="nil"/>
              <w:bottom w:val="nil"/>
              <w:right w:val="nil"/>
            </w:tcBorders>
            <w:noWrap/>
            <w:vAlign w:val="bottom"/>
            <w:hideMark/>
          </w:tcPr>
          <w:p w:rsidR="00515F3C" w:rsidRPr="00821D4B" w:rsidRDefault="00515F3C" w:rsidP="00821D4B">
            <w:pPr>
              <w:rPr>
                <w:color w:val="000000"/>
                <w:sz w:val="20"/>
                <w:szCs w:val="20"/>
              </w:rPr>
            </w:pPr>
            <w:r w:rsidRPr="00821D4B">
              <w:rPr>
                <w:color w:val="000000"/>
                <w:sz w:val="20"/>
                <w:szCs w:val="20"/>
              </w:rPr>
              <w:t>06/07/2011 09:45</w:t>
            </w:r>
          </w:p>
        </w:tc>
      </w:tr>
      <w:tr w:rsidR="00515F3C" w:rsidRPr="00821D4B" w:rsidTr="00821D4B">
        <w:trPr>
          <w:trHeight w:val="255"/>
        </w:trPr>
        <w:tc>
          <w:tcPr>
            <w:tcW w:w="916" w:type="dxa"/>
            <w:tcBorders>
              <w:top w:val="nil"/>
              <w:left w:val="nil"/>
              <w:bottom w:val="nil"/>
              <w:right w:val="nil"/>
            </w:tcBorders>
            <w:noWrap/>
            <w:vAlign w:val="bottom"/>
            <w:hideMark/>
          </w:tcPr>
          <w:p w:rsidR="00515F3C" w:rsidRPr="00821D4B" w:rsidRDefault="00515F3C" w:rsidP="00821D4B">
            <w:pPr>
              <w:rPr>
                <w:color w:val="000000"/>
                <w:sz w:val="20"/>
                <w:szCs w:val="20"/>
              </w:rPr>
            </w:pPr>
            <w:r w:rsidRPr="00821D4B">
              <w:rPr>
                <w:color w:val="000000"/>
                <w:sz w:val="20"/>
                <w:szCs w:val="20"/>
              </w:rPr>
              <w:t>apaesnut</w:t>
            </w:r>
          </w:p>
        </w:tc>
        <w:tc>
          <w:tcPr>
            <w:tcW w:w="1760" w:type="dxa"/>
            <w:tcBorders>
              <w:top w:val="nil"/>
              <w:left w:val="nil"/>
              <w:bottom w:val="nil"/>
              <w:right w:val="nil"/>
            </w:tcBorders>
            <w:noWrap/>
            <w:vAlign w:val="bottom"/>
            <w:hideMark/>
          </w:tcPr>
          <w:p w:rsidR="00515F3C" w:rsidRPr="00821D4B" w:rsidRDefault="00515F3C" w:rsidP="00821D4B">
            <w:pPr>
              <w:rPr>
                <w:color w:val="000000"/>
                <w:sz w:val="20"/>
                <w:szCs w:val="20"/>
              </w:rPr>
            </w:pPr>
            <w:r w:rsidRPr="00821D4B">
              <w:rPr>
                <w:color w:val="000000"/>
                <w:sz w:val="20"/>
                <w:szCs w:val="20"/>
              </w:rPr>
              <w:t>07/12/2011 12:00</w:t>
            </w:r>
          </w:p>
        </w:tc>
        <w:tc>
          <w:tcPr>
            <w:tcW w:w="1760" w:type="dxa"/>
            <w:tcBorders>
              <w:top w:val="nil"/>
              <w:left w:val="nil"/>
              <w:bottom w:val="nil"/>
              <w:right w:val="nil"/>
            </w:tcBorders>
            <w:noWrap/>
            <w:vAlign w:val="bottom"/>
            <w:hideMark/>
          </w:tcPr>
          <w:p w:rsidR="00515F3C" w:rsidRPr="00821D4B" w:rsidRDefault="00515F3C" w:rsidP="00821D4B">
            <w:pPr>
              <w:rPr>
                <w:color w:val="000000"/>
                <w:sz w:val="20"/>
                <w:szCs w:val="20"/>
              </w:rPr>
            </w:pPr>
            <w:r w:rsidRPr="00821D4B">
              <w:rPr>
                <w:color w:val="000000"/>
                <w:sz w:val="20"/>
                <w:szCs w:val="20"/>
              </w:rPr>
              <w:t>07/13/2011 13:00</w:t>
            </w:r>
          </w:p>
        </w:tc>
      </w:tr>
      <w:tr w:rsidR="00515F3C" w:rsidRPr="00821D4B" w:rsidTr="00821D4B">
        <w:trPr>
          <w:trHeight w:val="255"/>
        </w:trPr>
        <w:tc>
          <w:tcPr>
            <w:tcW w:w="916" w:type="dxa"/>
            <w:tcBorders>
              <w:top w:val="nil"/>
              <w:left w:val="nil"/>
              <w:bottom w:val="nil"/>
              <w:right w:val="nil"/>
            </w:tcBorders>
            <w:noWrap/>
            <w:vAlign w:val="bottom"/>
            <w:hideMark/>
          </w:tcPr>
          <w:p w:rsidR="00515F3C" w:rsidRPr="00821D4B" w:rsidRDefault="00515F3C" w:rsidP="00821D4B">
            <w:pPr>
              <w:rPr>
                <w:color w:val="000000"/>
                <w:sz w:val="20"/>
                <w:szCs w:val="20"/>
              </w:rPr>
            </w:pPr>
            <w:r w:rsidRPr="00821D4B">
              <w:rPr>
                <w:color w:val="000000"/>
                <w:sz w:val="20"/>
                <w:szCs w:val="20"/>
              </w:rPr>
              <w:t>apaesnut</w:t>
            </w:r>
          </w:p>
        </w:tc>
        <w:tc>
          <w:tcPr>
            <w:tcW w:w="1760" w:type="dxa"/>
            <w:tcBorders>
              <w:top w:val="nil"/>
              <w:left w:val="nil"/>
              <w:bottom w:val="nil"/>
              <w:right w:val="nil"/>
            </w:tcBorders>
            <w:noWrap/>
            <w:vAlign w:val="bottom"/>
            <w:hideMark/>
          </w:tcPr>
          <w:p w:rsidR="00515F3C" w:rsidRPr="00821D4B" w:rsidRDefault="00515F3C" w:rsidP="00821D4B">
            <w:pPr>
              <w:rPr>
                <w:color w:val="000000"/>
                <w:sz w:val="20"/>
                <w:szCs w:val="20"/>
              </w:rPr>
            </w:pPr>
            <w:r w:rsidRPr="00821D4B">
              <w:rPr>
                <w:color w:val="000000"/>
                <w:sz w:val="20"/>
                <w:szCs w:val="20"/>
              </w:rPr>
              <w:t>08/02/2011 07:30</w:t>
            </w:r>
          </w:p>
        </w:tc>
        <w:tc>
          <w:tcPr>
            <w:tcW w:w="1760" w:type="dxa"/>
            <w:tcBorders>
              <w:top w:val="nil"/>
              <w:left w:val="nil"/>
              <w:bottom w:val="nil"/>
              <w:right w:val="nil"/>
            </w:tcBorders>
            <w:noWrap/>
            <w:vAlign w:val="bottom"/>
            <w:hideMark/>
          </w:tcPr>
          <w:p w:rsidR="00515F3C" w:rsidRPr="00821D4B" w:rsidRDefault="00515F3C" w:rsidP="00821D4B">
            <w:pPr>
              <w:rPr>
                <w:color w:val="000000"/>
                <w:sz w:val="20"/>
                <w:szCs w:val="20"/>
              </w:rPr>
            </w:pPr>
            <w:r w:rsidRPr="00821D4B">
              <w:rPr>
                <w:color w:val="000000"/>
                <w:sz w:val="20"/>
                <w:szCs w:val="20"/>
              </w:rPr>
              <w:t>08/03/2011 08:30</w:t>
            </w:r>
          </w:p>
        </w:tc>
      </w:tr>
      <w:tr w:rsidR="00515F3C" w:rsidRPr="00821D4B" w:rsidTr="00821D4B">
        <w:trPr>
          <w:trHeight w:val="255"/>
        </w:trPr>
        <w:tc>
          <w:tcPr>
            <w:tcW w:w="916" w:type="dxa"/>
            <w:tcBorders>
              <w:top w:val="nil"/>
              <w:left w:val="nil"/>
              <w:bottom w:val="nil"/>
              <w:right w:val="nil"/>
            </w:tcBorders>
            <w:noWrap/>
            <w:vAlign w:val="bottom"/>
            <w:hideMark/>
          </w:tcPr>
          <w:p w:rsidR="00515F3C" w:rsidRPr="00821D4B" w:rsidRDefault="00515F3C" w:rsidP="00821D4B">
            <w:pPr>
              <w:rPr>
                <w:color w:val="000000"/>
                <w:sz w:val="20"/>
                <w:szCs w:val="20"/>
              </w:rPr>
            </w:pPr>
            <w:r w:rsidRPr="00821D4B">
              <w:rPr>
                <w:color w:val="000000"/>
                <w:sz w:val="20"/>
                <w:szCs w:val="20"/>
              </w:rPr>
              <w:t>apaesnut</w:t>
            </w:r>
          </w:p>
        </w:tc>
        <w:tc>
          <w:tcPr>
            <w:tcW w:w="1760" w:type="dxa"/>
            <w:tcBorders>
              <w:top w:val="nil"/>
              <w:left w:val="nil"/>
              <w:bottom w:val="nil"/>
              <w:right w:val="nil"/>
            </w:tcBorders>
            <w:noWrap/>
            <w:vAlign w:val="bottom"/>
            <w:hideMark/>
          </w:tcPr>
          <w:p w:rsidR="00515F3C" w:rsidRPr="00821D4B" w:rsidRDefault="00515F3C" w:rsidP="00821D4B">
            <w:pPr>
              <w:rPr>
                <w:color w:val="000000"/>
                <w:sz w:val="20"/>
                <w:szCs w:val="20"/>
              </w:rPr>
            </w:pPr>
            <w:r w:rsidRPr="00821D4B">
              <w:rPr>
                <w:color w:val="000000"/>
                <w:sz w:val="20"/>
                <w:szCs w:val="20"/>
              </w:rPr>
              <w:t>09/06/2011 09:00</w:t>
            </w:r>
          </w:p>
        </w:tc>
        <w:tc>
          <w:tcPr>
            <w:tcW w:w="1760" w:type="dxa"/>
            <w:tcBorders>
              <w:top w:val="nil"/>
              <w:left w:val="nil"/>
              <w:bottom w:val="nil"/>
              <w:right w:val="nil"/>
            </w:tcBorders>
            <w:noWrap/>
            <w:vAlign w:val="bottom"/>
            <w:hideMark/>
          </w:tcPr>
          <w:p w:rsidR="00515F3C" w:rsidRPr="00821D4B" w:rsidRDefault="00515F3C" w:rsidP="00821D4B">
            <w:pPr>
              <w:rPr>
                <w:color w:val="000000"/>
                <w:sz w:val="20"/>
                <w:szCs w:val="20"/>
              </w:rPr>
            </w:pPr>
            <w:r w:rsidRPr="00821D4B">
              <w:rPr>
                <w:color w:val="000000"/>
                <w:sz w:val="20"/>
                <w:szCs w:val="20"/>
              </w:rPr>
              <w:t>09/07/2011 10:00</w:t>
            </w:r>
          </w:p>
        </w:tc>
      </w:tr>
      <w:tr w:rsidR="00515F3C" w:rsidRPr="00821D4B" w:rsidTr="00821D4B">
        <w:trPr>
          <w:trHeight w:val="255"/>
        </w:trPr>
        <w:tc>
          <w:tcPr>
            <w:tcW w:w="916" w:type="dxa"/>
            <w:tcBorders>
              <w:top w:val="nil"/>
              <w:left w:val="nil"/>
              <w:bottom w:val="nil"/>
              <w:right w:val="nil"/>
            </w:tcBorders>
            <w:noWrap/>
            <w:vAlign w:val="bottom"/>
            <w:hideMark/>
          </w:tcPr>
          <w:p w:rsidR="00515F3C" w:rsidRPr="00821D4B" w:rsidRDefault="00515F3C" w:rsidP="00821D4B">
            <w:pPr>
              <w:rPr>
                <w:color w:val="000000"/>
                <w:sz w:val="20"/>
                <w:szCs w:val="20"/>
              </w:rPr>
            </w:pPr>
            <w:r w:rsidRPr="00821D4B">
              <w:rPr>
                <w:color w:val="000000"/>
                <w:sz w:val="20"/>
                <w:szCs w:val="20"/>
              </w:rPr>
              <w:t>apaesnut</w:t>
            </w:r>
          </w:p>
        </w:tc>
        <w:tc>
          <w:tcPr>
            <w:tcW w:w="1760" w:type="dxa"/>
            <w:tcBorders>
              <w:top w:val="nil"/>
              <w:left w:val="nil"/>
              <w:bottom w:val="nil"/>
              <w:right w:val="nil"/>
            </w:tcBorders>
            <w:noWrap/>
            <w:vAlign w:val="bottom"/>
            <w:hideMark/>
          </w:tcPr>
          <w:p w:rsidR="00515F3C" w:rsidRPr="00821D4B" w:rsidRDefault="00515F3C" w:rsidP="00821D4B">
            <w:pPr>
              <w:rPr>
                <w:color w:val="000000"/>
                <w:sz w:val="20"/>
                <w:szCs w:val="20"/>
              </w:rPr>
            </w:pPr>
            <w:r w:rsidRPr="00821D4B">
              <w:rPr>
                <w:color w:val="000000"/>
                <w:sz w:val="20"/>
                <w:szCs w:val="20"/>
              </w:rPr>
              <w:t>10/04/2011 09:30</w:t>
            </w:r>
          </w:p>
        </w:tc>
        <w:tc>
          <w:tcPr>
            <w:tcW w:w="1760" w:type="dxa"/>
            <w:tcBorders>
              <w:top w:val="nil"/>
              <w:left w:val="nil"/>
              <w:bottom w:val="nil"/>
              <w:right w:val="nil"/>
            </w:tcBorders>
            <w:noWrap/>
            <w:vAlign w:val="bottom"/>
            <w:hideMark/>
          </w:tcPr>
          <w:p w:rsidR="00515F3C" w:rsidRPr="00821D4B" w:rsidRDefault="00515F3C" w:rsidP="00821D4B">
            <w:pPr>
              <w:rPr>
                <w:color w:val="000000"/>
                <w:sz w:val="20"/>
                <w:szCs w:val="20"/>
              </w:rPr>
            </w:pPr>
            <w:r w:rsidRPr="00821D4B">
              <w:rPr>
                <w:color w:val="000000"/>
                <w:sz w:val="20"/>
                <w:szCs w:val="20"/>
              </w:rPr>
              <w:t>10/05/2011 10:30</w:t>
            </w:r>
          </w:p>
        </w:tc>
      </w:tr>
      <w:tr w:rsidR="00515F3C" w:rsidRPr="00821D4B" w:rsidTr="00821D4B">
        <w:trPr>
          <w:trHeight w:val="255"/>
        </w:trPr>
        <w:tc>
          <w:tcPr>
            <w:tcW w:w="916" w:type="dxa"/>
            <w:tcBorders>
              <w:top w:val="nil"/>
              <w:left w:val="nil"/>
              <w:bottom w:val="nil"/>
              <w:right w:val="nil"/>
            </w:tcBorders>
            <w:noWrap/>
            <w:vAlign w:val="bottom"/>
            <w:hideMark/>
          </w:tcPr>
          <w:p w:rsidR="00515F3C" w:rsidRPr="00821D4B" w:rsidRDefault="00515F3C" w:rsidP="00821D4B">
            <w:pPr>
              <w:rPr>
                <w:color w:val="000000"/>
                <w:sz w:val="20"/>
                <w:szCs w:val="20"/>
              </w:rPr>
            </w:pPr>
            <w:r w:rsidRPr="00821D4B">
              <w:rPr>
                <w:color w:val="000000"/>
                <w:sz w:val="20"/>
                <w:szCs w:val="20"/>
              </w:rPr>
              <w:t>apaesnut</w:t>
            </w:r>
          </w:p>
        </w:tc>
        <w:tc>
          <w:tcPr>
            <w:tcW w:w="1760" w:type="dxa"/>
            <w:tcBorders>
              <w:top w:val="nil"/>
              <w:left w:val="nil"/>
              <w:bottom w:val="nil"/>
              <w:right w:val="nil"/>
            </w:tcBorders>
            <w:noWrap/>
            <w:vAlign w:val="bottom"/>
            <w:hideMark/>
          </w:tcPr>
          <w:p w:rsidR="00515F3C" w:rsidRPr="00821D4B" w:rsidRDefault="00515F3C" w:rsidP="00821D4B">
            <w:pPr>
              <w:rPr>
                <w:color w:val="000000"/>
                <w:sz w:val="20"/>
                <w:szCs w:val="20"/>
              </w:rPr>
            </w:pPr>
            <w:r w:rsidRPr="00821D4B">
              <w:rPr>
                <w:color w:val="000000"/>
                <w:sz w:val="20"/>
                <w:szCs w:val="20"/>
              </w:rPr>
              <w:t>11/01/2011 09:30</w:t>
            </w:r>
          </w:p>
        </w:tc>
        <w:tc>
          <w:tcPr>
            <w:tcW w:w="1760" w:type="dxa"/>
            <w:tcBorders>
              <w:top w:val="nil"/>
              <w:left w:val="nil"/>
              <w:bottom w:val="nil"/>
              <w:right w:val="nil"/>
            </w:tcBorders>
            <w:noWrap/>
            <w:vAlign w:val="bottom"/>
            <w:hideMark/>
          </w:tcPr>
          <w:p w:rsidR="00515F3C" w:rsidRPr="00821D4B" w:rsidRDefault="00515F3C" w:rsidP="00821D4B">
            <w:pPr>
              <w:rPr>
                <w:color w:val="000000"/>
                <w:sz w:val="20"/>
                <w:szCs w:val="20"/>
              </w:rPr>
            </w:pPr>
            <w:r w:rsidRPr="00821D4B">
              <w:rPr>
                <w:color w:val="000000"/>
                <w:sz w:val="20"/>
                <w:szCs w:val="20"/>
              </w:rPr>
              <w:t>11/02/2011 10:30</w:t>
            </w:r>
          </w:p>
        </w:tc>
      </w:tr>
      <w:tr w:rsidR="00515F3C" w:rsidRPr="0096157C" w:rsidTr="00821D4B">
        <w:trPr>
          <w:trHeight w:val="255"/>
        </w:trPr>
        <w:tc>
          <w:tcPr>
            <w:tcW w:w="916" w:type="dxa"/>
            <w:tcBorders>
              <w:top w:val="nil"/>
              <w:left w:val="nil"/>
              <w:bottom w:val="nil"/>
              <w:right w:val="nil"/>
            </w:tcBorders>
            <w:noWrap/>
            <w:vAlign w:val="bottom"/>
            <w:hideMark/>
          </w:tcPr>
          <w:p w:rsidR="00515F3C" w:rsidRPr="0096157C" w:rsidRDefault="00515F3C" w:rsidP="0096157C">
            <w:pPr>
              <w:rPr>
                <w:color w:val="000000"/>
                <w:sz w:val="20"/>
                <w:szCs w:val="20"/>
              </w:rPr>
            </w:pPr>
          </w:p>
        </w:tc>
        <w:tc>
          <w:tcPr>
            <w:tcW w:w="1760" w:type="dxa"/>
            <w:tcBorders>
              <w:top w:val="nil"/>
              <w:left w:val="nil"/>
              <w:bottom w:val="nil"/>
              <w:right w:val="nil"/>
            </w:tcBorders>
            <w:noWrap/>
            <w:vAlign w:val="bottom"/>
            <w:hideMark/>
          </w:tcPr>
          <w:p w:rsidR="00515F3C" w:rsidRPr="0096157C" w:rsidRDefault="00515F3C" w:rsidP="0096157C">
            <w:pPr>
              <w:rPr>
                <w:color w:val="000000"/>
                <w:sz w:val="20"/>
                <w:szCs w:val="20"/>
              </w:rPr>
            </w:pPr>
          </w:p>
        </w:tc>
        <w:tc>
          <w:tcPr>
            <w:tcW w:w="1760" w:type="dxa"/>
            <w:tcBorders>
              <w:top w:val="nil"/>
              <w:left w:val="nil"/>
              <w:bottom w:val="nil"/>
              <w:right w:val="nil"/>
            </w:tcBorders>
            <w:noWrap/>
            <w:vAlign w:val="bottom"/>
            <w:hideMark/>
          </w:tcPr>
          <w:p w:rsidR="00515F3C" w:rsidRPr="0096157C" w:rsidRDefault="00515F3C" w:rsidP="0096157C">
            <w:pPr>
              <w:rPr>
                <w:color w:val="000000"/>
                <w:sz w:val="20"/>
                <w:szCs w:val="20"/>
              </w:rPr>
            </w:pPr>
          </w:p>
        </w:tc>
      </w:tr>
    </w:tbl>
    <w:p w:rsidR="00515F3C" w:rsidRDefault="00515F3C">
      <w:pPr>
        <w:pStyle w:val="BodyTextIndent3"/>
        <w:ind w:firstLine="0"/>
        <w:rPr>
          <w:szCs w:val="22"/>
        </w:rPr>
      </w:pPr>
    </w:p>
    <w:p w:rsidR="00515F3C" w:rsidRPr="00054728" w:rsidRDefault="00515F3C">
      <w:pPr>
        <w:numPr>
          <w:ilvl w:val="0"/>
          <w:numId w:val="16"/>
        </w:numPr>
        <w:rPr>
          <w:i/>
          <w:sz w:val="22"/>
          <w:szCs w:val="22"/>
        </w:rPr>
      </w:pPr>
      <w:r w:rsidRPr="00054728">
        <w:rPr>
          <w:b/>
          <w:sz w:val="22"/>
          <w:szCs w:val="22"/>
        </w:rPr>
        <w:t>Associated researchers and projects</w:t>
      </w:r>
      <w:r w:rsidRPr="00054728">
        <w:rPr>
          <w:i/>
          <w:sz w:val="22"/>
          <w:szCs w:val="22"/>
        </w:rPr>
        <w:t xml:space="preserve"> </w:t>
      </w:r>
    </w:p>
    <w:p w:rsidR="00515F3C" w:rsidRPr="00054728" w:rsidRDefault="00515F3C">
      <w:pPr>
        <w:rPr>
          <w:i/>
          <w:sz w:val="22"/>
          <w:szCs w:val="22"/>
        </w:rPr>
      </w:pPr>
    </w:p>
    <w:p w:rsidR="00515F3C" w:rsidRPr="00054728" w:rsidRDefault="00515F3C">
      <w:pPr>
        <w:pStyle w:val="BodyText2"/>
        <w:ind w:left="360"/>
        <w:rPr>
          <w:szCs w:val="22"/>
        </w:rPr>
      </w:pPr>
      <w:r w:rsidRPr="00054728">
        <w:rPr>
          <w:szCs w:val="22"/>
        </w:rPr>
        <w:t>The Reserve conducts long-term water quality monitoring and maintains a weather station as part of the NERRS SWMP.  Other ongoing projects or data that relate to the nutrient monitoring project includes:</w:t>
      </w:r>
    </w:p>
    <w:p w:rsidR="00515F3C" w:rsidRPr="00054728" w:rsidRDefault="00515F3C">
      <w:pPr>
        <w:pStyle w:val="BodyText2"/>
        <w:rPr>
          <w:szCs w:val="22"/>
        </w:rPr>
      </w:pPr>
    </w:p>
    <w:p w:rsidR="00515F3C" w:rsidRPr="00054728" w:rsidRDefault="00515F3C">
      <w:pPr>
        <w:pStyle w:val="BodyText2"/>
        <w:ind w:left="360"/>
        <w:rPr>
          <w:szCs w:val="22"/>
        </w:rPr>
      </w:pPr>
      <w:smartTag w:uri="urn:schemas-microsoft-com:office:smarttags" w:element="PlaceName">
        <w:smartTag w:uri="urn:schemas-microsoft-com:office:smarttags" w:element="place">
          <w:r w:rsidRPr="00054728">
            <w:rPr>
              <w:szCs w:val="22"/>
            </w:rPr>
            <w:t>Apalachicola</w:t>
          </w:r>
        </w:smartTag>
        <w:r w:rsidRPr="00054728">
          <w:rPr>
            <w:szCs w:val="22"/>
          </w:rPr>
          <w:t xml:space="preserve"> </w:t>
        </w:r>
        <w:smartTag w:uri="urn:schemas-microsoft-com:office:smarttags" w:element="PlaceType">
          <w:r w:rsidRPr="00054728">
            <w:rPr>
              <w:szCs w:val="22"/>
            </w:rPr>
            <w:t>River</w:t>
          </w:r>
        </w:smartTag>
      </w:smartTag>
      <w:r w:rsidRPr="00054728">
        <w:rPr>
          <w:szCs w:val="22"/>
        </w:rPr>
        <w:t xml:space="preserve"> Discharge</w:t>
      </w:r>
    </w:p>
    <w:p w:rsidR="00515F3C" w:rsidRPr="00054728" w:rsidRDefault="00515F3C">
      <w:pPr>
        <w:pStyle w:val="BodyText2"/>
        <w:ind w:left="360"/>
        <w:rPr>
          <w:szCs w:val="22"/>
        </w:rPr>
      </w:pPr>
      <w:smartTag w:uri="urn:schemas-microsoft-com:office:smarttags" w:element="country-region">
        <w:smartTag w:uri="urn:schemas-microsoft-com:office:smarttags" w:element="place">
          <w:r w:rsidRPr="00054728">
            <w:rPr>
              <w:szCs w:val="22"/>
            </w:rPr>
            <w:t>U.S.</w:t>
          </w:r>
        </w:smartTag>
      </w:smartTag>
      <w:r w:rsidRPr="00054728">
        <w:rPr>
          <w:szCs w:val="22"/>
        </w:rPr>
        <w:t xml:space="preserve"> Geological Survey</w:t>
      </w:r>
    </w:p>
    <w:p w:rsidR="00515F3C" w:rsidRDefault="00515F3C">
      <w:pPr>
        <w:pStyle w:val="BodyText2"/>
        <w:ind w:left="360"/>
      </w:pPr>
      <w:hyperlink r:id="rId11" w:history="1">
        <w:r w:rsidRPr="00054728">
          <w:rPr>
            <w:rStyle w:val="Hyperlink"/>
            <w:color w:val="auto"/>
            <w:szCs w:val="22"/>
          </w:rPr>
          <w:t>http://waterdata.usgs.gov/nwis/</w:t>
        </w:r>
      </w:hyperlink>
    </w:p>
    <w:p w:rsidR="00515F3C" w:rsidRDefault="00515F3C">
      <w:pPr>
        <w:pStyle w:val="BodyText2"/>
        <w:ind w:left="360"/>
      </w:pPr>
    </w:p>
    <w:p w:rsidR="00515F3C" w:rsidRPr="00121F99" w:rsidRDefault="00515F3C" w:rsidP="00E957F0">
      <w:pPr>
        <w:pStyle w:val="PlainText"/>
        <w:ind w:left="360"/>
        <w:rPr>
          <w:rFonts w:ascii="Times New Roman" w:eastAsia="MS Mincho" w:hAnsi="Times New Roman" w:cs="Times New Roman"/>
          <w:sz w:val="22"/>
          <w:szCs w:val="22"/>
        </w:rPr>
      </w:pPr>
      <w:r w:rsidRPr="00121F99">
        <w:rPr>
          <w:rFonts w:ascii="Times New Roman" w:eastAsia="MS Mincho" w:hAnsi="Times New Roman" w:cs="Times New Roman"/>
          <w:sz w:val="22"/>
          <w:szCs w:val="22"/>
        </w:rPr>
        <w:t xml:space="preserve">Hagen, S., DeLorme, D., Walters, L., Wang, D., Weishampel, J., Yeh, G., Huang, W., Slinn, D., Morris, J.  Ecological Effects of Sea Level Rise </w:t>
      </w:r>
    </w:p>
    <w:p w:rsidR="00515F3C" w:rsidRDefault="00515F3C">
      <w:pPr>
        <w:pStyle w:val="BodyText2"/>
        <w:ind w:left="360"/>
        <w:rPr>
          <w:szCs w:val="22"/>
        </w:rPr>
      </w:pPr>
    </w:p>
    <w:p w:rsidR="00515F3C" w:rsidRPr="009F3073" w:rsidRDefault="00515F3C" w:rsidP="009F3073">
      <w:pPr>
        <w:ind w:firstLine="360"/>
        <w:rPr>
          <w:sz w:val="22"/>
          <w:szCs w:val="22"/>
        </w:rPr>
      </w:pPr>
      <w:r w:rsidRPr="009F3073">
        <w:rPr>
          <w:sz w:val="22"/>
          <w:szCs w:val="22"/>
        </w:rPr>
        <w:t>Paula Viveros</w:t>
      </w:r>
    </w:p>
    <w:p w:rsidR="00515F3C" w:rsidRPr="009F3073" w:rsidRDefault="00515F3C" w:rsidP="009F3073">
      <w:pPr>
        <w:ind w:firstLine="360"/>
        <w:rPr>
          <w:sz w:val="22"/>
          <w:szCs w:val="22"/>
        </w:rPr>
      </w:pPr>
      <w:r w:rsidRPr="009F3073">
        <w:rPr>
          <w:sz w:val="22"/>
          <w:szCs w:val="22"/>
        </w:rPr>
        <w:t xml:space="preserve">NOAA Graduate Research Fellowship </w:t>
      </w:r>
    </w:p>
    <w:p w:rsidR="00515F3C" w:rsidRPr="009F3073" w:rsidRDefault="00515F3C" w:rsidP="009F3073">
      <w:pPr>
        <w:ind w:left="360"/>
        <w:rPr>
          <w:bCs/>
          <w:sz w:val="22"/>
          <w:szCs w:val="22"/>
        </w:rPr>
      </w:pPr>
      <w:r w:rsidRPr="009F3073">
        <w:rPr>
          <w:bCs/>
          <w:sz w:val="22"/>
          <w:szCs w:val="22"/>
        </w:rPr>
        <w:t>Phytoplankton composition and abundance in relation to salinity, nutrient and light gradients in the Apalachicola National Estuarine Research Reserve (ANERR)</w:t>
      </w:r>
    </w:p>
    <w:p w:rsidR="00515F3C" w:rsidRPr="00054728" w:rsidRDefault="00515F3C">
      <w:pPr>
        <w:pStyle w:val="BodyText2"/>
        <w:ind w:left="360"/>
        <w:rPr>
          <w:szCs w:val="22"/>
        </w:rPr>
      </w:pPr>
    </w:p>
    <w:p w:rsidR="00515F3C" w:rsidRPr="00054728" w:rsidRDefault="00515F3C">
      <w:pPr>
        <w:pStyle w:val="PlainText"/>
        <w:ind w:left="360"/>
        <w:rPr>
          <w:rFonts w:ascii="Times New Roman" w:hAnsi="Times New Roman" w:cs="Times New Roman"/>
          <w:sz w:val="22"/>
          <w:szCs w:val="22"/>
        </w:rPr>
      </w:pPr>
      <w:r w:rsidRPr="00054728">
        <w:rPr>
          <w:rFonts w:ascii="Times New Roman" w:hAnsi="Times New Roman" w:cs="Times New Roman"/>
          <w:sz w:val="22"/>
          <w:szCs w:val="22"/>
        </w:rPr>
        <w:t>Richard Peterson</w:t>
      </w:r>
    </w:p>
    <w:p w:rsidR="00515F3C" w:rsidRPr="00054728" w:rsidRDefault="00515F3C">
      <w:pPr>
        <w:pStyle w:val="PlainText"/>
        <w:ind w:left="360"/>
        <w:rPr>
          <w:rFonts w:ascii="Times New Roman" w:eastAsia="MS Mincho" w:hAnsi="Times New Roman" w:cs="Times New Roman"/>
          <w:sz w:val="22"/>
          <w:szCs w:val="22"/>
        </w:rPr>
      </w:pPr>
      <w:smartTag w:uri="urn:schemas-microsoft-com:office:smarttags" w:element="PlaceName">
        <w:smartTag w:uri="urn:schemas-microsoft-com:office:smarttags" w:element="place">
          <w:r w:rsidRPr="00054728">
            <w:rPr>
              <w:rFonts w:ascii="Times New Roman" w:hAnsi="Times New Roman" w:cs="Times New Roman"/>
              <w:sz w:val="22"/>
              <w:szCs w:val="22"/>
            </w:rPr>
            <w:t>Florida</w:t>
          </w:r>
        </w:smartTag>
        <w:r w:rsidRPr="00054728">
          <w:rPr>
            <w:rFonts w:ascii="Times New Roman" w:hAnsi="Times New Roman" w:cs="Times New Roman"/>
            <w:sz w:val="22"/>
            <w:szCs w:val="22"/>
          </w:rPr>
          <w:t xml:space="preserve"> </w:t>
        </w:r>
        <w:smartTag w:uri="urn:schemas-microsoft-com:office:smarttags" w:element="PlaceType">
          <w:r w:rsidRPr="00054728">
            <w:rPr>
              <w:rFonts w:ascii="Times New Roman" w:hAnsi="Times New Roman" w:cs="Times New Roman"/>
              <w:sz w:val="22"/>
              <w:szCs w:val="22"/>
            </w:rPr>
            <w:t>State</w:t>
          </w:r>
        </w:smartTag>
        <w:r w:rsidRPr="00054728">
          <w:rPr>
            <w:rFonts w:ascii="Times New Roman" w:hAnsi="Times New Roman" w:cs="Times New Roman"/>
            <w:sz w:val="22"/>
            <w:szCs w:val="22"/>
          </w:rPr>
          <w:t xml:space="preserve"> </w:t>
        </w:r>
        <w:smartTag w:uri="urn:schemas-microsoft-com:office:smarttags" w:element="PlaceType">
          <w:r w:rsidRPr="00054728">
            <w:rPr>
              <w:rFonts w:ascii="Times New Roman" w:hAnsi="Times New Roman" w:cs="Times New Roman"/>
              <w:sz w:val="22"/>
              <w:szCs w:val="22"/>
            </w:rPr>
            <w:t>University</w:t>
          </w:r>
        </w:smartTag>
      </w:smartTag>
      <w:r w:rsidRPr="00054728">
        <w:rPr>
          <w:rFonts w:ascii="Times New Roman" w:eastAsia="MS Mincho" w:hAnsi="Times New Roman" w:cs="Times New Roman"/>
          <w:sz w:val="22"/>
          <w:szCs w:val="22"/>
        </w:rPr>
        <w:t xml:space="preserve"> </w:t>
      </w:r>
    </w:p>
    <w:p w:rsidR="00515F3C" w:rsidRPr="00054728" w:rsidRDefault="00515F3C">
      <w:pPr>
        <w:pStyle w:val="PlainText"/>
        <w:ind w:left="360"/>
        <w:rPr>
          <w:rFonts w:ascii="Times New Roman" w:hAnsi="Times New Roman" w:cs="Times New Roman"/>
          <w:sz w:val="22"/>
          <w:szCs w:val="22"/>
        </w:rPr>
      </w:pPr>
      <w:r w:rsidRPr="00054728">
        <w:rPr>
          <w:rFonts w:ascii="Times New Roman" w:eastAsia="MS Mincho" w:hAnsi="Times New Roman" w:cs="Times New Roman"/>
          <w:sz w:val="22"/>
          <w:szCs w:val="22"/>
        </w:rPr>
        <w:t>NOAA Graduate Research Fellowship</w:t>
      </w:r>
    </w:p>
    <w:p w:rsidR="00515F3C" w:rsidRPr="00054728" w:rsidRDefault="00515F3C">
      <w:pPr>
        <w:pStyle w:val="PlainText"/>
        <w:ind w:left="360"/>
        <w:rPr>
          <w:rFonts w:ascii="Times New Roman" w:hAnsi="Times New Roman" w:cs="Times New Roman"/>
          <w:sz w:val="22"/>
          <w:szCs w:val="22"/>
        </w:rPr>
      </w:pPr>
      <w:r w:rsidRPr="00054728">
        <w:rPr>
          <w:rFonts w:ascii="Times New Roman" w:hAnsi="Times New Roman" w:cs="Times New Roman"/>
          <w:sz w:val="22"/>
          <w:szCs w:val="22"/>
        </w:rPr>
        <w:t xml:space="preserve">Origin and Fate of Suspended Particulates in the </w:t>
      </w:r>
      <w:smartTag w:uri="urn:schemas-microsoft-com:office:smarttags" w:element="PlaceName">
        <w:r w:rsidRPr="00054728">
          <w:rPr>
            <w:rFonts w:ascii="Times New Roman" w:hAnsi="Times New Roman" w:cs="Times New Roman"/>
            <w:sz w:val="22"/>
            <w:szCs w:val="22"/>
          </w:rPr>
          <w:t>Apalachicola</w:t>
        </w:r>
      </w:smartTag>
      <w:r w:rsidRPr="00054728">
        <w:rPr>
          <w:rFonts w:ascii="Times New Roman" w:hAnsi="Times New Roman" w:cs="Times New Roman"/>
          <w:sz w:val="22"/>
          <w:szCs w:val="22"/>
        </w:rPr>
        <w:t xml:space="preserve"> </w:t>
      </w:r>
      <w:smartTag w:uri="urn:schemas-microsoft-com:office:smarttags" w:element="PlaceType">
        <w:r w:rsidRPr="00054728">
          <w:rPr>
            <w:rFonts w:ascii="Times New Roman" w:hAnsi="Times New Roman" w:cs="Times New Roman"/>
            <w:sz w:val="22"/>
            <w:szCs w:val="22"/>
          </w:rPr>
          <w:t>River</w:t>
        </w:r>
      </w:smartTag>
      <w:r w:rsidRPr="00054728">
        <w:rPr>
          <w:rFonts w:ascii="Times New Roman" w:hAnsi="Times New Roman" w:cs="Times New Roman"/>
          <w:sz w:val="22"/>
          <w:szCs w:val="22"/>
        </w:rPr>
        <w:t xml:space="preserve">: Impact on </w:t>
      </w:r>
      <w:smartTag w:uri="urn:schemas-microsoft-com:office:smarttags" w:element="PlaceName">
        <w:smartTag w:uri="urn:schemas-microsoft-com:office:smarttags" w:element="place">
          <w:r w:rsidRPr="00054728">
            <w:rPr>
              <w:rFonts w:ascii="Times New Roman" w:hAnsi="Times New Roman" w:cs="Times New Roman"/>
              <w:sz w:val="22"/>
              <w:szCs w:val="22"/>
            </w:rPr>
            <w:t>Apalachicola</w:t>
          </w:r>
        </w:smartTag>
        <w:r w:rsidRPr="00054728">
          <w:rPr>
            <w:rFonts w:ascii="Times New Roman" w:hAnsi="Times New Roman" w:cs="Times New Roman"/>
            <w:sz w:val="22"/>
            <w:szCs w:val="22"/>
          </w:rPr>
          <w:t xml:space="preserve"> </w:t>
        </w:r>
        <w:smartTag w:uri="urn:schemas-microsoft-com:office:smarttags" w:element="PlaceType">
          <w:r w:rsidRPr="00054728">
            <w:rPr>
              <w:rFonts w:ascii="Times New Roman" w:hAnsi="Times New Roman" w:cs="Times New Roman"/>
              <w:sz w:val="22"/>
              <w:szCs w:val="22"/>
            </w:rPr>
            <w:t>Bay</w:t>
          </w:r>
        </w:smartTag>
      </w:smartTag>
    </w:p>
    <w:p w:rsidR="00515F3C" w:rsidRPr="00054728" w:rsidRDefault="00515F3C">
      <w:pPr>
        <w:pStyle w:val="PlainText"/>
        <w:ind w:left="360"/>
        <w:rPr>
          <w:rFonts w:ascii="Times New Roman" w:eastAsia="MS Mincho" w:hAnsi="Times New Roman" w:cs="Times New Roman"/>
          <w:sz w:val="22"/>
          <w:szCs w:val="22"/>
        </w:rPr>
      </w:pPr>
      <w:r w:rsidRPr="00054728">
        <w:rPr>
          <w:rFonts w:ascii="Times New Roman" w:hAnsi="Times New Roman" w:cs="Times New Roman"/>
          <w:sz w:val="22"/>
          <w:szCs w:val="22"/>
        </w:rPr>
        <w:t xml:space="preserve">   </w:t>
      </w:r>
    </w:p>
    <w:p w:rsidR="00515F3C" w:rsidRPr="00054728" w:rsidRDefault="00515F3C">
      <w:pPr>
        <w:pStyle w:val="PlainText"/>
        <w:ind w:left="360"/>
        <w:rPr>
          <w:rFonts w:ascii="Times New Roman" w:hAnsi="Times New Roman" w:cs="Times New Roman"/>
          <w:sz w:val="22"/>
          <w:szCs w:val="22"/>
        </w:rPr>
      </w:pPr>
      <w:r w:rsidRPr="00054728">
        <w:rPr>
          <w:rFonts w:ascii="Times New Roman" w:hAnsi="Times New Roman" w:cs="Times New Roman"/>
          <w:sz w:val="22"/>
          <w:szCs w:val="22"/>
        </w:rPr>
        <w:t>Thomas Gihring</w:t>
      </w:r>
    </w:p>
    <w:p w:rsidR="00515F3C" w:rsidRPr="00054728" w:rsidRDefault="00515F3C">
      <w:pPr>
        <w:pStyle w:val="PlainText"/>
        <w:ind w:left="360"/>
        <w:rPr>
          <w:rFonts w:ascii="Times New Roman" w:hAnsi="Times New Roman" w:cs="Times New Roman"/>
          <w:sz w:val="22"/>
          <w:szCs w:val="22"/>
        </w:rPr>
      </w:pPr>
      <w:smartTag w:uri="urn:schemas-microsoft-com:office:smarttags" w:element="PlaceName">
        <w:smartTag w:uri="urn:schemas-microsoft-com:office:smarttags" w:element="place">
          <w:r w:rsidRPr="00054728">
            <w:rPr>
              <w:rFonts w:ascii="Times New Roman" w:hAnsi="Times New Roman" w:cs="Times New Roman"/>
              <w:sz w:val="22"/>
              <w:szCs w:val="22"/>
            </w:rPr>
            <w:t>Florida</w:t>
          </w:r>
        </w:smartTag>
        <w:r w:rsidRPr="00054728">
          <w:rPr>
            <w:rFonts w:ascii="Times New Roman" w:hAnsi="Times New Roman" w:cs="Times New Roman"/>
            <w:sz w:val="22"/>
            <w:szCs w:val="22"/>
          </w:rPr>
          <w:t xml:space="preserve"> </w:t>
        </w:r>
        <w:smartTag w:uri="urn:schemas-microsoft-com:office:smarttags" w:element="PlaceType">
          <w:r w:rsidRPr="00054728">
            <w:rPr>
              <w:rFonts w:ascii="Times New Roman" w:hAnsi="Times New Roman" w:cs="Times New Roman"/>
              <w:sz w:val="22"/>
              <w:szCs w:val="22"/>
            </w:rPr>
            <w:t>State</w:t>
          </w:r>
        </w:smartTag>
        <w:r w:rsidRPr="00054728">
          <w:rPr>
            <w:rFonts w:ascii="Times New Roman" w:hAnsi="Times New Roman" w:cs="Times New Roman"/>
            <w:sz w:val="22"/>
            <w:szCs w:val="22"/>
          </w:rPr>
          <w:t xml:space="preserve"> </w:t>
        </w:r>
        <w:smartTag w:uri="urn:schemas-microsoft-com:office:smarttags" w:element="PlaceType">
          <w:r w:rsidRPr="00054728">
            <w:rPr>
              <w:rFonts w:ascii="Times New Roman" w:hAnsi="Times New Roman" w:cs="Times New Roman"/>
              <w:sz w:val="22"/>
              <w:szCs w:val="22"/>
            </w:rPr>
            <w:t>University</w:t>
          </w:r>
        </w:smartTag>
      </w:smartTag>
    </w:p>
    <w:p w:rsidR="00515F3C" w:rsidRPr="00054728" w:rsidRDefault="00515F3C">
      <w:pPr>
        <w:pStyle w:val="PlainText"/>
        <w:ind w:left="360"/>
        <w:rPr>
          <w:rFonts w:ascii="Times New Roman" w:hAnsi="Times New Roman" w:cs="Times New Roman"/>
          <w:sz w:val="22"/>
          <w:szCs w:val="22"/>
        </w:rPr>
      </w:pPr>
      <w:r w:rsidRPr="00054728">
        <w:rPr>
          <w:rFonts w:ascii="Times New Roman" w:eastAsia="MS Mincho" w:hAnsi="Times New Roman" w:cs="Times New Roman"/>
          <w:sz w:val="22"/>
          <w:szCs w:val="22"/>
        </w:rPr>
        <w:t>NOAA Graduate Research Fellowship</w:t>
      </w:r>
    </w:p>
    <w:p w:rsidR="00515F3C" w:rsidRPr="00054728" w:rsidRDefault="00515F3C">
      <w:pPr>
        <w:pStyle w:val="PlainText"/>
        <w:ind w:left="360"/>
        <w:rPr>
          <w:rFonts w:ascii="Times New Roman" w:hAnsi="Times New Roman" w:cs="Times New Roman"/>
          <w:sz w:val="22"/>
          <w:szCs w:val="22"/>
        </w:rPr>
      </w:pPr>
      <w:r w:rsidRPr="00054728">
        <w:rPr>
          <w:rFonts w:ascii="Times New Roman" w:hAnsi="Times New Roman" w:cs="Times New Roman"/>
          <w:sz w:val="22"/>
          <w:szCs w:val="22"/>
        </w:rPr>
        <w:t xml:space="preserve">The Role of Oligohaline Marshes as a Source or Sink of Nitrogen to the </w:t>
      </w:r>
      <w:smartTag w:uri="urn:schemas-microsoft-com:office:smarttags" w:element="PlaceName">
        <w:smartTag w:uri="urn:schemas-microsoft-com:office:smarttags" w:element="place">
          <w:r w:rsidRPr="00054728">
            <w:rPr>
              <w:rFonts w:ascii="Times New Roman" w:hAnsi="Times New Roman" w:cs="Times New Roman"/>
              <w:sz w:val="22"/>
              <w:szCs w:val="22"/>
            </w:rPr>
            <w:t>Apalachicola</w:t>
          </w:r>
        </w:smartTag>
        <w:r w:rsidRPr="00054728">
          <w:rPr>
            <w:rFonts w:ascii="Times New Roman" w:hAnsi="Times New Roman" w:cs="Times New Roman"/>
            <w:sz w:val="22"/>
            <w:szCs w:val="22"/>
          </w:rPr>
          <w:t xml:space="preserve"> </w:t>
        </w:r>
        <w:smartTag w:uri="urn:schemas-microsoft-com:office:smarttags" w:element="PlaceType">
          <w:r w:rsidRPr="00054728">
            <w:rPr>
              <w:rFonts w:ascii="Times New Roman" w:hAnsi="Times New Roman" w:cs="Times New Roman"/>
              <w:sz w:val="22"/>
              <w:szCs w:val="22"/>
            </w:rPr>
            <w:t>Bay</w:t>
          </w:r>
        </w:smartTag>
      </w:smartTag>
      <w:r w:rsidRPr="00054728">
        <w:rPr>
          <w:rFonts w:ascii="Times New Roman" w:hAnsi="Times New Roman" w:cs="Times New Roman"/>
          <w:sz w:val="22"/>
          <w:szCs w:val="22"/>
        </w:rPr>
        <w:t xml:space="preserve">   </w:t>
      </w:r>
    </w:p>
    <w:p w:rsidR="00515F3C" w:rsidRDefault="00515F3C">
      <w:pPr>
        <w:pStyle w:val="PlainText"/>
        <w:ind w:left="360"/>
        <w:rPr>
          <w:rFonts w:ascii="Times New Roman" w:hAnsi="Times New Roman" w:cs="Times New Roman"/>
          <w:sz w:val="22"/>
          <w:szCs w:val="22"/>
        </w:rPr>
      </w:pPr>
    </w:p>
    <w:p w:rsidR="00515F3C" w:rsidRPr="00E22C68" w:rsidRDefault="00515F3C" w:rsidP="00042860">
      <w:pPr>
        <w:pStyle w:val="PlainText"/>
        <w:ind w:left="360"/>
        <w:rPr>
          <w:rFonts w:ascii="Times New Roman" w:hAnsi="Times New Roman" w:cs="Times New Roman"/>
          <w:sz w:val="22"/>
          <w:szCs w:val="22"/>
        </w:rPr>
      </w:pPr>
      <w:r w:rsidRPr="00E22C68">
        <w:rPr>
          <w:rFonts w:ascii="Times New Roman" w:hAnsi="Times New Roman" w:cs="Times New Roman"/>
          <w:sz w:val="22"/>
          <w:szCs w:val="22"/>
        </w:rPr>
        <w:t>Chris Anderson</w:t>
      </w:r>
    </w:p>
    <w:p w:rsidR="00515F3C" w:rsidRPr="00E22C68" w:rsidRDefault="00515F3C" w:rsidP="00042860">
      <w:pPr>
        <w:pStyle w:val="PlainText"/>
        <w:ind w:left="360"/>
        <w:rPr>
          <w:rFonts w:ascii="Times New Roman" w:hAnsi="Times New Roman" w:cs="Times New Roman"/>
          <w:sz w:val="22"/>
          <w:szCs w:val="22"/>
        </w:rPr>
      </w:pPr>
      <w:r w:rsidRPr="00E22C68">
        <w:rPr>
          <w:rFonts w:ascii="Times New Roman" w:hAnsi="Times New Roman" w:cs="Times New Roman"/>
          <w:sz w:val="22"/>
          <w:szCs w:val="22"/>
        </w:rPr>
        <w:t>Auburn University</w:t>
      </w:r>
    </w:p>
    <w:p w:rsidR="00515F3C" w:rsidRPr="00E22C68" w:rsidRDefault="00515F3C" w:rsidP="00E22C68">
      <w:pPr>
        <w:pStyle w:val="Heading2"/>
        <w:ind w:firstLine="360"/>
        <w:rPr>
          <w:sz w:val="22"/>
          <w:szCs w:val="22"/>
          <w:u w:val="none"/>
        </w:rPr>
      </w:pPr>
      <w:r w:rsidRPr="00E22C68">
        <w:rPr>
          <w:sz w:val="22"/>
          <w:szCs w:val="22"/>
          <w:u w:val="none"/>
        </w:rPr>
        <w:t>School of Forestry and Wildlife Sciences</w:t>
      </w:r>
    </w:p>
    <w:p w:rsidR="00515F3C" w:rsidRPr="00E22C68" w:rsidRDefault="00515F3C">
      <w:pPr>
        <w:pStyle w:val="PlainText"/>
        <w:ind w:left="360"/>
        <w:rPr>
          <w:rFonts w:ascii="Times New Roman" w:hAnsi="Times New Roman" w:cs="Times New Roman"/>
          <w:sz w:val="22"/>
          <w:szCs w:val="22"/>
        </w:rPr>
      </w:pPr>
      <w:r w:rsidRPr="00E22C68">
        <w:rPr>
          <w:rFonts w:ascii="Times New Roman" w:hAnsi="Times New Roman" w:cs="Times New Roman"/>
          <w:sz w:val="22"/>
          <w:szCs w:val="22"/>
        </w:rPr>
        <w:t>Response of coastal riverine wetlands to water allocations in an urbanizing watershed</w:t>
      </w:r>
    </w:p>
    <w:p w:rsidR="00515F3C" w:rsidRPr="00054728" w:rsidRDefault="00515F3C">
      <w:pPr>
        <w:pStyle w:val="PlainText"/>
        <w:numPr>
          <w:ins w:id="13" w:author="levi_l" w:date="2008-03-04T15:34:00Z"/>
        </w:numPr>
        <w:ind w:left="360"/>
        <w:rPr>
          <w:ins w:id="14" w:author="levi_l" w:date="2008-03-04T15:34:00Z"/>
          <w:rFonts w:ascii="Times New Roman" w:hAnsi="Times New Roman" w:cs="Times New Roman"/>
          <w:sz w:val="22"/>
          <w:szCs w:val="22"/>
        </w:rPr>
      </w:pPr>
    </w:p>
    <w:p w:rsidR="00515F3C" w:rsidRPr="00054728" w:rsidRDefault="00515F3C">
      <w:pPr>
        <w:pStyle w:val="PlainText"/>
        <w:ind w:left="360"/>
        <w:rPr>
          <w:rFonts w:ascii="Times New Roman" w:hAnsi="Times New Roman" w:cs="Times New Roman"/>
          <w:sz w:val="22"/>
          <w:szCs w:val="22"/>
        </w:rPr>
      </w:pPr>
      <w:r w:rsidRPr="00054728">
        <w:rPr>
          <w:rFonts w:ascii="Times New Roman" w:hAnsi="Times New Roman" w:cs="Times New Roman"/>
          <w:sz w:val="22"/>
          <w:szCs w:val="22"/>
        </w:rPr>
        <w:t>Jane Caffrey</w:t>
      </w:r>
    </w:p>
    <w:p w:rsidR="00515F3C" w:rsidRPr="00054728" w:rsidRDefault="00515F3C">
      <w:pPr>
        <w:pStyle w:val="PlainText"/>
        <w:ind w:left="360"/>
        <w:rPr>
          <w:rFonts w:ascii="Times New Roman" w:hAnsi="Times New Roman" w:cs="Times New Roman"/>
          <w:sz w:val="22"/>
          <w:szCs w:val="22"/>
        </w:rPr>
      </w:pPr>
      <w:smartTag w:uri="urn:schemas-microsoft-com:office:smarttags" w:element="City">
        <w:smartTag w:uri="urn:schemas-microsoft-com:office:smarttags" w:element="place">
          <w:r w:rsidRPr="00054728">
            <w:rPr>
              <w:rFonts w:ascii="Times New Roman" w:hAnsi="Times New Roman" w:cs="Times New Roman"/>
              <w:sz w:val="22"/>
              <w:szCs w:val="22"/>
            </w:rPr>
            <w:t>University of West</w:t>
          </w:r>
        </w:smartTag>
        <w:r w:rsidRPr="00054728">
          <w:rPr>
            <w:rFonts w:ascii="Times New Roman" w:hAnsi="Times New Roman" w:cs="Times New Roman"/>
            <w:sz w:val="22"/>
            <w:szCs w:val="22"/>
          </w:rPr>
          <w:t xml:space="preserve"> </w:t>
        </w:r>
        <w:smartTag w:uri="urn:schemas-microsoft-com:office:smarttags" w:element="State">
          <w:r w:rsidRPr="00054728">
            <w:rPr>
              <w:rFonts w:ascii="Times New Roman" w:hAnsi="Times New Roman" w:cs="Times New Roman"/>
              <w:sz w:val="22"/>
              <w:szCs w:val="22"/>
            </w:rPr>
            <w:t>Florida</w:t>
          </w:r>
        </w:smartTag>
      </w:smartTag>
    </w:p>
    <w:p w:rsidR="00515F3C" w:rsidRPr="00054728" w:rsidRDefault="00515F3C">
      <w:pPr>
        <w:tabs>
          <w:tab w:val="num" w:pos="720"/>
        </w:tabs>
        <w:rPr>
          <w:sz w:val="22"/>
          <w:szCs w:val="22"/>
        </w:rPr>
      </w:pPr>
      <w:r w:rsidRPr="00054728">
        <w:rPr>
          <w:sz w:val="22"/>
          <w:szCs w:val="22"/>
        </w:rPr>
        <w:t xml:space="preserve">       Effect of Diurnal and Weekly Water Column Hypoxic Events on Nitrification and Nitrogen </w:t>
      </w:r>
    </w:p>
    <w:p w:rsidR="00515F3C" w:rsidRPr="00054728" w:rsidRDefault="00515F3C">
      <w:pPr>
        <w:tabs>
          <w:tab w:val="num" w:pos="720"/>
        </w:tabs>
        <w:rPr>
          <w:b/>
          <w:bCs/>
          <w:sz w:val="22"/>
          <w:szCs w:val="22"/>
        </w:rPr>
      </w:pPr>
      <w:r w:rsidRPr="00054728">
        <w:rPr>
          <w:sz w:val="22"/>
          <w:szCs w:val="22"/>
        </w:rPr>
        <w:t xml:space="preserve">       Transformations in Estuarine Sediments  </w:t>
      </w:r>
    </w:p>
    <w:p w:rsidR="00515F3C" w:rsidRDefault="00515F3C">
      <w:pPr>
        <w:numPr>
          <w:ins w:id="15" w:author="levi_l" w:date="2008-03-04T15:32:00Z"/>
        </w:numPr>
        <w:tabs>
          <w:tab w:val="num" w:pos="720"/>
        </w:tabs>
        <w:rPr>
          <w:b/>
          <w:bCs/>
          <w:color w:val="000000"/>
          <w:sz w:val="22"/>
          <w:szCs w:val="22"/>
        </w:rPr>
      </w:pPr>
      <w:r>
        <w:rPr>
          <w:b/>
          <w:bCs/>
          <w:color w:val="000000"/>
          <w:sz w:val="22"/>
          <w:szCs w:val="22"/>
        </w:rPr>
        <w:tab/>
      </w:r>
    </w:p>
    <w:p w:rsidR="00515F3C" w:rsidRPr="00711DFF" w:rsidRDefault="00515F3C" w:rsidP="00711DFF">
      <w:pPr>
        <w:tabs>
          <w:tab w:val="num" w:pos="720"/>
        </w:tabs>
        <w:ind w:left="360"/>
        <w:rPr>
          <w:bCs/>
          <w:color w:val="000000"/>
          <w:sz w:val="22"/>
          <w:szCs w:val="22"/>
        </w:rPr>
      </w:pPr>
      <w:r w:rsidRPr="00711DFF">
        <w:rPr>
          <w:bCs/>
          <w:color w:val="000000"/>
          <w:sz w:val="22"/>
          <w:szCs w:val="22"/>
        </w:rPr>
        <w:t>Laura Petes</w:t>
      </w:r>
    </w:p>
    <w:p w:rsidR="00515F3C" w:rsidRPr="00711DFF" w:rsidRDefault="00515F3C" w:rsidP="00711DFF">
      <w:pPr>
        <w:tabs>
          <w:tab w:val="num" w:pos="720"/>
        </w:tabs>
        <w:ind w:left="360"/>
        <w:rPr>
          <w:bCs/>
          <w:color w:val="000000"/>
          <w:sz w:val="22"/>
          <w:szCs w:val="22"/>
        </w:rPr>
      </w:pPr>
      <w:smartTag w:uri="urn:schemas-microsoft-com:office:smarttags" w:element="PlaceName">
        <w:smartTag w:uri="urn:schemas-microsoft-com:office:smarttags" w:element="place">
          <w:r w:rsidRPr="00711DFF">
            <w:rPr>
              <w:bCs/>
              <w:color w:val="000000"/>
              <w:sz w:val="22"/>
              <w:szCs w:val="22"/>
            </w:rPr>
            <w:t>Florida</w:t>
          </w:r>
        </w:smartTag>
        <w:r w:rsidRPr="00711DFF">
          <w:rPr>
            <w:bCs/>
            <w:color w:val="000000"/>
            <w:sz w:val="22"/>
            <w:szCs w:val="22"/>
          </w:rPr>
          <w:t xml:space="preserve"> </w:t>
        </w:r>
        <w:smartTag w:uri="urn:schemas-microsoft-com:office:smarttags" w:element="PlaceType">
          <w:r w:rsidRPr="00711DFF">
            <w:rPr>
              <w:bCs/>
              <w:color w:val="000000"/>
              <w:sz w:val="22"/>
              <w:szCs w:val="22"/>
            </w:rPr>
            <w:t>State</w:t>
          </w:r>
        </w:smartTag>
        <w:r w:rsidRPr="00711DFF">
          <w:rPr>
            <w:bCs/>
            <w:color w:val="000000"/>
            <w:sz w:val="22"/>
            <w:szCs w:val="22"/>
          </w:rPr>
          <w:t xml:space="preserve"> </w:t>
        </w:r>
        <w:smartTag w:uri="urn:schemas-microsoft-com:office:smarttags" w:element="PlaceType">
          <w:r w:rsidRPr="00711DFF">
            <w:rPr>
              <w:bCs/>
              <w:color w:val="000000"/>
              <w:sz w:val="22"/>
              <w:szCs w:val="22"/>
            </w:rPr>
            <w:t>University</w:t>
          </w:r>
        </w:smartTag>
      </w:smartTag>
      <w:r w:rsidRPr="00711DFF">
        <w:rPr>
          <w:bCs/>
          <w:color w:val="000000"/>
          <w:sz w:val="22"/>
          <w:szCs w:val="22"/>
        </w:rPr>
        <w:t xml:space="preserve"> Coastal and Marine Lab</w:t>
      </w:r>
    </w:p>
    <w:p w:rsidR="00515F3C" w:rsidRPr="00711DFF" w:rsidRDefault="00515F3C" w:rsidP="00711DFF">
      <w:pPr>
        <w:tabs>
          <w:tab w:val="num" w:pos="720"/>
        </w:tabs>
        <w:ind w:left="360"/>
        <w:rPr>
          <w:ins w:id="16" w:author="levi_l" w:date="2008-03-04T15:32:00Z"/>
          <w:bCs/>
          <w:color w:val="000000"/>
          <w:sz w:val="22"/>
          <w:szCs w:val="22"/>
        </w:rPr>
      </w:pPr>
      <w:r w:rsidRPr="00711DFF">
        <w:rPr>
          <w:bCs/>
          <w:color w:val="000000"/>
          <w:sz w:val="22"/>
          <w:szCs w:val="22"/>
        </w:rPr>
        <w:t>Anthropogenic alterations to freshwater input, and its effect on downstream estuarine oyster reef communities.</w:t>
      </w:r>
    </w:p>
    <w:p w:rsidR="00515F3C" w:rsidRDefault="00515F3C">
      <w:pPr>
        <w:pStyle w:val="PlainText"/>
        <w:ind w:left="360"/>
        <w:rPr>
          <w:rFonts w:ascii="Times New Roman" w:hAnsi="Times New Roman" w:cs="Times New Roman"/>
          <w:sz w:val="22"/>
          <w:szCs w:val="22"/>
        </w:rPr>
      </w:pPr>
    </w:p>
    <w:p w:rsidR="00515F3C" w:rsidRPr="009F3073" w:rsidRDefault="00515F3C" w:rsidP="009F3073">
      <w:pPr>
        <w:ind w:firstLine="360"/>
        <w:rPr>
          <w:sz w:val="22"/>
          <w:szCs w:val="22"/>
        </w:rPr>
      </w:pPr>
      <w:r w:rsidRPr="009F3073">
        <w:rPr>
          <w:sz w:val="22"/>
          <w:szCs w:val="22"/>
        </w:rPr>
        <w:t>Stacy Smith,</w:t>
      </w:r>
      <w:r>
        <w:rPr>
          <w:sz w:val="22"/>
          <w:szCs w:val="22"/>
        </w:rPr>
        <w:t xml:space="preserve"> Jane Caffrey, Jennifer Cherrier</w:t>
      </w:r>
    </w:p>
    <w:p w:rsidR="00515F3C" w:rsidRPr="009F3073" w:rsidRDefault="00515F3C" w:rsidP="009F3073">
      <w:pPr>
        <w:ind w:firstLine="360"/>
        <w:rPr>
          <w:sz w:val="22"/>
          <w:szCs w:val="22"/>
        </w:rPr>
      </w:pPr>
      <w:r w:rsidRPr="009F3073">
        <w:rPr>
          <w:sz w:val="22"/>
          <w:szCs w:val="22"/>
        </w:rPr>
        <w:t>Florida A&amp;M University post-doctoral research associate, ECSC/Environmental Sciences Institute</w:t>
      </w:r>
    </w:p>
    <w:p w:rsidR="00515F3C" w:rsidRPr="009F3073" w:rsidRDefault="00515F3C" w:rsidP="009F3073">
      <w:pPr>
        <w:autoSpaceDE w:val="0"/>
        <w:autoSpaceDN w:val="0"/>
        <w:ind w:firstLine="360"/>
        <w:rPr>
          <w:bCs/>
          <w:sz w:val="22"/>
          <w:szCs w:val="22"/>
        </w:rPr>
      </w:pPr>
      <w:r w:rsidRPr="009F3073">
        <w:rPr>
          <w:bCs/>
          <w:sz w:val="22"/>
          <w:szCs w:val="22"/>
        </w:rPr>
        <w:t>Drought, Reduced River Flow and Sea Level Rise: Exploring Climate</w:t>
      </w:r>
    </w:p>
    <w:p w:rsidR="00515F3C" w:rsidRPr="009F3073" w:rsidRDefault="00515F3C" w:rsidP="009F3073">
      <w:pPr>
        <w:ind w:firstLine="360"/>
        <w:rPr>
          <w:sz w:val="22"/>
          <w:szCs w:val="22"/>
        </w:rPr>
      </w:pPr>
      <w:r w:rsidRPr="009F3073">
        <w:rPr>
          <w:bCs/>
          <w:sz w:val="22"/>
          <w:szCs w:val="22"/>
        </w:rPr>
        <w:t>Impacts on Carbon and Nitrogen Cycling in the Apalachicola Bay System</w:t>
      </w:r>
    </w:p>
    <w:p w:rsidR="00515F3C" w:rsidRDefault="00515F3C" w:rsidP="00626B4F">
      <w:pPr>
        <w:pStyle w:val="PlainText"/>
        <w:ind w:left="360"/>
        <w:rPr>
          <w:rFonts w:ascii="Times New Roman" w:hAnsi="Times New Roman" w:cs="Times New Roman"/>
          <w:sz w:val="22"/>
          <w:szCs w:val="22"/>
        </w:rPr>
      </w:pPr>
      <w:r>
        <w:rPr>
          <w:rFonts w:ascii="Times New Roman" w:hAnsi="Times New Roman" w:cs="Times New Roman"/>
          <w:sz w:val="22"/>
          <w:szCs w:val="22"/>
        </w:rPr>
        <w:t xml:space="preserve"> </w:t>
      </w:r>
    </w:p>
    <w:p w:rsidR="00515F3C" w:rsidRDefault="00515F3C" w:rsidP="00F46448">
      <w:pPr>
        <w:pStyle w:val="PlainText"/>
        <w:ind w:firstLine="360"/>
        <w:rPr>
          <w:rFonts w:ascii="Times New Roman" w:eastAsia="MS Mincho" w:hAnsi="Times New Roman" w:cs="Times New Roman"/>
          <w:sz w:val="22"/>
          <w:szCs w:val="22"/>
        </w:rPr>
      </w:pPr>
      <w:r>
        <w:rPr>
          <w:rFonts w:ascii="Times New Roman" w:eastAsia="MS Mincho" w:hAnsi="Times New Roman" w:cs="Times New Roman"/>
          <w:sz w:val="22"/>
          <w:szCs w:val="22"/>
        </w:rPr>
        <w:t>Putland, J./ Florida State University Department of Oceanography.  NOAA Graduate Research Fellowship.</w:t>
      </w:r>
    </w:p>
    <w:p w:rsidR="00515F3C" w:rsidRDefault="00515F3C" w:rsidP="00F46448">
      <w:pPr>
        <w:pStyle w:val="PlainText"/>
        <w:ind w:firstLine="360"/>
        <w:rPr>
          <w:rFonts w:ascii="Times New Roman" w:eastAsia="MS Mincho" w:hAnsi="Times New Roman" w:cs="Times New Roman"/>
          <w:sz w:val="22"/>
          <w:szCs w:val="22"/>
        </w:rPr>
      </w:pPr>
      <w:r>
        <w:rPr>
          <w:rFonts w:ascii="Times New Roman" w:eastAsia="MS Mincho" w:hAnsi="Times New Roman" w:cs="Times New Roman"/>
          <w:sz w:val="22"/>
          <w:szCs w:val="22"/>
        </w:rPr>
        <w:t>Planktonic food web variations related to salinity and nutrient patterns in Apalachicola Bay.</w:t>
      </w:r>
    </w:p>
    <w:p w:rsidR="00515F3C" w:rsidRDefault="00515F3C" w:rsidP="00F46448">
      <w:pPr>
        <w:pStyle w:val="PlainText"/>
        <w:ind w:firstLine="360"/>
        <w:rPr>
          <w:rFonts w:ascii="Times New Roman" w:eastAsia="MS Mincho" w:hAnsi="Times New Roman" w:cs="Times New Roman"/>
          <w:sz w:val="22"/>
          <w:szCs w:val="22"/>
        </w:rPr>
      </w:pPr>
    </w:p>
    <w:p w:rsidR="00515F3C" w:rsidRPr="00F417FD" w:rsidRDefault="00515F3C" w:rsidP="00F46448">
      <w:pPr>
        <w:adjustRightInd w:val="0"/>
        <w:ind w:firstLine="360"/>
        <w:rPr>
          <w:bCs/>
          <w:iCs/>
          <w:color w:val="000000"/>
          <w:sz w:val="22"/>
          <w:szCs w:val="22"/>
        </w:rPr>
      </w:pPr>
      <w:r w:rsidRPr="00F417FD">
        <w:rPr>
          <w:bCs/>
          <w:iCs/>
          <w:color w:val="000000"/>
          <w:sz w:val="22"/>
          <w:szCs w:val="22"/>
        </w:rPr>
        <w:t>Wang, H., W. Huang, M. Harwell, L. Edmiston</w:t>
      </w:r>
      <w:r w:rsidRPr="00F417FD">
        <w:rPr>
          <w:bCs/>
          <w:iCs/>
          <w:color w:val="000066"/>
          <w:sz w:val="22"/>
          <w:szCs w:val="22"/>
        </w:rPr>
        <w:t>,</w:t>
      </w:r>
      <w:r w:rsidRPr="00F417FD">
        <w:rPr>
          <w:bCs/>
          <w:iCs/>
          <w:color w:val="000000"/>
          <w:sz w:val="22"/>
          <w:szCs w:val="22"/>
        </w:rPr>
        <w:t xml:space="preserve"> E. Johnson, P. Hsieh, K. Milla, J. Christensen,</w:t>
      </w:r>
    </w:p>
    <w:p w:rsidR="00515F3C" w:rsidRDefault="00515F3C" w:rsidP="00F46448">
      <w:pPr>
        <w:adjustRightInd w:val="0"/>
        <w:ind w:left="360"/>
        <w:rPr>
          <w:bCs/>
          <w:sz w:val="22"/>
          <w:szCs w:val="22"/>
        </w:rPr>
      </w:pPr>
      <w:r w:rsidRPr="00F417FD">
        <w:rPr>
          <w:bCs/>
          <w:iCs/>
          <w:color w:val="000000"/>
          <w:sz w:val="22"/>
          <w:szCs w:val="22"/>
        </w:rPr>
        <w:t xml:space="preserve">J. Stewart, X. Liu.  2008.  </w:t>
      </w:r>
      <w:r w:rsidRPr="00F417FD">
        <w:rPr>
          <w:bCs/>
          <w:sz w:val="22"/>
          <w:szCs w:val="22"/>
        </w:rPr>
        <w:t>Modeling oyster growth rate by coupling oyster population  and hydrodynamic models for Apalachicola Bay, Florida, USA.  Ecological Modeling  211:77-89.</w:t>
      </w:r>
    </w:p>
    <w:p w:rsidR="00515F3C" w:rsidRDefault="00515F3C" w:rsidP="00626B4F">
      <w:pPr>
        <w:pStyle w:val="PlainText"/>
        <w:ind w:left="360"/>
        <w:rPr>
          <w:sz w:val="22"/>
          <w:szCs w:val="22"/>
        </w:rPr>
      </w:pPr>
    </w:p>
    <w:p w:rsidR="00515F3C" w:rsidRPr="00054728" w:rsidRDefault="00515F3C">
      <w:pPr>
        <w:autoSpaceDE w:val="0"/>
        <w:autoSpaceDN w:val="0"/>
        <w:adjustRightInd w:val="0"/>
        <w:ind w:left="360"/>
        <w:rPr>
          <w:sz w:val="22"/>
          <w:szCs w:val="22"/>
        </w:rPr>
      </w:pPr>
      <w:r w:rsidRPr="00054728">
        <w:rPr>
          <w:sz w:val="22"/>
          <w:szCs w:val="22"/>
        </w:rPr>
        <w:t xml:space="preserve">Wanat, J., </w:t>
      </w:r>
      <w:r>
        <w:rPr>
          <w:sz w:val="22"/>
          <w:szCs w:val="22"/>
        </w:rPr>
        <w:t xml:space="preserve">Garwood, J., </w:t>
      </w:r>
      <w:r w:rsidRPr="00054728">
        <w:rPr>
          <w:sz w:val="22"/>
          <w:szCs w:val="22"/>
        </w:rPr>
        <w:t xml:space="preserve">Levi, L., Lamb, M., </w:t>
      </w:r>
      <w:r>
        <w:rPr>
          <w:sz w:val="22"/>
          <w:szCs w:val="22"/>
        </w:rPr>
        <w:t>Jones, C.,</w:t>
      </w:r>
      <w:r w:rsidRPr="00054728">
        <w:rPr>
          <w:sz w:val="22"/>
          <w:szCs w:val="22"/>
        </w:rPr>
        <w:t xml:space="preserve"> </w:t>
      </w:r>
    </w:p>
    <w:p w:rsidR="00515F3C" w:rsidRPr="00054728" w:rsidRDefault="00515F3C">
      <w:pPr>
        <w:autoSpaceDE w:val="0"/>
        <w:autoSpaceDN w:val="0"/>
        <w:adjustRightInd w:val="0"/>
        <w:ind w:left="360"/>
        <w:rPr>
          <w:sz w:val="22"/>
          <w:szCs w:val="22"/>
        </w:rPr>
      </w:pPr>
      <w:smartTag w:uri="urn:schemas-microsoft-com:office:smarttags" w:element="place">
        <w:r w:rsidRPr="00054728">
          <w:rPr>
            <w:sz w:val="22"/>
            <w:szCs w:val="22"/>
          </w:rPr>
          <w:t>Apalachicola</w:t>
        </w:r>
      </w:smartTag>
      <w:r w:rsidRPr="00054728">
        <w:rPr>
          <w:sz w:val="22"/>
          <w:szCs w:val="22"/>
        </w:rPr>
        <w:t xml:space="preserve"> National Estuarine Research Reserve.</w:t>
      </w:r>
    </w:p>
    <w:p w:rsidR="00515F3C" w:rsidRPr="00054728" w:rsidRDefault="00515F3C">
      <w:pPr>
        <w:autoSpaceDE w:val="0"/>
        <w:autoSpaceDN w:val="0"/>
        <w:adjustRightInd w:val="0"/>
        <w:ind w:left="360"/>
        <w:rPr>
          <w:sz w:val="22"/>
          <w:szCs w:val="22"/>
        </w:rPr>
      </w:pPr>
      <w:r w:rsidRPr="00054728">
        <w:rPr>
          <w:sz w:val="22"/>
          <w:szCs w:val="22"/>
        </w:rPr>
        <w:t xml:space="preserve">Distribution and density of fishes and benthic invertebrates in </w:t>
      </w:r>
      <w:smartTag w:uri="urn:schemas-microsoft-com:office:smarttags" w:element="PlaceName">
        <w:smartTag w:uri="urn:schemas-microsoft-com:office:smarttags" w:element="place">
          <w:r w:rsidRPr="00054728">
            <w:rPr>
              <w:sz w:val="22"/>
              <w:szCs w:val="22"/>
            </w:rPr>
            <w:t>Apalachicola</w:t>
          </w:r>
        </w:smartTag>
        <w:r w:rsidRPr="00054728">
          <w:rPr>
            <w:sz w:val="22"/>
            <w:szCs w:val="22"/>
          </w:rPr>
          <w:t xml:space="preserve"> </w:t>
        </w:r>
        <w:smartTag w:uri="urn:schemas-microsoft-com:office:smarttags" w:element="PlaceType">
          <w:r w:rsidRPr="00054728">
            <w:rPr>
              <w:sz w:val="22"/>
              <w:szCs w:val="22"/>
            </w:rPr>
            <w:t>Bay</w:t>
          </w:r>
        </w:smartTag>
      </w:smartTag>
      <w:r w:rsidRPr="00054728">
        <w:rPr>
          <w:sz w:val="22"/>
          <w:szCs w:val="22"/>
        </w:rPr>
        <w:t>.</w:t>
      </w:r>
    </w:p>
    <w:p w:rsidR="00515F3C" w:rsidRPr="00054728" w:rsidRDefault="00515F3C">
      <w:pPr>
        <w:pStyle w:val="PlainText"/>
        <w:ind w:left="360"/>
        <w:rPr>
          <w:rFonts w:ascii="Times New Roman" w:eastAsia="MS Mincho" w:hAnsi="Times New Roman" w:cs="Times New Roman"/>
          <w:sz w:val="22"/>
          <w:szCs w:val="22"/>
        </w:rPr>
      </w:pPr>
    </w:p>
    <w:p w:rsidR="00515F3C" w:rsidRDefault="00515F3C">
      <w:pPr>
        <w:pStyle w:val="PlainText"/>
        <w:ind w:left="360"/>
        <w:rPr>
          <w:rFonts w:ascii="Times New Roman" w:hAnsi="Times New Roman" w:cs="Times New Roman"/>
          <w:sz w:val="22"/>
          <w:szCs w:val="22"/>
        </w:rPr>
      </w:pPr>
      <w:r>
        <w:rPr>
          <w:rFonts w:ascii="Times New Roman" w:hAnsi="Times New Roman" w:cs="Times New Roman"/>
          <w:sz w:val="22"/>
          <w:szCs w:val="22"/>
        </w:rPr>
        <w:t xml:space="preserve">Jones, C., </w:t>
      </w:r>
      <w:r w:rsidRPr="00054728">
        <w:rPr>
          <w:rFonts w:ascii="Times New Roman" w:hAnsi="Times New Roman" w:cs="Times New Roman"/>
          <w:sz w:val="22"/>
          <w:szCs w:val="22"/>
        </w:rPr>
        <w:t xml:space="preserve">Lamb, M., Wanat, J., Levi, L., </w:t>
      </w:r>
      <w:r>
        <w:rPr>
          <w:rFonts w:ascii="Times New Roman" w:hAnsi="Times New Roman" w:cs="Times New Roman"/>
          <w:sz w:val="22"/>
          <w:szCs w:val="22"/>
        </w:rPr>
        <w:t>Garwood, J.</w:t>
      </w:r>
    </w:p>
    <w:p w:rsidR="00515F3C" w:rsidRPr="00054728" w:rsidRDefault="00515F3C">
      <w:pPr>
        <w:pStyle w:val="PlainText"/>
        <w:ind w:left="360"/>
        <w:rPr>
          <w:rFonts w:ascii="Times New Roman" w:eastAsia="MS Mincho" w:hAnsi="Times New Roman" w:cs="Times New Roman"/>
          <w:sz w:val="22"/>
          <w:szCs w:val="22"/>
        </w:rPr>
      </w:pPr>
      <w:r w:rsidRPr="00054728">
        <w:rPr>
          <w:rFonts w:ascii="Times New Roman" w:eastAsia="MS Mincho" w:hAnsi="Times New Roman" w:cs="Times New Roman"/>
          <w:sz w:val="22"/>
          <w:szCs w:val="22"/>
        </w:rPr>
        <w:t>Apalachicola National Estuarine Research Reserve</w:t>
      </w:r>
    </w:p>
    <w:p w:rsidR="00515F3C" w:rsidRPr="00054728" w:rsidRDefault="00515F3C">
      <w:pPr>
        <w:pStyle w:val="PlainText"/>
        <w:ind w:left="360"/>
        <w:rPr>
          <w:rFonts w:ascii="Times New Roman" w:eastAsia="MS Mincho" w:hAnsi="Times New Roman" w:cs="Times New Roman"/>
          <w:sz w:val="22"/>
          <w:szCs w:val="22"/>
        </w:rPr>
      </w:pPr>
      <w:r w:rsidRPr="00054728">
        <w:rPr>
          <w:rFonts w:ascii="Times New Roman" w:eastAsia="MS Mincho" w:hAnsi="Times New Roman" w:cs="Times New Roman"/>
          <w:sz w:val="22"/>
          <w:szCs w:val="22"/>
        </w:rPr>
        <w:t>System Wide Monitoring Program</w:t>
      </w:r>
    </w:p>
    <w:p w:rsidR="00515F3C" w:rsidRPr="00054728" w:rsidRDefault="00515F3C">
      <w:pPr>
        <w:pStyle w:val="PlainText"/>
        <w:ind w:left="360"/>
        <w:rPr>
          <w:rFonts w:ascii="Times New Roman" w:eastAsia="MS Mincho" w:hAnsi="Times New Roman" w:cs="Times New Roman"/>
          <w:sz w:val="22"/>
          <w:szCs w:val="22"/>
        </w:rPr>
      </w:pPr>
      <w:r w:rsidRPr="00054728">
        <w:rPr>
          <w:rFonts w:ascii="Times New Roman" w:eastAsia="MS Mincho" w:hAnsi="Times New Roman" w:cs="Times New Roman"/>
          <w:sz w:val="22"/>
          <w:szCs w:val="22"/>
        </w:rPr>
        <w:t xml:space="preserve">Long-Term Water Quality Monitoring </w:t>
      </w:r>
    </w:p>
    <w:p w:rsidR="00515F3C" w:rsidRPr="00054728" w:rsidRDefault="00515F3C">
      <w:pPr>
        <w:pStyle w:val="PlainText"/>
        <w:ind w:left="360"/>
        <w:rPr>
          <w:rFonts w:ascii="Times New Roman" w:eastAsia="MS Mincho" w:hAnsi="Times New Roman" w:cs="Times New Roman"/>
          <w:sz w:val="22"/>
          <w:szCs w:val="22"/>
        </w:rPr>
      </w:pPr>
    </w:p>
    <w:p w:rsidR="00515F3C" w:rsidRPr="00054728" w:rsidRDefault="00515F3C">
      <w:pPr>
        <w:pStyle w:val="PlainText"/>
        <w:ind w:left="360"/>
        <w:rPr>
          <w:rFonts w:ascii="Times New Roman" w:eastAsia="MS Mincho" w:hAnsi="Times New Roman" w:cs="Times New Roman"/>
          <w:sz w:val="22"/>
          <w:szCs w:val="22"/>
        </w:rPr>
      </w:pPr>
      <w:r w:rsidRPr="00054728">
        <w:rPr>
          <w:rFonts w:ascii="Times New Roman" w:hAnsi="Times New Roman" w:cs="Times New Roman"/>
          <w:sz w:val="22"/>
          <w:szCs w:val="22"/>
        </w:rPr>
        <w:t>Wanat, J., Levi, L.,</w:t>
      </w:r>
      <w:r>
        <w:rPr>
          <w:rFonts w:ascii="Times New Roman" w:hAnsi="Times New Roman" w:cs="Times New Roman"/>
          <w:sz w:val="22"/>
          <w:szCs w:val="22"/>
        </w:rPr>
        <w:t xml:space="preserve"> Garwood, J.</w:t>
      </w:r>
      <w:r w:rsidRPr="00054728">
        <w:rPr>
          <w:rFonts w:ascii="Times New Roman" w:hAnsi="Times New Roman" w:cs="Times New Roman"/>
          <w:sz w:val="22"/>
          <w:szCs w:val="22"/>
        </w:rPr>
        <w:t xml:space="preserve"> </w:t>
      </w:r>
    </w:p>
    <w:p w:rsidR="00515F3C" w:rsidRPr="00054728" w:rsidRDefault="00515F3C">
      <w:pPr>
        <w:pStyle w:val="PlainText"/>
        <w:ind w:left="360"/>
        <w:rPr>
          <w:rFonts w:ascii="Times New Roman" w:eastAsia="MS Mincho" w:hAnsi="Times New Roman" w:cs="Times New Roman"/>
          <w:sz w:val="22"/>
          <w:szCs w:val="22"/>
        </w:rPr>
      </w:pPr>
      <w:smartTag w:uri="urn:schemas-microsoft-com:office:smarttags" w:element="place">
        <w:r w:rsidRPr="00054728">
          <w:rPr>
            <w:rFonts w:ascii="Times New Roman" w:eastAsia="MS Mincho" w:hAnsi="Times New Roman" w:cs="Times New Roman"/>
            <w:sz w:val="22"/>
            <w:szCs w:val="22"/>
          </w:rPr>
          <w:t>Apalachicola</w:t>
        </w:r>
      </w:smartTag>
      <w:r w:rsidRPr="00054728">
        <w:rPr>
          <w:rFonts w:ascii="Times New Roman" w:eastAsia="MS Mincho" w:hAnsi="Times New Roman" w:cs="Times New Roman"/>
          <w:sz w:val="22"/>
          <w:szCs w:val="22"/>
        </w:rPr>
        <w:t xml:space="preserve"> National Estuarine Research Reserve</w:t>
      </w:r>
    </w:p>
    <w:p w:rsidR="00515F3C" w:rsidRPr="00054728" w:rsidRDefault="00515F3C">
      <w:pPr>
        <w:pStyle w:val="PlainText"/>
        <w:ind w:left="360"/>
        <w:rPr>
          <w:rFonts w:ascii="Times New Roman" w:eastAsia="MS Mincho" w:hAnsi="Times New Roman" w:cs="Times New Roman"/>
          <w:sz w:val="22"/>
          <w:szCs w:val="22"/>
        </w:rPr>
      </w:pPr>
      <w:r w:rsidRPr="00054728">
        <w:rPr>
          <w:rFonts w:ascii="Times New Roman" w:eastAsia="MS Mincho" w:hAnsi="Times New Roman" w:cs="Times New Roman"/>
          <w:sz w:val="22"/>
          <w:szCs w:val="22"/>
        </w:rPr>
        <w:t>System Wide Monitoring Program</w:t>
      </w:r>
    </w:p>
    <w:p w:rsidR="00515F3C" w:rsidRPr="00054728" w:rsidRDefault="00515F3C">
      <w:pPr>
        <w:pStyle w:val="PlainText"/>
        <w:ind w:left="360"/>
        <w:rPr>
          <w:rFonts w:ascii="Times New Roman" w:eastAsia="MS Mincho" w:hAnsi="Times New Roman" w:cs="Times New Roman"/>
          <w:sz w:val="22"/>
          <w:szCs w:val="22"/>
        </w:rPr>
      </w:pPr>
      <w:r w:rsidRPr="00054728">
        <w:rPr>
          <w:rFonts w:ascii="Times New Roman" w:eastAsia="MS Mincho" w:hAnsi="Times New Roman" w:cs="Times New Roman"/>
          <w:sz w:val="22"/>
          <w:szCs w:val="22"/>
        </w:rPr>
        <w:t xml:space="preserve">Long-Term Meteorological Monitoring </w:t>
      </w:r>
    </w:p>
    <w:p w:rsidR="00515F3C" w:rsidRPr="00054728" w:rsidRDefault="00515F3C">
      <w:pPr>
        <w:pStyle w:val="PlainText"/>
        <w:ind w:left="360"/>
        <w:rPr>
          <w:rFonts w:ascii="Times New Roman" w:eastAsia="MS Mincho" w:hAnsi="Times New Roman" w:cs="Times New Roman"/>
          <w:sz w:val="22"/>
          <w:szCs w:val="22"/>
        </w:rPr>
      </w:pPr>
    </w:p>
    <w:p w:rsidR="00515F3C" w:rsidRDefault="00515F3C" w:rsidP="00953C38">
      <w:pPr>
        <w:pStyle w:val="PlainText"/>
        <w:ind w:left="360"/>
        <w:rPr>
          <w:rFonts w:ascii="Times New Roman" w:hAnsi="Times New Roman" w:cs="Times New Roman"/>
          <w:sz w:val="22"/>
          <w:szCs w:val="22"/>
        </w:rPr>
      </w:pPr>
      <w:r w:rsidRPr="00953447">
        <w:rPr>
          <w:rFonts w:ascii="Times New Roman" w:hAnsi="Times New Roman" w:cs="Times New Roman"/>
          <w:sz w:val="22"/>
          <w:szCs w:val="22"/>
        </w:rPr>
        <w:t>“Gauging the effects of the BP Oil Spill on diatoms, calcareous nanoplankton, and related protists at or near the base of the food chain in the NE Gulf of Mexico", funded to principal Investigators, Drs Sherwood W. Wise, Jr. and Akshitnhala K. S. K. Prasad.</w:t>
      </w:r>
    </w:p>
    <w:p w:rsidR="00515F3C" w:rsidRPr="00054728" w:rsidRDefault="00515F3C">
      <w:pPr>
        <w:pStyle w:val="PlainText"/>
        <w:ind w:left="360"/>
        <w:rPr>
          <w:rFonts w:ascii="Times New Roman" w:eastAsia="MS Mincho" w:hAnsi="Times New Roman" w:cs="Times New Roman"/>
          <w:sz w:val="22"/>
          <w:szCs w:val="22"/>
        </w:rPr>
      </w:pPr>
    </w:p>
    <w:p w:rsidR="00515F3C" w:rsidRDefault="00515F3C">
      <w:pPr>
        <w:pStyle w:val="PlainText"/>
        <w:ind w:left="360"/>
        <w:rPr>
          <w:rFonts w:ascii="Times New Roman" w:hAnsi="Times New Roman" w:cs="Times New Roman"/>
          <w:sz w:val="22"/>
          <w:szCs w:val="22"/>
        </w:rPr>
      </w:pPr>
    </w:p>
    <w:p w:rsidR="00515F3C" w:rsidRPr="00054728" w:rsidRDefault="00515F3C">
      <w:pPr>
        <w:pStyle w:val="PlainText"/>
        <w:ind w:left="360"/>
        <w:rPr>
          <w:rFonts w:ascii="Times New Roman" w:hAnsi="Times New Roman" w:cs="Times New Roman"/>
          <w:sz w:val="22"/>
          <w:szCs w:val="22"/>
        </w:rPr>
      </w:pPr>
    </w:p>
    <w:p w:rsidR="00515F3C" w:rsidRDefault="00515F3C">
      <w:pPr>
        <w:numPr>
          <w:ilvl w:val="0"/>
          <w:numId w:val="16"/>
        </w:numPr>
        <w:rPr>
          <w:b/>
          <w:sz w:val="22"/>
          <w:szCs w:val="22"/>
        </w:rPr>
      </w:pPr>
      <w:r w:rsidRPr="00054728">
        <w:rPr>
          <w:b/>
          <w:sz w:val="22"/>
          <w:szCs w:val="22"/>
        </w:rPr>
        <w:t xml:space="preserve">Distribution </w:t>
      </w:r>
    </w:p>
    <w:p w:rsidR="00515F3C" w:rsidRDefault="00515F3C" w:rsidP="006C6574">
      <w:pPr>
        <w:ind w:left="720"/>
        <w:rPr>
          <w:b/>
          <w:sz w:val="22"/>
          <w:szCs w:val="22"/>
        </w:rPr>
      </w:pPr>
    </w:p>
    <w:p w:rsidR="00515F3C" w:rsidRPr="006C6574" w:rsidRDefault="00515F3C" w:rsidP="006C6574">
      <w:pPr>
        <w:pStyle w:val="BodyTextIndent2"/>
        <w:ind w:left="720" w:right="720"/>
        <w:jc w:val="both"/>
        <w:rPr>
          <w:sz w:val="22"/>
          <w:szCs w:val="22"/>
        </w:rPr>
      </w:pPr>
      <w:r w:rsidRPr="006C6574">
        <w:rPr>
          <w:sz w:val="22"/>
          <w:szCs w:val="22"/>
        </w:rPr>
        <w:t xml:space="preserve">NOAA/ERD retains the right to analyze, synthesize and publish summaries of the NERRS System-wide Monitoring Program data.  The PI retains the right to be fully credited for having collected and processed the data.  Following academic courtesy standards, the PI and NERR site where the data were collected will be contacted and fully acknowledged in any subsequent publications in which any part of the data are used.  Manuscripts resulting from this NOAA/OCRM supported research that are produced for publication in open literature, including refereed scientific journals, will acknowledge that the research was conducted under an award from the Estuarine Reserves Division, Office of Ocean and Coastal Resource Management, National Ocean Service, National Oceanic and Atmospheric Administration.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rsidR="00515F3C" w:rsidRPr="006C6574" w:rsidRDefault="00515F3C" w:rsidP="006C6574">
      <w:pPr>
        <w:pStyle w:val="BodyTextIndent2"/>
        <w:ind w:left="720" w:right="720"/>
        <w:jc w:val="both"/>
        <w:rPr>
          <w:sz w:val="22"/>
          <w:szCs w:val="22"/>
        </w:rPr>
      </w:pPr>
    </w:p>
    <w:p w:rsidR="00515F3C" w:rsidRPr="006C6574" w:rsidRDefault="00515F3C" w:rsidP="006C6574">
      <w:pPr>
        <w:pStyle w:val="BodyTextIndent3"/>
        <w:ind w:left="720" w:right="720" w:firstLine="0"/>
        <w:jc w:val="both"/>
        <w:rPr>
          <w:szCs w:val="22"/>
        </w:rPr>
      </w:pPr>
      <w:r w:rsidRPr="006C6574">
        <w:rPr>
          <w:szCs w:val="22"/>
        </w:rPr>
        <w:t xml:space="preserve">NERR nutrient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2" w:history="1">
        <w:r w:rsidRPr="006C6574">
          <w:rPr>
            <w:rStyle w:val="Hyperlink"/>
            <w:szCs w:val="22"/>
          </w:rPr>
          <w:t>http://cdmo.baruch.sc.edu/</w:t>
        </w:r>
      </w:hyperlink>
      <w:r w:rsidRPr="006C6574">
        <w:rPr>
          <w:szCs w:val="22"/>
        </w:rPr>
        <w:t xml:space="preserve">.  Data are available in text tab-delimited format.  </w:t>
      </w:r>
    </w:p>
    <w:p w:rsidR="00515F3C" w:rsidRPr="009D17C5" w:rsidRDefault="00515F3C" w:rsidP="006C6574">
      <w:pPr>
        <w:rPr>
          <w:rFonts w:ascii="Garamond" w:hAnsi="Garamond"/>
          <w:sz w:val="22"/>
          <w:szCs w:val="22"/>
        </w:rPr>
      </w:pPr>
    </w:p>
    <w:p w:rsidR="00515F3C" w:rsidRPr="009D17C5" w:rsidRDefault="00515F3C" w:rsidP="006C6574">
      <w:pPr>
        <w:rPr>
          <w:rFonts w:ascii="Garamond" w:hAnsi="Garamond"/>
          <w:sz w:val="22"/>
          <w:szCs w:val="22"/>
        </w:rPr>
      </w:pPr>
    </w:p>
    <w:p w:rsidR="00515F3C" w:rsidRPr="00054728" w:rsidRDefault="00515F3C" w:rsidP="006C6574">
      <w:pPr>
        <w:ind w:left="720"/>
        <w:rPr>
          <w:b/>
          <w:sz w:val="22"/>
          <w:szCs w:val="22"/>
        </w:rPr>
      </w:pPr>
    </w:p>
    <w:p w:rsidR="00515F3C" w:rsidRPr="00054728" w:rsidRDefault="00515F3C">
      <w:pPr>
        <w:rPr>
          <w:b/>
          <w:sz w:val="22"/>
          <w:szCs w:val="22"/>
        </w:rPr>
      </w:pPr>
    </w:p>
    <w:p w:rsidR="00515F3C" w:rsidRPr="00054728" w:rsidRDefault="00515F3C">
      <w:pPr>
        <w:rPr>
          <w:sz w:val="22"/>
          <w:szCs w:val="22"/>
        </w:rPr>
      </w:pPr>
    </w:p>
    <w:p w:rsidR="00515F3C" w:rsidRPr="00054728" w:rsidRDefault="00515F3C">
      <w:pPr>
        <w:rPr>
          <w:sz w:val="22"/>
          <w:szCs w:val="22"/>
        </w:rPr>
      </w:pPr>
    </w:p>
    <w:p w:rsidR="00515F3C" w:rsidRPr="00054728" w:rsidRDefault="00515F3C">
      <w:pPr>
        <w:rPr>
          <w:b/>
          <w:bCs/>
          <w:sz w:val="22"/>
          <w:szCs w:val="22"/>
        </w:rPr>
      </w:pPr>
      <w:r w:rsidRPr="00054728">
        <w:rPr>
          <w:b/>
          <w:bCs/>
          <w:sz w:val="22"/>
          <w:szCs w:val="22"/>
        </w:rPr>
        <w:t>II. Physical Structure Descriptors</w:t>
      </w:r>
    </w:p>
    <w:p w:rsidR="00515F3C" w:rsidRPr="00054728" w:rsidRDefault="00515F3C">
      <w:pPr>
        <w:rPr>
          <w:sz w:val="22"/>
          <w:szCs w:val="22"/>
        </w:rPr>
      </w:pPr>
    </w:p>
    <w:p w:rsidR="00515F3C" w:rsidRDefault="00515F3C">
      <w:pPr>
        <w:pStyle w:val="BodyTextIndent2"/>
        <w:numPr>
          <w:ilvl w:val="0"/>
          <w:numId w:val="16"/>
        </w:numPr>
        <w:rPr>
          <w:sz w:val="22"/>
          <w:szCs w:val="22"/>
        </w:rPr>
      </w:pPr>
      <w:r w:rsidRPr="00054728">
        <w:rPr>
          <w:b/>
          <w:sz w:val="22"/>
          <w:szCs w:val="22"/>
        </w:rPr>
        <w:t>Entry verification</w:t>
      </w:r>
      <w:r w:rsidRPr="00054728">
        <w:rPr>
          <w:sz w:val="22"/>
          <w:szCs w:val="22"/>
        </w:rPr>
        <w:t xml:space="preserve"> </w:t>
      </w:r>
    </w:p>
    <w:p w:rsidR="00515F3C" w:rsidRDefault="00515F3C" w:rsidP="006C6574">
      <w:pPr>
        <w:pStyle w:val="BodyTextIndent2"/>
        <w:ind w:left="720"/>
        <w:rPr>
          <w:sz w:val="22"/>
          <w:szCs w:val="22"/>
        </w:rPr>
      </w:pPr>
    </w:p>
    <w:p w:rsidR="00515F3C" w:rsidRDefault="00515F3C" w:rsidP="00F25BB0">
      <w:pPr>
        <w:pStyle w:val="Footer"/>
        <w:tabs>
          <w:tab w:val="clear" w:pos="4320"/>
          <w:tab w:val="clear" w:pos="8640"/>
        </w:tabs>
        <w:ind w:left="360"/>
        <w:rPr>
          <w:sz w:val="22"/>
          <w:szCs w:val="22"/>
        </w:rPr>
      </w:pPr>
      <w:r>
        <w:rPr>
          <w:sz w:val="22"/>
          <w:szCs w:val="22"/>
        </w:rPr>
        <w:t xml:space="preserve">A hardcopy of the original ANERR Field Sample Collection logsheet accompanies the samples from ANERR to the UF laboratory.    Results data are entered into an Excel spreadsheet by UF laboratory staff, reviewed and signed off by the laboratory supervisor (Dr. Ed Phlips).    The Excel data file is then electronically transmitted to ANERR.  </w:t>
      </w:r>
      <w:r w:rsidRPr="00054728">
        <w:rPr>
          <w:sz w:val="22"/>
          <w:szCs w:val="22"/>
        </w:rPr>
        <w:t xml:space="preserve">Lauren Levi, ANERR staff, reviews the data file for completeness </w:t>
      </w:r>
      <w:r>
        <w:rPr>
          <w:sz w:val="22"/>
          <w:szCs w:val="22"/>
        </w:rPr>
        <w:t xml:space="preserve">and processes the data using the NutrientQAQC Excel macro.  </w:t>
      </w:r>
      <w:r w:rsidRPr="00054728">
        <w:rPr>
          <w:sz w:val="22"/>
          <w:szCs w:val="22"/>
        </w:rPr>
        <w:t xml:space="preserve">  Missing data are verified by review of field logs and are denoted by a blank space in the database. </w:t>
      </w:r>
      <w:r>
        <w:rPr>
          <w:sz w:val="22"/>
          <w:szCs w:val="22"/>
        </w:rPr>
        <w:t xml:space="preserve">  </w:t>
      </w:r>
      <w:r w:rsidRPr="00F25BB0">
        <w:rPr>
          <w:sz w:val="22"/>
          <w:szCs w:val="22"/>
        </w:rPr>
        <w:t>The NutrientQAQC macro sets up the data worksheet, metadata worksheets, and MDL worksheet; adds chosen parameters and facilitates data entry; allows the user to set the number of significant figures to be reported for each parameter and rounds using banker’s rounding rules; allows the user to input MDL values and automatically flags/codes values below MDL; calculates parameters chosen by the user and automatically flags/codes for component values below MDL, negative calculated values, and missing data; allows the user to apply QAQC flags and codes to the data; produces summary statistics; graphs selected parameters for review; and exports the resulting data file to the CDMO for tertiary QAQC and assimilation into the CDMO’s authoritative online database.</w:t>
      </w:r>
      <w:r>
        <w:rPr>
          <w:i/>
          <w:sz w:val="22"/>
          <w:szCs w:val="22"/>
        </w:rPr>
        <w:t xml:space="preserve">   </w:t>
      </w:r>
      <w:r w:rsidRPr="00DF34FE">
        <w:rPr>
          <w:sz w:val="22"/>
          <w:szCs w:val="22"/>
        </w:rPr>
        <w:t>Flag and code definitions are listed in sections 15 and 16 of this document</w:t>
      </w:r>
      <w:r>
        <w:rPr>
          <w:sz w:val="22"/>
          <w:szCs w:val="22"/>
        </w:rPr>
        <w:t>.</w:t>
      </w:r>
    </w:p>
    <w:p w:rsidR="00515F3C" w:rsidRDefault="00515F3C" w:rsidP="00984F11">
      <w:pPr>
        <w:pStyle w:val="BodyTextIndent2"/>
        <w:ind w:left="720"/>
        <w:rPr>
          <w:sz w:val="22"/>
          <w:szCs w:val="22"/>
        </w:rPr>
      </w:pPr>
    </w:p>
    <w:p w:rsidR="00515F3C" w:rsidRPr="00054728" w:rsidRDefault="00515F3C">
      <w:pPr>
        <w:pStyle w:val="Footer"/>
        <w:numPr>
          <w:ins w:id="17" w:author="levi_l" w:date="2008-03-04T15:38:00Z"/>
        </w:numPr>
        <w:tabs>
          <w:tab w:val="clear" w:pos="4320"/>
          <w:tab w:val="clear" w:pos="8640"/>
        </w:tabs>
        <w:ind w:left="360"/>
        <w:rPr>
          <w:ins w:id="18" w:author="levi_l" w:date="2008-03-04T15:38:00Z"/>
          <w:sz w:val="22"/>
          <w:szCs w:val="22"/>
        </w:rPr>
      </w:pPr>
    </w:p>
    <w:p w:rsidR="00515F3C" w:rsidRPr="00054728" w:rsidRDefault="00515F3C">
      <w:pPr>
        <w:pStyle w:val="BodyTextIndent2"/>
        <w:rPr>
          <w:b/>
          <w:sz w:val="22"/>
          <w:szCs w:val="22"/>
        </w:rPr>
      </w:pPr>
    </w:p>
    <w:p w:rsidR="00515F3C" w:rsidRPr="00963002" w:rsidRDefault="00515F3C">
      <w:pPr>
        <w:pStyle w:val="BodyTextIndent2"/>
        <w:numPr>
          <w:ilvl w:val="0"/>
          <w:numId w:val="16"/>
        </w:numPr>
        <w:rPr>
          <w:sz w:val="22"/>
          <w:szCs w:val="22"/>
        </w:rPr>
      </w:pPr>
      <w:r w:rsidRPr="00054728">
        <w:rPr>
          <w:b/>
          <w:sz w:val="22"/>
          <w:szCs w:val="22"/>
        </w:rPr>
        <w:t xml:space="preserve"> Parameter Titles and Variable Names by Data Category </w:t>
      </w:r>
    </w:p>
    <w:p w:rsidR="00515F3C" w:rsidRPr="0059606C" w:rsidRDefault="00515F3C" w:rsidP="00963002">
      <w:pPr>
        <w:pStyle w:val="BodyTextIndent2"/>
        <w:ind w:left="720"/>
        <w:rPr>
          <w:sz w:val="22"/>
          <w:szCs w:val="22"/>
        </w:rPr>
      </w:pPr>
    </w:p>
    <w:p w:rsidR="00515F3C" w:rsidRPr="0059606C" w:rsidRDefault="00515F3C" w:rsidP="00963002">
      <w:pPr>
        <w:pStyle w:val="BodyTextIndent2"/>
        <w:rPr>
          <w:sz w:val="22"/>
          <w:szCs w:val="22"/>
        </w:rPr>
      </w:pPr>
      <w:r w:rsidRPr="0059606C">
        <w:rPr>
          <w:sz w:val="22"/>
          <w:szCs w:val="22"/>
        </w:rPr>
        <w:t>Required NOAA/NERRS System-wide Monitoring P</w:t>
      </w:r>
      <w:r>
        <w:rPr>
          <w:sz w:val="22"/>
          <w:szCs w:val="22"/>
        </w:rPr>
        <w:t>ro</w:t>
      </w:r>
      <w:r w:rsidRPr="0059606C">
        <w:rPr>
          <w:sz w:val="22"/>
          <w:szCs w:val="22"/>
        </w:rPr>
        <w:t xml:space="preserve">gram nutrient parameters are denoted by an asterisks”*”. </w:t>
      </w:r>
    </w:p>
    <w:p w:rsidR="00515F3C" w:rsidRPr="00054728" w:rsidRDefault="00515F3C">
      <w:pPr>
        <w:pStyle w:val="BodyTextIndent2"/>
        <w:rPr>
          <w:sz w:val="22"/>
          <w:szCs w:val="22"/>
        </w:rPr>
      </w:pPr>
    </w:p>
    <w:p w:rsidR="00515F3C" w:rsidRPr="006D7D7B" w:rsidRDefault="00515F3C">
      <w:pPr>
        <w:ind w:firstLine="720"/>
        <w:rPr>
          <w:sz w:val="22"/>
          <w:szCs w:val="22"/>
          <w:u w:val="single"/>
        </w:rPr>
      </w:pPr>
      <w:r w:rsidRPr="006D7D7B">
        <w:rPr>
          <w:sz w:val="22"/>
          <w:szCs w:val="22"/>
          <w:u w:val="single"/>
        </w:rPr>
        <w:t>Data Category</w:t>
      </w:r>
      <w:r w:rsidRPr="006D7D7B">
        <w:rPr>
          <w:sz w:val="22"/>
          <w:szCs w:val="22"/>
          <w:u w:val="single"/>
        </w:rPr>
        <w:tab/>
      </w:r>
      <w:r w:rsidRPr="006D7D7B">
        <w:rPr>
          <w:sz w:val="22"/>
          <w:szCs w:val="22"/>
          <w:u w:val="single"/>
        </w:rPr>
        <w:tab/>
        <w:t>Parameter</w:t>
      </w:r>
      <w:r w:rsidRPr="006D7D7B">
        <w:rPr>
          <w:sz w:val="22"/>
          <w:szCs w:val="22"/>
          <w:u w:val="single"/>
        </w:rPr>
        <w:tab/>
      </w:r>
      <w:r w:rsidRPr="006D7D7B">
        <w:rPr>
          <w:sz w:val="22"/>
          <w:szCs w:val="22"/>
          <w:u w:val="single"/>
        </w:rPr>
        <w:tab/>
      </w:r>
      <w:r w:rsidRPr="006D7D7B">
        <w:rPr>
          <w:sz w:val="22"/>
          <w:szCs w:val="22"/>
          <w:u w:val="single"/>
        </w:rPr>
        <w:tab/>
        <w:t>Variable Name</w:t>
      </w:r>
      <w:r w:rsidRPr="006D7D7B">
        <w:rPr>
          <w:sz w:val="22"/>
          <w:szCs w:val="22"/>
          <w:u w:val="single"/>
        </w:rPr>
        <w:tab/>
        <w:t>Units of Measure</w:t>
      </w:r>
    </w:p>
    <w:p w:rsidR="00515F3C" w:rsidRPr="00054728" w:rsidRDefault="00515F3C">
      <w:pPr>
        <w:rPr>
          <w:sz w:val="22"/>
          <w:szCs w:val="22"/>
        </w:rPr>
      </w:pPr>
    </w:p>
    <w:p w:rsidR="00515F3C" w:rsidRPr="00054728" w:rsidRDefault="00515F3C">
      <w:pPr>
        <w:ind w:firstLine="720"/>
        <w:rPr>
          <w:sz w:val="22"/>
          <w:szCs w:val="22"/>
        </w:rPr>
      </w:pPr>
      <w:r w:rsidRPr="00054728">
        <w:rPr>
          <w:sz w:val="22"/>
          <w:szCs w:val="22"/>
        </w:rPr>
        <w:t>Phosphorus:</w:t>
      </w:r>
      <w:r w:rsidRPr="00054728">
        <w:rPr>
          <w:sz w:val="22"/>
          <w:szCs w:val="22"/>
        </w:rPr>
        <w:tab/>
      </w:r>
    </w:p>
    <w:p w:rsidR="00515F3C" w:rsidRPr="00054728" w:rsidRDefault="00515F3C">
      <w:pPr>
        <w:rPr>
          <w:sz w:val="22"/>
          <w:szCs w:val="22"/>
        </w:rPr>
      </w:pPr>
      <w:r w:rsidRPr="00054728">
        <w:rPr>
          <w:sz w:val="22"/>
          <w:szCs w:val="22"/>
        </w:rPr>
        <w:tab/>
      </w:r>
      <w:r w:rsidRPr="00054728">
        <w:rPr>
          <w:sz w:val="22"/>
          <w:szCs w:val="22"/>
        </w:rPr>
        <w:tab/>
      </w:r>
      <w:r w:rsidRPr="00054728">
        <w:rPr>
          <w:sz w:val="22"/>
          <w:szCs w:val="22"/>
        </w:rPr>
        <w:tab/>
      </w:r>
      <w:r w:rsidRPr="00054728">
        <w:rPr>
          <w:sz w:val="22"/>
          <w:szCs w:val="22"/>
        </w:rPr>
        <w:tab/>
      </w:r>
      <w:r>
        <w:rPr>
          <w:sz w:val="22"/>
          <w:szCs w:val="22"/>
        </w:rPr>
        <w:t>*</w:t>
      </w:r>
      <w:r w:rsidRPr="00054728">
        <w:rPr>
          <w:sz w:val="22"/>
          <w:szCs w:val="22"/>
        </w:rPr>
        <w:t>Orthophosphate, filtered</w:t>
      </w:r>
      <w:r w:rsidRPr="00054728">
        <w:rPr>
          <w:sz w:val="22"/>
          <w:szCs w:val="22"/>
        </w:rPr>
        <w:tab/>
        <w:t>PO4F</w:t>
      </w:r>
      <w:r w:rsidRPr="00054728">
        <w:rPr>
          <w:sz w:val="22"/>
          <w:szCs w:val="22"/>
        </w:rPr>
        <w:tab/>
      </w:r>
      <w:r w:rsidRPr="00054728">
        <w:rPr>
          <w:sz w:val="22"/>
          <w:szCs w:val="22"/>
        </w:rPr>
        <w:tab/>
        <w:t>mg/L as P</w:t>
      </w:r>
    </w:p>
    <w:p w:rsidR="00515F3C" w:rsidRPr="00054728" w:rsidRDefault="00515F3C">
      <w:pPr>
        <w:rPr>
          <w:sz w:val="22"/>
          <w:szCs w:val="22"/>
        </w:rPr>
      </w:pPr>
      <w:r w:rsidRPr="00054728">
        <w:rPr>
          <w:sz w:val="22"/>
          <w:szCs w:val="22"/>
        </w:rPr>
        <w:tab/>
      </w:r>
      <w:r w:rsidRPr="00054728">
        <w:rPr>
          <w:sz w:val="22"/>
          <w:szCs w:val="22"/>
        </w:rPr>
        <w:tab/>
      </w:r>
      <w:r w:rsidRPr="00054728">
        <w:rPr>
          <w:sz w:val="22"/>
          <w:szCs w:val="22"/>
        </w:rPr>
        <w:tab/>
      </w:r>
      <w:r>
        <w:rPr>
          <w:sz w:val="22"/>
          <w:szCs w:val="22"/>
        </w:rPr>
        <w:tab/>
        <w:t>Total Dissolved Phosphorus</w:t>
      </w:r>
      <w:r>
        <w:rPr>
          <w:sz w:val="22"/>
          <w:szCs w:val="22"/>
        </w:rPr>
        <w:tab/>
        <w:t>TDP</w:t>
      </w:r>
      <w:r>
        <w:rPr>
          <w:sz w:val="22"/>
          <w:szCs w:val="22"/>
        </w:rPr>
        <w:tab/>
      </w:r>
      <w:r>
        <w:rPr>
          <w:sz w:val="22"/>
          <w:szCs w:val="22"/>
        </w:rPr>
        <w:tab/>
        <w:t>mg/L as P</w:t>
      </w:r>
    </w:p>
    <w:p w:rsidR="00515F3C" w:rsidRPr="00054728" w:rsidRDefault="00515F3C">
      <w:pPr>
        <w:ind w:firstLine="720"/>
        <w:rPr>
          <w:sz w:val="22"/>
          <w:szCs w:val="22"/>
        </w:rPr>
      </w:pPr>
      <w:r w:rsidRPr="00054728">
        <w:rPr>
          <w:sz w:val="22"/>
          <w:szCs w:val="22"/>
        </w:rPr>
        <w:t>Nitrogen:</w:t>
      </w:r>
      <w:r w:rsidRPr="00054728">
        <w:rPr>
          <w:sz w:val="22"/>
          <w:szCs w:val="22"/>
        </w:rPr>
        <w:tab/>
      </w:r>
    </w:p>
    <w:p w:rsidR="00515F3C" w:rsidRPr="00054728" w:rsidRDefault="00515F3C">
      <w:pPr>
        <w:pStyle w:val="Header"/>
        <w:widowControl/>
        <w:tabs>
          <w:tab w:val="clear" w:pos="4320"/>
          <w:tab w:val="clear" w:pos="8640"/>
        </w:tabs>
        <w:rPr>
          <w:rFonts w:ascii="Times New Roman" w:hAnsi="Times New Roman"/>
          <w:szCs w:val="22"/>
        </w:rPr>
      </w:pPr>
      <w:r w:rsidRPr="00054728">
        <w:rPr>
          <w:rFonts w:ascii="Times New Roman" w:hAnsi="Times New Roman"/>
          <w:szCs w:val="22"/>
        </w:rPr>
        <w:tab/>
      </w:r>
      <w:r w:rsidRPr="00054728">
        <w:rPr>
          <w:rFonts w:ascii="Times New Roman" w:hAnsi="Times New Roman"/>
          <w:szCs w:val="22"/>
        </w:rPr>
        <w:tab/>
      </w:r>
      <w:r w:rsidRPr="00054728">
        <w:rPr>
          <w:rFonts w:ascii="Times New Roman" w:hAnsi="Times New Roman"/>
          <w:szCs w:val="22"/>
        </w:rPr>
        <w:tab/>
      </w:r>
      <w:r w:rsidRPr="00054728">
        <w:rPr>
          <w:rFonts w:ascii="Times New Roman" w:hAnsi="Times New Roman"/>
          <w:szCs w:val="22"/>
        </w:rPr>
        <w:tab/>
      </w:r>
      <w:r>
        <w:rPr>
          <w:rFonts w:ascii="Times New Roman" w:hAnsi="Times New Roman"/>
          <w:szCs w:val="22"/>
        </w:rPr>
        <w:t>*</w:t>
      </w:r>
      <w:r w:rsidRPr="00054728">
        <w:rPr>
          <w:rFonts w:ascii="Times New Roman" w:hAnsi="Times New Roman"/>
          <w:szCs w:val="22"/>
        </w:rPr>
        <w:t>Nitrite + Nitrate, filtered</w:t>
      </w:r>
      <w:r w:rsidRPr="00054728">
        <w:rPr>
          <w:rFonts w:ascii="Times New Roman" w:hAnsi="Times New Roman"/>
          <w:szCs w:val="22"/>
        </w:rPr>
        <w:tab/>
        <w:t>NO23F</w:t>
      </w:r>
      <w:r w:rsidRPr="00054728">
        <w:rPr>
          <w:rFonts w:ascii="Times New Roman" w:hAnsi="Times New Roman"/>
          <w:szCs w:val="22"/>
        </w:rPr>
        <w:tab/>
      </w:r>
      <w:r w:rsidRPr="00054728">
        <w:rPr>
          <w:rFonts w:ascii="Times New Roman" w:hAnsi="Times New Roman"/>
          <w:szCs w:val="22"/>
        </w:rPr>
        <w:tab/>
        <w:t>mg/L as N</w:t>
      </w:r>
    </w:p>
    <w:p w:rsidR="00515F3C" w:rsidRPr="00054728" w:rsidRDefault="00515F3C">
      <w:pPr>
        <w:rPr>
          <w:sz w:val="22"/>
          <w:szCs w:val="22"/>
        </w:rPr>
      </w:pPr>
      <w:r w:rsidRPr="00054728">
        <w:rPr>
          <w:sz w:val="22"/>
          <w:szCs w:val="22"/>
        </w:rPr>
        <w:tab/>
      </w:r>
      <w:r w:rsidRPr="00054728">
        <w:rPr>
          <w:sz w:val="22"/>
          <w:szCs w:val="22"/>
        </w:rPr>
        <w:tab/>
      </w:r>
      <w:r w:rsidRPr="00054728">
        <w:rPr>
          <w:sz w:val="22"/>
          <w:szCs w:val="22"/>
        </w:rPr>
        <w:tab/>
      </w:r>
      <w:r w:rsidRPr="00054728">
        <w:rPr>
          <w:sz w:val="22"/>
          <w:szCs w:val="22"/>
        </w:rPr>
        <w:tab/>
      </w:r>
      <w:r>
        <w:rPr>
          <w:sz w:val="22"/>
          <w:szCs w:val="22"/>
        </w:rPr>
        <w:t>*</w:t>
      </w:r>
      <w:r w:rsidRPr="00054728">
        <w:rPr>
          <w:sz w:val="22"/>
          <w:szCs w:val="22"/>
        </w:rPr>
        <w:t>Ammonium, filtered</w:t>
      </w:r>
      <w:r w:rsidRPr="00054728">
        <w:rPr>
          <w:sz w:val="22"/>
          <w:szCs w:val="22"/>
        </w:rPr>
        <w:tab/>
      </w:r>
      <w:r w:rsidRPr="00054728">
        <w:rPr>
          <w:sz w:val="22"/>
          <w:szCs w:val="22"/>
        </w:rPr>
        <w:tab/>
        <w:t>NH4F</w:t>
      </w:r>
      <w:r w:rsidRPr="00054728">
        <w:rPr>
          <w:sz w:val="22"/>
          <w:szCs w:val="22"/>
        </w:rPr>
        <w:tab/>
      </w:r>
      <w:r w:rsidRPr="00054728">
        <w:rPr>
          <w:sz w:val="22"/>
          <w:szCs w:val="22"/>
        </w:rPr>
        <w:tab/>
        <w:t>mg/L as N</w:t>
      </w:r>
    </w:p>
    <w:p w:rsidR="00515F3C" w:rsidRPr="00054728" w:rsidRDefault="00515F3C">
      <w:pPr>
        <w:rPr>
          <w:sz w:val="22"/>
          <w:szCs w:val="22"/>
        </w:rPr>
      </w:pPr>
      <w:r w:rsidRPr="00054728">
        <w:rPr>
          <w:sz w:val="22"/>
          <w:szCs w:val="22"/>
        </w:rPr>
        <w:tab/>
      </w:r>
      <w:r w:rsidRPr="00054728">
        <w:rPr>
          <w:sz w:val="22"/>
          <w:szCs w:val="22"/>
        </w:rPr>
        <w:tab/>
      </w:r>
      <w:r w:rsidRPr="00054728">
        <w:rPr>
          <w:sz w:val="22"/>
          <w:szCs w:val="22"/>
        </w:rPr>
        <w:tab/>
      </w:r>
      <w:r w:rsidRPr="00054728">
        <w:rPr>
          <w:sz w:val="22"/>
          <w:szCs w:val="22"/>
        </w:rPr>
        <w:tab/>
        <w:t>Dissolved Inorganic Nitrogen</w:t>
      </w:r>
      <w:r w:rsidRPr="00054728">
        <w:rPr>
          <w:sz w:val="22"/>
          <w:szCs w:val="22"/>
        </w:rPr>
        <w:tab/>
        <w:t>DIN</w:t>
      </w:r>
      <w:r w:rsidRPr="00054728">
        <w:rPr>
          <w:sz w:val="22"/>
          <w:szCs w:val="22"/>
        </w:rPr>
        <w:tab/>
      </w:r>
      <w:r w:rsidRPr="00054728">
        <w:rPr>
          <w:sz w:val="22"/>
          <w:szCs w:val="22"/>
        </w:rPr>
        <w:tab/>
        <w:t>mg/L as N</w:t>
      </w:r>
    </w:p>
    <w:p w:rsidR="00515F3C" w:rsidRDefault="00515F3C">
      <w:pPr>
        <w:rPr>
          <w:i/>
          <w:sz w:val="22"/>
          <w:szCs w:val="22"/>
        </w:rPr>
      </w:pPr>
      <w:r w:rsidRPr="00054728">
        <w:rPr>
          <w:sz w:val="22"/>
          <w:szCs w:val="22"/>
        </w:rPr>
        <w:tab/>
      </w:r>
      <w:r w:rsidRPr="00054728">
        <w:rPr>
          <w:sz w:val="22"/>
          <w:szCs w:val="22"/>
        </w:rPr>
        <w:tab/>
      </w:r>
      <w:r w:rsidRPr="00054728">
        <w:rPr>
          <w:i/>
          <w:sz w:val="22"/>
          <w:szCs w:val="22"/>
        </w:rPr>
        <w:tab/>
      </w:r>
      <w:r w:rsidRPr="00054728">
        <w:rPr>
          <w:i/>
          <w:sz w:val="22"/>
          <w:szCs w:val="22"/>
        </w:rPr>
        <w:tab/>
      </w:r>
      <w:r>
        <w:rPr>
          <w:sz w:val="22"/>
          <w:szCs w:val="22"/>
        </w:rPr>
        <w:t>Total Dissolved Nitrogen</w:t>
      </w:r>
      <w:r>
        <w:rPr>
          <w:sz w:val="22"/>
          <w:szCs w:val="22"/>
        </w:rPr>
        <w:tab/>
        <w:t>TDN</w:t>
      </w:r>
      <w:r>
        <w:rPr>
          <w:sz w:val="22"/>
          <w:szCs w:val="22"/>
        </w:rPr>
        <w:tab/>
      </w:r>
      <w:r w:rsidRPr="00054728">
        <w:rPr>
          <w:i/>
          <w:sz w:val="22"/>
          <w:szCs w:val="22"/>
        </w:rPr>
        <w:tab/>
      </w:r>
      <w:r>
        <w:rPr>
          <w:sz w:val="22"/>
          <w:szCs w:val="22"/>
        </w:rPr>
        <w:t>mg/L as N</w:t>
      </w:r>
      <w:r w:rsidRPr="00054728">
        <w:rPr>
          <w:i/>
          <w:sz w:val="22"/>
          <w:szCs w:val="22"/>
        </w:rPr>
        <w:tab/>
      </w:r>
    </w:p>
    <w:p w:rsidR="00515F3C" w:rsidRPr="00054728" w:rsidRDefault="00515F3C">
      <w:pPr>
        <w:rPr>
          <w:i/>
          <w:sz w:val="22"/>
          <w:szCs w:val="22"/>
        </w:rPr>
      </w:pPr>
      <w:r>
        <w:rPr>
          <w:i/>
          <w:sz w:val="22"/>
          <w:szCs w:val="22"/>
        </w:rPr>
        <w:tab/>
      </w:r>
      <w:r>
        <w:rPr>
          <w:i/>
          <w:sz w:val="22"/>
          <w:szCs w:val="22"/>
        </w:rPr>
        <w:tab/>
      </w:r>
      <w:r>
        <w:rPr>
          <w:i/>
          <w:sz w:val="22"/>
          <w:szCs w:val="22"/>
        </w:rPr>
        <w:tab/>
      </w:r>
    </w:p>
    <w:p w:rsidR="00515F3C" w:rsidRDefault="00515F3C">
      <w:pPr>
        <w:pStyle w:val="BodyTextIndent3"/>
        <w:ind w:left="720" w:firstLine="0"/>
        <w:rPr>
          <w:szCs w:val="22"/>
        </w:rPr>
      </w:pPr>
      <w:r w:rsidRPr="00054728">
        <w:rPr>
          <w:szCs w:val="22"/>
        </w:rPr>
        <w:t>Plant Pigments:</w:t>
      </w:r>
      <w:r>
        <w:rPr>
          <w:szCs w:val="22"/>
        </w:rPr>
        <w:tab/>
      </w:r>
    </w:p>
    <w:p w:rsidR="00515F3C" w:rsidRDefault="00515F3C" w:rsidP="00734821">
      <w:pPr>
        <w:pStyle w:val="BodyTextIndent3"/>
        <w:ind w:left="720" w:firstLine="0"/>
      </w:pPr>
      <w:r>
        <w:tab/>
      </w:r>
      <w:r>
        <w:tab/>
      </w:r>
      <w:r>
        <w:tab/>
        <w:t>*</w:t>
      </w:r>
      <w:r w:rsidRPr="00054728">
        <w:t xml:space="preserve">Chlorophyll </w:t>
      </w:r>
      <w:r w:rsidRPr="00054728">
        <w:rPr>
          <w:i/>
        </w:rPr>
        <w:t>a</w:t>
      </w:r>
      <w:r w:rsidRPr="00054728">
        <w:tab/>
      </w:r>
      <w:r w:rsidRPr="00054728">
        <w:tab/>
      </w:r>
      <w:r w:rsidRPr="00054728">
        <w:tab/>
        <w:t>CHLA_N</w:t>
      </w:r>
      <w:r w:rsidRPr="00054728">
        <w:tab/>
      </w:r>
      <w:r w:rsidRPr="00054728">
        <w:rPr>
          <w:szCs w:val="22"/>
        </w:rPr>
        <w:sym w:font="Symbol" w:char="F06D"/>
      </w:r>
      <w:r w:rsidRPr="00054728">
        <w:t>g/ L</w:t>
      </w:r>
    </w:p>
    <w:p w:rsidR="00515F3C" w:rsidRPr="00B64CD1" w:rsidRDefault="00515F3C">
      <w:pPr>
        <w:rPr>
          <w:sz w:val="22"/>
          <w:szCs w:val="22"/>
        </w:rPr>
      </w:pPr>
      <w:r>
        <w:rPr>
          <w:sz w:val="22"/>
          <w:szCs w:val="22"/>
        </w:rPr>
        <w:tab/>
      </w:r>
      <w:r>
        <w:rPr>
          <w:sz w:val="22"/>
          <w:szCs w:val="22"/>
        </w:rPr>
        <w:tab/>
      </w:r>
      <w:r>
        <w:rPr>
          <w:sz w:val="22"/>
          <w:szCs w:val="22"/>
        </w:rPr>
        <w:tab/>
      </w:r>
      <w:r>
        <w:rPr>
          <w:sz w:val="22"/>
          <w:szCs w:val="22"/>
        </w:rPr>
        <w:tab/>
        <w:t xml:space="preserve">Uncorrected Chlorophyll </w:t>
      </w:r>
      <w:r w:rsidRPr="00B64CD1">
        <w:rPr>
          <w:i/>
          <w:sz w:val="22"/>
          <w:szCs w:val="22"/>
        </w:rPr>
        <w:t>a</w:t>
      </w:r>
      <w:r>
        <w:rPr>
          <w:i/>
          <w:sz w:val="22"/>
          <w:szCs w:val="22"/>
        </w:rPr>
        <w:tab/>
      </w:r>
      <w:r w:rsidRPr="00703B70">
        <w:rPr>
          <w:sz w:val="22"/>
          <w:szCs w:val="22"/>
        </w:rPr>
        <w:t>UncCHLA</w:t>
      </w:r>
      <w:r>
        <w:rPr>
          <w:sz w:val="22"/>
          <w:szCs w:val="22"/>
        </w:rPr>
        <w:t>_N</w:t>
      </w:r>
      <w:r>
        <w:rPr>
          <w:sz w:val="22"/>
          <w:szCs w:val="22"/>
        </w:rPr>
        <w:tab/>
      </w:r>
      <w:r w:rsidRPr="00054728">
        <w:sym w:font="Symbol" w:char="F06D"/>
      </w:r>
      <w:r>
        <w:rPr>
          <w:sz w:val="22"/>
          <w:szCs w:val="22"/>
        </w:rPr>
        <w:t>g/L</w:t>
      </w:r>
    </w:p>
    <w:p w:rsidR="00515F3C" w:rsidRPr="00054728" w:rsidRDefault="00515F3C">
      <w:pPr>
        <w:pStyle w:val="Header"/>
        <w:widowControl/>
        <w:tabs>
          <w:tab w:val="clear" w:pos="4320"/>
          <w:tab w:val="clear" w:pos="8640"/>
        </w:tabs>
        <w:rPr>
          <w:rFonts w:ascii="Times New Roman" w:hAnsi="Times New Roman"/>
          <w:szCs w:val="22"/>
        </w:rPr>
      </w:pPr>
      <w:r w:rsidRPr="00054728">
        <w:rPr>
          <w:rFonts w:ascii="Times New Roman" w:hAnsi="Times New Roman"/>
          <w:szCs w:val="22"/>
        </w:rPr>
        <w:tab/>
      </w:r>
      <w:r w:rsidRPr="00054728">
        <w:rPr>
          <w:rFonts w:ascii="Times New Roman" w:hAnsi="Times New Roman"/>
          <w:szCs w:val="22"/>
        </w:rPr>
        <w:tab/>
      </w:r>
      <w:r w:rsidRPr="00054728">
        <w:rPr>
          <w:rFonts w:ascii="Times New Roman" w:hAnsi="Times New Roman"/>
          <w:szCs w:val="22"/>
        </w:rPr>
        <w:tab/>
      </w:r>
      <w:r w:rsidRPr="00054728">
        <w:rPr>
          <w:rFonts w:ascii="Times New Roman" w:hAnsi="Times New Roman"/>
          <w:szCs w:val="22"/>
        </w:rPr>
        <w:tab/>
        <w:t>Phaeophytin</w:t>
      </w:r>
      <w:r w:rsidRPr="00054728">
        <w:rPr>
          <w:rFonts w:ascii="Times New Roman" w:hAnsi="Times New Roman"/>
          <w:szCs w:val="22"/>
        </w:rPr>
        <w:tab/>
      </w:r>
      <w:r w:rsidRPr="00054728">
        <w:rPr>
          <w:rFonts w:ascii="Times New Roman" w:hAnsi="Times New Roman"/>
          <w:szCs w:val="22"/>
        </w:rPr>
        <w:tab/>
      </w:r>
      <w:r w:rsidRPr="00054728">
        <w:rPr>
          <w:rFonts w:ascii="Times New Roman" w:hAnsi="Times New Roman"/>
          <w:szCs w:val="22"/>
        </w:rPr>
        <w:tab/>
        <w:t>PHEA</w:t>
      </w:r>
      <w:r w:rsidRPr="00054728">
        <w:rPr>
          <w:rFonts w:ascii="Times New Roman" w:hAnsi="Times New Roman"/>
          <w:szCs w:val="22"/>
        </w:rPr>
        <w:tab/>
      </w:r>
      <w:r w:rsidRPr="00054728">
        <w:rPr>
          <w:rFonts w:ascii="Times New Roman" w:hAnsi="Times New Roman"/>
          <w:szCs w:val="22"/>
        </w:rPr>
        <w:tab/>
      </w:r>
      <w:r w:rsidRPr="00054728">
        <w:rPr>
          <w:rFonts w:ascii="Times New Roman" w:hAnsi="Times New Roman"/>
          <w:szCs w:val="22"/>
        </w:rPr>
        <w:sym w:font="Symbol" w:char="F06D"/>
      </w:r>
      <w:r w:rsidRPr="00054728">
        <w:rPr>
          <w:rFonts w:ascii="Times New Roman" w:hAnsi="Times New Roman"/>
          <w:szCs w:val="22"/>
        </w:rPr>
        <w:t>g/ L</w:t>
      </w:r>
      <w:r w:rsidRPr="00054728">
        <w:rPr>
          <w:rFonts w:ascii="Times New Roman" w:hAnsi="Times New Roman"/>
          <w:szCs w:val="22"/>
        </w:rPr>
        <w:tab/>
      </w:r>
      <w:r w:rsidRPr="00054728">
        <w:rPr>
          <w:rFonts w:ascii="Times New Roman" w:hAnsi="Times New Roman"/>
          <w:szCs w:val="22"/>
        </w:rPr>
        <w:tab/>
      </w:r>
      <w:r w:rsidRPr="00054728">
        <w:rPr>
          <w:rFonts w:ascii="Times New Roman" w:hAnsi="Times New Roman"/>
          <w:szCs w:val="22"/>
        </w:rPr>
        <w:tab/>
      </w:r>
      <w:r w:rsidRPr="00054728">
        <w:rPr>
          <w:rFonts w:ascii="Times New Roman" w:hAnsi="Times New Roman"/>
          <w:szCs w:val="22"/>
        </w:rPr>
        <w:tab/>
      </w:r>
    </w:p>
    <w:p w:rsidR="00515F3C" w:rsidRPr="00054728" w:rsidRDefault="00515F3C">
      <w:pPr>
        <w:rPr>
          <w:sz w:val="22"/>
          <w:szCs w:val="22"/>
        </w:rPr>
      </w:pPr>
    </w:p>
    <w:p w:rsidR="00515F3C" w:rsidRPr="00054728" w:rsidRDefault="00515F3C">
      <w:pPr>
        <w:ind w:left="720"/>
        <w:rPr>
          <w:sz w:val="22"/>
          <w:szCs w:val="22"/>
        </w:rPr>
      </w:pPr>
      <w:r w:rsidRPr="00054728">
        <w:rPr>
          <w:sz w:val="22"/>
          <w:szCs w:val="22"/>
        </w:rPr>
        <w:t>Field Parameters:</w:t>
      </w:r>
    </w:p>
    <w:p w:rsidR="00515F3C" w:rsidRPr="00054728" w:rsidRDefault="00515F3C">
      <w:pPr>
        <w:ind w:left="720"/>
        <w:rPr>
          <w:sz w:val="22"/>
          <w:szCs w:val="22"/>
        </w:rPr>
      </w:pPr>
      <w:r w:rsidRPr="00054728">
        <w:rPr>
          <w:sz w:val="22"/>
          <w:szCs w:val="22"/>
        </w:rPr>
        <w:tab/>
      </w:r>
      <w:r w:rsidRPr="00054728">
        <w:rPr>
          <w:sz w:val="22"/>
          <w:szCs w:val="22"/>
        </w:rPr>
        <w:tab/>
      </w:r>
      <w:r w:rsidRPr="00054728">
        <w:rPr>
          <w:sz w:val="22"/>
          <w:szCs w:val="22"/>
        </w:rPr>
        <w:tab/>
        <w:t>Water temperature</w:t>
      </w:r>
      <w:r w:rsidRPr="00054728">
        <w:rPr>
          <w:sz w:val="22"/>
          <w:szCs w:val="22"/>
        </w:rPr>
        <w:tab/>
      </w:r>
      <w:r w:rsidRPr="00054728">
        <w:rPr>
          <w:sz w:val="22"/>
          <w:szCs w:val="22"/>
        </w:rPr>
        <w:tab/>
        <w:t>WTEM_N</w:t>
      </w:r>
      <w:r w:rsidRPr="00054728">
        <w:rPr>
          <w:sz w:val="22"/>
          <w:szCs w:val="22"/>
        </w:rPr>
        <w:tab/>
      </w:r>
      <w:r w:rsidRPr="00054728">
        <w:rPr>
          <w:sz w:val="22"/>
          <w:szCs w:val="22"/>
          <w:vertAlign w:val="superscript"/>
        </w:rPr>
        <w:t>0</w:t>
      </w:r>
      <w:r w:rsidRPr="00054728">
        <w:rPr>
          <w:sz w:val="22"/>
          <w:szCs w:val="22"/>
        </w:rPr>
        <w:t>C</w:t>
      </w:r>
      <w:r w:rsidRPr="00054728">
        <w:rPr>
          <w:sz w:val="22"/>
          <w:szCs w:val="22"/>
        </w:rPr>
        <w:tab/>
      </w:r>
    </w:p>
    <w:p w:rsidR="00515F3C" w:rsidRPr="00054728" w:rsidRDefault="00515F3C">
      <w:pPr>
        <w:rPr>
          <w:sz w:val="22"/>
          <w:szCs w:val="22"/>
        </w:rPr>
      </w:pPr>
      <w:r w:rsidRPr="00054728">
        <w:rPr>
          <w:sz w:val="22"/>
          <w:szCs w:val="22"/>
        </w:rPr>
        <w:tab/>
      </w:r>
      <w:r w:rsidRPr="00054728">
        <w:rPr>
          <w:sz w:val="22"/>
          <w:szCs w:val="22"/>
        </w:rPr>
        <w:tab/>
      </w:r>
      <w:r w:rsidRPr="00054728">
        <w:rPr>
          <w:sz w:val="22"/>
          <w:szCs w:val="22"/>
        </w:rPr>
        <w:tab/>
      </w:r>
      <w:r w:rsidRPr="00054728">
        <w:rPr>
          <w:sz w:val="22"/>
          <w:szCs w:val="22"/>
        </w:rPr>
        <w:tab/>
        <w:t>Salinity</w:t>
      </w:r>
      <w:r w:rsidRPr="00054728">
        <w:rPr>
          <w:sz w:val="22"/>
          <w:szCs w:val="22"/>
        </w:rPr>
        <w:tab/>
      </w:r>
      <w:r w:rsidRPr="00054728">
        <w:rPr>
          <w:sz w:val="22"/>
          <w:szCs w:val="22"/>
        </w:rPr>
        <w:tab/>
      </w:r>
      <w:r w:rsidRPr="00054728">
        <w:rPr>
          <w:sz w:val="22"/>
          <w:szCs w:val="22"/>
        </w:rPr>
        <w:tab/>
      </w:r>
      <w:r w:rsidRPr="00054728">
        <w:rPr>
          <w:sz w:val="22"/>
          <w:szCs w:val="22"/>
        </w:rPr>
        <w:tab/>
        <w:t>SALT_N</w:t>
      </w:r>
      <w:r w:rsidRPr="00054728">
        <w:rPr>
          <w:sz w:val="22"/>
          <w:szCs w:val="22"/>
        </w:rPr>
        <w:tab/>
        <w:t>ppt</w:t>
      </w:r>
    </w:p>
    <w:p w:rsidR="00515F3C" w:rsidRPr="00054728" w:rsidRDefault="00515F3C">
      <w:pPr>
        <w:rPr>
          <w:sz w:val="22"/>
          <w:szCs w:val="22"/>
        </w:rPr>
      </w:pPr>
      <w:r w:rsidRPr="00054728">
        <w:rPr>
          <w:sz w:val="22"/>
          <w:szCs w:val="22"/>
        </w:rPr>
        <w:tab/>
      </w:r>
      <w:r w:rsidRPr="00054728">
        <w:rPr>
          <w:sz w:val="22"/>
          <w:szCs w:val="22"/>
        </w:rPr>
        <w:tab/>
      </w:r>
      <w:r w:rsidRPr="00054728">
        <w:rPr>
          <w:sz w:val="22"/>
          <w:szCs w:val="22"/>
        </w:rPr>
        <w:tab/>
      </w:r>
      <w:r w:rsidRPr="00054728">
        <w:rPr>
          <w:sz w:val="22"/>
          <w:szCs w:val="22"/>
        </w:rPr>
        <w:tab/>
        <w:t>Dissolved oxygen</w:t>
      </w:r>
      <w:r w:rsidRPr="00054728">
        <w:rPr>
          <w:sz w:val="22"/>
          <w:szCs w:val="22"/>
        </w:rPr>
        <w:tab/>
      </w:r>
      <w:r w:rsidRPr="00054728">
        <w:rPr>
          <w:sz w:val="22"/>
          <w:szCs w:val="22"/>
        </w:rPr>
        <w:tab/>
        <w:t>DO_N</w:t>
      </w:r>
      <w:r w:rsidRPr="00054728">
        <w:rPr>
          <w:sz w:val="22"/>
          <w:szCs w:val="22"/>
        </w:rPr>
        <w:tab/>
      </w:r>
      <w:r w:rsidRPr="00054728">
        <w:rPr>
          <w:sz w:val="22"/>
          <w:szCs w:val="22"/>
        </w:rPr>
        <w:tab/>
        <w:t>mg/L</w:t>
      </w:r>
    </w:p>
    <w:p w:rsidR="00515F3C" w:rsidRPr="00054728" w:rsidRDefault="00515F3C">
      <w:pPr>
        <w:rPr>
          <w:sz w:val="22"/>
          <w:szCs w:val="22"/>
        </w:rPr>
      </w:pPr>
      <w:r w:rsidRPr="00054728">
        <w:rPr>
          <w:sz w:val="22"/>
          <w:szCs w:val="22"/>
        </w:rPr>
        <w:tab/>
      </w:r>
      <w:r w:rsidRPr="00054728">
        <w:rPr>
          <w:sz w:val="22"/>
          <w:szCs w:val="22"/>
        </w:rPr>
        <w:tab/>
      </w:r>
      <w:r w:rsidRPr="00054728">
        <w:rPr>
          <w:sz w:val="22"/>
          <w:szCs w:val="22"/>
        </w:rPr>
        <w:tab/>
      </w:r>
      <w:r w:rsidRPr="00054728">
        <w:rPr>
          <w:sz w:val="22"/>
          <w:szCs w:val="22"/>
        </w:rPr>
        <w:tab/>
        <w:t>%Saturated dissolved oxygen</w:t>
      </w:r>
      <w:r w:rsidRPr="00054728">
        <w:rPr>
          <w:sz w:val="22"/>
          <w:szCs w:val="22"/>
        </w:rPr>
        <w:tab/>
        <w:t>DO_S_N</w:t>
      </w:r>
      <w:r w:rsidRPr="00054728">
        <w:rPr>
          <w:sz w:val="22"/>
          <w:szCs w:val="22"/>
        </w:rPr>
        <w:tab/>
        <w:t>%</w:t>
      </w:r>
    </w:p>
    <w:p w:rsidR="00515F3C" w:rsidRPr="00054728" w:rsidRDefault="00515F3C">
      <w:pPr>
        <w:rPr>
          <w:sz w:val="22"/>
          <w:szCs w:val="22"/>
        </w:rPr>
      </w:pPr>
      <w:r w:rsidRPr="00054728">
        <w:rPr>
          <w:sz w:val="22"/>
          <w:szCs w:val="22"/>
        </w:rPr>
        <w:tab/>
      </w:r>
      <w:r w:rsidRPr="00054728">
        <w:rPr>
          <w:sz w:val="22"/>
          <w:szCs w:val="22"/>
        </w:rPr>
        <w:tab/>
      </w:r>
      <w:r w:rsidRPr="00054728">
        <w:rPr>
          <w:sz w:val="22"/>
          <w:szCs w:val="22"/>
        </w:rPr>
        <w:tab/>
      </w:r>
      <w:r w:rsidRPr="00054728">
        <w:rPr>
          <w:sz w:val="22"/>
          <w:szCs w:val="22"/>
        </w:rPr>
        <w:tab/>
        <w:t>Turbidity</w:t>
      </w:r>
      <w:r w:rsidRPr="00054728">
        <w:rPr>
          <w:sz w:val="22"/>
          <w:szCs w:val="22"/>
        </w:rPr>
        <w:tab/>
      </w:r>
      <w:r w:rsidRPr="00054728">
        <w:rPr>
          <w:sz w:val="22"/>
          <w:szCs w:val="22"/>
        </w:rPr>
        <w:tab/>
      </w:r>
      <w:r w:rsidRPr="00054728">
        <w:rPr>
          <w:sz w:val="22"/>
          <w:szCs w:val="22"/>
        </w:rPr>
        <w:tab/>
        <w:t>TURB_N</w:t>
      </w:r>
      <w:r w:rsidRPr="00054728">
        <w:rPr>
          <w:sz w:val="22"/>
          <w:szCs w:val="22"/>
        </w:rPr>
        <w:tab/>
        <w:t>NTU</w:t>
      </w:r>
    </w:p>
    <w:p w:rsidR="00515F3C" w:rsidRPr="00054728" w:rsidRDefault="00515F3C">
      <w:pPr>
        <w:rPr>
          <w:sz w:val="22"/>
          <w:szCs w:val="22"/>
        </w:rPr>
      </w:pPr>
    </w:p>
    <w:p w:rsidR="00515F3C" w:rsidRPr="00054728" w:rsidRDefault="00515F3C">
      <w:pPr>
        <w:rPr>
          <w:sz w:val="22"/>
          <w:szCs w:val="22"/>
        </w:rPr>
      </w:pPr>
    </w:p>
    <w:p w:rsidR="00515F3C" w:rsidRPr="00054728" w:rsidRDefault="00515F3C">
      <w:pPr>
        <w:rPr>
          <w:sz w:val="22"/>
          <w:szCs w:val="22"/>
        </w:rPr>
      </w:pPr>
      <w:r w:rsidRPr="00054728">
        <w:rPr>
          <w:sz w:val="22"/>
          <w:szCs w:val="22"/>
        </w:rPr>
        <w:tab/>
        <w:t>Notes:</w:t>
      </w:r>
    </w:p>
    <w:p w:rsidR="00515F3C" w:rsidRPr="00054728" w:rsidRDefault="00515F3C">
      <w:pPr>
        <w:numPr>
          <w:ilvl w:val="6"/>
          <w:numId w:val="2"/>
        </w:numPr>
        <w:rPr>
          <w:sz w:val="22"/>
          <w:szCs w:val="22"/>
        </w:rPr>
      </w:pPr>
      <w:r w:rsidRPr="00054728">
        <w:rPr>
          <w:sz w:val="22"/>
          <w:szCs w:val="22"/>
        </w:rPr>
        <w:t>Time is coded based on a 2400 hour clock and is referenced to Standard Time.</w:t>
      </w:r>
    </w:p>
    <w:p w:rsidR="00515F3C" w:rsidRPr="00054728" w:rsidRDefault="00515F3C">
      <w:pPr>
        <w:numPr>
          <w:ilvl w:val="6"/>
          <w:numId w:val="2"/>
        </w:numPr>
        <w:rPr>
          <w:sz w:val="22"/>
          <w:szCs w:val="22"/>
        </w:rPr>
      </w:pPr>
      <w:r>
        <w:rPr>
          <w:sz w:val="22"/>
          <w:szCs w:val="22"/>
        </w:rPr>
        <w:t>Reserves have the option of measuring either NO2 and NO3 or they may substitute NO23 for individual analyses if they can show that NO2 is a minor component relative to NO3.  ANERR has shown NO2 to be a minor component of NO23.</w:t>
      </w:r>
    </w:p>
    <w:p w:rsidR="00515F3C" w:rsidRPr="00054728" w:rsidRDefault="00515F3C" w:rsidP="00F94803">
      <w:pPr>
        <w:ind w:left="2160"/>
        <w:rPr>
          <w:sz w:val="22"/>
          <w:szCs w:val="22"/>
        </w:rPr>
      </w:pPr>
      <w:r>
        <w:rPr>
          <w:sz w:val="22"/>
          <w:szCs w:val="22"/>
        </w:rPr>
        <w:tab/>
      </w:r>
    </w:p>
    <w:p w:rsidR="00515F3C" w:rsidRPr="00054728" w:rsidRDefault="00515F3C">
      <w:pPr>
        <w:rPr>
          <w:sz w:val="22"/>
          <w:szCs w:val="22"/>
        </w:rPr>
      </w:pPr>
    </w:p>
    <w:p w:rsidR="00515F3C" w:rsidRPr="00054728" w:rsidRDefault="00515F3C">
      <w:pPr>
        <w:rPr>
          <w:sz w:val="22"/>
          <w:szCs w:val="22"/>
        </w:rPr>
      </w:pPr>
      <w:r>
        <w:rPr>
          <w:b/>
          <w:bCs/>
          <w:sz w:val="22"/>
          <w:szCs w:val="22"/>
        </w:rPr>
        <w:t xml:space="preserve">       </w:t>
      </w:r>
      <w:r w:rsidRPr="00054728">
        <w:rPr>
          <w:b/>
          <w:bCs/>
          <w:sz w:val="22"/>
          <w:szCs w:val="22"/>
        </w:rPr>
        <w:t>11)</w:t>
      </w:r>
      <w:r w:rsidRPr="00054728">
        <w:rPr>
          <w:b/>
          <w:sz w:val="22"/>
          <w:szCs w:val="22"/>
        </w:rPr>
        <w:t xml:space="preserve">  Measured and Calculated Laboratory Parameters</w:t>
      </w:r>
    </w:p>
    <w:p w:rsidR="00515F3C" w:rsidRPr="00054728" w:rsidRDefault="00515F3C">
      <w:pPr>
        <w:rPr>
          <w:sz w:val="22"/>
          <w:szCs w:val="22"/>
        </w:rPr>
      </w:pPr>
    </w:p>
    <w:p w:rsidR="00515F3C" w:rsidRPr="004A4446" w:rsidRDefault="00515F3C">
      <w:pPr>
        <w:pStyle w:val="BodyTextIndent2"/>
        <w:ind w:left="0" w:firstLine="720"/>
        <w:rPr>
          <w:sz w:val="22"/>
          <w:szCs w:val="22"/>
        </w:rPr>
      </w:pPr>
      <w:r>
        <w:rPr>
          <w:sz w:val="22"/>
          <w:szCs w:val="22"/>
        </w:rPr>
        <w:t xml:space="preserve">a) </w:t>
      </w:r>
      <w:r w:rsidRPr="004A4446">
        <w:rPr>
          <w:sz w:val="22"/>
          <w:szCs w:val="22"/>
        </w:rPr>
        <w:t>Parameters Measured Directly</w:t>
      </w:r>
    </w:p>
    <w:p w:rsidR="00515F3C" w:rsidRPr="00054728" w:rsidRDefault="00515F3C">
      <w:pPr>
        <w:rPr>
          <w:sz w:val="22"/>
          <w:szCs w:val="22"/>
        </w:rPr>
      </w:pPr>
      <w:r w:rsidRPr="00054728">
        <w:rPr>
          <w:sz w:val="22"/>
          <w:szCs w:val="22"/>
        </w:rPr>
        <w:tab/>
      </w:r>
      <w:r w:rsidRPr="00054728">
        <w:rPr>
          <w:sz w:val="22"/>
          <w:szCs w:val="22"/>
        </w:rPr>
        <w:tab/>
        <w:t>Nitrogen species:</w:t>
      </w:r>
      <w:r w:rsidRPr="00054728">
        <w:rPr>
          <w:sz w:val="22"/>
          <w:szCs w:val="22"/>
        </w:rPr>
        <w:tab/>
      </w:r>
      <w:r w:rsidRPr="00054728">
        <w:rPr>
          <w:sz w:val="22"/>
          <w:szCs w:val="22"/>
        </w:rPr>
        <w:tab/>
        <w:t>NO23F, NH4F</w:t>
      </w:r>
      <w:r>
        <w:rPr>
          <w:sz w:val="22"/>
          <w:szCs w:val="22"/>
        </w:rPr>
        <w:t>, TDN</w:t>
      </w:r>
    </w:p>
    <w:p w:rsidR="00515F3C" w:rsidRPr="00054728" w:rsidRDefault="00515F3C">
      <w:pPr>
        <w:rPr>
          <w:sz w:val="22"/>
          <w:szCs w:val="22"/>
        </w:rPr>
      </w:pPr>
      <w:r w:rsidRPr="00054728">
        <w:rPr>
          <w:sz w:val="22"/>
          <w:szCs w:val="22"/>
        </w:rPr>
        <w:tab/>
      </w:r>
      <w:r w:rsidRPr="00054728">
        <w:rPr>
          <w:sz w:val="22"/>
          <w:szCs w:val="22"/>
        </w:rPr>
        <w:tab/>
        <w:t>Phosphorus species:</w:t>
      </w:r>
      <w:r w:rsidRPr="00054728">
        <w:rPr>
          <w:sz w:val="22"/>
          <w:szCs w:val="22"/>
        </w:rPr>
        <w:tab/>
      </w:r>
      <w:r w:rsidRPr="00054728">
        <w:rPr>
          <w:sz w:val="22"/>
          <w:szCs w:val="22"/>
        </w:rPr>
        <w:tab/>
        <w:t>PO4F</w:t>
      </w:r>
      <w:r>
        <w:rPr>
          <w:sz w:val="22"/>
          <w:szCs w:val="22"/>
        </w:rPr>
        <w:t>, TDP</w:t>
      </w:r>
    </w:p>
    <w:p w:rsidR="00515F3C" w:rsidRPr="008D5D9C" w:rsidRDefault="00515F3C">
      <w:pPr>
        <w:ind w:left="4320" w:hanging="2880"/>
        <w:rPr>
          <w:sz w:val="22"/>
          <w:szCs w:val="22"/>
        </w:rPr>
      </w:pPr>
      <w:r w:rsidRPr="00054728">
        <w:rPr>
          <w:sz w:val="22"/>
          <w:szCs w:val="22"/>
        </w:rPr>
        <w:t>Other:</w:t>
      </w:r>
      <w:r w:rsidRPr="00054728">
        <w:rPr>
          <w:sz w:val="22"/>
          <w:szCs w:val="22"/>
        </w:rPr>
        <w:tab/>
      </w:r>
      <w:r w:rsidRPr="008D5D9C">
        <w:rPr>
          <w:sz w:val="22"/>
          <w:szCs w:val="22"/>
        </w:rPr>
        <w:t>UncCHLA_N, CHLA_N, PHEA, WTEMP_N, SALT_N, DO_N, DO_S_N, TURB_N</w:t>
      </w:r>
    </w:p>
    <w:p w:rsidR="00515F3C" w:rsidRPr="00054728" w:rsidRDefault="00515F3C">
      <w:pPr>
        <w:rPr>
          <w:sz w:val="22"/>
          <w:szCs w:val="22"/>
        </w:rPr>
      </w:pPr>
    </w:p>
    <w:p w:rsidR="00515F3C" w:rsidRPr="004A4446" w:rsidRDefault="00515F3C">
      <w:pPr>
        <w:pStyle w:val="BodyTextIndent3"/>
        <w:ind w:left="360"/>
        <w:rPr>
          <w:szCs w:val="22"/>
        </w:rPr>
      </w:pPr>
      <w:r>
        <w:rPr>
          <w:szCs w:val="22"/>
        </w:rPr>
        <w:t xml:space="preserve">b) </w:t>
      </w:r>
      <w:r w:rsidRPr="004A4446">
        <w:rPr>
          <w:szCs w:val="22"/>
        </w:rPr>
        <w:t xml:space="preserve">Calculated Parameters </w:t>
      </w:r>
    </w:p>
    <w:p w:rsidR="00515F3C" w:rsidRPr="00054728" w:rsidRDefault="00515F3C">
      <w:pPr>
        <w:rPr>
          <w:sz w:val="22"/>
          <w:szCs w:val="22"/>
        </w:rPr>
      </w:pPr>
      <w:r w:rsidRPr="00054728">
        <w:rPr>
          <w:sz w:val="22"/>
          <w:szCs w:val="22"/>
        </w:rPr>
        <w:tab/>
      </w:r>
      <w:r w:rsidRPr="00054728">
        <w:rPr>
          <w:sz w:val="22"/>
          <w:szCs w:val="22"/>
        </w:rPr>
        <w:tab/>
        <w:t xml:space="preserve">DIN:   </w:t>
      </w:r>
      <w:r w:rsidRPr="00054728">
        <w:rPr>
          <w:sz w:val="22"/>
          <w:szCs w:val="22"/>
        </w:rPr>
        <w:tab/>
      </w:r>
      <w:r w:rsidRPr="00054728">
        <w:rPr>
          <w:sz w:val="22"/>
          <w:szCs w:val="22"/>
        </w:rPr>
        <w:tab/>
      </w:r>
      <w:r w:rsidRPr="00054728">
        <w:rPr>
          <w:sz w:val="22"/>
          <w:szCs w:val="22"/>
        </w:rPr>
        <w:tab/>
      </w:r>
      <w:r w:rsidRPr="00054728">
        <w:rPr>
          <w:sz w:val="22"/>
          <w:szCs w:val="22"/>
        </w:rPr>
        <w:tab/>
        <w:t>NO23F+NH4F</w:t>
      </w:r>
    </w:p>
    <w:p w:rsidR="00515F3C" w:rsidRPr="00054728" w:rsidRDefault="00515F3C">
      <w:pPr>
        <w:pStyle w:val="Header"/>
        <w:widowControl/>
        <w:tabs>
          <w:tab w:val="clear" w:pos="4320"/>
          <w:tab w:val="clear" w:pos="8640"/>
        </w:tabs>
        <w:rPr>
          <w:rFonts w:ascii="Times New Roman" w:hAnsi="Times New Roman"/>
          <w:szCs w:val="22"/>
        </w:rPr>
      </w:pPr>
      <w:r w:rsidRPr="00054728">
        <w:rPr>
          <w:rFonts w:ascii="Times New Roman" w:hAnsi="Times New Roman"/>
          <w:szCs w:val="22"/>
        </w:rPr>
        <w:tab/>
      </w:r>
      <w:r w:rsidRPr="00054728">
        <w:rPr>
          <w:rFonts w:ascii="Times New Roman" w:hAnsi="Times New Roman"/>
          <w:szCs w:val="22"/>
        </w:rPr>
        <w:tab/>
      </w:r>
      <w:r w:rsidRPr="00054728">
        <w:rPr>
          <w:rFonts w:ascii="Times New Roman" w:hAnsi="Times New Roman"/>
          <w:szCs w:val="22"/>
        </w:rPr>
        <w:tab/>
      </w:r>
      <w:r w:rsidRPr="00054728">
        <w:rPr>
          <w:rFonts w:ascii="Times New Roman" w:hAnsi="Times New Roman"/>
          <w:szCs w:val="22"/>
        </w:rPr>
        <w:tab/>
      </w:r>
    </w:p>
    <w:p w:rsidR="00515F3C" w:rsidRDefault="00515F3C" w:rsidP="00BC2626">
      <w:pPr>
        <w:ind w:left="360"/>
        <w:rPr>
          <w:b/>
          <w:sz w:val="22"/>
          <w:szCs w:val="22"/>
        </w:rPr>
      </w:pPr>
      <w:r>
        <w:rPr>
          <w:b/>
          <w:sz w:val="22"/>
          <w:szCs w:val="22"/>
        </w:rPr>
        <w:t xml:space="preserve">12)  </w:t>
      </w:r>
      <w:r w:rsidRPr="00054728">
        <w:rPr>
          <w:b/>
          <w:sz w:val="22"/>
          <w:szCs w:val="22"/>
        </w:rPr>
        <w:t>Limits of Detection</w:t>
      </w:r>
      <w:r>
        <w:rPr>
          <w:b/>
          <w:sz w:val="22"/>
          <w:szCs w:val="22"/>
        </w:rPr>
        <w:t xml:space="preserve"> – UF Laboratory</w:t>
      </w:r>
    </w:p>
    <w:p w:rsidR="00515F3C" w:rsidRDefault="00515F3C">
      <w:pPr>
        <w:pStyle w:val="BodyTextIndent2"/>
        <w:ind w:left="0"/>
        <w:rPr>
          <w:sz w:val="22"/>
          <w:szCs w:val="22"/>
        </w:rPr>
      </w:pPr>
    </w:p>
    <w:p w:rsidR="00515F3C" w:rsidRDefault="00515F3C" w:rsidP="00EF4C52">
      <w:pPr>
        <w:pStyle w:val="BodyTextIndent2"/>
        <w:ind w:left="720"/>
        <w:rPr>
          <w:sz w:val="22"/>
          <w:szCs w:val="22"/>
        </w:rPr>
      </w:pPr>
      <w:r>
        <w:rPr>
          <w:sz w:val="22"/>
          <w:szCs w:val="22"/>
        </w:rPr>
        <w:t>The information in Table 3 is provided by UF laboratory.    Method detection Limits (MDL) are derived from the replicate samples method in APHA (American Public Health Association). 1998. Standard Methods for the Examination of Water and Wastewater, 20</w:t>
      </w:r>
      <w:r w:rsidRPr="00E735E6">
        <w:rPr>
          <w:sz w:val="22"/>
          <w:szCs w:val="22"/>
          <w:vertAlign w:val="superscript"/>
        </w:rPr>
        <w:t>th</w:t>
      </w:r>
      <w:r>
        <w:rPr>
          <w:sz w:val="22"/>
          <w:szCs w:val="22"/>
        </w:rPr>
        <w:t xml:space="preserve"> edition. United Book Press, Inc. </w:t>
      </w:r>
      <w:smartTag w:uri="urn:schemas-microsoft-com:office:smarttags" w:element="City">
        <w:smartTag w:uri="urn:schemas-microsoft-com:office:smarttags" w:element="place">
          <w:r>
            <w:rPr>
              <w:sz w:val="22"/>
              <w:szCs w:val="22"/>
            </w:rPr>
            <w:t>Baltimore</w:t>
          </w:r>
        </w:smartTag>
        <w:r>
          <w:rPr>
            <w:sz w:val="22"/>
            <w:szCs w:val="22"/>
          </w:rPr>
          <w:t xml:space="preserve">, </w:t>
        </w:r>
        <w:smartTag w:uri="urn:schemas-microsoft-com:office:smarttags" w:element="State">
          <w:r>
            <w:rPr>
              <w:sz w:val="22"/>
              <w:szCs w:val="22"/>
            </w:rPr>
            <w:t>Maryland</w:t>
          </w:r>
        </w:smartTag>
      </w:smartTag>
      <w:r>
        <w:rPr>
          <w:sz w:val="22"/>
          <w:szCs w:val="22"/>
        </w:rPr>
        <w:t>.  MDL will change with the background levels of samples; therefore, there is no constant MDL.</w:t>
      </w:r>
    </w:p>
    <w:p w:rsidR="00515F3C" w:rsidRDefault="00515F3C" w:rsidP="00E735E6">
      <w:pPr>
        <w:pStyle w:val="BodyTextIndent2"/>
        <w:ind w:left="720"/>
        <w:rPr>
          <w:sz w:val="22"/>
          <w:szCs w:val="22"/>
        </w:rPr>
      </w:pPr>
    </w:p>
    <w:p w:rsidR="00515F3C" w:rsidRDefault="00515F3C">
      <w:pPr>
        <w:pStyle w:val="BodyTextIndent2"/>
        <w:ind w:left="0"/>
        <w:rPr>
          <w:sz w:val="22"/>
          <w:szCs w:val="22"/>
        </w:rPr>
      </w:pPr>
      <w:r>
        <w:rPr>
          <w:sz w:val="22"/>
          <w:szCs w:val="22"/>
        </w:rPr>
        <w:tab/>
      </w:r>
      <w:r w:rsidRPr="00F90655">
        <w:rPr>
          <w:sz w:val="22"/>
          <w:szCs w:val="22"/>
        </w:rPr>
        <w:t xml:space="preserve">Table 3.  Method Detection Limits for UF laboratory  </w:t>
      </w:r>
    </w:p>
    <w:p w:rsidR="00515F3C" w:rsidRDefault="00515F3C">
      <w:pPr>
        <w:pStyle w:val="BodyTextIndent2"/>
        <w:ind w:left="0"/>
        <w:rPr>
          <w:sz w:val="22"/>
          <w:szCs w:val="22"/>
        </w:rPr>
      </w:pPr>
      <w:r>
        <w:rPr>
          <w:sz w:val="22"/>
          <w:szCs w:val="22"/>
        </w:rPr>
        <w:tab/>
      </w:r>
    </w:p>
    <w:tbl>
      <w:tblPr>
        <w:tblW w:w="4085" w:type="dxa"/>
        <w:tblInd w:w="720" w:type="dxa"/>
        <w:tblLook w:val="04A0"/>
      </w:tblPr>
      <w:tblGrid>
        <w:gridCol w:w="1776"/>
        <w:gridCol w:w="1036"/>
        <w:gridCol w:w="1055"/>
        <w:gridCol w:w="830"/>
      </w:tblGrid>
      <w:tr w:rsidR="00515F3C" w:rsidTr="0047351E">
        <w:trPr>
          <w:trHeight w:val="300"/>
        </w:trPr>
        <w:tc>
          <w:tcPr>
            <w:tcW w:w="1164" w:type="dxa"/>
            <w:tcBorders>
              <w:top w:val="nil"/>
              <w:left w:val="nil"/>
              <w:bottom w:val="nil"/>
              <w:right w:val="nil"/>
            </w:tcBorders>
            <w:noWrap/>
            <w:vAlign w:val="bottom"/>
            <w:hideMark/>
          </w:tcPr>
          <w:p w:rsidR="00515F3C" w:rsidRPr="0047351E" w:rsidRDefault="00515F3C">
            <w:pPr>
              <w:rPr>
                <w:color w:val="000000"/>
                <w:sz w:val="20"/>
                <w:szCs w:val="20"/>
              </w:rPr>
            </w:pPr>
            <w:r w:rsidRPr="0047351E">
              <w:rPr>
                <w:color w:val="000000"/>
                <w:sz w:val="20"/>
                <w:szCs w:val="20"/>
              </w:rPr>
              <w:t>Parameter</w:t>
            </w:r>
          </w:p>
        </w:tc>
        <w:tc>
          <w:tcPr>
            <w:tcW w:w="1036" w:type="dxa"/>
            <w:tcBorders>
              <w:top w:val="nil"/>
              <w:left w:val="nil"/>
              <w:bottom w:val="nil"/>
              <w:right w:val="nil"/>
            </w:tcBorders>
            <w:noWrap/>
            <w:vAlign w:val="bottom"/>
            <w:hideMark/>
          </w:tcPr>
          <w:p w:rsidR="00515F3C" w:rsidRPr="0047351E" w:rsidRDefault="00515F3C">
            <w:pPr>
              <w:rPr>
                <w:color w:val="000000"/>
                <w:sz w:val="20"/>
                <w:szCs w:val="20"/>
              </w:rPr>
            </w:pPr>
            <w:r w:rsidRPr="0047351E">
              <w:rPr>
                <w:color w:val="000000"/>
                <w:sz w:val="20"/>
                <w:szCs w:val="20"/>
              </w:rPr>
              <w:t>Start Date</w:t>
            </w:r>
          </w:p>
        </w:tc>
        <w:tc>
          <w:tcPr>
            <w:tcW w:w="1055" w:type="dxa"/>
            <w:tcBorders>
              <w:top w:val="nil"/>
              <w:left w:val="nil"/>
              <w:bottom w:val="nil"/>
              <w:right w:val="nil"/>
            </w:tcBorders>
            <w:noWrap/>
            <w:vAlign w:val="bottom"/>
            <w:hideMark/>
          </w:tcPr>
          <w:p w:rsidR="00515F3C" w:rsidRPr="0047351E" w:rsidRDefault="00515F3C">
            <w:pPr>
              <w:rPr>
                <w:color w:val="000000"/>
                <w:sz w:val="20"/>
                <w:szCs w:val="20"/>
              </w:rPr>
            </w:pPr>
            <w:r w:rsidRPr="0047351E">
              <w:rPr>
                <w:color w:val="000000"/>
                <w:sz w:val="20"/>
                <w:szCs w:val="20"/>
              </w:rPr>
              <w:t>End Date</w:t>
            </w:r>
          </w:p>
        </w:tc>
        <w:tc>
          <w:tcPr>
            <w:tcW w:w="830" w:type="dxa"/>
            <w:tcBorders>
              <w:top w:val="nil"/>
              <w:left w:val="nil"/>
              <w:bottom w:val="nil"/>
              <w:right w:val="nil"/>
            </w:tcBorders>
            <w:noWrap/>
            <w:vAlign w:val="bottom"/>
            <w:hideMark/>
          </w:tcPr>
          <w:p w:rsidR="00515F3C" w:rsidRPr="0047351E" w:rsidRDefault="00515F3C">
            <w:pPr>
              <w:rPr>
                <w:color w:val="000000"/>
                <w:sz w:val="20"/>
                <w:szCs w:val="20"/>
              </w:rPr>
            </w:pPr>
            <w:r w:rsidRPr="0047351E">
              <w:rPr>
                <w:color w:val="000000"/>
                <w:sz w:val="20"/>
                <w:szCs w:val="20"/>
              </w:rPr>
              <w:t>MDL</w:t>
            </w:r>
          </w:p>
        </w:tc>
      </w:tr>
      <w:tr w:rsidR="00515F3C" w:rsidTr="0047351E">
        <w:trPr>
          <w:trHeight w:val="300"/>
        </w:trPr>
        <w:tc>
          <w:tcPr>
            <w:tcW w:w="1164" w:type="dxa"/>
            <w:tcBorders>
              <w:top w:val="nil"/>
              <w:left w:val="nil"/>
              <w:bottom w:val="nil"/>
              <w:right w:val="nil"/>
            </w:tcBorders>
            <w:noWrap/>
            <w:vAlign w:val="bottom"/>
            <w:hideMark/>
          </w:tcPr>
          <w:p w:rsidR="00515F3C" w:rsidRPr="0047351E" w:rsidRDefault="00515F3C">
            <w:pPr>
              <w:rPr>
                <w:color w:val="000000"/>
                <w:sz w:val="20"/>
                <w:szCs w:val="20"/>
              </w:rPr>
            </w:pPr>
            <w:r w:rsidRPr="0047351E">
              <w:rPr>
                <w:color w:val="000000"/>
                <w:sz w:val="20"/>
                <w:szCs w:val="20"/>
              </w:rPr>
              <w:t>NH4F</w:t>
            </w:r>
          </w:p>
        </w:tc>
        <w:tc>
          <w:tcPr>
            <w:tcW w:w="1036" w:type="dxa"/>
            <w:tcBorders>
              <w:top w:val="nil"/>
              <w:left w:val="nil"/>
              <w:bottom w:val="nil"/>
              <w:right w:val="nil"/>
            </w:tcBorders>
            <w:noWrap/>
            <w:vAlign w:val="bottom"/>
            <w:hideMark/>
          </w:tcPr>
          <w:p w:rsidR="00515F3C" w:rsidRPr="0047351E" w:rsidRDefault="00515F3C">
            <w:pPr>
              <w:rPr>
                <w:color w:val="000000"/>
                <w:sz w:val="20"/>
                <w:szCs w:val="20"/>
              </w:rPr>
            </w:pPr>
            <w:r w:rsidRPr="0047351E">
              <w:rPr>
                <w:color w:val="000000"/>
                <w:sz w:val="20"/>
                <w:szCs w:val="20"/>
              </w:rPr>
              <w:t>1/1/11</w:t>
            </w:r>
          </w:p>
        </w:tc>
        <w:tc>
          <w:tcPr>
            <w:tcW w:w="1055" w:type="dxa"/>
            <w:tcBorders>
              <w:top w:val="nil"/>
              <w:left w:val="nil"/>
              <w:bottom w:val="nil"/>
              <w:right w:val="nil"/>
            </w:tcBorders>
            <w:noWrap/>
            <w:vAlign w:val="bottom"/>
            <w:hideMark/>
          </w:tcPr>
          <w:p w:rsidR="00515F3C" w:rsidRPr="0047351E" w:rsidRDefault="00515F3C">
            <w:pPr>
              <w:rPr>
                <w:color w:val="000000"/>
                <w:sz w:val="20"/>
                <w:szCs w:val="20"/>
              </w:rPr>
            </w:pPr>
            <w:r w:rsidRPr="0047351E">
              <w:rPr>
                <w:color w:val="000000"/>
                <w:sz w:val="20"/>
                <w:szCs w:val="20"/>
              </w:rPr>
              <w:t>12/31/11</w:t>
            </w:r>
          </w:p>
        </w:tc>
        <w:tc>
          <w:tcPr>
            <w:tcW w:w="830" w:type="dxa"/>
            <w:tcBorders>
              <w:top w:val="nil"/>
              <w:left w:val="nil"/>
              <w:bottom w:val="nil"/>
              <w:right w:val="nil"/>
            </w:tcBorders>
            <w:noWrap/>
            <w:vAlign w:val="bottom"/>
            <w:hideMark/>
          </w:tcPr>
          <w:p w:rsidR="00515F3C" w:rsidRPr="0047351E" w:rsidRDefault="00515F3C">
            <w:pPr>
              <w:rPr>
                <w:color w:val="000000"/>
                <w:sz w:val="20"/>
                <w:szCs w:val="20"/>
              </w:rPr>
            </w:pPr>
            <w:r w:rsidRPr="0047351E">
              <w:rPr>
                <w:color w:val="000000"/>
                <w:sz w:val="20"/>
                <w:szCs w:val="20"/>
              </w:rPr>
              <w:t>0.0153</w:t>
            </w:r>
          </w:p>
        </w:tc>
      </w:tr>
      <w:tr w:rsidR="00515F3C" w:rsidTr="0047351E">
        <w:trPr>
          <w:trHeight w:val="300"/>
        </w:trPr>
        <w:tc>
          <w:tcPr>
            <w:tcW w:w="1164" w:type="dxa"/>
            <w:tcBorders>
              <w:top w:val="nil"/>
              <w:left w:val="nil"/>
              <w:bottom w:val="nil"/>
              <w:right w:val="nil"/>
            </w:tcBorders>
            <w:noWrap/>
            <w:vAlign w:val="bottom"/>
            <w:hideMark/>
          </w:tcPr>
          <w:p w:rsidR="00515F3C" w:rsidRPr="0047351E" w:rsidRDefault="00515F3C">
            <w:pPr>
              <w:rPr>
                <w:color w:val="000000"/>
                <w:sz w:val="20"/>
                <w:szCs w:val="20"/>
              </w:rPr>
            </w:pPr>
            <w:r w:rsidRPr="0047351E">
              <w:rPr>
                <w:color w:val="000000"/>
                <w:sz w:val="20"/>
                <w:szCs w:val="20"/>
              </w:rPr>
              <w:t>CHLA_N</w:t>
            </w:r>
          </w:p>
        </w:tc>
        <w:tc>
          <w:tcPr>
            <w:tcW w:w="1036" w:type="dxa"/>
            <w:tcBorders>
              <w:top w:val="nil"/>
              <w:left w:val="nil"/>
              <w:bottom w:val="nil"/>
              <w:right w:val="nil"/>
            </w:tcBorders>
            <w:noWrap/>
            <w:vAlign w:val="bottom"/>
            <w:hideMark/>
          </w:tcPr>
          <w:p w:rsidR="00515F3C" w:rsidRPr="0047351E" w:rsidRDefault="00515F3C">
            <w:pPr>
              <w:rPr>
                <w:color w:val="000000"/>
                <w:sz w:val="20"/>
                <w:szCs w:val="20"/>
              </w:rPr>
            </w:pPr>
            <w:r w:rsidRPr="0047351E">
              <w:rPr>
                <w:color w:val="000000"/>
                <w:sz w:val="20"/>
                <w:szCs w:val="20"/>
              </w:rPr>
              <w:t>1/1/11</w:t>
            </w:r>
          </w:p>
        </w:tc>
        <w:tc>
          <w:tcPr>
            <w:tcW w:w="1055" w:type="dxa"/>
            <w:tcBorders>
              <w:top w:val="nil"/>
              <w:left w:val="nil"/>
              <w:bottom w:val="nil"/>
              <w:right w:val="nil"/>
            </w:tcBorders>
            <w:noWrap/>
            <w:vAlign w:val="bottom"/>
            <w:hideMark/>
          </w:tcPr>
          <w:p w:rsidR="00515F3C" w:rsidRPr="0047351E" w:rsidRDefault="00515F3C">
            <w:pPr>
              <w:rPr>
                <w:color w:val="000000"/>
                <w:sz w:val="20"/>
                <w:szCs w:val="20"/>
              </w:rPr>
            </w:pPr>
            <w:r w:rsidRPr="0047351E">
              <w:rPr>
                <w:color w:val="000000"/>
                <w:sz w:val="20"/>
                <w:szCs w:val="20"/>
              </w:rPr>
              <w:t>12/31/11</w:t>
            </w:r>
          </w:p>
        </w:tc>
        <w:tc>
          <w:tcPr>
            <w:tcW w:w="830" w:type="dxa"/>
            <w:tcBorders>
              <w:top w:val="nil"/>
              <w:left w:val="nil"/>
              <w:bottom w:val="nil"/>
              <w:right w:val="nil"/>
            </w:tcBorders>
            <w:noWrap/>
            <w:vAlign w:val="bottom"/>
            <w:hideMark/>
          </w:tcPr>
          <w:p w:rsidR="00515F3C" w:rsidRPr="0047351E" w:rsidRDefault="00515F3C">
            <w:pPr>
              <w:rPr>
                <w:color w:val="000000"/>
                <w:sz w:val="20"/>
                <w:szCs w:val="20"/>
              </w:rPr>
            </w:pPr>
            <w:r w:rsidRPr="0047351E">
              <w:rPr>
                <w:color w:val="000000"/>
                <w:sz w:val="20"/>
                <w:szCs w:val="20"/>
              </w:rPr>
              <w:t>0.2</w:t>
            </w:r>
          </w:p>
        </w:tc>
      </w:tr>
      <w:tr w:rsidR="00515F3C" w:rsidTr="0047351E">
        <w:trPr>
          <w:trHeight w:val="300"/>
        </w:trPr>
        <w:tc>
          <w:tcPr>
            <w:tcW w:w="1164" w:type="dxa"/>
            <w:tcBorders>
              <w:top w:val="nil"/>
              <w:left w:val="nil"/>
              <w:bottom w:val="nil"/>
              <w:right w:val="nil"/>
            </w:tcBorders>
            <w:noWrap/>
            <w:vAlign w:val="bottom"/>
            <w:hideMark/>
          </w:tcPr>
          <w:p w:rsidR="00515F3C" w:rsidRPr="0047351E" w:rsidRDefault="00515F3C">
            <w:pPr>
              <w:rPr>
                <w:color w:val="000000"/>
                <w:sz w:val="20"/>
                <w:szCs w:val="20"/>
              </w:rPr>
            </w:pPr>
            <w:r w:rsidRPr="0047351E">
              <w:rPr>
                <w:color w:val="000000"/>
                <w:sz w:val="20"/>
                <w:szCs w:val="20"/>
              </w:rPr>
              <w:t>NO23F</w:t>
            </w:r>
          </w:p>
        </w:tc>
        <w:tc>
          <w:tcPr>
            <w:tcW w:w="1036" w:type="dxa"/>
            <w:tcBorders>
              <w:top w:val="nil"/>
              <w:left w:val="nil"/>
              <w:bottom w:val="nil"/>
              <w:right w:val="nil"/>
            </w:tcBorders>
            <w:noWrap/>
            <w:vAlign w:val="bottom"/>
            <w:hideMark/>
          </w:tcPr>
          <w:p w:rsidR="00515F3C" w:rsidRPr="0047351E" w:rsidRDefault="00515F3C">
            <w:pPr>
              <w:rPr>
                <w:color w:val="000000"/>
                <w:sz w:val="20"/>
                <w:szCs w:val="20"/>
              </w:rPr>
            </w:pPr>
            <w:r w:rsidRPr="0047351E">
              <w:rPr>
                <w:color w:val="000000"/>
                <w:sz w:val="20"/>
                <w:szCs w:val="20"/>
              </w:rPr>
              <w:t>1/1/11</w:t>
            </w:r>
          </w:p>
        </w:tc>
        <w:tc>
          <w:tcPr>
            <w:tcW w:w="1055" w:type="dxa"/>
            <w:tcBorders>
              <w:top w:val="nil"/>
              <w:left w:val="nil"/>
              <w:bottom w:val="nil"/>
              <w:right w:val="nil"/>
            </w:tcBorders>
            <w:noWrap/>
            <w:vAlign w:val="bottom"/>
            <w:hideMark/>
          </w:tcPr>
          <w:p w:rsidR="00515F3C" w:rsidRPr="0047351E" w:rsidRDefault="00515F3C">
            <w:pPr>
              <w:rPr>
                <w:color w:val="000000"/>
                <w:sz w:val="20"/>
                <w:szCs w:val="20"/>
              </w:rPr>
            </w:pPr>
            <w:r w:rsidRPr="0047351E">
              <w:rPr>
                <w:color w:val="000000"/>
                <w:sz w:val="20"/>
                <w:szCs w:val="20"/>
              </w:rPr>
              <w:t>12/31/11</w:t>
            </w:r>
          </w:p>
        </w:tc>
        <w:tc>
          <w:tcPr>
            <w:tcW w:w="830" w:type="dxa"/>
            <w:tcBorders>
              <w:top w:val="nil"/>
              <w:left w:val="nil"/>
              <w:bottom w:val="nil"/>
              <w:right w:val="nil"/>
            </w:tcBorders>
            <w:noWrap/>
            <w:vAlign w:val="bottom"/>
            <w:hideMark/>
          </w:tcPr>
          <w:p w:rsidR="00515F3C" w:rsidRPr="0047351E" w:rsidRDefault="00515F3C">
            <w:pPr>
              <w:rPr>
                <w:color w:val="000000"/>
                <w:sz w:val="20"/>
                <w:szCs w:val="20"/>
              </w:rPr>
            </w:pPr>
            <w:r w:rsidRPr="0047351E">
              <w:rPr>
                <w:color w:val="000000"/>
                <w:sz w:val="20"/>
                <w:szCs w:val="20"/>
              </w:rPr>
              <w:t>0.0025</w:t>
            </w:r>
          </w:p>
        </w:tc>
      </w:tr>
      <w:tr w:rsidR="00515F3C" w:rsidTr="0047351E">
        <w:trPr>
          <w:trHeight w:val="300"/>
        </w:trPr>
        <w:tc>
          <w:tcPr>
            <w:tcW w:w="1164" w:type="dxa"/>
            <w:tcBorders>
              <w:top w:val="nil"/>
              <w:left w:val="nil"/>
              <w:bottom w:val="nil"/>
              <w:right w:val="nil"/>
            </w:tcBorders>
            <w:noWrap/>
            <w:vAlign w:val="bottom"/>
            <w:hideMark/>
          </w:tcPr>
          <w:p w:rsidR="00515F3C" w:rsidRPr="0047351E" w:rsidRDefault="00515F3C">
            <w:pPr>
              <w:rPr>
                <w:color w:val="000000"/>
                <w:sz w:val="20"/>
                <w:szCs w:val="20"/>
              </w:rPr>
            </w:pPr>
            <w:r w:rsidRPr="0047351E">
              <w:rPr>
                <w:color w:val="000000"/>
                <w:sz w:val="20"/>
                <w:szCs w:val="20"/>
              </w:rPr>
              <w:t>PO4F</w:t>
            </w:r>
          </w:p>
        </w:tc>
        <w:tc>
          <w:tcPr>
            <w:tcW w:w="1036" w:type="dxa"/>
            <w:tcBorders>
              <w:top w:val="nil"/>
              <w:left w:val="nil"/>
              <w:bottom w:val="nil"/>
              <w:right w:val="nil"/>
            </w:tcBorders>
            <w:noWrap/>
            <w:vAlign w:val="bottom"/>
            <w:hideMark/>
          </w:tcPr>
          <w:p w:rsidR="00515F3C" w:rsidRPr="0047351E" w:rsidRDefault="00515F3C">
            <w:pPr>
              <w:rPr>
                <w:color w:val="000000"/>
                <w:sz w:val="20"/>
                <w:szCs w:val="20"/>
              </w:rPr>
            </w:pPr>
            <w:r w:rsidRPr="0047351E">
              <w:rPr>
                <w:color w:val="000000"/>
                <w:sz w:val="20"/>
                <w:szCs w:val="20"/>
              </w:rPr>
              <w:t>1/1/11</w:t>
            </w:r>
          </w:p>
        </w:tc>
        <w:tc>
          <w:tcPr>
            <w:tcW w:w="1055" w:type="dxa"/>
            <w:tcBorders>
              <w:top w:val="nil"/>
              <w:left w:val="nil"/>
              <w:bottom w:val="nil"/>
              <w:right w:val="nil"/>
            </w:tcBorders>
            <w:noWrap/>
            <w:vAlign w:val="bottom"/>
            <w:hideMark/>
          </w:tcPr>
          <w:p w:rsidR="00515F3C" w:rsidRPr="0047351E" w:rsidRDefault="00515F3C">
            <w:pPr>
              <w:rPr>
                <w:color w:val="000000"/>
                <w:sz w:val="20"/>
                <w:szCs w:val="20"/>
              </w:rPr>
            </w:pPr>
            <w:r w:rsidRPr="0047351E">
              <w:rPr>
                <w:color w:val="000000"/>
                <w:sz w:val="20"/>
                <w:szCs w:val="20"/>
              </w:rPr>
              <w:t>12/31/11</w:t>
            </w:r>
          </w:p>
        </w:tc>
        <w:tc>
          <w:tcPr>
            <w:tcW w:w="830" w:type="dxa"/>
            <w:tcBorders>
              <w:top w:val="nil"/>
              <w:left w:val="nil"/>
              <w:bottom w:val="nil"/>
              <w:right w:val="nil"/>
            </w:tcBorders>
            <w:noWrap/>
            <w:vAlign w:val="bottom"/>
            <w:hideMark/>
          </w:tcPr>
          <w:p w:rsidR="00515F3C" w:rsidRPr="0047351E" w:rsidRDefault="00515F3C">
            <w:pPr>
              <w:rPr>
                <w:color w:val="000000"/>
                <w:sz w:val="20"/>
                <w:szCs w:val="20"/>
              </w:rPr>
            </w:pPr>
            <w:r w:rsidRPr="0047351E">
              <w:rPr>
                <w:color w:val="000000"/>
                <w:sz w:val="20"/>
                <w:szCs w:val="20"/>
              </w:rPr>
              <w:t>0.003</w:t>
            </w:r>
          </w:p>
        </w:tc>
      </w:tr>
      <w:tr w:rsidR="00515F3C" w:rsidTr="0047351E">
        <w:trPr>
          <w:trHeight w:val="300"/>
        </w:trPr>
        <w:tc>
          <w:tcPr>
            <w:tcW w:w="1164" w:type="dxa"/>
            <w:tcBorders>
              <w:top w:val="nil"/>
              <w:left w:val="nil"/>
              <w:bottom w:val="nil"/>
              <w:right w:val="nil"/>
            </w:tcBorders>
            <w:noWrap/>
            <w:vAlign w:val="bottom"/>
            <w:hideMark/>
          </w:tcPr>
          <w:p w:rsidR="00515F3C" w:rsidRPr="0047351E" w:rsidRDefault="00515F3C">
            <w:pPr>
              <w:rPr>
                <w:color w:val="000000"/>
                <w:sz w:val="20"/>
                <w:szCs w:val="20"/>
              </w:rPr>
            </w:pPr>
            <w:r w:rsidRPr="0047351E">
              <w:rPr>
                <w:color w:val="000000"/>
                <w:sz w:val="20"/>
                <w:szCs w:val="20"/>
              </w:rPr>
              <w:t>TDN</w:t>
            </w:r>
          </w:p>
        </w:tc>
        <w:tc>
          <w:tcPr>
            <w:tcW w:w="1036" w:type="dxa"/>
            <w:tcBorders>
              <w:top w:val="nil"/>
              <w:left w:val="nil"/>
              <w:bottom w:val="nil"/>
              <w:right w:val="nil"/>
            </w:tcBorders>
            <w:noWrap/>
            <w:vAlign w:val="bottom"/>
            <w:hideMark/>
          </w:tcPr>
          <w:p w:rsidR="00515F3C" w:rsidRPr="0047351E" w:rsidRDefault="00515F3C">
            <w:pPr>
              <w:rPr>
                <w:color w:val="000000"/>
                <w:sz w:val="20"/>
                <w:szCs w:val="20"/>
              </w:rPr>
            </w:pPr>
            <w:r w:rsidRPr="0047351E">
              <w:rPr>
                <w:color w:val="000000"/>
                <w:sz w:val="20"/>
                <w:szCs w:val="20"/>
              </w:rPr>
              <w:t>1/1/11</w:t>
            </w:r>
          </w:p>
        </w:tc>
        <w:tc>
          <w:tcPr>
            <w:tcW w:w="1055" w:type="dxa"/>
            <w:tcBorders>
              <w:top w:val="nil"/>
              <w:left w:val="nil"/>
              <w:bottom w:val="nil"/>
              <w:right w:val="nil"/>
            </w:tcBorders>
            <w:noWrap/>
            <w:vAlign w:val="bottom"/>
            <w:hideMark/>
          </w:tcPr>
          <w:p w:rsidR="00515F3C" w:rsidRPr="0047351E" w:rsidRDefault="00515F3C">
            <w:pPr>
              <w:rPr>
                <w:color w:val="000000"/>
                <w:sz w:val="20"/>
                <w:szCs w:val="20"/>
              </w:rPr>
            </w:pPr>
            <w:r w:rsidRPr="0047351E">
              <w:rPr>
                <w:color w:val="000000"/>
                <w:sz w:val="20"/>
                <w:szCs w:val="20"/>
              </w:rPr>
              <w:t>12/31/11</w:t>
            </w:r>
          </w:p>
        </w:tc>
        <w:tc>
          <w:tcPr>
            <w:tcW w:w="830" w:type="dxa"/>
            <w:tcBorders>
              <w:top w:val="nil"/>
              <w:left w:val="nil"/>
              <w:bottom w:val="nil"/>
              <w:right w:val="nil"/>
            </w:tcBorders>
            <w:noWrap/>
            <w:vAlign w:val="bottom"/>
            <w:hideMark/>
          </w:tcPr>
          <w:p w:rsidR="00515F3C" w:rsidRPr="0047351E" w:rsidRDefault="00515F3C">
            <w:pPr>
              <w:rPr>
                <w:color w:val="000000"/>
                <w:sz w:val="20"/>
                <w:szCs w:val="20"/>
              </w:rPr>
            </w:pPr>
            <w:r w:rsidRPr="0047351E">
              <w:rPr>
                <w:color w:val="000000"/>
                <w:sz w:val="20"/>
                <w:szCs w:val="20"/>
              </w:rPr>
              <w:t>0.0313</w:t>
            </w:r>
          </w:p>
        </w:tc>
      </w:tr>
      <w:tr w:rsidR="00515F3C" w:rsidTr="0047351E">
        <w:trPr>
          <w:trHeight w:val="300"/>
        </w:trPr>
        <w:tc>
          <w:tcPr>
            <w:tcW w:w="1164" w:type="dxa"/>
            <w:tcBorders>
              <w:top w:val="nil"/>
              <w:left w:val="nil"/>
              <w:bottom w:val="nil"/>
              <w:right w:val="nil"/>
            </w:tcBorders>
            <w:noWrap/>
            <w:vAlign w:val="bottom"/>
            <w:hideMark/>
          </w:tcPr>
          <w:p w:rsidR="00515F3C" w:rsidRPr="0047351E" w:rsidRDefault="00515F3C">
            <w:pPr>
              <w:rPr>
                <w:color w:val="000000"/>
                <w:sz w:val="20"/>
                <w:szCs w:val="20"/>
              </w:rPr>
            </w:pPr>
            <w:r w:rsidRPr="0047351E">
              <w:rPr>
                <w:color w:val="000000"/>
                <w:sz w:val="20"/>
                <w:szCs w:val="20"/>
              </w:rPr>
              <w:t>TDP</w:t>
            </w:r>
          </w:p>
        </w:tc>
        <w:tc>
          <w:tcPr>
            <w:tcW w:w="1036" w:type="dxa"/>
            <w:tcBorders>
              <w:top w:val="nil"/>
              <w:left w:val="nil"/>
              <w:bottom w:val="nil"/>
              <w:right w:val="nil"/>
            </w:tcBorders>
            <w:noWrap/>
            <w:vAlign w:val="bottom"/>
            <w:hideMark/>
          </w:tcPr>
          <w:p w:rsidR="00515F3C" w:rsidRPr="0047351E" w:rsidRDefault="00515F3C">
            <w:pPr>
              <w:rPr>
                <w:color w:val="000000"/>
                <w:sz w:val="20"/>
                <w:szCs w:val="20"/>
              </w:rPr>
            </w:pPr>
            <w:r w:rsidRPr="0047351E">
              <w:rPr>
                <w:color w:val="000000"/>
                <w:sz w:val="20"/>
                <w:szCs w:val="20"/>
              </w:rPr>
              <w:t>1/1/11</w:t>
            </w:r>
          </w:p>
        </w:tc>
        <w:tc>
          <w:tcPr>
            <w:tcW w:w="1055" w:type="dxa"/>
            <w:tcBorders>
              <w:top w:val="nil"/>
              <w:left w:val="nil"/>
              <w:bottom w:val="nil"/>
              <w:right w:val="nil"/>
            </w:tcBorders>
            <w:noWrap/>
            <w:vAlign w:val="bottom"/>
            <w:hideMark/>
          </w:tcPr>
          <w:p w:rsidR="00515F3C" w:rsidRPr="0047351E" w:rsidRDefault="00515F3C">
            <w:pPr>
              <w:rPr>
                <w:color w:val="000000"/>
                <w:sz w:val="20"/>
                <w:szCs w:val="20"/>
              </w:rPr>
            </w:pPr>
            <w:r w:rsidRPr="0047351E">
              <w:rPr>
                <w:color w:val="000000"/>
                <w:sz w:val="20"/>
                <w:szCs w:val="20"/>
              </w:rPr>
              <w:t>12/31/11</w:t>
            </w:r>
          </w:p>
        </w:tc>
        <w:tc>
          <w:tcPr>
            <w:tcW w:w="830" w:type="dxa"/>
            <w:tcBorders>
              <w:top w:val="nil"/>
              <w:left w:val="nil"/>
              <w:bottom w:val="nil"/>
              <w:right w:val="nil"/>
            </w:tcBorders>
            <w:noWrap/>
            <w:vAlign w:val="bottom"/>
            <w:hideMark/>
          </w:tcPr>
          <w:p w:rsidR="00515F3C" w:rsidRPr="0047351E" w:rsidRDefault="00515F3C">
            <w:pPr>
              <w:rPr>
                <w:color w:val="000000"/>
                <w:sz w:val="20"/>
                <w:szCs w:val="20"/>
              </w:rPr>
            </w:pPr>
            <w:r w:rsidRPr="0047351E">
              <w:rPr>
                <w:color w:val="000000"/>
                <w:sz w:val="20"/>
                <w:szCs w:val="20"/>
              </w:rPr>
              <w:t>0.003</w:t>
            </w:r>
          </w:p>
        </w:tc>
      </w:tr>
    </w:tbl>
    <w:p w:rsidR="00515F3C" w:rsidRDefault="00515F3C">
      <w:pPr>
        <w:pStyle w:val="BodyTextIndent2"/>
        <w:ind w:left="0"/>
        <w:rPr>
          <w:color w:val="548DD4"/>
          <w:sz w:val="22"/>
          <w:szCs w:val="22"/>
        </w:rPr>
      </w:pPr>
    </w:p>
    <w:p w:rsidR="00515F3C" w:rsidRDefault="00515F3C">
      <w:pPr>
        <w:pStyle w:val="BodyTextIndent2"/>
        <w:ind w:left="0"/>
        <w:rPr>
          <w:color w:val="548DD4"/>
          <w:sz w:val="22"/>
          <w:szCs w:val="22"/>
        </w:rPr>
      </w:pPr>
    </w:p>
    <w:p w:rsidR="00515F3C" w:rsidRPr="003243F2" w:rsidRDefault="00515F3C" w:rsidP="00BC2626">
      <w:pPr>
        <w:pStyle w:val="BodyTextIndent2"/>
        <w:rPr>
          <w:b/>
          <w:i/>
          <w:sz w:val="22"/>
          <w:szCs w:val="22"/>
        </w:rPr>
      </w:pPr>
      <w:r w:rsidRPr="003243F2">
        <w:rPr>
          <w:b/>
          <w:sz w:val="22"/>
          <w:szCs w:val="22"/>
        </w:rPr>
        <w:t>13)  Laboratory Methods</w:t>
      </w:r>
      <w:r w:rsidRPr="003243F2">
        <w:rPr>
          <w:b/>
          <w:i/>
          <w:sz w:val="22"/>
          <w:szCs w:val="22"/>
        </w:rPr>
        <w:t xml:space="preserve">  </w:t>
      </w:r>
    </w:p>
    <w:p w:rsidR="00515F3C" w:rsidRDefault="00515F3C">
      <w:pPr>
        <w:ind w:left="1440"/>
        <w:rPr>
          <w:sz w:val="22"/>
          <w:szCs w:val="22"/>
        </w:rPr>
      </w:pPr>
    </w:p>
    <w:p w:rsidR="00515F3C" w:rsidRPr="002775C1" w:rsidRDefault="00515F3C" w:rsidP="00B12DCE">
      <w:pPr>
        <w:ind w:left="720"/>
        <w:rPr>
          <w:b/>
          <w:sz w:val="22"/>
          <w:szCs w:val="22"/>
        </w:rPr>
      </w:pPr>
      <w:r w:rsidRPr="00B162C4">
        <w:rPr>
          <w:b/>
          <w:sz w:val="22"/>
          <w:szCs w:val="22"/>
        </w:rPr>
        <w:t xml:space="preserve">UF Laboratory methods </w:t>
      </w:r>
      <w:r>
        <w:rPr>
          <w:b/>
          <w:sz w:val="22"/>
          <w:szCs w:val="22"/>
        </w:rPr>
        <w:t xml:space="preserve"> </w:t>
      </w:r>
    </w:p>
    <w:p w:rsidR="00515F3C" w:rsidRPr="00B12DCE" w:rsidRDefault="00515F3C" w:rsidP="00B12DCE">
      <w:pPr>
        <w:ind w:left="720"/>
        <w:rPr>
          <w:sz w:val="22"/>
          <w:szCs w:val="22"/>
        </w:rPr>
      </w:pPr>
    </w:p>
    <w:p w:rsidR="00515F3C" w:rsidRDefault="00515F3C" w:rsidP="00B12DCE">
      <w:pPr>
        <w:ind w:left="1260"/>
        <w:rPr>
          <w:b/>
          <w:sz w:val="22"/>
          <w:szCs w:val="22"/>
        </w:rPr>
      </w:pPr>
      <w:r>
        <w:rPr>
          <w:b/>
          <w:sz w:val="22"/>
          <w:szCs w:val="22"/>
        </w:rPr>
        <w:t xml:space="preserve">a) </w:t>
      </w:r>
      <w:r w:rsidRPr="00B162C4">
        <w:rPr>
          <w:b/>
          <w:sz w:val="22"/>
          <w:szCs w:val="22"/>
        </w:rPr>
        <w:t xml:space="preserve">Parameter: </w:t>
      </w:r>
      <w:r>
        <w:rPr>
          <w:b/>
          <w:sz w:val="22"/>
          <w:szCs w:val="22"/>
        </w:rPr>
        <w:t>PO4</w:t>
      </w:r>
    </w:p>
    <w:p w:rsidR="00515F3C" w:rsidRPr="006C1C3D" w:rsidRDefault="00515F3C" w:rsidP="006C1C3D">
      <w:pPr>
        <w:ind w:left="2160" w:hanging="288"/>
        <w:rPr>
          <w:sz w:val="22"/>
          <w:szCs w:val="22"/>
        </w:rPr>
      </w:pPr>
      <w:r w:rsidRPr="006C1C3D">
        <w:rPr>
          <w:sz w:val="22"/>
          <w:szCs w:val="22"/>
        </w:rPr>
        <w:t>1) Method Reference:   APHA (American Public Health Association). 1998. Standard Methods for the Examination of Water and Wastewater, 20</w:t>
      </w:r>
      <w:r w:rsidRPr="006C1C3D">
        <w:rPr>
          <w:sz w:val="22"/>
          <w:szCs w:val="22"/>
          <w:vertAlign w:val="superscript"/>
        </w:rPr>
        <w:t>th</w:t>
      </w:r>
      <w:r w:rsidRPr="006C1C3D">
        <w:rPr>
          <w:sz w:val="22"/>
          <w:szCs w:val="22"/>
        </w:rPr>
        <w:t xml:space="preserve"> Edition.  Method SM 4500-P-E  (Ascorbic acid method). United Book Press, Inc., </w:t>
      </w:r>
      <w:smartTag w:uri="urn:schemas-microsoft-com:office:smarttags" w:element="City">
        <w:smartTag w:uri="urn:schemas-microsoft-com:office:smarttags" w:element="place">
          <w:r w:rsidRPr="006C1C3D">
            <w:rPr>
              <w:sz w:val="22"/>
              <w:szCs w:val="22"/>
            </w:rPr>
            <w:t>Baltimore</w:t>
          </w:r>
        </w:smartTag>
        <w:r w:rsidRPr="006C1C3D">
          <w:rPr>
            <w:sz w:val="22"/>
            <w:szCs w:val="22"/>
          </w:rPr>
          <w:t xml:space="preserve">, </w:t>
        </w:r>
        <w:smartTag w:uri="urn:schemas-microsoft-com:office:smarttags" w:element="State">
          <w:r w:rsidRPr="006C1C3D">
            <w:rPr>
              <w:sz w:val="22"/>
              <w:szCs w:val="22"/>
            </w:rPr>
            <w:t>Maryland</w:t>
          </w:r>
        </w:smartTag>
      </w:smartTag>
      <w:r w:rsidRPr="006C1C3D">
        <w:rPr>
          <w:sz w:val="22"/>
          <w:szCs w:val="22"/>
        </w:rPr>
        <w:t>.</w:t>
      </w:r>
    </w:p>
    <w:p w:rsidR="00515F3C" w:rsidRPr="006C1C3D" w:rsidRDefault="00515F3C" w:rsidP="006C1C3D">
      <w:pPr>
        <w:ind w:left="2160" w:hanging="288"/>
        <w:rPr>
          <w:sz w:val="22"/>
          <w:szCs w:val="22"/>
        </w:rPr>
      </w:pPr>
      <w:r w:rsidRPr="006C1C3D">
        <w:rPr>
          <w:sz w:val="22"/>
          <w:szCs w:val="22"/>
        </w:rPr>
        <w:t xml:space="preserve"> 2) Method Description:  Ammonium molybdate and potassium antimony in acid medium react with orthophosphate to form an acid that is reduced to a bright blue by ascorbic acid. Concentrations are measured on a dual-beam scanning spectrophotometer at 882 nm. The curve is read within 30 minutes.</w:t>
      </w:r>
    </w:p>
    <w:p w:rsidR="00515F3C" w:rsidRPr="006C1C3D" w:rsidRDefault="00515F3C" w:rsidP="006C1C3D">
      <w:pPr>
        <w:ind w:left="2160" w:hanging="288"/>
        <w:rPr>
          <w:sz w:val="22"/>
          <w:szCs w:val="22"/>
        </w:rPr>
      </w:pPr>
      <w:r w:rsidRPr="006C1C3D">
        <w:rPr>
          <w:sz w:val="22"/>
          <w:szCs w:val="22"/>
        </w:rPr>
        <w:t>3) Preservation Method: Samples are filtered through 0.7 µm pore size glass-fiber filters and stored at 4</w:t>
      </w:r>
      <w:r w:rsidRPr="006C1C3D">
        <w:rPr>
          <w:sz w:val="22"/>
          <w:szCs w:val="22"/>
          <w:vertAlign w:val="superscript"/>
        </w:rPr>
        <w:t>o</w:t>
      </w:r>
      <w:r w:rsidRPr="006C1C3D">
        <w:rPr>
          <w:sz w:val="22"/>
          <w:szCs w:val="22"/>
        </w:rPr>
        <w:t>C</w:t>
      </w:r>
      <w:r>
        <w:rPr>
          <w:sz w:val="22"/>
          <w:szCs w:val="22"/>
        </w:rPr>
        <w:t xml:space="preserve"> and run within 48 hours</w:t>
      </w:r>
      <w:r w:rsidRPr="006C1C3D">
        <w:rPr>
          <w:sz w:val="22"/>
          <w:szCs w:val="22"/>
        </w:rPr>
        <w:t xml:space="preserve">.  </w:t>
      </w:r>
    </w:p>
    <w:p w:rsidR="00515F3C" w:rsidRPr="0033465D" w:rsidRDefault="00515F3C" w:rsidP="00D36410">
      <w:pPr>
        <w:ind w:left="2160"/>
        <w:rPr>
          <w:sz w:val="22"/>
          <w:szCs w:val="22"/>
        </w:rPr>
      </w:pPr>
    </w:p>
    <w:p w:rsidR="00515F3C" w:rsidRDefault="00515F3C" w:rsidP="006C1C3D">
      <w:pPr>
        <w:ind w:left="1260"/>
        <w:rPr>
          <w:b/>
          <w:sz w:val="22"/>
          <w:szCs w:val="22"/>
        </w:rPr>
      </w:pPr>
      <w:r>
        <w:rPr>
          <w:b/>
          <w:sz w:val="22"/>
          <w:szCs w:val="22"/>
        </w:rPr>
        <w:t xml:space="preserve">b)  </w:t>
      </w:r>
      <w:r w:rsidRPr="0033465D">
        <w:rPr>
          <w:b/>
          <w:sz w:val="22"/>
          <w:szCs w:val="22"/>
        </w:rPr>
        <w:t>Parameter: TDP</w:t>
      </w:r>
    </w:p>
    <w:p w:rsidR="00515F3C" w:rsidRPr="006C1C3D" w:rsidRDefault="00515F3C" w:rsidP="006C1C3D">
      <w:pPr>
        <w:ind w:left="1260"/>
        <w:rPr>
          <w:b/>
          <w:sz w:val="22"/>
          <w:szCs w:val="22"/>
        </w:rPr>
      </w:pPr>
      <w:r>
        <w:rPr>
          <w:b/>
          <w:sz w:val="22"/>
          <w:szCs w:val="22"/>
        </w:rPr>
        <w:t xml:space="preserve">   </w:t>
      </w:r>
      <w:r>
        <w:rPr>
          <w:b/>
          <w:sz w:val="22"/>
          <w:szCs w:val="22"/>
        </w:rPr>
        <w:tab/>
        <w:t xml:space="preserve">       </w:t>
      </w:r>
      <w:r w:rsidRPr="006C1C3D">
        <w:rPr>
          <w:sz w:val="22"/>
          <w:szCs w:val="22"/>
        </w:rPr>
        <w:t xml:space="preserve">1) Method Reference: APHA (American Public Health Association). 1998. Standard Methods </w:t>
      </w:r>
      <w:r w:rsidRPr="006C1C3D">
        <w:rPr>
          <w:sz w:val="22"/>
          <w:szCs w:val="22"/>
        </w:rPr>
        <w:tab/>
        <w:t xml:space="preserve">  </w:t>
      </w:r>
      <w:r>
        <w:rPr>
          <w:sz w:val="22"/>
          <w:szCs w:val="22"/>
        </w:rPr>
        <w:t xml:space="preserve">         </w:t>
      </w:r>
      <w:r w:rsidRPr="006C1C3D">
        <w:rPr>
          <w:sz w:val="22"/>
          <w:szCs w:val="22"/>
        </w:rPr>
        <w:t>for the Examination of Water and Wastewater, 20</w:t>
      </w:r>
      <w:r w:rsidRPr="006C1C3D">
        <w:rPr>
          <w:sz w:val="22"/>
          <w:szCs w:val="22"/>
          <w:vertAlign w:val="superscript"/>
        </w:rPr>
        <w:t>th</w:t>
      </w:r>
      <w:r w:rsidRPr="006C1C3D">
        <w:rPr>
          <w:sz w:val="22"/>
          <w:szCs w:val="22"/>
        </w:rPr>
        <w:t xml:space="preserve"> Edition. Method SM 4500-P-E+B5    </w:t>
      </w:r>
      <w:r w:rsidRPr="006C1C3D">
        <w:rPr>
          <w:sz w:val="22"/>
          <w:szCs w:val="22"/>
        </w:rPr>
        <w:tab/>
        <w:t xml:space="preserve">  </w:t>
      </w:r>
      <w:r>
        <w:rPr>
          <w:sz w:val="22"/>
          <w:szCs w:val="22"/>
        </w:rPr>
        <w:t xml:space="preserve">   </w:t>
      </w:r>
      <w:r>
        <w:rPr>
          <w:sz w:val="22"/>
          <w:szCs w:val="22"/>
        </w:rPr>
        <w:tab/>
        <w:t xml:space="preserve">           </w:t>
      </w:r>
      <w:r w:rsidRPr="006C1C3D">
        <w:rPr>
          <w:sz w:val="22"/>
          <w:szCs w:val="22"/>
        </w:rPr>
        <w:t xml:space="preserve">(Ascorbic </w:t>
      </w:r>
      <w:r>
        <w:rPr>
          <w:sz w:val="22"/>
          <w:szCs w:val="22"/>
        </w:rPr>
        <w:t xml:space="preserve"> </w:t>
      </w:r>
      <w:r w:rsidRPr="006C1C3D">
        <w:rPr>
          <w:sz w:val="22"/>
          <w:szCs w:val="22"/>
        </w:rPr>
        <w:t xml:space="preserve">acid method with persulfate digestion). United Book Press, Inc., </w:t>
      </w:r>
      <w:smartTag w:uri="urn:schemas-microsoft-com:office:smarttags" w:element="City">
        <w:smartTag w:uri="urn:schemas-microsoft-com:office:smarttags" w:element="place">
          <w:r w:rsidRPr="006C1C3D">
            <w:rPr>
              <w:sz w:val="22"/>
              <w:szCs w:val="22"/>
            </w:rPr>
            <w:t>Baltimore</w:t>
          </w:r>
        </w:smartTag>
        <w:r w:rsidRPr="006C1C3D">
          <w:rPr>
            <w:sz w:val="22"/>
            <w:szCs w:val="22"/>
          </w:rPr>
          <w:t xml:space="preserve">, </w:t>
        </w:r>
        <w:r>
          <w:rPr>
            <w:sz w:val="22"/>
            <w:szCs w:val="22"/>
          </w:rPr>
          <w:t xml:space="preserve">       </w:t>
        </w:r>
        <w:r>
          <w:rPr>
            <w:sz w:val="22"/>
            <w:szCs w:val="22"/>
          </w:rPr>
          <w:tab/>
          <w:t xml:space="preserve">           </w:t>
        </w:r>
        <w:smartTag w:uri="urn:schemas-microsoft-com:office:smarttags" w:element="State">
          <w:r w:rsidRPr="006C1C3D">
            <w:rPr>
              <w:sz w:val="22"/>
              <w:szCs w:val="22"/>
            </w:rPr>
            <w:t>Maryland</w:t>
          </w:r>
        </w:smartTag>
      </w:smartTag>
      <w:r w:rsidRPr="006C1C3D">
        <w:rPr>
          <w:sz w:val="22"/>
          <w:szCs w:val="22"/>
        </w:rPr>
        <w:t>.</w:t>
      </w:r>
    </w:p>
    <w:p w:rsidR="00515F3C" w:rsidRPr="006C1C3D" w:rsidRDefault="00515F3C" w:rsidP="006C1C3D">
      <w:pPr>
        <w:ind w:left="1620" w:hanging="288"/>
        <w:rPr>
          <w:sz w:val="22"/>
          <w:szCs w:val="22"/>
        </w:rPr>
      </w:pPr>
      <w:r w:rsidRPr="006C1C3D">
        <w:rPr>
          <w:sz w:val="22"/>
          <w:szCs w:val="22"/>
        </w:rPr>
        <w:t xml:space="preserve"> </w:t>
      </w:r>
      <w:r>
        <w:rPr>
          <w:sz w:val="22"/>
          <w:szCs w:val="22"/>
        </w:rPr>
        <w:t xml:space="preserve">        </w:t>
      </w:r>
      <w:r w:rsidRPr="006C1C3D">
        <w:rPr>
          <w:sz w:val="22"/>
          <w:szCs w:val="22"/>
        </w:rPr>
        <w:t>2) Method Description:  Potassium persulfate in DI H</w:t>
      </w:r>
      <w:r w:rsidRPr="006C1C3D">
        <w:rPr>
          <w:sz w:val="22"/>
          <w:szCs w:val="22"/>
          <w:vertAlign w:val="subscript"/>
        </w:rPr>
        <w:t>2</w:t>
      </w:r>
      <w:r w:rsidRPr="006C1C3D">
        <w:rPr>
          <w:sz w:val="22"/>
          <w:szCs w:val="22"/>
        </w:rPr>
        <w:t xml:space="preserve">O is added to sample which is then </w:t>
      </w:r>
      <w:r>
        <w:rPr>
          <w:sz w:val="22"/>
          <w:szCs w:val="22"/>
        </w:rPr>
        <w:t xml:space="preserve">           </w:t>
      </w:r>
      <w:r>
        <w:rPr>
          <w:sz w:val="22"/>
          <w:szCs w:val="22"/>
        </w:rPr>
        <w:tab/>
      </w:r>
      <w:r w:rsidRPr="006C1C3D">
        <w:rPr>
          <w:sz w:val="22"/>
          <w:szCs w:val="22"/>
        </w:rPr>
        <w:t xml:space="preserve">autoclaved for 30 minutes at 15 psi and cooled to room temperature. Ammonium molybdate </w:t>
      </w:r>
      <w:r>
        <w:rPr>
          <w:sz w:val="22"/>
          <w:szCs w:val="22"/>
        </w:rPr>
        <w:tab/>
      </w:r>
      <w:r w:rsidRPr="006C1C3D">
        <w:rPr>
          <w:sz w:val="22"/>
          <w:szCs w:val="22"/>
        </w:rPr>
        <w:t xml:space="preserve">and potassium antimony in acid medium are added to sample which reacts with </w:t>
      </w:r>
      <w:r>
        <w:rPr>
          <w:sz w:val="22"/>
          <w:szCs w:val="22"/>
        </w:rPr>
        <w:tab/>
      </w:r>
      <w:r w:rsidRPr="006C1C3D">
        <w:rPr>
          <w:sz w:val="22"/>
          <w:szCs w:val="22"/>
        </w:rPr>
        <w:t xml:space="preserve">orthophosphate to form an acid that is reduced to a bright blue by ascorbic acid. </w:t>
      </w:r>
      <w:r>
        <w:rPr>
          <w:sz w:val="22"/>
          <w:szCs w:val="22"/>
        </w:rPr>
        <w:tab/>
      </w:r>
      <w:r w:rsidRPr="006C1C3D">
        <w:rPr>
          <w:sz w:val="22"/>
          <w:szCs w:val="22"/>
        </w:rPr>
        <w:t xml:space="preserve">Concentrations are measured on a dual-beam scanning spectrophotometer at 882 nm. The </w:t>
      </w:r>
      <w:r>
        <w:rPr>
          <w:sz w:val="22"/>
          <w:szCs w:val="22"/>
        </w:rPr>
        <w:tab/>
      </w:r>
      <w:r w:rsidRPr="006C1C3D">
        <w:rPr>
          <w:sz w:val="22"/>
          <w:szCs w:val="22"/>
        </w:rPr>
        <w:t>curve is read within 30 minutes.</w:t>
      </w:r>
    </w:p>
    <w:p w:rsidR="00515F3C" w:rsidRDefault="00515F3C" w:rsidP="004D0791">
      <w:pPr>
        <w:ind w:left="1980"/>
        <w:rPr>
          <w:sz w:val="22"/>
          <w:szCs w:val="22"/>
        </w:rPr>
      </w:pPr>
      <w:r w:rsidRPr="006C1C3D">
        <w:rPr>
          <w:sz w:val="22"/>
          <w:szCs w:val="22"/>
        </w:rPr>
        <w:t>3) Preservation Method: Samples are filtered through 0.7 µm pore size glass-fiber filters</w:t>
      </w:r>
      <w:r>
        <w:rPr>
          <w:sz w:val="22"/>
          <w:szCs w:val="22"/>
        </w:rPr>
        <w:t>,</w:t>
      </w:r>
      <w:r w:rsidRPr="006C1C3D">
        <w:rPr>
          <w:sz w:val="22"/>
          <w:szCs w:val="22"/>
        </w:rPr>
        <w:t xml:space="preserve"> </w:t>
      </w:r>
      <w:r>
        <w:rPr>
          <w:sz w:val="22"/>
          <w:szCs w:val="22"/>
        </w:rPr>
        <w:t xml:space="preserve"> </w:t>
      </w:r>
    </w:p>
    <w:p w:rsidR="00515F3C" w:rsidRPr="00D507DC" w:rsidRDefault="00515F3C" w:rsidP="004D0791">
      <w:pPr>
        <w:ind w:left="1980"/>
        <w:rPr>
          <w:sz w:val="22"/>
          <w:szCs w:val="22"/>
        </w:rPr>
      </w:pPr>
      <w:r>
        <w:rPr>
          <w:sz w:val="22"/>
          <w:szCs w:val="22"/>
        </w:rPr>
        <w:t xml:space="preserve">    </w:t>
      </w:r>
      <w:r w:rsidRPr="00D507DC">
        <w:rPr>
          <w:sz w:val="22"/>
          <w:szCs w:val="22"/>
        </w:rPr>
        <w:t>acidified with 1ml of 5N H</w:t>
      </w:r>
      <w:r w:rsidRPr="00D507DC">
        <w:rPr>
          <w:sz w:val="22"/>
          <w:szCs w:val="22"/>
          <w:vertAlign w:val="subscript"/>
        </w:rPr>
        <w:t>2</w:t>
      </w:r>
      <w:r w:rsidRPr="00D507DC">
        <w:rPr>
          <w:sz w:val="22"/>
          <w:szCs w:val="22"/>
        </w:rPr>
        <w:t>SO</w:t>
      </w:r>
      <w:r w:rsidRPr="00D507DC">
        <w:rPr>
          <w:sz w:val="22"/>
          <w:szCs w:val="22"/>
          <w:vertAlign w:val="subscript"/>
        </w:rPr>
        <w:t>4</w:t>
      </w:r>
      <w:r w:rsidRPr="00D507DC">
        <w:rPr>
          <w:sz w:val="22"/>
          <w:szCs w:val="22"/>
        </w:rPr>
        <w:t xml:space="preserve"> per 125ml sample and stored at 4</w:t>
      </w:r>
      <w:r w:rsidRPr="00D507DC">
        <w:rPr>
          <w:sz w:val="22"/>
          <w:szCs w:val="22"/>
          <w:vertAlign w:val="superscript"/>
        </w:rPr>
        <w:t>o</w:t>
      </w:r>
      <w:r w:rsidRPr="00D507DC">
        <w:rPr>
          <w:sz w:val="22"/>
          <w:szCs w:val="22"/>
        </w:rPr>
        <w:t>C</w:t>
      </w:r>
      <w:r>
        <w:rPr>
          <w:sz w:val="22"/>
          <w:szCs w:val="22"/>
        </w:rPr>
        <w:t>,</w:t>
      </w:r>
      <w:r w:rsidRPr="00D507DC">
        <w:rPr>
          <w:sz w:val="22"/>
          <w:szCs w:val="22"/>
        </w:rPr>
        <w:t xml:space="preserve"> and run within 28  </w:t>
      </w:r>
    </w:p>
    <w:p w:rsidR="00515F3C" w:rsidRPr="00D507DC" w:rsidRDefault="00515F3C" w:rsidP="004D0791">
      <w:pPr>
        <w:ind w:left="1980"/>
        <w:rPr>
          <w:sz w:val="22"/>
          <w:szCs w:val="22"/>
        </w:rPr>
      </w:pPr>
      <w:r w:rsidRPr="00D507DC">
        <w:rPr>
          <w:sz w:val="22"/>
          <w:szCs w:val="22"/>
        </w:rPr>
        <w:tab/>
        <w:t>days.</w:t>
      </w:r>
    </w:p>
    <w:p w:rsidR="00515F3C" w:rsidRPr="0033465D" w:rsidRDefault="00515F3C" w:rsidP="00B12DCE">
      <w:pPr>
        <w:ind w:left="1260"/>
        <w:rPr>
          <w:b/>
          <w:sz w:val="22"/>
          <w:szCs w:val="22"/>
        </w:rPr>
      </w:pPr>
    </w:p>
    <w:p w:rsidR="00515F3C" w:rsidRPr="0033465D" w:rsidRDefault="00515F3C" w:rsidP="00B12DCE">
      <w:pPr>
        <w:ind w:left="1260"/>
        <w:rPr>
          <w:b/>
          <w:sz w:val="22"/>
          <w:szCs w:val="22"/>
        </w:rPr>
      </w:pPr>
      <w:r>
        <w:rPr>
          <w:b/>
          <w:sz w:val="22"/>
          <w:szCs w:val="22"/>
        </w:rPr>
        <w:t xml:space="preserve">c)  </w:t>
      </w:r>
      <w:r w:rsidRPr="0033465D">
        <w:rPr>
          <w:b/>
          <w:sz w:val="22"/>
          <w:szCs w:val="22"/>
        </w:rPr>
        <w:t>Parameter: NH4</w:t>
      </w:r>
    </w:p>
    <w:p w:rsidR="00515F3C" w:rsidRPr="00E61432" w:rsidRDefault="00515F3C" w:rsidP="00E61432">
      <w:pPr>
        <w:ind w:left="2160" w:hanging="288"/>
        <w:rPr>
          <w:sz w:val="22"/>
          <w:szCs w:val="22"/>
        </w:rPr>
      </w:pPr>
      <w:r w:rsidRPr="00E61432">
        <w:rPr>
          <w:sz w:val="22"/>
          <w:szCs w:val="22"/>
        </w:rPr>
        <w:t>1) Method Reference: Strickland &amp; Parsons. 1972. A Practical</w:t>
      </w:r>
      <w:r>
        <w:rPr>
          <w:sz w:val="22"/>
          <w:szCs w:val="22"/>
        </w:rPr>
        <w:t xml:space="preserve"> Handbook of Seawater Analysis: </w:t>
      </w:r>
      <w:r w:rsidRPr="00E61432">
        <w:rPr>
          <w:sz w:val="22"/>
          <w:szCs w:val="22"/>
        </w:rPr>
        <w:t>Determination of Ammonia (Oxidation Method). Fisheries Research Board of Canada.</w:t>
      </w:r>
      <w:r>
        <w:rPr>
          <w:sz w:val="22"/>
          <w:szCs w:val="22"/>
        </w:rPr>
        <w:t xml:space="preserve"> </w:t>
      </w:r>
      <w:r w:rsidRPr="00D507DC">
        <w:rPr>
          <w:sz w:val="22"/>
          <w:szCs w:val="22"/>
        </w:rPr>
        <w:t>APHA (American Public Health Associ</w:t>
      </w:r>
      <w:r>
        <w:rPr>
          <w:sz w:val="22"/>
          <w:szCs w:val="22"/>
        </w:rPr>
        <w:t xml:space="preserve">ation). 1998. Standard Methods </w:t>
      </w:r>
      <w:r w:rsidRPr="00D507DC">
        <w:rPr>
          <w:sz w:val="22"/>
          <w:szCs w:val="22"/>
        </w:rPr>
        <w:t>for the Examination of Water and Wastewater, (SM 4500-N I).</w:t>
      </w:r>
      <w:r w:rsidRPr="00D507DC">
        <w:rPr>
          <w:i/>
          <w:sz w:val="22"/>
          <w:szCs w:val="22"/>
        </w:rPr>
        <w:t xml:space="preserve"> </w:t>
      </w:r>
      <w:r w:rsidRPr="00D507DC">
        <w:rPr>
          <w:sz w:val="22"/>
          <w:szCs w:val="22"/>
        </w:rPr>
        <w:t>20</w:t>
      </w:r>
      <w:r w:rsidRPr="00D507DC">
        <w:rPr>
          <w:sz w:val="22"/>
          <w:szCs w:val="22"/>
          <w:vertAlign w:val="superscript"/>
        </w:rPr>
        <w:t>th</w:t>
      </w:r>
      <w:r w:rsidRPr="00D507DC">
        <w:rPr>
          <w:sz w:val="22"/>
          <w:szCs w:val="22"/>
        </w:rPr>
        <w:t xml:space="preserve"> Edition. </w:t>
      </w:r>
      <w:smartTag w:uri="urn:schemas-microsoft-com:office:smarttags" w:element="City">
        <w:smartTag w:uri="urn:schemas-microsoft-com:office:smarttags" w:element="place">
          <w:r w:rsidRPr="00D507DC">
            <w:rPr>
              <w:sz w:val="22"/>
              <w:szCs w:val="22"/>
            </w:rPr>
            <w:t>Baltimore</w:t>
          </w:r>
        </w:smartTag>
        <w:r w:rsidRPr="00D507DC">
          <w:rPr>
            <w:sz w:val="22"/>
            <w:szCs w:val="22"/>
          </w:rPr>
          <w:t xml:space="preserve">, </w:t>
        </w:r>
        <w:smartTag w:uri="urn:schemas-microsoft-com:office:smarttags" w:element="State">
          <w:r w:rsidRPr="00D507DC">
            <w:rPr>
              <w:sz w:val="22"/>
              <w:szCs w:val="22"/>
            </w:rPr>
            <w:t>Maryland</w:t>
          </w:r>
        </w:smartTag>
      </w:smartTag>
      <w:r w:rsidRPr="00D507DC">
        <w:rPr>
          <w:sz w:val="22"/>
          <w:szCs w:val="22"/>
        </w:rPr>
        <w:t>: United Book Press, Inc.</w:t>
      </w:r>
    </w:p>
    <w:p w:rsidR="00515F3C" w:rsidRDefault="00515F3C" w:rsidP="004D0791">
      <w:pPr>
        <w:ind w:left="1440" w:firstLine="432"/>
        <w:rPr>
          <w:sz w:val="22"/>
          <w:szCs w:val="22"/>
        </w:rPr>
      </w:pPr>
      <w:r w:rsidRPr="00E61432">
        <w:rPr>
          <w:sz w:val="22"/>
          <w:szCs w:val="22"/>
        </w:rPr>
        <w:t>2) Method Description: Photometric determination of ammonia in seawater based on the</w:t>
      </w:r>
    </w:p>
    <w:p w:rsidR="00515F3C" w:rsidRPr="00A81A72" w:rsidRDefault="00515F3C" w:rsidP="00D1408D">
      <w:pPr>
        <w:ind w:left="2082"/>
      </w:pPr>
      <w:r w:rsidRPr="00E61432">
        <w:rPr>
          <w:sz w:val="22"/>
          <w:szCs w:val="22"/>
        </w:rPr>
        <w:t>oxidation reaction with hypochlorite in an alkaline medium. Results are read on a Bran-</w:t>
      </w:r>
      <w:r>
        <w:rPr>
          <w:sz w:val="22"/>
          <w:szCs w:val="22"/>
        </w:rPr>
        <w:t xml:space="preserve"> </w:t>
      </w:r>
      <w:r w:rsidRPr="00E61432">
        <w:rPr>
          <w:sz w:val="22"/>
          <w:szCs w:val="22"/>
        </w:rPr>
        <w:t>Luebbe autoanalyzer without the cadmium column.</w:t>
      </w:r>
      <w:r w:rsidRPr="004D0791">
        <w:t xml:space="preserve"> </w:t>
      </w:r>
      <w:r>
        <w:t xml:space="preserve"> </w:t>
      </w:r>
      <w:r w:rsidRPr="00A81A72">
        <w:t>Final ammonium concentrations are corrected for the original nitrite concentrations in the sample.</w:t>
      </w:r>
    </w:p>
    <w:p w:rsidR="00515F3C" w:rsidRPr="00D507DC" w:rsidRDefault="00515F3C" w:rsidP="00E61432">
      <w:pPr>
        <w:ind w:left="2160" w:hanging="288"/>
        <w:rPr>
          <w:sz w:val="22"/>
          <w:szCs w:val="22"/>
        </w:rPr>
      </w:pPr>
      <w:r w:rsidRPr="00E61432">
        <w:rPr>
          <w:sz w:val="22"/>
          <w:szCs w:val="22"/>
        </w:rPr>
        <w:t xml:space="preserve">3) </w:t>
      </w:r>
      <w:r w:rsidRPr="00D507DC">
        <w:rPr>
          <w:sz w:val="22"/>
          <w:szCs w:val="22"/>
        </w:rPr>
        <w:t>Preservation Method: Samples are filtered through 0.7 µm pore size glass-fiber filters in the field, acidified with 1ml of 5N H</w:t>
      </w:r>
      <w:r w:rsidRPr="00D507DC">
        <w:rPr>
          <w:sz w:val="22"/>
          <w:szCs w:val="22"/>
          <w:vertAlign w:val="subscript"/>
        </w:rPr>
        <w:t>2</w:t>
      </w:r>
      <w:r w:rsidRPr="00D507DC">
        <w:rPr>
          <w:sz w:val="22"/>
          <w:szCs w:val="22"/>
        </w:rPr>
        <w:t>SO</w:t>
      </w:r>
      <w:r w:rsidRPr="00D507DC">
        <w:rPr>
          <w:sz w:val="22"/>
          <w:szCs w:val="22"/>
          <w:vertAlign w:val="subscript"/>
        </w:rPr>
        <w:t>4</w:t>
      </w:r>
      <w:r w:rsidRPr="00D507DC">
        <w:rPr>
          <w:sz w:val="22"/>
          <w:szCs w:val="22"/>
        </w:rPr>
        <w:t xml:space="preserve"> per 125ml sample, stored at 4</w:t>
      </w:r>
      <w:r w:rsidRPr="00D507DC">
        <w:rPr>
          <w:sz w:val="22"/>
          <w:szCs w:val="22"/>
          <w:vertAlign w:val="superscript"/>
        </w:rPr>
        <w:t>o</w:t>
      </w:r>
      <w:r w:rsidRPr="00D507DC">
        <w:rPr>
          <w:sz w:val="22"/>
          <w:szCs w:val="22"/>
        </w:rPr>
        <w:t>C, and run within 28 days.</w:t>
      </w:r>
    </w:p>
    <w:p w:rsidR="00515F3C" w:rsidRDefault="00515F3C" w:rsidP="00F16A4E">
      <w:pPr>
        <w:ind w:left="2160"/>
        <w:rPr>
          <w:sz w:val="22"/>
          <w:szCs w:val="22"/>
        </w:rPr>
      </w:pPr>
    </w:p>
    <w:p w:rsidR="00515F3C" w:rsidRPr="0033465D" w:rsidRDefault="00515F3C" w:rsidP="00B12DCE">
      <w:pPr>
        <w:ind w:left="1260"/>
        <w:rPr>
          <w:b/>
          <w:sz w:val="22"/>
          <w:szCs w:val="22"/>
        </w:rPr>
      </w:pPr>
      <w:r>
        <w:rPr>
          <w:b/>
          <w:sz w:val="22"/>
          <w:szCs w:val="22"/>
        </w:rPr>
        <w:t xml:space="preserve">d)  </w:t>
      </w:r>
      <w:r w:rsidRPr="0033465D">
        <w:rPr>
          <w:b/>
          <w:sz w:val="22"/>
          <w:szCs w:val="22"/>
        </w:rPr>
        <w:t>Parameter: NO23</w:t>
      </w:r>
    </w:p>
    <w:p w:rsidR="00515F3C" w:rsidRPr="00E61432" w:rsidRDefault="00515F3C" w:rsidP="00E61432">
      <w:pPr>
        <w:ind w:left="2160" w:hanging="288"/>
        <w:rPr>
          <w:sz w:val="22"/>
          <w:szCs w:val="22"/>
        </w:rPr>
      </w:pPr>
      <w:r w:rsidRPr="00E61432">
        <w:rPr>
          <w:sz w:val="22"/>
          <w:szCs w:val="22"/>
        </w:rPr>
        <w:t>1) Method Reference:  APHA (American Public Health Association). 1998. Standard Methods for the Examination of Water and Wastewater, 20</w:t>
      </w:r>
      <w:r w:rsidRPr="00E61432">
        <w:rPr>
          <w:sz w:val="22"/>
          <w:szCs w:val="22"/>
          <w:vertAlign w:val="superscript"/>
        </w:rPr>
        <w:t>th</w:t>
      </w:r>
      <w:r w:rsidRPr="00E61432">
        <w:rPr>
          <w:sz w:val="22"/>
          <w:szCs w:val="22"/>
        </w:rPr>
        <w:t xml:space="preserve"> Edition. Method SM4500-NO3-F.  United Book Press, Inc.  Baltimore, Maryland.</w:t>
      </w:r>
      <w:r>
        <w:rPr>
          <w:sz w:val="22"/>
          <w:szCs w:val="22"/>
        </w:rPr>
        <w:t xml:space="preserve"> </w:t>
      </w:r>
      <w:r w:rsidRPr="00A92BB2">
        <w:rPr>
          <w:sz w:val="22"/>
          <w:szCs w:val="22"/>
        </w:rPr>
        <w:t>Bran + Luebbe Autoanalyzer Applications. Method No. US-158-71 D.</w:t>
      </w:r>
    </w:p>
    <w:p w:rsidR="00515F3C" w:rsidRPr="00E61432" w:rsidRDefault="00515F3C" w:rsidP="00E61432">
      <w:pPr>
        <w:ind w:left="2160" w:hanging="288"/>
        <w:rPr>
          <w:sz w:val="22"/>
          <w:szCs w:val="22"/>
        </w:rPr>
      </w:pPr>
      <w:r w:rsidRPr="00E61432">
        <w:rPr>
          <w:sz w:val="22"/>
          <w:szCs w:val="22"/>
        </w:rPr>
        <w:t xml:space="preserve">2) Method Description:  A water sample is passed though a cadmium column where the nitrate is reduced to nitrite, which is then diazotized with sulfanilamide and coupled with N-(1-naphthyl)-ethylenediamine to form a colored azo dye that is measured colorometrically on a Bran-Luebbe autoanalyzer.  The procedure is the same for nitrite analysis less the cadmium column. </w:t>
      </w:r>
    </w:p>
    <w:p w:rsidR="00515F3C" w:rsidRDefault="00515F3C" w:rsidP="00E61432">
      <w:pPr>
        <w:ind w:left="2160" w:hanging="288"/>
      </w:pPr>
      <w:r w:rsidRPr="00E61432">
        <w:rPr>
          <w:sz w:val="22"/>
          <w:szCs w:val="22"/>
        </w:rPr>
        <w:t xml:space="preserve">3) Preservation Method:  </w:t>
      </w:r>
      <w:r w:rsidRPr="00A81A72">
        <w:t>Samples for nitrite + nitrate analysis are filtered through 0.7 µm pore size glass-fiber filters in the field</w:t>
      </w:r>
      <w:r>
        <w:t xml:space="preserve">.   Analysis is performed on non-acidified samples to avoid potential interferences associated with acidification, as described in Standard Methods.   </w:t>
      </w:r>
    </w:p>
    <w:p w:rsidR="00515F3C" w:rsidRDefault="00515F3C" w:rsidP="007A263B">
      <w:pPr>
        <w:ind w:left="2160"/>
        <w:rPr>
          <w:sz w:val="22"/>
          <w:szCs w:val="22"/>
        </w:rPr>
      </w:pPr>
    </w:p>
    <w:p w:rsidR="00515F3C" w:rsidRDefault="00515F3C" w:rsidP="007A263B">
      <w:pPr>
        <w:ind w:left="2160"/>
        <w:rPr>
          <w:i/>
          <w:sz w:val="22"/>
          <w:szCs w:val="22"/>
        </w:rPr>
      </w:pPr>
    </w:p>
    <w:p w:rsidR="00515F3C" w:rsidRDefault="00515F3C" w:rsidP="00B12DCE">
      <w:pPr>
        <w:ind w:left="1260"/>
        <w:rPr>
          <w:b/>
          <w:sz w:val="22"/>
          <w:szCs w:val="22"/>
        </w:rPr>
      </w:pPr>
      <w:r>
        <w:rPr>
          <w:b/>
          <w:sz w:val="22"/>
          <w:szCs w:val="22"/>
        </w:rPr>
        <w:t xml:space="preserve">e)  </w:t>
      </w:r>
      <w:r w:rsidRPr="007A263B">
        <w:rPr>
          <w:b/>
          <w:sz w:val="22"/>
          <w:szCs w:val="22"/>
        </w:rPr>
        <w:t>Parameter: TDN</w:t>
      </w:r>
      <w:r w:rsidRPr="007A263B">
        <w:rPr>
          <w:b/>
          <w:sz w:val="22"/>
          <w:szCs w:val="22"/>
        </w:rPr>
        <w:tab/>
      </w:r>
    </w:p>
    <w:p w:rsidR="00515F3C" w:rsidRPr="00E61432" w:rsidRDefault="00515F3C" w:rsidP="00E61432">
      <w:pPr>
        <w:ind w:left="2160" w:hanging="288"/>
        <w:rPr>
          <w:sz w:val="22"/>
          <w:szCs w:val="22"/>
        </w:rPr>
      </w:pPr>
      <w:r w:rsidRPr="00E61432">
        <w:rPr>
          <w:sz w:val="22"/>
          <w:szCs w:val="22"/>
        </w:rPr>
        <w:t>1) Method Reference:  APHA (American Public Health Association). 1998. Standard Methods for the Examination of Water and Wastewater, 20</w:t>
      </w:r>
      <w:r w:rsidRPr="00E61432">
        <w:rPr>
          <w:sz w:val="22"/>
          <w:szCs w:val="22"/>
          <w:vertAlign w:val="superscript"/>
        </w:rPr>
        <w:t>th</w:t>
      </w:r>
      <w:r w:rsidRPr="00E61432">
        <w:rPr>
          <w:sz w:val="22"/>
          <w:szCs w:val="22"/>
        </w:rPr>
        <w:t xml:space="preserve"> Edition. Method SM4500-N C.  United Book Press, Inc.,Baltimore, Maryland.</w:t>
      </w:r>
      <w:r>
        <w:rPr>
          <w:sz w:val="22"/>
          <w:szCs w:val="22"/>
        </w:rPr>
        <w:t xml:space="preserve"> </w:t>
      </w:r>
      <w:r w:rsidRPr="00A92BB2">
        <w:rPr>
          <w:sz w:val="22"/>
          <w:szCs w:val="22"/>
        </w:rPr>
        <w:t xml:space="preserve">Bran + Luebbe </w:t>
      </w:r>
      <w:r>
        <w:rPr>
          <w:sz w:val="22"/>
          <w:szCs w:val="22"/>
        </w:rPr>
        <w:t xml:space="preserve">Autoanalyzer Applications. </w:t>
      </w:r>
      <w:r w:rsidRPr="00A92BB2">
        <w:rPr>
          <w:sz w:val="22"/>
          <w:szCs w:val="22"/>
        </w:rPr>
        <w:t xml:space="preserve">Method No. </w:t>
      </w:r>
      <w:r>
        <w:rPr>
          <w:sz w:val="22"/>
          <w:szCs w:val="22"/>
        </w:rPr>
        <w:t>G-172-96 Rev. 10</w:t>
      </w:r>
      <w:r w:rsidRPr="00A92BB2">
        <w:rPr>
          <w:sz w:val="22"/>
          <w:szCs w:val="22"/>
        </w:rPr>
        <w:t>.</w:t>
      </w:r>
    </w:p>
    <w:p w:rsidR="00515F3C" w:rsidRPr="00E61432" w:rsidRDefault="00515F3C" w:rsidP="00E61432">
      <w:pPr>
        <w:ind w:left="2160" w:hanging="288"/>
        <w:rPr>
          <w:sz w:val="22"/>
          <w:szCs w:val="22"/>
        </w:rPr>
      </w:pPr>
      <w:r w:rsidRPr="00E61432">
        <w:rPr>
          <w:sz w:val="22"/>
          <w:szCs w:val="22"/>
        </w:rPr>
        <w:t>2) Method Description:  Potassium persulfate in DI H</w:t>
      </w:r>
      <w:r w:rsidRPr="00E61432">
        <w:rPr>
          <w:sz w:val="22"/>
          <w:szCs w:val="22"/>
          <w:vertAlign w:val="subscript"/>
        </w:rPr>
        <w:t>2</w:t>
      </w:r>
      <w:r w:rsidRPr="00E61432">
        <w:rPr>
          <w:sz w:val="22"/>
          <w:szCs w:val="22"/>
        </w:rPr>
        <w:t xml:space="preserve">O is added to sample which is then autoclaved for 30 minutes at 15 psi and cooled to room temperature.  The digested sample is passed though a cadmium column where the nitrate is reduced to nitrite which is then diazotized with sulfanilamide and coupled with N-(1-naphthyl)-ethylenediamine to form a colored azo dye that is measured colorometrically on a Bran-Luebbe autoanalyzer. </w:t>
      </w:r>
    </w:p>
    <w:p w:rsidR="00515F3C" w:rsidRDefault="00515F3C" w:rsidP="00D55071">
      <w:pPr>
        <w:ind w:left="2160" w:hanging="288"/>
      </w:pPr>
      <w:r w:rsidRPr="00E61432">
        <w:rPr>
          <w:sz w:val="22"/>
          <w:szCs w:val="22"/>
        </w:rPr>
        <w:t xml:space="preserve">3) Preservation Method:  </w:t>
      </w:r>
      <w:r w:rsidRPr="00A92BB2">
        <w:rPr>
          <w:sz w:val="22"/>
          <w:szCs w:val="22"/>
        </w:rPr>
        <w:t>Samples are filtered through 0.7 µm pore size glass-fiber filters in the field</w:t>
      </w:r>
      <w:r>
        <w:rPr>
          <w:sz w:val="22"/>
          <w:szCs w:val="22"/>
        </w:rPr>
        <w:t xml:space="preserve">.  </w:t>
      </w:r>
      <w:r>
        <w:t xml:space="preserve">Analysis is performed on non-acidified samples to avoid potential interferences associated with acidification, as described in Standard Methods.   </w:t>
      </w:r>
    </w:p>
    <w:p w:rsidR="00515F3C" w:rsidRDefault="00515F3C" w:rsidP="00E05236">
      <w:pPr>
        <w:ind w:left="2160" w:hanging="288"/>
        <w:rPr>
          <w:sz w:val="22"/>
          <w:szCs w:val="22"/>
        </w:rPr>
      </w:pPr>
    </w:p>
    <w:p w:rsidR="00515F3C" w:rsidRPr="007A263B" w:rsidRDefault="00515F3C" w:rsidP="007A263B">
      <w:pPr>
        <w:rPr>
          <w:sz w:val="22"/>
          <w:szCs w:val="22"/>
        </w:rPr>
      </w:pPr>
      <w:r>
        <w:rPr>
          <w:sz w:val="22"/>
          <w:szCs w:val="22"/>
        </w:rPr>
        <w:tab/>
      </w:r>
      <w:r w:rsidRPr="007A263B">
        <w:rPr>
          <w:i/>
          <w:sz w:val="22"/>
          <w:szCs w:val="22"/>
        </w:rPr>
        <w:tab/>
      </w:r>
    </w:p>
    <w:p w:rsidR="00515F3C" w:rsidRDefault="00515F3C" w:rsidP="00795F75">
      <w:pPr>
        <w:ind w:left="1260"/>
        <w:rPr>
          <w:b/>
          <w:sz w:val="22"/>
          <w:szCs w:val="22"/>
        </w:rPr>
      </w:pPr>
      <w:r>
        <w:rPr>
          <w:b/>
          <w:sz w:val="22"/>
          <w:szCs w:val="22"/>
        </w:rPr>
        <w:t xml:space="preserve">f)  </w:t>
      </w:r>
      <w:r w:rsidRPr="007842A2">
        <w:rPr>
          <w:b/>
          <w:sz w:val="22"/>
          <w:szCs w:val="22"/>
        </w:rPr>
        <w:t xml:space="preserve">Parameter: CHLA_N and </w:t>
      </w:r>
      <w:r>
        <w:rPr>
          <w:b/>
          <w:sz w:val="22"/>
          <w:szCs w:val="22"/>
        </w:rPr>
        <w:t>UncCHLA_</w:t>
      </w:r>
      <w:r w:rsidRPr="007842A2">
        <w:rPr>
          <w:b/>
          <w:sz w:val="22"/>
          <w:szCs w:val="22"/>
        </w:rPr>
        <w:t>N</w:t>
      </w:r>
      <w:r>
        <w:rPr>
          <w:b/>
          <w:sz w:val="22"/>
          <w:szCs w:val="22"/>
        </w:rPr>
        <w:t xml:space="preserve"> and PHEA</w:t>
      </w:r>
      <w:r w:rsidRPr="007842A2">
        <w:rPr>
          <w:b/>
          <w:sz w:val="22"/>
          <w:szCs w:val="22"/>
        </w:rPr>
        <w:tab/>
      </w:r>
    </w:p>
    <w:p w:rsidR="00515F3C" w:rsidRPr="00795F75" w:rsidRDefault="00515F3C" w:rsidP="00795F75">
      <w:pPr>
        <w:ind w:left="1260"/>
        <w:rPr>
          <w:b/>
          <w:sz w:val="22"/>
          <w:szCs w:val="22"/>
        </w:rPr>
      </w:pPr>
      <w:r w:rsidRPr="00795F75">
        <w:rPr>
          <w:rFonts w:ascii="Arial" w:hAnsi="Arial" w:cs="Arial"/>
          <w:sz w:val="22"/>
          <w:szCs w:val="22"/>
        </w:rPr>
        <w:tab/>
      </w:r>
      <w:r>
        <w:rPr>
          <w:rFonts w:ascii="Arial" w:hAnsi="Arial" w:cs="Arial"/>
          <w:sz w:val="22"/>
          <w:szCs w:val="22"/>
        </w:rPr>
        <w:t xml:space="preserve">   </w:t>
      </w:r>
      <w:r w:rsidRPr="00795F75">
        <w:rPr>
          <w:rFonts w:ascii="Arial" w:hAnsi="Arial" w:cs="Arial"/>
          <w:sz w:val="22"/>
          <w:szCs w:val="22"/>
        </w:rPr>
        <w:t xml:space="preserve">    </w:t>
      </w:r>
      <w:r w:rsidRPr="00795F75">
        <w:rPr>
          <w:sz w:val="22"/>
          <w:szCs w:val="22"/>
        </w:rPr>
        <w:t xml:space="preserve">1) Method Reference:  APHA (American Public Health Association). 1998. Standard Methods </w:t>
      </w:r>
      <w:r>
        <w:rPr>
          <w:sz w:val="22"/>
          <w:szCs w:val="22"/>
        </w:rPr>
        <w:t xml:space="preserve">          </w:t>
      </w:r>
      <w:r>
        <w:rPr>
          <w:sz w:val="22"/>
          <w:szCs w:val="22"/>
        </w:rPr>
        <w:tab/>
      </w:r>
      <w:r>
        <w:rPr>
          <w:sz w:val="22"/>
          <w:szCs w:val="22"/>
        </w:rPr>
        <w:tab/>
      </w:r>
      <w:r w:rsidRPr="00795F75">
        <w:rPr>
          <w:sz w:val="22"/>
          <w:szCs w:val="22"/>
        </w:rPr>
        <w:t>for the Examination of Water and Wastewater, 20</w:t>
      </w:r>
      <w:r w:rsidRPr="00795F75">
        <w:rPr>
          <w:sz w:val="22"/>
          <w:szCs w:val="22"/>
          <w:vertAlign w:val="superscript"/>
        </w:rPr>
        <w:t>th</w:t>
      </w:r>
      <w:r w:rsidRPr="00795F75">
        <w:rPr>
          <w:sz w:val="22"/>
          <w:szCs w:val="22"/>
        </w:rPr>
        <w:t xml:space="preserve"> Edition. Method SM 10200 H.2. United </w:t>
      </w:r>
      <w:r>
        <w:rPr>
          <w:sz w:val="22"/>
          <w:szCs w:val="22"/>
        </w:rPr>
        <w:t xml:space="preserve">   </w:t>
      </w:r>
      <w:r>
        <w:rPr>
          <w:sz w:val="22"/>
          <w:szCs w:val="22"/>
        </w:rPr>
        <w:tab/>
      </w:r>
      <w:r>
        <w:rPr>
          <w:sz w:val="22"/>
          <w:szCs w:val="22"/>
        </w:rPr>
        <w:tab/>
      </w:r>
      <w:r w:rsidRPr="00795F75">
        <w:rPr>
          <w:sz w:val="22"/>
          <w:szCs w:val="22"/>
        </w:rPr>
        <w:t xml:space="preserve">Book Press, Inc., </w:t>
      </w:r>
      <w:smartTag w:uri="urn:schemas-microsoft-com:office:smarttags" w:element="City">
        <w:smartTag w:uri="urn:schemas-microsoft-com:office:smarttags" w:element="place">
          <w:r w:rsidRPr="00795F75">
            <w:rPr>
              <w:sz w:val="22"/>
              <w:szCs w:val="22"/>
            </w:rPr>
            <w:t>Baltimore</w:t>
          </w:r>
        </w:smartTag>
        <w:r w:rsidRPr="00795F75">
          <w:rPr>
            <w:sz w:val="22"/>
            <w:szCs w:val="22"/>
          </w:rPr>
          <w:t xml:space="preserve">, </w:t>
        </w:r>
        <w:smartTag w:uri="urn:schemas-microsoft-com:office:smarttags" w:element="State">
          <w:r w:rsidRPr="00795F75">
            <w:rPr>
              <w:sz w:val="22"/>
              <w:szCs w:val="22"/>
            </w:rPr>
            <w:t>Maryland</w:t>
          </w:r>
        </w:smartTag>
      </w:smartTag>
      <w:r w:rsidRPr="00795F75">
        <w:rPr>
          <w:sz w:val="22"/>
          <w:szCs w:val="22"/>
        </w:rPr>
        <w:t xml:space="preserve">.  Extraction method for chlorophyll from Sartory, D. </w:t>
      </w:r>
      <w:r>
        <w:rPr>
          <w:sz w:val="22"/>
          <w:szCs w:val="22"/>
        </w:rPr>
        <w:tab/>
      </w:r>
      <w:r>
        <w:rPr>
          <w:sz w:val="22"/>
          <w:szCs w:val="22"/>
        </w:rPr>
        <w:tab/>
      </w:r>
      <w:r w:rsidRPr="00795F75">
        <w:rPr>
          <w:sz w:val="22"/>
          <w:szCs w:val="22"/>
        </w:rPr>
        <w:t xml:space="preserve">P. &amp; Grobbelaar, J. U.  1984.  </w:t>
      </w:r>
      <w:r w:rsidRPr="00795F75">
        <w:rPr>
          <w:i/>
          <w:iCs/>
          <w:sz w:val="22"/>
          <w:szCs w:val="22"/>
        </w:rPr>
        <w:t>Hydrobiologia</w:t>
      </w:r>
      <w:r w:rsidRPr="00795F75">
        <w:rPr>
          <w:sz w:val="22"/>
          <w:szCs w:val="22"/>
        </w:rPr>
        <w:t xml:space="preserve"> </w:t>
      </w:r>
      <w:r w:rsidRPr="00795F75">
        <w:rPr>
          <w:b/>
          <w:bCs/>
          <w:sz w:val="22"/>
          <w:szCs w:val="22"/>
        </w:rPr>
        <w:t>114,</w:t>
      </w:r>
      <w:r w:rsidRPr="00795F75">
        <w:rPr>
          <w:sz w:val="22"/>
          <w:szCs w:val="22"/>
        </w:rPr>
        <w:t xml:space="preserve"> 177-187.</w:t>
      </w:r>
    </w:p>
    <w:p w:rsidR="00515F3C" w:rsidRPr="00D30EAC" w:rsidRDefault="00515F3C" w:rsidP="00795F75">
      <w:pPr>
        <w:ind w:left="2160" w:hanging="288"/>
        <w:rPr>
          <w:sz w:val="22"/>
          <w:szCs w:val="22"/>
        </w:rPr>
      </w:pPr>
      <w:r w:rsidRPr="00795F75">
        <w:rPr>
          <w:sz w:val="22"/>
          <w:szCs w:val="22"/>
        </w:rPr>
        <w:t>2) Method Description:  Filters are thawed, placed in test tubes with 90% ethanol and heated in a water bath at 78</w:t>
      </w:r>
      <w:r w:rsidRPr="00795F75">
        <w:rPr>
          <w:sz w:val="22"/>
          <w:szCs w:val="22"/>
          <w:vertAlign w:val="superscript"/>
        </w:rPr>
        <w:t>o</w:t>
      </w:r>
      <w:r w:rsidRPr="00795F75">
        <w:rPr>
          <w:sz w:val="22"/>
          <w:szCs w:val="22"/>
        </w:rPr>
        <w:t xml:space="preserve">C for 5 minutes.  They are subsequently placed in the dark for 24 hours followed by centrifugation to remove particulate material.  Absorbances are read on a dual-beam scanning spectrophotometer according to Standard Methods.  After the initial reading, 0.2N HCl is added to the sample and re-run for pheophytin </w:t>
      </w:r>
      <w:r w:rsidRPr="00795F75">
        <w:rPr>
          <w:sz w:val="22"/>
          <w:szCs w:val="22"/>
          <w:u w:val="single"/>
        </w:rPr>
        <w:t>a</w:t>
      </w:r>
      <w:r w:rsidRPr="00795F75">
        <w:rPr>
          <w:sz w:val="22"/>
          <w:szCs w:val="22"/>
        </w:rPr>
        <w:t xml:space="preserve"> determination. </w:t>
      </w:r>
      <w:r w:rsidRPr="00D30EAC">
        <w:rPr>
          <w:sz w:val="22"/>
          <w:szCs w:val="22"/>
        </w:rPr>
        <w:t xml:space="preserve">Chlorophyll </w:t>
      </w:r>
      <w:r w:rsidRPr="00D30EAC">
        <w:rPr>
          <w:sz w:val="22"/>
          <w:szCs w:val="22"/>
          <w:u w:val="single"/>
        </w:rPr>
        <w:t>a</w:t>
      </w:r>
      <w:r w:rsidRPr="00D30EAC">
        <w:rPr>
          <w:sz w:val="22"/>
          <w:szCs w:val="22"/>
        </w:rPr>
        <w:t xml:space="preserve"> (CHLA_N) was determined by correcting chlorophyll for pheophytin content using the method described in Standard Methods.  Chlorophyll </w:t>
      </w:r>
      <w:r w:rsidRPr="00D30EAC">
        <w:rPr>
          <w:sz w:val="22"/>
          <w:szCs w:val="22"/>
          <w:u w:val="single"/>
        </w:rPr>
        <w:t>a</w:t>
      </w:r>
      <w:r w:rsidRPr="00D30EAC">
        <w:rPr>
          <w:sz w:val="22"/>
          <w:szCs w:val="22"/>
        </w:rPr>
        <w:t xml:space="preserve"> (UncCHLA_N) represents the chlorophyll </w:t>
      </w:r>
      <w:r w:rsidRPr="00D30EAC">
        <w:rPr>
          <w:sz w:val="22"/>
          <w:szCs w:val="22"/>
          <w:u w:val="single"/>
        </w:rPr>
        <w:t>a</w:t>
      </w:r>
      <w:r w:rsidRPr="00D30EAC">
        <w:rPr>
          <w:sz w:val="22"/>
          <w:szCs w:val="22"/>
        </w:rPr>
        <w:t xml:space="preserve"> concentration, without correction for pheophytin, using a simplified equation based on the extinction coefficient for chlorophyll </w:t>
      </w:r>
      <w:r w:rsidRPr="00D30EAC">
        <w:rPr>
          <w:sz w:val="22"/>
          <w:szCs w:val="22"/>
          <w:u w:val="single"/>
        </w:rPr>
        <w:t>a</w:t>
      </w:r>
      <w:r w:rsidRPr="00D30EAC">
        <w:rPr>
          <w:sz w:val="22"/>
          <w:szCs w:val="22"/>
        </w:rPr>
        <w:t xml:space="preserve"> in ethanol solvent.</w:t>
      </w:r>
    </w:p>
    <w:p w:rsidR="00515F3C" w:rsidRPr="00795F75" w:rsidRDefault="00515F3C" w:rsidP="00795F75">
      <w:pPr>
        <w:ind w:left="2160" w:hanging="288"/>
        <w:rPr>
          <w:sz w:val="22"/>
          <w:szCs w:val="22"/>
        </w:rPr>
      </w:pPr>
      <w:r w:rsidRPr="00795F75">
        <w:rPr>
          <w:sz w:val="22"/>
          <w:szCs w:val="22"/>
        </w:rPr>
        <w:t>3) Preservation Method:  Samples are filtered onto 0.7 µm pore size glass-fiber filters, wrapped in aluminum foil, stored in plastic bags in the dark at –20</w:t>
      </w:r>
      <w:r w:rsidRPr="00795F75">
        <w:rPr>
          <w:sz w:val="22"/>
          <w:szCs w:val="22"/>
          <w:vertAlign w:val="superscript"/>
        </w:rPr>
        <w:t>o</w:t>
      </w:r>
      <w:r w:rsidRPr="00795F75">
        <w:rPr>
          <w:sz w:val="22"/>
          <w:szCs w:val="22"/>
        </w:rPr>
        <w:t>C, and run within 28 days.</w:t>
      </w:r>
    </w:p>
    <w:p w:rsidR="00515F3C" w:rsidRPr="00054728" w:rsidRDefault="00515F3C">
      <w:pPr>
        <w:rPr>
          <w:bCs/>
          <w:sz w:val="22"/>
          <w:szCs w:val="22"/>
        </w:rPr>
      </w:pPr>
      <w:r>
        <w:rPr>
          <w:rFonts w:ascii="Arial" w:hAnsi="Arial" w:cs="Arial"/>
          <w:sz w:val="20"/>
          <w:szCs w:val="20"/>
        </w:rPr>
        <w:t xml:space="preserve">    </w:t>
      </w:r>
    </w:p>
    <w:p w:rsidR="00515F3C" w:rsidRPr="00107F6D" w:rsidRDefault="00515F3C">
      <w:pPr>
        <w:ind w:left="288"/>
        <w:rPr>
          <w:sz w:val="22"/>
          <w:szCs w:val="22"/>
        </w:rPr>
      </w:pPr>
      <w:r w:rsidRPr="00107F6D">
        <w:rPr>
          <w:b/>
          <w:sz w:val="22"/>
          <w:szCs w:val="22"/>
        </w:rPr>
        <w:t xml:space="preserve">14) </w:t>
      </w:r>
      <w:r w:rsidRPr="00107F6D">
        <w:rPr>
          <w:b/>
          <w:sz w:val="22"/>
          <w:szCs w:val="22"/>
        </w:rPr>
        <w:tab/>
        <w:t xml:space="preserve">Field and </w:t>
      </w:r>
      <w:r>
        <w:rPr>
          <w:b/>
          <w:sz w:val="22"/>
          <w:szCs w:val="22"/>
        </w:rPr>
        <w:t xml:space="preserve">UF </w:t>
      </w:r>
      <w:r w:rsidRPr="00107F6D">
        <w:rPr>
          <w:b/>
          <w:sz w:val="22"/>
          <w:szCs w:val="22"/>
        </w:rPr>
        <w:t>Laboratory QAQC programs:</w:t>
      </w:r>
      <w:r w:rsidRPr="00107F6D">
        <w:rPr>
          <w:b/>
          <w:sz w:val="22"/>
          <w:szCs w:val="22"/>
        </w:rPr>
        <w:tab/>
      </w:r>
    </w:p>
    <w:p w:rsidR="00515F3C" w:rsidRPr="00107F6D" w:rsidRDefault="00515F3C">
      <w:pPr>
        <w:rPr>
          <w:b/>
          <w:sz w:val="22"/>
          <w:szCs w:val="22"/>
        </w:rPr>
      </w:pPr>
      <w:bookmarkStart w:id="19" w:name="OLE_LINK1"/>
      <w:r w:rsidRPr="00107F6D">
        <w:rPr>
          <w:b/>
          <w:sz w:val="22"/>
          <w:szCs w:val="22"/>
        </w:rPr>
        <w:tab/>
      </w:r>
      <w:r w:rsidRPr="00107F6D">
        <w:rPr>
          <w:b/>
          <w:sz w:val="22"/>
          <w:szCs w:val="22"/>
        </w:rPr>
        <w:tab/>
      </w:r>
    </w:p>
    <w:bookmarkEnd w:id="19"/>
    <w:p w:rsidR="00515F3C" w:rsidRPr="00107F6D" w:rsidRDefault="00515F3C" w:rsidP="00115AF8">
      <w:pPr>
        <w:rPr>
          <w:b/>
          <w:bCs/>
          <w:sz w:val="22"/>
          <w:szCs w:val="22"/>
        </w:rPr>
      </w:pPr>
      <w:r w:rsidRPr="00107F6D">
        <w:rPr>
          <w:sz w:val="22"/>
          <w:szCs w:val="22"/>
        </w:rPr>
        <w:tab/>
      </w:r>
      <w:r>
        <w:rPr>
          <w:sz w:val="22"/>
          <w:szCs w:val="22"/>
        </w:rPr>
        <w:t>a</w:t>
      </w:r>
      <w:r w:rsidRPr="00107F6D">
        <w:rPr>
          <w:b/>
          <w:bCs/>
          <w:sz w:val="22"/>
          <w:szCs w:val="22"/>
        </w:rPr>
        <w:t>)  Precision</w:t>
      </w:r>
    </w:p>
    <w:p w:rsidR="00515F3C" w:rsidRPr="00107F6D" w:rsidRDefault="00515F3C" w:rsidP="00062665">
      <w:pPr>
        <w:ind w:left="1440"/>
        <w:rPr>
          <w:sz w:val="22"/>
          <w:szCs w:val="22"/>
        </w:rPr>
      </w:pPr>
      <w:r>
        <w:rPr>
          <w:b/>
          <w:sz w:val="22"/>
          <w:szCs w:val="22"/>
        </w:rPr>
        <w:t>i</w:t>
      </w:r>
      <w:r w:rsidRPr="00B12DCE">
        <w:rPr>
          <w:b/>
          <w:sz w:val="22"/>
          <w:szCs w:val="22"/>
        </w:rPr>
        <w:t>)</w:t>
      </w:r>
      <w:r w:rsidRPr="00107F6D">
        <w:rPr>
          <w:sz w:val="22"/>
          <w:szCs w:val="22"/>
        </w:rPr>
        <w:t xml:space="preserve">  </w:t>
      </w:r>
      <w:r w:rsidRPr="00107F6D">
        <w:rPr>
          <w:b/>
          <w:bCs/>
          <w:sz w:val="22"/>
          <w:szCs w:val="22"/>
        </w:rPr>
        <w:t>Field Variability</w:t>
      </w:r>
      <w:r w:rsidRPr="00107F6D">
        <w:rPr>
          <w:sz w:val="22"/>
          <w:szCs w:val="22"/>
        </w:rPr>
        <w:t xml:space="preserve"> – </w:t>
      </w:r>
      <w:r w:rsidRPr="00783A54">
        <w:rPr>
          <w:sz w:val="22"/>
          <w:szCs w:val="22"/>
        </w:rPr>
        <w:t>Field Blanks are included in all runs.</w:t>
      </w:r>
      <w:r>
        <w:rPr>
          <w:sz w:val="22"/>
          <w:szCs w:val="22"/>
        </w:rPr>
        <w:t xml:space="preserve"> </w:t>
      </w:r>
      <w:r w:rsidRPr="00107F6D">
        <w:rPr>
          <w:sz w:val="22"/>
          <w:szCs w:val="22"/>
        </w:rPr>
        <w:t>ANERR staff collected field triplicate samples from a successive grab sample.  Triplicate samples are collected from separate grabs at one sampling station each month, rotating through all stations.  There were no field triplicates collected during diel sampling.</w:t>
      </w:r>
    </w:p>
    <w:p w:rsidR="00515F3C" w:rsidRPr="001E6F6A" w:rsidRDefault="00515F3C" w:rsidP="001E6F6A">
      <w:pPr>
        <w:tabs>
          <w:tab w:val="left" w:pos="3060"/>
          <w:tab w:val="left" w:pos="4680"/>
          <w:tab w:val="left" w:pos="6120"/>
          <w:tab w:val="left" w:pos="7740"/>
        </w:tabs>
        <w:ind w:left="1440"/>
        <w:rPr>
          <w:bCs/>
          <w:sz w:val="22"/>
          <w:szCs w:val="22"/>
        </w:rPr>
      </w:pPr>
      <w:r>
        <w:rPr>
          <w:b/>
          <w:bCs/>
          <w:sz w:val="22"/>
          <w:szCs w:val="22"/>
        </w:rPr>
        <w:t>ii</w:t>
      </w:r>
      <w:r w:rsidRPr="00107F6D">
        <w:rPr>
          <w:b/>
          <w:bCs/>
          <w:sz w:val="22"/>
          <w:szCs w:val="22"/>
        </w:rPr>
        <w:t>) Laboratory Variability</w:t>
      </w:r>
      <w:r w:rsidRPr="00107F6D">
        <w:rPr>
          <w:sz w:val="22"/>
          <w:szCs w:val="22"/>
        </w:rPr>
        <w:t xml:space="preserve"> – </w:t>
      </w:r>
      <w:r>
        <w:rPr>
          <w:bCs/>
          <w:sz w:val="22"/>
          <w:szCs w:val="22"/>
        </w:rPr>
        <w:t xml:space="preserve">Method blanks (MB) and duplicate samples </w:t>
      </w:r>
      <w:r w:rsidRPr="00107F6D">
        <w:rPr>
          <w:bCs/>
          <w:sz w:val="22"/>
          <w:szCs w:val="22"/>
        </w:rPr>
        <w:t xml:space="preserve">are run </w:t>
      </w:r>
      <w:r>
        <w:rPr>
          <w:bCs/>
          <w:sz w:val="22"/>
          <w:szCs w:val="22"/>
        </w:rPr>
        <w:t xml:space="preserve">at least every 20 samples. </w:t>
      </w:r>
      <w:r w:rsidRPr="00107F6D">
        <w:rPr>
          <w:sz w:val="22"/>
          <w:szCs w:val="22"/>
        </w:rPr>
        <w:t>Precision is measured by Relative Percent Difference (RPD).  It is calculated by multiplying the difference between two determinations of the same sample by two, dividing that result by the sum of the same values, and multiplying by 100 [RPD= 2((A-B)/(A+B)) X 100].</w:t>
      </w:r>
    </w:p>
    <w:p w:rsidR="00515F3C" w:rsidRPr="00107F6D" w:rsidRDefault="00515F3C" w:rsidP="00062665">
      <w:pPr>
        <w:ind w:left="1440"/>
        <w:rPr>
          <w:sz w:val="22"/>
          <w:szCs w:val="22"/>
        </w:rPr>
      </w:pPr>
      <w:r>
        <w:rPr>
          <w:b/>
          <w:bCs/>
          <w:sz w:val="22"/>
          <w:szCs w:val="22"/>
        </w:rPr>
        <w:t>iii</w:t>
      </w:r>
      <w:r w:rsidRPr="00107F6D">
        <w:rPr>
          <w:b/>
          <w:bCs/>
          <w:sz w:val="22"/>
          <w:szCs w:val="22"/>
        </w:rPr>
        <w:t>) Inter-organizational splits</w:t>
      </w:r>
      <w:r w:rsidRPr="00107F6D">
        <w:rPr>
          <w:sz w:val="22"/>
          <w:szCs w:val="22"/>
        </w:rPr>
        <w:t xml:space="preserve"> – None.</w:t>
      </w:r>
    </w:p>
    <w:p w:rsidR="00515F3C" w:rsidRPr="00107F6D" w:rsidRDefault="00515F3C" w:rsidP="00062665">
      <w:pPr>
        <w:ind w:left="720"/>
        <w:rPr>
          <w:sz w:val="22"/>
          <w:szCs w:val="22"/>
        </w:rPr>
      </w:pPr>
      <w:r w:rsidRPr="00107F6D">
        <w:rPr>
          <w:sz w:val="22"/>
          <w:szCs w:val="22"/>
        </w:rPr>
        <w:tab/>
      </w:r>
    </w:p>
    <w:p w:rsidR="00515F3C" w:rsidRPr="00107F6D" w:rsidRDefault="00515F3C" w:rsidP="00115AF8">
      <w:pPr>
        <w:ind w:firstLine="720"/>
        <w:rPr>
          <w:b/>
          <w:bCs/>
          <w:sz w:val="22"/>
          <w:szCs w:val="22"/>
        </w:rPr>
      </w:pPr>
      <w:r>
        <w:rPr>
          <w:b/>
          <w:bCs/>
          <w:sz w:val="22"/>
          <w:szCs w:val="22"/>
        </w:rPr>
        <w:t>b</w:t>
      </w:r>
      <w:r w:rsidRPr="00107F6D">
        <w:rPr>
          <w:b/>
          <w:bCs/>
          <w:sz w:val="22"/>
          <w:szCs w:val="22"/>
        </w:rPr>
        <w:t>)  Accuracy</w:t>
      </w:r>
    </w:p>
    <w:p w:rsidR="00515F3C" w:rsidRPr="00107F6D" w:rsidRDefault="00515F3C" w:rsidP="00062665">
      <w:pPr>
        <w:ind w:left="1440"/>
        <w:rPr>
          <w:sz w:val="22"/>
          <w:szCs w:val="22"/>
        </w:rPr>
      </w:pPr>
      <w:r>
        <w:rPr>
          <w:b/>
          <w:bCs/>
          <w:sz w:val="22"/>
          <w:szCs w:val="22"/>
        </w:rPr>
        <w:t>i</w:t>
      </w:r>
      <w:r w:rsidRPr="00107F6D">
        <w:rPr>
          <w:b/>
          <w:bCs/>
          <w:sz w:val="22"/>
          <w:szCs w:val="22"/>
        </w:rPr>
        <w:t>) Sample Spikes</w:t>
      </w:r>
      <w:r w:rsidRPr="00107F6D">
        <w:rPr>
          <w:sz w:val="22"/>
          <w:szCs w:val="22"/>
        </w:rPr>
        <w:t xml:space="preserve"> – </w:t>
      </w:r>
      <w:r>
        <w:rPr>
          <w:sz w:val="22"/>
          <w:szCs w:val="22"/>
        </w:rPr>
        <w:t>Samples spike recoveries (SR).</w:t>
      </w:r>
    </w:p>
    <w:p w:rsidR="00515F3C" w:rsidRPr="00107F6D" w:rsidRDefault="00515F3C" w:rsidP="00107F6D">
      <w:pPr>
        <w:tabs>
          <w:tab w:val="left" w:pos="1440"/>
          <w:tab w:val="left" w:pos="3060"/>
          <w:tab w:val="left" w:pos="4680"/>
          <w:tab w:val="left" w:pos="6120"/>
          <w:tab w:val="left" w:pos="7740"/>
        </w:tabs>
        <w:ind w:left="1440"/>
        <w:rPr>
          <w:sz w:val="22"/>
          <w:szCs w:val="22"/>
        </w:rPr>
      </w:pPr>
      <w:r>
        <w:rPr>
          <w:b/>
          <w:bCs/>
          <w:sz w:val="22"/>
          <w:szCs w:val="22"/>
        </w:rPr>
        <w:t>ii</w:t>
      </w:r>
      <w:r w:rsidRPr="00107F6D">
        <w:rPr>
          <w:b/>
          <w:bCs/>
          <w:sz w:val="22"/>
          <w:szCs w:val="22"/>
        </w:rPr>
        <w:t xml:space="preserve">) Standard Reference Material Analysis </w:t>
      </w:r>
      <w:r w:rsidRPr="00107F6D">
        <w:rPr>
          <w:b/>
          <w:bCs/>
          <w:i/>
          <w:iCs/>
          <w:sz w:val="22"/>
          <w:szCs w:val="22"/>
        </w:rPr>
        <w:t>–</w:t>
      </w:r>
      <w:r>
        <w:rPr>
          <w:b/>
          <w:bCs/>
          <w:iCs/>
          <w:sz w:val="22"/>
          <w:szCs w:val="22"/>
        </w:rPr>
        <w:t xml:space="preserve"> </w:t>
      </w:r>
      <w:r w:rsidRPr="00783A54">
        <w:rPr>
          <w:bCs/>
          <w:iCs/>
          <w:sz w:val="22"/>
          <w:szCs w:val="22"/>
        </w:rPr>
        <w:t>NIST</w:t>
      </w:r>
      <w:r>
        <w:rPr>
          <w:sz w:val="22"/>
          <w:szCs w:val="22"/>
        </w:rPr>
        <w:t xml:space="preserve"> traceable check standards (QC) are included in each run at least every 20 samples. </w:t>
      </w:r>
      <w:r w:rsidRPr="00107F6D">
        <w:rPr>
          <w:sz w:val="22"/>
          <w:szCs w:val="22"/>
        </w:rPr>
        <w:t xml:space="preserve">  The Florida Department of Health certification process also includes ‘Blind Tests’ of accuracy on a </w:t>
      </w:r>
      <w:r>
        <w:rPr>
          <w:sz w:val="22"/>
          <w:szCs w:val="22"/>
        </w:rPr>
        <w:t>semi-</w:t>
      </w:r>
      <w:r w:rsidRPr="00107F6D">
        <w:rPr>
          <w:sz w:val="22"/>
          <w:szCs w:val="22"/>
        </w:rPr>
        <w:t xml:space="preserve">annual basis.    Accuracy is measured by </w:t>
      </w:r>
      <w:r>
        <w:rPr>
          <w:sz w:val="22"/>
          <w:szCs w:val="22"/>
        </w:rPr>
        <w:t xml:space="preserve">percent recovery (% R), the measured value divided by the expected value, multiplied by 100. </w:t>
      </w:r>
    </w:p>
    <w:p w:rsidR="00515F3C" w:rsidRPr="0094418E" w:rsidRDefault="00515F3C" w:rsidP="00D55071">
      <w:pPr>
        <w:ind w:left="1440"/>
        <w:rPr>
          <w:sz w:val="22"/>
          <w:szCs w:val="22"/>
        </w:rPr>
      </w:pPr>
      <w:r>
        <w:rPr>
          <w:b/>
          <w:bCs/>
          <w:sz w:val="22"/>
          <w:szCs w:val="22"/>
        </w:rPr>
        <w:t>iii</w:t>
      </w:r>
      <w:r w:rsidRPr="00107F6D">
        <w:rPr>
          <w:b/>
          <w:bCs/>
          <w:sz w:val="22"/>
          <w:szCs w:val="22"/>
        </w:rPr>
        <w:t xml:space="preserve">) Cross Calibration Exercises – </w:t>
      </w:r>
      <w:r w:rsidRPr="0094418E">
        <w:rPr>
          <w:bCs/>
          <w:sz w:val="22"/>
          <w:szCs w:val="22"/>
        </w:rPr>
        <w:t>Participation in the NOAA/NERRS Analytical Laboratory Intercomparison Study for 2011.</w:t>
      </w:r>
    </w:p>
    <w:p w:rsidR="00515F3C" w:rsidRPr="00107F6D" w:rsidRDefault="00515F3C" w:rsidP="00062665">
      <w:pPr>
        <w:rPr>
          <w:sz w:val="22"/>
          <w:szCs w:val="22"/>
        </w:rPr>
      </w:pPr>
    </w:p>
    <w:p w:rsidR="00515F3C" w:rsidRDefault="00515F3C" w:rsidP="00062665">
      <w:pPr>
        <w:pStyle w:val="HTMLPreformatted"/>
        <w:rPr>
          <w:rFonts w:ascii="Times New Roman" w:hAnsi="Times New Roman" w:cs="Times New Roman"/>
          <w:b/>
          <w:bCs/>
          <w:sz w:val="22"/>
          <w:szCs w:val="22"/>
        </w:rPr>
      </w:pPr>
      <w:r w:rsidRPr="00EB4195">
        <w:rPr>
          <w:rFonts w:ascii="Times New Roman" w:hAnsi="Times New Roman" w:cs="Times New Roman"/>
          <w:b/>
          <w:bCs/>
          <w:sz w:val="22"/>
          <w:szCs w:val="22"/>
        </w:rPr>
        <w:t>15) QAQC flag definitions:</w:t>
      </w:r>
    </w:p>
    <w:p w:rsidR="00515F3C" w:rsidRDefault="00515F3C" w:rsidP="00062665">
      <w:pPr>
        <w:pStyle w:val="HTMLPreformatted"/>
        <w:rPr>
          <w:rFonts w:ascii="Times New Roman" w:hAnsi="Times New Roman" w:cs="Times New Roman"/>
          <w:b/>
          <w:bCs/>
          <w:sz w:val="22"/>
          <w:szCs w:val="22"/>
        </w:rPr>
      </w:pPr>
    </w:p>
    <w:p w:rsidR="00515F3C" w:rsidRPr="006C6574" w:rsidRDefault="00515F3C" w:rsidP="006C6574">
      <w:pPr>
        <w:pStyle w:val="HTMLPreformatted"/>
        <w:ind w:left="720" w:right="720"/>
        <w:jc w:val="both"/>
        <w:rPr>
          <w:rFonts w:ascii="Times New Roman" w:hAnsi="Times New Roman" w:cs="Times New Roman"/>
          <w:bCs/>
          <w:sz w:val="22"/>
          <w:szCs w:val="22"/>
        </w:rPr>
      </w:pPr>
      <w:r w:rsidRPr="006C6574">
        <w:rPr>
          <w:rFonts w:ascii="Times New Roman" w:hAnsi="Times New Roman" w:cs="Times New Roman"/>
          <w:bCs/>
          <w:sz w:val="22"/>
          <w:szCs w:val="22"/>
        </w:rPr>
        <w:t>QAQC flags provide documentation of the data and are applied to individual data points by insertion into the parameter’s associated flag column (header preceded by an F_).   QAQC flags are applied to the nutrient data during secondary QAQC to indicate data that are out of sensor range low (-4), rejected due to QAQC checks (-3), missing (-2), optional and were not collected (-1), suspect (1), and that have been corrected (5).  All remaining data are flagged as having passed initial QAQC checks (0) when the data are uploaded and assimilated into the CDMO ODIS as provisional plus data.  The historical data flag (4) is used to indicate data that were submitted to the CDMO prior to the initiation of secondary QAQC flags and codes (and the use of the automated primary QAQC system for WQ and MET data).  This flag is only present in historical data that are exported from the CDMO ODIS.</w:t>
      </w:r>
    </w:p>
    <w:p w:rsidR="00515F3C" w:rsidRPr="006C6574" w:rsidRDefault="00515F3C" w:rsidP="006C6574">
      <w:pPr>
        <w:pStyle w:val="HTMLPreformatted"/>
        <w:ind w:left="720" w:right="720"/>
        <w:jc w:val="both"/>
        <w:rPr>
          <w:rFonts w:ascii="Times New Roman" w:hAnsi="Times New Roman" w:cs="Times New Roman"/>
          <w:bCs/>
          <w:sz w:val="22"/>
          <w:szCs w:val="22"/>
        </w:rPr>
      </w:pPr>
    </w:p>
    <w:p w:rsidR="00515F3C" w:rsidRPr="006C6574" w:rsidRDefault="00515F3C" w:rsidP="006C6574">
      <w:pPr>
        <w:pStyle w:val="HTMLPreformatted"/>
        <w:tabs>
          <w:tab w:val="left" w:pos="720"/>
          <w:tab w:val="left" w:pos="1080"/>
        </w:tabs>
        <w:ind w:left="720" w:right="720"/>
        <w:rPr>
          <w:rFonts w:ascii="Times New Roman" w:hAnsi="Times New Roman" w:cs="Times New Roman"/>
          <w:sz w:val="22"/>
          <w:szCs w:val="22"/>
        </w:rPr>
      </w:pPr>
      <w:r w:rsidRPr="006C6574">
        <w:rPr>
          <w:rFonts w:ascii="Times New Roman" w:hAnsi="Times New Roman" w:cs="Times New Roman"/>
          <w:sz w:val="22"/>
          <w:szCs w:val="22"/>
        </w:rPr>
        <w:t>-4</w:t>
      </w:r>
      <w:r w:rsidRPr="006C6574">
        <w:rPr>
          <w:rFonts w:ascii="Times New Roman" w:hAnsi="Times New Roman" w:cs="Times New Roman"/>
          <w:sz w:val="22"/>
          <w:szCs w:val="22"/>
        </w:rPr>
        <w:tab/>
      </w:r>
      <w:r w:rsidRPr="006C6574">
        <w:rPr>
          <w:rFonts w:ascii="Times New Roman" w:hAnsi="Times New Roman" w:cs="Times New Roman"/>
          <w:sz w:val="22"/>
          <w:szCs w:val="22"/>
        </w:rPr>
        <w:tab/>
        <w:t>Outside Low Sensor Range</w:t>
      </w:r>
    </w:p>
    <w:p w:rsidR="00515F3C" w:rsidRPr="006C6574" w:rsidRDefault="00515F3C" w:rsidP="006C6574">
      <w:pPr>
        <w:pStyle w:val="HTMLPreformatted"/>
        <w:tabs>
          <w:tab w:val="left" w:pos="720"/>
          <w:tab w:val="left" w:pos="1080"/>
        </w:tabs>
        <w:ind w:left="720" w:right="720"/>
        <w:rPr>
          <w:rFonts w:ascii="Times New Roman" w:hAnsi="Times New Roman" w:cs="Times New Roman"/>
          <w:sz w:val="22"/>
          <w:szCs w:val="22"/>
        </w:rPr>
      </w:pPr>
      <w:r w:rsidRPr="006C6574">
        <w:rPr>
          <w:rFonts w:ascii="Times New Roman" w:hAnsi="Times New Roman" w:cs="Times New Roman"/>
          <w:sz w:val="22"/>
          <w:szCs w:val="22"/>
        </w:rPr>
        <w:t>-3</w:t>
      </w:r>
      <w:r w:rsidRPr="006C6574">
        <w:rPr>
          <w:rFonts w:ascii="Times New Roman" w:hAnsi="Times New Roman" w:cs="Times New Roman"/>
          <w:sz w:val="22"/>
          <w:szCs w:val="22"/>
        </w:rPr>
        <w:tab/>
      </w:r>
      <w:r w:rsidRPr="006C6574">
        <w:rPr>
          <w:rFonts w:ascii="Times New Roman" w:hAnsi="Times New Roman" w:cs="Times New Roman"/>
          <w:sz w:val="22"/>
          <w:szCs w:val="22"/>
        </w:rPr>
        <w:tab/>
        <w:t>Data Rejected due to QAQC</w:t>
      </w:r>
    </w:p>
    <w:p w:rsidR="00515F3C" w:rsidRPr="006C6574" w:rsidRDefault="00515F3C" w:rsidP="006C6574">
      <w:pPr>
        <w:pStyle w:val="HTMLPreformatted"/>
        <w:tabs>
          <w:tab w:val="left" w:pos="720"/>
          <w:tab w:val="left" w:pos="1080"/>
        </w:tabs>
        <w:ind w:left="720" w:right="720"/>
        <w:rPr>
          <w:rFonts w:ascii="Times New Roman" w:hAnsi="Times New Roman" w:cs="Times New Roman"/>
          <w:sz w:val="22"/>
          <w:szCs w:val="22"/>
        </w:rPr>
      </w:pPr>
      <w:r w:rsidRPr="006C6574">
        <w:rPr>
          <w:rFonts w:ascii="Times New Roman" w:hAnsi="Times New Roman" w:cs="Times New Roman"/>
          <w:sz w:val="22"/>
          <w:szCs w:val="22"/>
        </w:rPr>
        <w:t>-2</w:t>
      </w:r>
      <w:r w:rsidRPr="006C6574">
        <w:rPr>
          <w:rFonts w:ascii="Times New Roman" w:hAnsi="Times New Roman" w:cs="Times New Roman"/>
          <w:sz w:val="22"/>
          <w:szCs w:val="22"/>
        </w:rPr>
        <w:tab/>
      </w:r>
      <w:r w:rsidRPr="006C6574">
        <w:rPr>
          <w:rFonts w:ascii="Times New Roman" w:hAnsi="Times New Roman" w:cs="Times New Roman"/>
          <w:sz w:val="22"/>
          <w:szCs w:val="22"/>
        </w:rPr>
        <w:tab/>
        <w:t>Missing Data</w:t>
      </w:r>
    </w:p>
    <w:p w:rsidR="00515F3C" w:rsidRPr="006C6574" w:rsidRDefault="00515F3C" w:rsidP="006C6574">
      <w:pPr>
        <w:pStyle w:val="HTMLPreformatted"/>
        <w:tabs>
          <w:tab w:val="left" w:pos="720"/>
          <w:tab w:val="left" w:pos="1080"/>
        </w:tabs>
        <w:ind w:left="720"/>
        <w:rPr>
          <w:rFonts w:ascii="Times New Roman" w:hAnsi="Times New Roman" w:cs="Times New Roman"/>
          <w:i/>
          <w:sz w:val="22"/>
          <w:szCs w:val="22"/>
        </w:rPr>
      </w:pPr>
      <w:r w:rsidRPr="006C6574">
        <w:rPr>
          <w:rFonts w:ascii="Times New Roman" w:hAnsi="Times New Roman" w:cs="Times New Roman"/>
          <w:sz w:val="22"/>
          <w:szCs w:val="22"/>
        </w:rPr>
        <w:t>-1</w:t>
      </w:r>
      <w:r w:rsidRPr="006C6574">
        <w:rPr>
          <w:rFonts w:ascii="Times New Roman" w:hAnsi="Times New Roman" w:cs="Times New Roman"/>
          <w:sz w:val="22"/>
          <w:szCs w:val="22"/>
        </w:rPr>
        <w:tab/>
      </w:r>
      <w:r w:rsidRPr="006C6574">
        <w:rPr>
          <w:rFonts w:ascii="Times New Roman" w:hAnsi="Times New Roman" w:cs="Times New Roman"/>
          <w:sz w:val="22"/>
          <w:szCs w:val="22"/>
        </w:rPr>
        <w:tab/>
        <w:t>Optional SWMP Supported Parameter</w:t>
      </w:r>
    </w:p>
    <w:p w:rsidR="00515F3C" w:rsidRPr="006C6574" w:rsidRDefault="00515F3C" w:rsidP="006C6574">
      <w:pPr>
        <w:pStyle w:val="HTMLPreformatted"/>
        <w:tabs>
          <w:tab w:val="left" w:pos="720"/>
          <w:tab w:val="left" w:pos="1080"/>
        </w:tabs>
        <w:ind w:left="720"/>
        <w:rPr>
          <w:rFonts w:ascii="Times New Roman" w:hAnsi="Times New Roman" w:cs="Times New Roman"/>
          <w:sz w:val="22"/>
          <w:szCs w:val="22"/>
        </w:rPr>
      </w:pPr>
      <w:r w:rsidRPr="006C6574">
        <w:rPr>
          <w:rFonts w:ascii="Times New Roman" w:hAnsi="Times New Roman" w:cs="Times New Roman"/>
          <w:sz w:val="22"/>
          <w:szCs w:val="22"/>
        </w:rPr>
        <w:t xml:space="preserve"> 0</w:t>
      </w:r>
      <w:r w:rsidRPr="006C6574">
        <w:rPr>
          <w:rFonts w:ascii="Times New Roman" w:hAnsi="Times New Roman" w:cs="Times New Roman"/>
          <w:sz w:val="22"/>
          <w:szCs w:val="22"/>
        </w:rPr>
        <w:tab/>
      </w:r>
      <w:r w:rsidRPr="006C6574">
        <w:rPr>
          <w:rFonts w:ascii="Times New Roman" w:hAnsi="Times New Roman" w:cs="Times New Roman"/>
          <w:sz w:val="22"/>
          <w:szCs w:val="22"/>
        </w:rPr>
        <w:tab/>
        <w:t>Data Passed Initial QAQC Checks</w:t>
      </w:r>
    </w:p>
    <w:p w:rsidR="00515F3C" w:rsidRPr="006C6574" w:rsidRDefault="00515F3C" w:rsidP="006C6574">
      <w:pPr>
        <w:pStyle w:val="HTMLPreformatted"/>
        <w:tabs>
          <w:tab w:val="left" w:pos="720"/>
          <w:tab w:val="left" w:pos="1080"/>
        </w:tabs>
        <w:ind w:left="720" w:right="720"/>
        <w:rPr>
          <w:rFonts w:ascii="Times New Roman" w:hAnsi="Times New Roman" w:cs="Times New Roman"/>
          <w:sz w:val="22"/>
          <w:szCs w:val="22"/>
        </w:rPr>
      </w:pPr>
      <w:r w:rsidRPr="006C6574">
        <w:rPr>
          <w:rFonts w:ascii="Times New Roman" w:hAnsi="Times New Roman" w:cs="Times New Roman"/>
          <w:sz w:val="22"/>
          <w:szCs w:val="22"/>
        </w:rPr>
        <w:t xml:space="preserve"> 1</w:t>
      </w:r>
      <w:r w:rsidRPr="006C6574">
        <w:rPr>
          <w:rFonts w:ascii="Times New Roman" w:hAnsi="Times New Roman" w:cs="Times New Roman"/>
          <w:sz w:val="22"/>
          <w:szCs w:val="22"/>
        </w:rPr>
        <w:tab/>
      </w:r>
      <w:r w:rsidRPr="006C6574">
        <w:rPr>
          <w:rFonts w:ascii="Times New Roman" w:hAnsi="Times New Roman" w:cs="Times New Roman"/>
          <w:sz w:val="22"/>
          <w:szCs w:val="22"/>
        </w:rPr>
        <w:tab/>
        <w:t>Suspect Data</w:t>
      </w:r>
    </w:p>
    <w:p w:rsidR="00515F3C" w:rsidRPr="006C6574" w:rsidRDefault="00515F3C" w:rsidP="006C6574">
      <w:pPr>
        <w:pStyle w:val="HTMLPreformatted"/>
        <w:tabs>
          <w:tab w:val="left" w:pos="720"/>
          <w:tab w:val="left" w:pos="1080"/>
        </w:tabs>
        <w:ind w:left="720" w:right="720"/>
        <w:rPr>
          <w:rFonts w:ascii="Times New Roman" w:hAnsi="Times New Roman" w:cs="Times New Roman"/>
          <w:sz w:val="22"/>
          <w:szCs w:val="22"/>
        </w:rPr>
      </w:pPr>
      <w:r w:rsidRPr="006C6574">
        <w:rPr>
          <w:rFonts w:ascii="Times New Roman" w:hAnsi="Times New Roman" w:cs="Times New Roman"/>
          <w:sz w:val="22"/>
          <w:szCs w:val="22"/>
        </w:rPr>
        <w:t xml:space="preserve"> 4</w:t>
      </w:r>
      <w:r w:rsidRPr="006C6574">
        <w:rPr>
          <w:rFonts w:ascii="Times New Roman" w:hAnsi="Times New Roman" w:cs="Times New Roman"/>
          <w:sz w:val="22"/>
          <w:szCs w:val="22"/>
        </w:rPr>
        <w:tab/>
      </w:r>
      <w:r w:rsidRPr="006C6574">
        <w:rPr>
          <w:rFonts w:ascii="Times New Roman" w:hAnsi="Times New Roman" w:cs="Times New Roman"/>
          <w:sz w:val="22"/>
          <w:szCs w:val="22"/>
        </w:rPr>
        <w:tab/>
        <w:t>Historical Data:  Pre-Auto QAQC</w:t>
      </w:r>
    </w:p>
    <w:p w:rsidR="00515F3C" w:rsidRPr="006C6574" w:rsidRDefault="00515F3C" w:rsidP="006C6574">
      <w:pPr>
        <w:pStyle w:val="HTMLPreformatted"/>
        <w:tabs>
          <w:tab w:val="left" w:pos="720"/>
          <w:tab w:val="left" w:pos="1080"/>
        </w:tabs>
        <w:ind w:left="720" w:right="720"/>
        <w:rPr>
          <w:rFonts w:ascii="Times New Roman" w:hAnsi="Times New Roman" w:cs="Times New Roman"/>
          <w:sz w:val="22"/>
          <w:szCs w:val="22"/>
        </w:rPr>
      </w:pPr>
      <w:r w:rsidRPr="006C6574">
        <w:rPr>
          <w:rFonts w:ascii="Times New Roman" w:hAnsi="Times New Roman" w:cs="Times New Roman"/>
          <w:sz w:val="22"/>
          <w:szCs w:val="22"/>
        </w:rPr>
        <w:t xml:space="preserve"> 5</w:t>
      </w:r>
      <w:r w:rsidRPr="006C6574">
        <w:rPr>
          <w:rFonts w:ascii="Times New Roman" w:hAnsi="Times New Roman" w:cs="Times New Roman"/>
          <w:sz w:val="22"/>
          <w:szCs w:val="22"/>
        </w:rPr>
        <w:tab/>
      </w:r>
      <w:r w:rsidRPr="006C6574">
        <w:rPr>
          <w:rFonts w:ascii="Times New Roman" w:hAnsi="Times New Roman" w:cs="Times New Roman"/>
          <w:sz w:val="22"/>
          <w:szCs w:val="22"/>
        </w:rPr>
        <w:tab/>
        <w:t>Corrected Data</w:t>
      </w:r>
    </w:p>
    <w:p w:rsidR="00515F3C" w:rsidRPr="00EB4195" w:rsidRDefault="00515F3C" w:rsidP="00062665">
      <w:pPr>
        <w:rPr>
          <w:color w:val="FF0000"/>
          <w:sz w:val="22"/>
          <w:szCs w:val="22"/>
        </w:rPr>
      </w:pPr>
    </w:p>
    <w:p w:rsidR="00515F3C" w:rsidRPr="00EB4195" w:rsidRDefault="00515F3C">
      <w:pPr>
        <w:pStyle w:val="Header"/>
        <w:widowControl/>
        <w:tabs>
          <w:tab w:val="clear" w:pos="4320"/>
          <w:tab w:val="clear" w:pos="8640"/>
        </w:tabs>
        <w:rPr>
          <w:rFonts w:ascii="Times New Roman" w:hAnsi="Times New Roman"/>
          <w:szCs w:val="22"/>
        </w:rPr>
      </w:pPr>
    </w:p>
    <w:p w:rsidR="00515F3C" w:rsidRPr="00EB4195" w:rsidRDefault="00515F3C" w:rsidP="00EB4195">
      <w:pPr>
        <w:pStyle w:val="HTMLPreformatted"/>
        <w:rPr>
          <w:rFonts w:ascii="Times New Roman" w:hAnsi="Times New Roman" w:cs="Times New Roman"/>
          <w:sz w:val="22"/>
          <w:szCs w:val="22"/>
        </w:rPr>
      </w:pPr>
      <w:r w:rsidRPr="00EB4195">
        <w:rPr>
          <w:rFonts w:ascii="Times New Roman" w:hAnsi="Times New Roman" w:cs="Times New Roman"/>
          <w:b/>
          <w:sz w:val="22"/>
          <w:szCs w:val="22"/>
        </w:rPr>
        <w:t>16) QAQC code definitions</w:t>
      </w:r>
      <w:r w:rsidRPr="00EB4195">
        <w:rPr>
          <w:rFonts w:ascii="Times New Roman" w:hAnsi="Times New Roman" w:cs="Times New Roman"/>
          <w:sz w:val="22"/>
          <w:szCs w:val="22"/>
        </w:rPr>
        <w:t>:</w:t>
      </w:r>
    </w:p>
    <w:p w:rsidR="00515F3C" w:rsidRDefault="00515F3C" w:rsidP="00EB4195">
      <w:pPr>
        <w:pStyle w:val="HTMLPreformatted"/>
        <w:ind w:left="720" w:right="720"/>
        <w:jc w:val="both"/>
        <w:rPr>
          <w:rFonts w:ascii="Times New Roman" w:hAnsi="Times New Roman" w:cs="Times New Roman"/>
          <w:sz w:val="22"/>
          <w:szCs w:val="22"/>
        </w:rPr>
      </w:pPr>
    </w:p>
    <w:p w:rsidR="00515F3C" w:rsidRPr="006C6574" w:rsidRDefault="00515F3C" w:rsidP="006C6574">
      <w:pPr>
        <w:pStyle w:val="HTMLPreformatted"/>
        <w:ind w:left="720" w:right="720"/>
        <w:jc w:val="both"/>
        <w:rPr>
          <w:rFonts w:ascii="Times New Roman" w:hAnsi="Times New Roman" w:cs="Times New Roman"/>
          <w:sz w:val="22"/>
          <w:szCs w:val="22"/>
        </w:rPr>
      </w:pPr>
      <w:r w:rsidRPr="006C6574">
        <w:rPr>
          <w:rFonts w:ascii="Times New Roman" w:hAnsi="Times New Roman" w:cs="Times New Roman"/>
          <w:sz w:val="22"/>
          <w:szCs w:val="22"/>
        </w:rPr>
        <w:t>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sample or sample collection, sensor errors document common sensor or parameter specific problems, and comment codes are used to further document conditions or a problem with the data.  Only one general or sensor error and one comment code can be applied to a particular data point.  However, a record flag column (F_Record) in the nutrient data allows multiple comment codes to be applied to the entire data record.</w:t>
      </w:r>
    </w:p>
    <w:p w:rsidR="00515F3C" w:rsidRPr="006C6574" w:rsidRDefault="00515F3C" w:rsidP="006C6574">
      <w:pPr>
        <w:pStyle w:val="HTMLPreformatted"/>
        <w:ind w:left="720" w:right="720"/>
        <w:jc w:val="both"/>
        <w:rPr>
          <w:rFonts w:ascii="Times New Roman" w:hAnsi="Times New Roman" w:cs="Times New Roman"/>
          <w:sz w:val="22"/>
          <w:szCs w:val="22"/>
        </w:rPr>
      </w:pPr>
    </w:p>
    <w:p w:rsidR="00515F3C" w:rsidRPr="006C6574" w:rsidRDefault="00515F3C" w:rsidP="006C6574">
      <w:pPr>
        <w:pStyle w:val="BodyTextIndent"/>
        <w:tabs>
          <w:tab w:val="left" w:pos="1080"/>
          <w:tab w:val="left" w:pos="1440"/>
          <w:tab w:val="left" w:pos="1800"/>
        </w:tabs>
        <w:ind w:right="720"/>
        <w:jc w:val="both"/>
        <w:rPr>
          <w:bCs/>
          <w:szCs w:val="22"/>
        </w:rPr>
      </w:pPr>
      <w:r w:rsidRPr="006C6574">
        <w:rPr>
          <w:bCs/>
          <w:szCs w:val="22"/>
        </w:rPr>
        <w:t xml:space="preserve">General errors </w:t>
      </w:r>
    </w:p>
    <w:p w:rsidR="00515F3C" w:rsidRPr="006C6574" w:rsidRDefault="00515F3C" w:rsidP="006C6574">
      <w:pPr>
        <w:tabs>
          <w:tab w:val="left" w:pos="1080"/>
          <w:tab w:val="left" w:pos="1440"/>
          <w:tab w:val="left" w:pos="1980"/>
        </w:tabs>
        <w:ind w:left="720" w:right="720"/>
        <w:rPr>
          <w:i/>
          <w:sz w:val="22"/>
          <w:szCs w:val="22"/>
        </w:rPr>
      </w:pPr>
      <w:r w:rsidRPr="006C6574">
        <w:rPr>
          <w:sz w:val="22"/>
          <w:szCs w:val="22"/>
        </w:rPr>
        <w:tab/>
        <w:t>GCM</w:t>
      </w:r>
      <w:r w:rsidRPr="006C6574">
        <w:rPr>
          <w:sz w:val="22"/>
          <w:szCs w:val="22"/>
        </w:rPr>
        <w:tab/>
        <w:t>Calculated value could not be determined due to missing data</w:t>
      </w:r>
    </w:p>
    <w:p w:rsidR="00515F3C" w:rsidRPr="006C6574" w:rsidRDefault="00515F3C" w:rsidP="006C6574">
      <w:pPr>
        <w:tabs>
          <w:tab w:val="left" w:pos="1080"/>
          <w:tab w:val="left" w:pos="1440"/>
          <w:tab w:val="left" w:pos="1980"/>
        </w:tabs>
        <w:ind w:left="720" w:right="720"/>
        <w:rPr>
          <w:i/>
          <w:sz w:val="22"/>
          <w:szCs w:val="22"/>
        </w:rPr>
      </w:pPr>
      <w:r w:rsidRPr="006C6574">
        <w:rPr>
          <w:sz w:val="22"/>
          <w:szCs w:val="22"/>
        </w:rPr>
        <w:tab/>
        <w:t>GCR</w:t>
      </w:r>
      <w:r w:rsidRPr="006C6574">
        <w:rPr>
          <w:sz w:val="22"/>
          <w:szCs w:val="22"/>
        </w:rPr>
        <w:tab/>
        <w:t>Calculated value could not be determined due to rejected data</w:t>
      </w:r>
    </w:p>
    <w:p w:rsidR="00515F3C" w:rsidRPr="006C6574" w:rsidRDefault="00515F3C" w:rsidP="006C6574">
      <w:pPr>
        <w:tabs>
          <w:tab w:val="left" w:pos="1080"/>
          <w:tab w:val="left" w:pos="1440"/>
          <w:tab w:val="left" w:pos="1980"/>
        </w:tabs>
        <w:ind w:left="720" w:right="720"/>
        <w:rPr>
          <w:sz w:val="22"/>
          <w:szCs w:val="22"/>
        </w:rPr>
      </w:pPr>
      <w:r w:rsidRPr="006C6574">
        <w:rPr>
          <w:sz w:val="22"/>
          <w:szCs w:val="22"/>
        </w:rPr>
        <w:tab/>
        <w:t>GDM</w:t>
      </w:r>
      <w:r w:rsidRPr="006C6574">
        <w:rPr>
          <w:sz w:val="22"/>
          <w:szCs w:val="22"/>
        </w:rPr>
        <w:tab/>
        <w:t>Data missing or sample never collected</w:t>
      </w:r>
    </w:p>
    <w:p w:rsidR="00515F3C" w:rsidRPr="006C6574" w:rsidRDefault="00515F3C" w:rsidP="006C6574">
      <w:pPr>
        <w:tabs>
          <w:tab w:val="left" w:pos="1080"/>
          <w:tab w:val="left" w:pos="1440"/>
          <w:tab w:val="left" w:pos="1980"/>
        </w:tabs>
        <w:ind w:left="720" w:right="720"/>
        <w:rPr>
          <w:sz w:val="22"/>
          <w:szCs w:val="22"/>
        </w:rPr>
      </w:pPr>
      <w:r w:rsidRPr="006C6574">
        <w:rPr>
          <w:sz w:val="22"/>
          <w:szCs w:val="22"/>
        </w:rPr>
        <w:tab/>
        <w:t>GQD</w:t>
      </w:r>
      <w:r w:rsidRPr="006C6574">
        <w:rPr>
          <w:sz w:val="22"/>
          <w:szCs w:val="22"/>
        </w:rPr>
        <w:tab/>
        <w:t>Data rejected due to QA/QC checks</w:t>
      </w:r>
    </w:p>
    <w:p w:rsidR="00515F3C" w:rsidRPr="006C6574" w:rsidRDefault="00515F3C" w:rsidP="006C6574">
      <w:pPr>
        <w:tabs>
          <w:tab w:val="left" w:pos="1080"/>
          <w:tab w:val="left" w:pos="1440"/>
          <w:tab w:val="left" w:pos="1980"/>
        </w:tabs>
        <w:ind w:left="720" w:right="720"/>
        <w:rPr>
          <w:sz w:val="22"/>
          <w:szCs w:val="22"/>
        </w:rPr>
      </w:pPr>
      <w:r w:rsidRPr="006C6574">
        <w:rPr>
          <w:sz w:val="22"/>
          <w:szCs w:val="22"/>
        </w:rPr>
        <w:tab/>
        <w:t>GQS</w:t>
      </w:r>
      <w:r w:rsidRPr="006C6574">
        <w:rPr>
          <w:sz w:val="22"/>
          <w:szCs w:val="22"/>
        </w:rPr>
        <w:tab/>
        <w:t>Data suspect due to QA/QC checks</w:t>
      </w:r>
    </w:p>
    <w:p w:rsidR="00515F3C" w:rsidRPr="006C6574" w:rsidRDefault="00515F3C" w:rsidP="006C6574">
      <w:pPr>
        <w:tabs>
          <w:tab w:val="left" w:pos="1080"/>
          <w:tab w:val="left" w:pos="1440"/>
          <w:tab w:val="left" w:pos="1980"/>
        </w:tabs>
        <w:ind w:left="720" w:right="720"/>
        <w:rPr>
          <w:sz w:val="22"/>
          <w:szCs w:val="22"/>
        </w:rPr>
      </w:pPr>
    </w:p>
    <w:p w:rsidR="00515F3C" w:rsidRPr="006C6574" w:rsidRDefault="00515F3C" w:rsidP="006C6574">
      <w:pPr>
        <w:pStyle w:val="BodyTextIndent"/>
        <w:tabs>
          <w:tab w:val="left" w:pos="1080"/>
          <w:tab w:val="left" w:pos="1440"/>
          <w:tab w:val="left" w:pos="1980"/>
        </w:tabs>
        <w:ind w:right="720"/>
        <w:jc w:val="both"/>
        <w:rPr>
          <w:bCs/>
          <w:szCs w:val="22"/>
        </w:rPr>
      </w:pPr>
      <w:r w:rsidRPr="006C6574">
        <w:rPr>
          <w:bCs/>
          <w:szCs w:val="22"/>
        </w:rPr>
        <w:t xml:space="preserve">Sensor errors </w:t>
      </w:r>
    </w:p>
    <w:p w:rsidR="00515F3C" w:rsidRPr="006C6574" w:rsidRDefault="00515F3C" w:rsidP="006C6574">
      <w:pPr>
        <w:tabs>
          <w:tab w:val="left" w:pos="1080"/>
          <w:tab w:val="left" w:pos="1440"/>
          <w:tab w:val="left" w:pos="1980"/>
        </w:tabs>
        <w:ind w:left="720" w:right="720"/>
        <w:rPr>
          <w:sz w:val="22"/>
          <w:szCs w:val="22"/>
        </w:rPr>
      </w:pPr>
      <w:r w:rsidRPr="006C6574">
        <w:rPr>
          <w:sz w:val="22"/>
          <w:szCs w:val="22"/>
        </w:rPr>
        <w:tab/>
        <w:t>SBL</w:t>
      </w:r>
      <w:r w:rsidRPr="006C6574">
        <w:rPr>
          <w:sz w:val="22"/>
          <w:szCs w:val="22"/>
        </w:rPr>
        <w:tab/>
        <w:t>Value below minimum limit of method detection</w:t>
      </w:r>
    </w:p>
    <w:p w:rsidR="00515F3C" w:rsidRPr="006C6574" w:rsidRDefault="00515F3C" w:rsidP="006C6574">
      <w:pPr>
        <w:tabs>
          <w:tab w:val="left" w:pos="1080"/>
          <w:tab w:val="left" w:pos="1440"/>
          <w:tab w:val="left" w:pos="1980"/>
        </w:tabs>
        <w:ind w:left="720" w:right="720"/>
        <w:rPr>
          <w:sz w:val="22"/>
          <w:szCs w:val="22"/>
        </w:rPr>
      </w:pPr>
      <w:r w:rsidRPr="006C6574">
        <w:rPr>
          <w:sz w:val="22"/>
          <w:szCs w:val="22"/>
        </w:rPr>
        <w:tab/>
        <w:t>SCB</w:t>
      </w:r>
      <w:r w:rsidRPr="006C6574">
        <w:rPr>
          <w:sz w:val="22"/>
          <w:szCs w:val="22"/>
        </w:rPr>
        <w:tab/>
        <w:t>Calculated value could not be determined due to a below MDL component</w:t>
      </w:r>
    </w:p>
    <w:p w:rsidR="00515F3C" w:rsidRPr="006C6574" w:rsidRDefault="00515F3C" w:rsidP="006C6574">
      <w:pPr>
        <w:tabs>
          <w:tab w:val="left" w:pos="1080"/>
          <w:tab w:val="left" w:pos="1440"/>
          <w:tab w:val="left" w:pos="1980"/>
        </w:tabs>
        <w:ind w:left="720" w:right="720"/>
        <w:rPr>
          <w:sz w:val="22"/>
          <w:szCs w:val="22"/>
        </w:rPr>
      </w:pPr>
      <w:r w:rsidRPr="006C6574">
        <w:rPr>
          <w:sz w:val="22"/>
          <w:szCs w:val="22"/>
        </w:rPr>
        <w:tab/>
        <w:t>SCC</w:t>
      </w:r>
      <w:r w:rsidRPr="006C6574">
        <w:rPr>
          <w:sz w:val="22"/>
          <w:szCs w:val="22"/>
        </w:rPr>
        <w:tab/>
        <w:t>Calculation with this component resulted in a negative value</w:t>
      </w:r>
    </w:p>
    <w:p w:rsidR="00515F3C" w:rsidRPr="006C6574" w:rsidRDefault="00515F3C" w:rsidP="006C6574">
      <w:pPr>
        <w:tabs>
          <w:tab w:val="left" w:pos="1080"/>
          <w:tab w:val="left" w:pos="1440"/>
          <w:tab w:val="left" w:pos="1980"/>
        </w:tabs>
        <w:ind w:left="720" w:right="720"/>
        <w:rPr>
          <w:sz w:val="22"/>
          <w:szCs w:val="22"/>
        </w:rPr>
      </w:pPr>
      <w:r w:rsidRPr="006C6574">
        <w:rPr>
          <w:sz w:val="22"/>
          <w:szCs w:val="22"/>
        </w:rPr>
        <w:tab/>
        <w:t>SNV</w:t>
      </w:r>
      <w:r w:rsidRPr="006C6574">
        <w:rPr>
          <w:sz w:val="22"/>
          <w:szCs w:val="22"/>
        </w:rPr>
        <w:tab/>
        <w:t>Calculated value is negative</w:t>
      </w:r>
    </w:p>
    <w:p w:rsidR="00515F3C" w:rsidRPr="006C6574" w:rsidRDefault="00515F3C" w:rsidP="006C6574">
      <w:pPr>
        <w:tabs>
          <w:tab w:val="left" w:pos="1080"/>
          <w:tab w:val="left" w:pos="1440"/>
          <w:tab w:val="left" w:pos="1980"/>
        </w:tabs>
        <w:ind w:left="720" w:right="720"/>
        <w:rPr>
          <w:sz w:val="22"/>
          <w:szCs w:val="22"/>
        </w:rPr>
      </w:pPr>
      <w:r w:rsidRPr="006C6574">
        <w:rPr>
          <w:sz w:val="22"/>
          <w:szCs w:val="22"/>
        </w:rPr>
        <w:tab/>
        <w:t>SRD</w:t>
      </w:r>
      <w:r w:rsidRPr="006C6574">
        <w:rPr>
          <w:sz w:val="22"/>
          <w:szCs w:val="22"/>
        </w:rPr>
        <w:tab/>
        <w:t>Replicate values differ substantially</w:t>
      </w:r>
    </w:p>
    <w:p w:rsidR="00515F3C" w:rsidRPr="006C6574" w:rsidRDefault="00515F3C" w:rsidP="006C6574">
      <w:pPr>
        <w:tabs>
          <w:tab w:val="left" w:pos="1080"/>
          <w:tab w:val="left" w:pos="1440"/>
          <w:tab w:val="left" w:pos="1980"/>
        </w:tabs>
        <w:ind w:left="720" w:right="720"/>
        <w:rPr>
          <w:sz w:val="22"/>
          <w:szCs w:val="22"/>
        </w:rPr>
      </w:pPr>
      <w:r w:rsidRPr="006C6574">
        <w:rPr>
          <w:sz w:val="22"/>
          <w:szCs w:val="22"/>
        </w:rPr>
        <w:tab/>
        <w:t>SUL</w:t>
      </w:r>
      <w:r w:rsidRPr="006C6574">
        <w:rPr>
          <w:sz w:val="22"/>
          <w:szCs w:val="22"/>
        </w:rPr>
        <w:tab/>
        <w:t>Value above upper limit of method detection</w:t>
      </w:r>
    </w:p>
    <w:p w:rsidR="00515F3C" w:rsidRPr="006C6574" w:rsidRDefault="00515F3C" w:rsidP="006C6574">
      <w:pPr>
        <w:tabs>
          <w:tab w:val="left" w:pos="1080"/>
          <w:tab w:val="left" w:pos="1440"/>
          <w:tab w:val="left" w:pos="1980"/>
        </w:tabs>
        <w:ind w:left="720" w:right="720"/>
        <w:rPr>
          <w:sz w:val="22"/>
          <w:szCs w:val="22"/>
        </w:rPr>
      </w:pPr>
    </w:p>
    <w:p w:rsidR="00515F3C" w:rsidRPr="006C6574" w:rsidRDefault="00515F3C" w:rsidP="006C6574">
      <w:pPr>
        <w:pStyle w:val="BodyTextIndent"/>
        <w:tabs>
          <w:tab w:val="left" w:pos="1080"/>
          <w:tab w:val="left" w:pos="1440"/>
          <w:tab w:val="left" w:pos="1980"/>
        </w:tabs>
        <w:ind w:right="720"/>
        <w:rPr>
          <w:bCs/>
          <w:szCs w:val="22"/>
        </w:rPr>
      </w:pPr>
      <w:r w:rsidRPr="006C6574">
        <w:rPr>
          <w:bCs/>
          <w:szCs w:val="22"/>
        </w:rPr>
        <w:t>Parameter Comments</w:t>
      </w:r>
    </w:p>
    <w:p w:rsidR="00515F3C" w:rsidRPr="006C6574" w:rsidRDefault="00515F3C" w:rsidP="006C6574">
      <w:pPr>
        <w:tabs>
          <w:tab w:val="left" w:pos="1080"/>
          <w:tab w:val="left" w:pos="1440"/>
          <w:tab w:val="left" w:pos="1980"/>
        </w:tabs>
        <w:ind w:left="720" w:right="720"/>
        <w:rPr>
          <w:sz w:val="22"/>
          <w:szCs w:val="22"/>
        </w:rPr>
      </w:pPr>
      <w:r w:rsidRPr="006C6574">
        <w:rPr>
          <w:sz w:val="22"/>
          <w:szCs w:val="22"/>
        </w:rPr>
        <w:tab/>
        <w:t>CAB</w:t>
      </w:r>
      <w:r w:rsidRPr="006C6574">
        <w:rPr>
          <w:sz w:val="22"/>
          <w:szCs w:val="22"/>
        </w:rPr>
        <w:tab/>
        <w:t>Algal bloom</w:t>
      </w:r>
    </w:p>
    <w:p w:rsidR="00515F3C" w:rsidRPr="006C6574" w:rsidRDefault="00515F3C" w:rsidP="006C6574">
      <w:pPr>
        <w:tabs>
          <w:tab w:val="left" w:pos="1080"/>
          <w:tab w:val="left" w:pos="1440"/>
          <w:tab w:val="left" w:pos="1980"/>
        </w:tabs>
        <w:ind w:left="720" w:right="720"/>
        <w:rPr>
          <w:sz w:val="22"/>
          <w:szCs w:val="22"/>
        </w:rPr>
      </w:pPr>
      <w:r w:rsidRPr="006C6574">
        <w:rPr>
          <w:sz w:val="22"/>
          <w:szCs w:val="22"/>
        </w:rPr>
        <w:tab/>
        <w:t>CDR</w:t>
      </w:r>
      <w:r w:rsidRPr="006C6574">
        <w:rPr>
          <w:sz w:val="22"/>
          <w:szCs w:val="22"/>
        </w:rPr>
        <w:tab/>
        <w:t>Sample diluted and rerun</w:t>
      </w:r>
    </w:p>
    <w:p w:rsidR="00515F3C" w:rsidRPr="006C6574" w:rsidRDefault="00515F3C" w:rsidP="006C6574">
      <w:pPr>
        <w:tabs>
          <w:tab w:val="left" w:pos="1080"/>
          <w:tab w:val="left" w:pos="1440"/>
          <w:tab w:val="left" w:pos="1980"/>
        </w:tabs>
        <w:ind w:left="720" w:right="720"/>
        <w:rPr>
          <w:i/>
          <w:sz w:val="22"/>
          <w:szCs w:val="22"/>
        </w:rPr>
      </w:pPr>
      <w:r w:rsidRPr="006C6574">
        <w:rPr>
          <w:sz w:val="22"/>
          <w:szCs w:val="22"/>
        </w:rPr>
        <w:tab/>
        <w:t>CHB</w:t>
      </w:r>
      <w:r w:rsidRPr="006C6574">
        <w:rPr>
          <w:sz w:val="22"/>
          <w:szCs w:val="22"/>
        </w:rPr>
        <w:tab/>
        <w:t xml:space="preserve">Sample held beyond specified holding time </w:t>
      </w:r>
    </w:p>
    <w:p w:rsidR="00515F3C" w:rsidRPr="006C6574" w:rsidRDefault="00515F3C" w:rsidP="006C6574">
      <w:pPr>
        <w:tabs>
          <w:tab w:val="left" w:pos="1080"/>
          <w:tab w:val="left" w:pos="1980"/>
        </w:tabs>
        <w:ind w:left="720"/>
        <w:rPr>
          <w:sz w:val="22"/>
          <w:szCs w:val="22"/>
        </w:rPr>
      </w:pPr>
      <w:r w:rsidRPr="006C6574">
        <w:rPr>
          <w:sz w:val="22"/>
          <w:szCs w:val="22"/>
        </w:rPr>
        <w:tab/>
        <w:t>CIP</w:t>
      </w:r>
      <w:r w:rsidRPr="006C6574">
        <w:rPr>
          <w:sz w:val="22"/>
          <w:szCs w:val="22"/>
        </w:rPr>
        <w:tab/>
        <w:t>Ice present in sample vicinity</w:t>
      </w:r>
    </w:p>
    <w:p w:rsidR="00515F3C" w:rsidRPr="006C6574" w:rsidRDefault="00515F3C" w:rsidP="006C6574">
      <w:pPr>
        <w:tabs>
          <w:tab w:val="left" w:pos="1080"/>
          <w:tab w:val="left" w:pos="1980"/>
        </w:tabs>
        <w:ind w:left="720"/>
        <w:rPr>
          <w:sz w:val="22"/>
          <w:szCs w:val="22"/>
        </w:rPr>
      </w:pPr>
      <w:r w:rsidRPr="006C6574">
        <w:rPr>
          <w:sz w:val="22"/>
          <w:szCs w:val="22"/>
        </w:rPr>
        <w:tab/>
        <w:t>CIF</w:t>
      </w:r>
      <w:r w:rsidRPr="006C6574">
        <w:rPr>
          <w:sz w:val="22"/>
          <w:szCs w:val="22"/>
        </w:rPr>
        <w:tab/>
        <w:t>Flotsam present in sample vicinity</w:t>
      </w:r>
    </w:p>
    <w:p w:rsidR="00515F3C" w:rsidRPr="006C6574" w:rsidRDefault="00515F3C" w:rsidP="006C6574">
      <w:pPr>
        <w:tabs>
          <w:tab w:val="left" w:pos="1080"/>
          <w:tab w:val="left" w:pos="1980"/>
        </w:tabs>
        <w:ind w:left="720"/>
        <w:rPr>
          <w:sz w:val="22"/>
          <w:szCs w:val="22"/>
        </w:rPr>
      </w:pPr>
      <w:r w:rsidRPr="006C6574">
        <w:rPr>
          <w:sz w:val="22"/>
          <w:szCs w:val="22"/>
        </w:rPr>
        <w:tab/>
        <w:t>CLE</w:t>
      </w:r>
      <w:r w:rsidRPr="006C6574">
        <w:rPr>
          <w:sz w:val="22"/>
          <w:szCs w:val="22"/>
        </w:rPr>
        <w:tab/>
        <w:t>Sample collected later/earlier than scheduled</w:t>
      </w:r>
    </w:p>
    <w:p w:rsidR="00515F3C" w:rsidRPr="006C6574" w:rsidRDefault="00515F3C" w:rsidP="006C6574">
      <w:pPr>
        <w:tabs>
          <w:tab w:val="left" w:pos="1080"/>
          <w:tab w:val="left" w:pos="1980"/>
        </w:tabs>
        <w:ind w:left="720"/>
        <w:rPr>
          <w:sz w:val="22"/>
          <w:szCs w:val="22"/>
        </w:rPr>
      </w:pPr>
      <w:r w:rsidRPr="006C6574">
        <w:rPr>
          <w:sz w:val="22"/>
          <w:szCs w:val="22"/>
        </w:rPr>
        <w:tab/>
        <w:t>CRE</w:t>
      </w:r>
      <w:r w:rsidRPr="006C6574">
        <w:rPr>
          <w:sz w:val="22"/>
          <w:szCs w:val="22"/>
        </w:rPr>
        <w:tab/>
        <w:t>Significant rain event</w:t>
      </w:r>
    </w:p>
    <w:p w:rsidR="00515F3C" w:rsidRPr="006C6574" w:rsidRDefault="00515F3C" w:rsidP="006C6574">
      <w:pPr>
        <w:tabs>
          <w:tab w:val="left" w:pos="1080"/>
          <w:tab w:val="left" w:pos="1440"/>
          <w:tab w:val="left" w:pos="1980"/>
        </w:tabs>
        <w:ind w:left="720" w:right="720"/>
        <w:rPr>
          <w:sz w:val="22"/>
          <w:szCs w:val="22"/>
        </w:rPr>
      </w:pPr>
      <w:r w:rsidRPr="006C6574">
        <w:rPr>
          <w:sz w:val="22"/>
          <w:szCs w:val="22"/>
        </w:rPr>
        <w:tab/>
        <w:t>CSM</w:t>
      </w:r>
      <w:r w:rsidRPr="006C6574">
        <w:rPr>
          <w:sz w:val="22"/>
          <w:szCs w:val="22"/>
        </w:rPr>
        <w:tab/>
        <w:t>See metadata</w:t>
      </w:r>
    </w:p>
    <w:p w:rsidR="00515F3C" w:rsidRPr="006C6574" w:rsidRDefault="00515F3C" w:rsidP="006C6574">
      <w:pPr>
        <w:pStyle w:val="HTMLPreformatted"/>
        <w:ind w:left="720" w:right="720"/>
        <w:jc w:val="both"/>
        <w:rPr>
          <w:rFonts w:ascii="Times New Roman" w:hAnsi="Times New Roman" w:cs="Times New Roman"/>
          <w:sz w:val="22"/>
          <w:szCs w:val="22"/>
        </w:rPr>
      </w:pPr>
      <w:r w:rsidRPr="006C6574">
        <w:rPr>
          <w:rFonts w:ascii="Times New Roman" w:hAnsi="Times New Roman" w:cs="Times New Roman"/>
          <w:sz w:val="22"/>
          <w:szCs w:val="22"/>
        </w:rPr>
        <w:tab/>
      </w:r>
      <w:r>
        <w:rPr>
          <w:rFonts w:ascii="Times New Roman" w:hAnsi="Times New Roman" w:cs="Times New Roman"/>
          <w:sz w:val="22"/>
          <w:szCs w:val="22"/>
        </w:rPr>
        <w:t xml:space="preserve">   </w:t>
      </w:r>
      <w:r w:rsidRPr="006C6574">
        <w:rPr>
          <w:rFonts w:ascii="Times New Roman" w:hAnsi="Times New Roman" w:cs="Times New Roman"/>
          <w:sz w:val="22"/>
          <w:szCs w:val="22"/>
        </w:rPr>
        <w:t>CUS</w:t>
      </w:r>
      <w:r w:rsidRPr="006C6574">
        <w:rPr>
          <w:rFonts w:ascii="Times New Roman" w:hAnsi="Times New Roman" w:cs="Times New Roman"/>
          <w:sz w:val="22"/>
          <w:szCs w:val="22"/>
        </w:rPr>
        <w:tab/>
      </w:r>
      <w:r>
        <w:rPr>
          <w:rFonts w:ascii="Times New Roman" w:hAnsi="Times New Roman" w:cs="Times New Roman"/>
          <w:sz w:val="22"/>
          <w:szCs w:val="22"/>
        </w:rPr>
        <w:t xml:space="preserve">   </w:t>
      </w:r>
      <w:r w:rsidRPr="006C6574">
        <w:rPr>
          <w:rFonts w:ascii="Times New Roman" w:hAnsi="Times New Roman" w:cs="Times New Roman"/>
          <w:sz w:val="22"/>
          <w:szCs w:val="22"/>
        </w:rPr>
        <w:t xml:space="preserve">Lab analysis from unpreserved sample </w:t>
      </w:r>
    </w:p>
    <w:p w:rsidR="00515F3C" w:rsidRPr="00181D6E" w:rsidRDefault="00515F3C" w:rsidP="00062665"/>
    <w:p w:rsidR="00515F3C" w:rsidRDefault="00515F3C" w:rsidP="00EB4195">
      <w:pPr>
        <w:pStyle w:val="HTMLPreformatted"/>
        <w:rPr>
          <w:rFonts w:ascii="Times New Roman" w:hAnsi="Times New Roman" w:cs="Times New Roman"/>
          <w:b/>
          <w:bCs/>
          <w:sz w:val="22"/>
          <w:szCs w:val="22"/>
        </w:rPr>
      </w:pPr>
      <w:r w:rsidRPr="00EB4195">
        <w:rPr>
          <w:rFonts w:ascii="Times New Roman" w:hAnsi="Times New Roman" w:cs="Times New Roman"/>
          <w:b/>
          <w:bCs/>
          <w:sz w:val="22"/>
          <w:szCs w:val="22"/>
        </w:rPr>
        <w:t>17)  Other remarks/notes</w:t>
      </w:r>
      <w:r>
        <w:rPr>
          <w:rFonts w:ascii="Times New Roman" w:hAnsi="Times New Roman" w:cs="Times New Roman"/>
          <w:b/>
          <w:bCs/>
          <w:sz w:val="22"/>
          <w:szCs w:val="22"/>
        </w:rPr>
        <w:t>:</w:t>
      </w:r>
    </w:p>
    <w:p w:rsidR="00515F3C" w:rsidRPr="00EB4195" w:rsidRDefault="00515F3C" w:rsidP="00EB4195">
      <w:pPr>
        <w:pStyle w:val="HTMLPreformatted"/>
        <w:rPr>
          <w:rFonts w:ascii="Times New Roman" w:hAnsi="Times New Roman" w:cs="Times New Roman"/>
          <w:b/>
          <w:bCs/>
          <w:sz w:val="22"/>
          <w:szCs w:val="22"/>
        </w:rPr>
      </w:pPr>
    </w:p>
    <w:p w:rsidR="00515F3C" w:rsidRPr="007640EB" w:rsidRDefault="00515F3C" w:rsidP="007640EB">
      <w:pPr>
        <w:ind w:left="720" w:right="720"/>
        <w:jc w:val="both"/>
        <w:rPr>
          <w:sz w:val="22"/>
          <w:szCs w:val="22"/>
        </w:rPr>
      </w:pPr>
      <w:r w:rsidRPr="007640EB">
        <w:rPr>
          <w:sz w:val="22"/>
          <w:szCs w:val="22"/>
        </w:rPr>
        <w:t xml:space="preserve">Data may be missing due to problems with sample collection or processing.  Laboratories in the NERRS System submit data that are censored at a lower detection rate limit, called the Method Detection Limit or MDL.  MDLs for specific parameters are listed in the Laboratory Methods and Detection Limits Section (Section II, Part 12) of this document.  Concentrations that are less than this limit are censored with the use of a QAQC flag and code, and the reported value is the method detection limit itself rather than a measured value.  For example, if the measured concentration of NO23F was 0.0005 mg/l as N (MDL=0.0008), the reported value would be 0.0008 and would be flagged as out of sensor range low (-4) and coded SBL.  In addition, if any of the components used to calculate a variable are below the MDL, the calculated variable is removed and flagged/coded -4 SCB.  If a calculated value is negative, it is rejected and all measured components are marked suspect.  If additional information on MDL’s or missing, suspect, or rejected data is needed, contact the Research Coordinator at the Reserve submitting the data.  </w:t>
      </w:r>
    </w:p>
    <w:p w:rsidR="00515F3C" w:rsidRDefault="00515F3C" w:rsidP="007640EB">
      <w:pPr>
        <w:rPr>
          <w:rFonts w:ascii="Garamond" w:hAnsi="Garamond"/>
          <w:sz w:val="22"/>
          <w:szCs w:val="22"/>
        </w:rPr>
      </w:pPr>
    </w:p>
    <w:p w:rsidR="00515F3C" w:rsidRDefault="00515F3C" w:rsidP="00F94FFE">
      <w:pPr>
        <w:rPr>
          <w:sz w:val="22"/>
          <w:szCs w:val="22"/>
        </w:rPr>
      </w:pPr>
      <w:r>
        <w:rPr>
          <w:sz w:val="22"/>
          <w:szCs w:val="22"/>
        </w:rPr>
        <w:tab/>
        <w:t>January 201:  Diel sampler not deployed due to extreme low tide conditions.</w:t>
      </w:r>
    </w:p>
    <w:p w:rsidR="00515F3C" w:rsidRDefault="00515F3C" w:rsidP="00F94FFE">
      <w:pPr>
        <w:rPr>
          <w:sz w:val="22"/>
          <w:szCs w:val="22"/>
        </w:rPr>
      </w:pPr>
    </w:p>
    <w:p w:rsidR="00515F3C" w:rsidRDefault="00515F3C" w:rsidP="00F94FFE">
      <w:pPr>
        <w:rPr>
          <w:sz w:val="22"/>
          <w:szCs w:val="22"/>
        </w:rPr>
      </w:pPr>
      <w:r>
        <w:rPr>
          <w:sz w:val="22"/>
          <w:szCs w:val="22"/>
        </w:rPr>
        <w:tab/>
        <w:t>April 2011:  Diel sampler not deployed due to rough water conditions.</w:t>
      </w:r>
    </w:p>
    <w:p w:rsidR="00515F3C" w:rsidRDefault="00515F3C" w:rsidP="00F94FFE">
      <w:pPr>
        <w:rPr>
          <w:sz w:val="22"/>
          <w:szCs w:val="22"/>
        </w:rPr>
      </w:pPr>
    </w:p>
    <w:p w:rsidR="00515F3C" w:rsidRDefault="00515F3C" w:rsidP="00F94FFE">
      <w:pPr>
        <w:rPr>
          <w:sz w:val="22"/>
          <w:szCs w:val="22"/>
        </w:rPr>
      </w:pPr>
      <w:r>
        <w:rPr>
          <w:sz w:val="22"/>
          <w:szCs w:val="22"/>
        </w:rPr>
        <w:tab/>
        <w:t>December 2011:  Diel sampler deployed however no samples were collected due to tubing failure.</w:t>
      </w:r>
    </w:p>
    <w:p w:rsidR="00515F3C" w:rsidRDefault="00515F3C" w:rsidP="00F94FFE">
      <w:pPr>
        <w:rPr>
          <w:sz w:val="22"/>
          <w:szCs w:val="22"/>
        </w:rPr>
      </w:pPr>
    </w:p>
    <w:p w:rsidR="00515F3C" w:rsidRDefault="00515F3C" w:rsidP="00BB348B">
      <w:pPr>
        <w:ind w:left="720"/>
        <w:rPr>
          <w:sz w:val="22"/>
          <w:szCs w:val="22"/>
        </w:rPr>
      </w:pPr>
      <w:r>
        <w:rPr>
          <w:sz w:val="22"/>
          <w:szCs w:val="22"/>
        </w:rPr>
        <w:t>April 2011:  Field parameter sampling is incomplete.   The handheld meter used to collect field parameters was malfunctioning.</w:t>
      </w:r>
    </w:p>
    <w:p w:rsidR="00515F3C" w:rsidRDefault="00515F3C" w:rsidP="00BB348B">
      <w:pPr>
        <w:ind w:left="720"/>
        <w:rPr>
          <w:sz w:val="22"/>
          <w:szCs w:val="22"/>
        </w:rPr>
      </w:pPr>
    </w:p>
    <w:p w:rsidR="00515F3C" w:rsidRDefault="00515F3C" w:rsidP="00BB348B">
      <w:pPr>
        <w:ind w:left="720"/>
        <w:rPr>
          <w:sz w:val="22"/>
          <w:szCs w:val="22"/>
        </w:rPr>
      </w:pPr>
      <w:r>
        <w:rPr>
          <w:sz w:val="22"/>
          <w:szCs w:val="22"/>
        </w:rPr>
        <w:t xml:space="preserve">April 2011:  Field salinity data was obtained from a refractometer after samples were returned to the ANERR laboratory.   </w:t>
      </w:r>
    </w:p>
    <w:p w:rsidR="00515F3C" w:rsidRDefault="00515F3C" w:rsidP="00BB348B">
      <w:pPr>
        <w:ind w:left="720"/>
        <w:rPr>
          <w:sz w:val="22"/>
          <w:szCs w:val="22"/>
        </w:rPr>
      </w:pPr>
    </w:p>
    <w:p w:rsidR="00515F3C" w:rsidRDefault="00515F3C" w:rsidP="00BB348B">
      <w:pPr>
        <w:ind w:left="720"/>
        <w:rPr>
          <w:sz w:val="22"/>
          <w:szCs w:val="22"/>
        </w:rPr>
      </w:pPr>
      <w:r>
        <w:rPr>
          <w:sz w:val="22"/>
          <w:szCs w:val="22"/>
        </w:rPr>
        <w:t xml:space="preserve">2011 entire year:   TDN and NO23 analysis were performed from filtered unpreserved samples within 48 hours of collection.    This method change was necessary to avoid interferences from acid preservation as described in Standard Methods.    </w:t>
      </w:r>
    </w:p>
    <w:p w:rsidR="00515F3C" w:rsidRDefault="00515F3C" w:rsidP="00BB348B">
      <w:pPr>
        <w:ind w:left="720"/>
        <w:rPr>
          <w:sz w:val="22"/>
          <w:szCs w:val="22"/>
        </w:rPr>
      </w:pPr>
    </w:p>
    <w:p w:rsidR="00515F3C" w:rsidRDefault="00515F3C" w:rsidP="00232657">
      <w:pPr>
        <w:ind w:firstLine="720"/>
        <w:rPr>
          <w:sz w:val="22"/>
          <w:szCs w:val="22"/>
        </w:rPr>
      </w:pPr>
      <w:r>
        <w:rPr>
          <w:sz w:val="22"/>
          <w:szCs w:val="22"/>
        </w:rPr>
        <w:t>Various grab sample sites were not sampled during 2011 due to rough conditions and/or inclement weather.</w:t>
      </w:r>
    </w:p>
    <w:p w:rsidR="00515F3C" w:rsidRDefault="00515F3C" w:rsidP="00232657">
      <w:pPr>
        <w:ind w:firstLine="720"/>
        <w:rPr>
          <w:sz w:val="22"/>
          <w:szCs w:val="22"/>
        </w:rPr>
      </w:pPr>
    </w:p>
    <w:p w:rsidR="00515F3C" w:rsidRDefault="00515F3C" w:rsidP="00232657">
      <w:pPr>
        <w:ind w:firstLine="720"/>
        <w:rPr>
          <w:sz w:val="22"/>
          <w:szCs w:val="22"/>
        </w:rPr>
      </w:pPr>
      <w:r>
        <w:rPr>
          <w:sz w:val="22"/>
          <w:szCs w:val="22"/>
        </w:rPr>
        <w:t>There were no major named tropical systems impacting Apalachicola Bay in 2011.</w:t>
      </w:r>
    </w:p>
    <w:p w:rsidR="00515F3C" w:rsidRDefault="00515F3C" w:rsidP="00232657">
      <w:pPr>
        <w:ind w:firstLine="720"/>
        <w:rPr>
          <w:sz w:val="22"/>
          <w:szCs w:val="22"/>
        </w:rPr>
      </w:pPr>
    </w:p>
    <w:p w:rsidR="00515F3C" w:rsidRDefault="00515F3C" w:rsidP="00232657">
      <w:pPr>
        <w:ind w:firstLine="720"/>
        <w:rPr>
          <w:sz w:val="22"/>
          <w:szCs w:val="22"/>
        </w:rPr>
      </w:pPr>
    </w:p>
    <w:p w:rsidR="00515F3C" w:rsidRDefault="00515F3C" w:rsidP="00232657">
      <w:pPr>
        <w:ind w:firstLine="720"/>
        <w:rPr>
          <w:sz w:val="22"/>
          <w:szCs w:val="22"/>
        </w:rPr>
      </w:pPr>
    </w:p>
    <w:p w:rsidR="00515F3C" w:rsidRDefault="00515F3C" w:rsidP="00232657">
      <w:pPr>
        <w:ind w:firstLine="720"/>
        <w:rPr>
          <w:sz w:val="22"/>
          <w:szCs w:val="22"/>
        </w:rPr>
      </w:pPr>
    </w:p>
    <w:p w:rsidR="00515F3C" w:rsidRDefault="00515F3C" w:rsidP="00BB348B">
      <w:pPr>
        <w:ind w:left="720"/>
        <w:rPr>
          <w:sz w:val="22"/>
          <w:szCs w:val="22"/>
        </w:rPr>
      </w:pPr>
    </w:p>
    <w:p w:rsidR="00515F3C" w:rsidRPr="00054728" w:rsidRDefault="00515F3C" w:rsidP="00F94FFE">
      <w:pPr>
        <w:rPr>
          <w:sz w:val="22"/>
          <w:szCs w:val="22"/>
        </w:rPr>
      </w:pPr>
    </w:p>
    <w:sectPr w:rsidR="00515F3C" w:rsidRPr="00054728" w:rsidSect="00EC52A2">
      <w:pgSz w:w="12240" w:h="15840"/>
      <w:pgMar w:top="1440" w:right="720" w:bottom="1440" w:left="720" w:header="720" w:footer="720" w:gutter="36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5F3C" w:rsidRDefault="00515F3C">
      <w:r>
        <w:separator/>
      </w:r>
    </w:p>
  </w:endnote>
  <w:endnote w:type="continuationSeparator" w:id="0">
    <w:p w:rsidR="00515F3C" w:rsidRDefault="00515F3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New York">
    <w:panose1 w:val="02040503060506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MS Mincho">
    <w:altName w:val="‚l‚r –¾’©"/>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5F3C" w:rsidRDefault="00515F3C">
      <w:r>
        <w:separator/>
      </w:r>
    </w:p>
  </w:footnote>
  <w:footnote w:type="continuationSeparator" w:id="0">
    <w:p w:rsidR="00515F3C" w:rsidRDefault="00515F3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A31CE994"/>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4EA4175"/>
    <w:multiLevelType w:val="hybridMultilevel"/>
    <w:tmpl w:val="55AC17C0"/>
    <w:lvl w:ilvl="0" w:tplc="BCA0E63E">
      <w:start w:val="7"/>
      <w:numFmt w:val="decimal"/>
      <w:lvlText w:val="%1)"/>
      <w:lvlJc w:val="left"/>
      <w:pPr>
        <w:tabs>
          <w:tab w:val="num" w:pos="720"/>
        </w:tabs>
        <w:ind w:left="720" w:hanging="360"/>
      </w:pPr>
      <w:rPr>
        <w:rFonts w:cs="Times New Roman" w:hint="default"/>
        <w:b/>
        <w:i w:val="0"/>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nsid w:val="145822FD"/>
    <w:multiLevelType w:val="hybridMultilevel"/>
    <w:tmpl w:val="DAEE7104"/>
    <w:lvl w:ilvl="0" w:tplc="6CD83252">
      <w:start w:val="2"/>
      <w:numFmt w:val="lowerLetter"/>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
    <w:nsid w:val="1ACA62C8"/>
    <w:multiLevelType w:val="multilevel"/>
    <w:tmpl w:val="5320886C"/>
    <w:lvl w:ilvl="0">
      <w:start w:val="2"/>
      <w:numFmt w:val="decimal"/>
      <w:suff w:val="space"/>
      <w:lvlText w:val="%1)"/>
      <w:lvlJc w:val="left"/>
      <w:pPr>
        <w:ind w:left="360" w:hanging="360"/>
      </w:pPr>
      <w:rPr>
        <w:rFonts w:ascii="Times New Roman" w:hAnsi="Times New Roman" w:cs="Times New Roman" w:hint="default"/>
        <w:b w:val="0"/>
        <w:i w:val="0"/>
        <w:sz w:val="22"/>
      </w:rPr>
    </w:lvl>
    <w:lvl w:ilvl="1">
      <w:start w:val="2"/>
      <w:numFmt w:val="lowerLetter"/>
      <w:suff w:val="space"/>
      <w:lvlText w:val="%2)"/>
      <w:lvlJc w:val="left"/>
      <w:pPr>
        <w:ind w:left="720" w:hanging="360"/>
      </w:pPr>
      <w:rPr>
        <w:rFonts w:cs="Times New Roman" w:hint="default"/>
      </w:rPr>
    </w:lvl>
    <w:lvl w:ilvl="2">
      <w:start w:val="2"/>
      <w:numFmt w:val="lowerRoman"/>
      <w:suff w:val="space"/>
      <w:lvlText w:val="%3)"/>
      <w:lvlJc w:val="left"/>
      <w:pPr>
        <w:ind w:left="1080" w:hanging="360"/>
      </w:pPr>
      <w:rPr>
        <w:rFonts w:cs="Times New Roman" w:hint="default"/>
      </w:rPr>
    </w:lvl>
    <w:lvl w:ilvl="3">
      <w:start w:val="1"/>
      <w:numFmt w:val="decimal"/>
      <w:lvlRestart w:val="0"/>
      <w:suff w:val="space"/>
      <w:lvlText w:val="(%4)"/>
      <w:lvlJc w:val="left"/>
      <w:pPr>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4">
    <w:nsid w:val="1C3E3782"/>
    <w:multiLevelType w:val="multilevel"/>
    <w:tmpl w:val="22EC0766"/>
    <w:lvl w:ilvl="0">
      <w:start w:val="1"/>
      <w:numFmt w:val="decimal"/>
      <w:suff w:val="space"/>
      <w:lvlText w:val="%1)"/>
      <w:lvlJc w:val="left"/>
      <w:pPr>
        <w:ind w:left="360" w:hanging="360"/>
      </w:pPr>
      <w:rPr>
        <w:rFonts w:ascii="Times New Roman" w:hAnsi="Times New Roman" w:cs="Times New Roman" w:hint="default"/>
        <w:b w:val="0"/>
        <w:i w:val="0"/>
        <w:sz w:val="22"/>
      </w:rPr>
    </w:lvl>
    <w:lvl w:ilvl="1">
      <w:start w:val="1"/>
      <w:numFmt w:val="lowerLetter"/>
      <w:suff w:val="space"/>
      <w:lvlText w:val="%2)"/>
      <w:lvlJc w:val="left"/>
      <w:pPr>
        <w:ind w:left="720" w:hanging="360"/>
      </w:pPr>
      <w:rPr>
        <w:rFonts w:cs="Times New Roman" w:hint="default"/>
      </w:rPr>
    </w:lvl>
    <w:lvl w:ilvl="2">
      <w:start w:val="1"/>
      <w:numFmt w:val="lowerRoman"/>
      <w:suff w:val="space"/>
      <w:lvlText w:val="%3)"/>
      <w:lvlJc w:val="left"/>
      <w:pPr>
        <w:ind w:left="1080" w:hanging="360"/>
      </w:pPr>
      <w:rPr>
        <w:rFonts w:cs="Times New Roman" w:hint="default"/>
      </w:rPr>
    </w:lvl>
    <w:lvl w:ilvl="3">
      <w:start w:val="1"/>
      <w:numFmt w:val="decimal"/>
      <w:lvlRestart w:val="0"/>
      <w:suff w:val="space"/>
      <w:lvlText w:val="(%4)"/>
      <w:lvlJc w:val="left"/>
      <w:pPr>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5">
    <w:nsid w:val="1C621610"/>
    <w:multiLevelType w:val="hybridMultilevel"/>
    <w:tmpl w:val="91F03598"/>
    <w:lvl w:ilvl="0" w:tplc="15C6C564">
      <w:start w:val="4"/>
      <w:numFmt w:val="lowerRoman"/>
      <w:lvlText w:val="%1)"/>
      <w:lvlJc w:val="left"/>
      <w:pPr>
        <w:tabs>
          <w:tab w:val="num" w:pos="1440"/>
        </w:tabs>
        <w:ind w:left="1440" w:hanging="720"/>
      </w:pPr>
      <w:rPr>
        <w:rFonts w:cs="Times New Roman" w:hint="default"/>
      </w:rPr>
    </w:lvl>
    <w:lvl w:ilvl="1" w:tplc="32B4A6A0" w:tentative="1">
      <w:start w:val="1"/>
      <w:numFmt w:val="lowerLetter"/>
      <w:lvlText w:val="%2."/>
      <w:lvlJc w:val="left"/>
      <w:pPr>
        <w:tabs>
          <w:tab w:val="num" w:pos="1800"/>
        </w:tabs>
        <w:ind w:left="1800" w:hanging="360"/>
      </w:pPr>
      <w:rPr>
        <w:rFonts w:cs="Times New Roman"/>
      </w:rPr>
    </w:lvl>
    <w:lvl w:ilvl="2" w:tplc="B032EFFA" w:tentative="1">
      <w:start w:val="1"/>
      <w:numFmt w:val="lowerRoman"/>
      <w:lvlText w:val="%3."/>
      <w:lvlJc w:val="right"/>
      <w:pPr>
        <w:tabs>
          <w:tab w:val="num" w:pos="2520"/>
        </w:tabs>
        <w:ind w:left="2520" w:hanging="180"/>
      </w:pPr>
      <w:rPr>
        <w:rFonts w:cs="Times New Roman"/>
      </w:rPr>
    </w:lvl>
    <w:lvl w:ilvl="3" w:tplc="E5129D58" w:tentative="1">
      <w:start w:val="1"/>
      <w:numFmt w:val="decimal"/>
      <w:lvlText w:val="%4."/>
      <w:lvlJc w:val="left"/>
      <w:pPr>
        <w:tabs>
          <w:tab w:val="num" w:pos="3240"/>
        </w:tabs>
        <w:ind w:left="3240" w:hanging="360"/>
      </w:pPr>
      <w:rPr>
        <w:rFonts w:cs="Times New Roman"/>
      </w:rPr>
    </w:lvl>
    <w:lvl w:ilvl="4" w:tplc="AD8A00A8" w:tentative="1">
      <w:start w:val="1"/>
      <w:numFmt w:val="lowerLetter"/>
      <w:lvlText w:val="%5."/>
      <w:lvlJc w:val="left"/>
      <w:pPr>
        <w:tabs>
          <w:tab w:val="num" w:pos="3960"/>
        </w:tabs>
        <w:ind w:left="3960" w:hanging="360"/>
      </w:pPr>
      <w:rPr>
        <w:rFonts w:cs="Times New Roman"/>
      </w:rPr>
    </w:lvl>
    <w:lvl w:ilvl="5" w:tplc="66041D7C" w:tentative="1">
      <w:start w:val="1"/>
      <w:numFmt w:val="lowerRoman"/>
      <w:lvlText w:val="%6."/>
      <w:lvlJc w:val="right"/>
      <w:pPr>
        <w:tabs>
          <w:tab w:val="num" w:pos="4680"/>
        </w:tabs>
        <w:ind w:left="4680" w:hanging="180"/>
      </w:pPr>
      <w:rPr>
        <w:rFonts w:cs="Times New Roman"/>
      </w:rPr>
    </w:lvl>
    <w:lvl w:ilvl="6" w:tplc="A3580BC2" w:tentative="1">
      <w:start w:val="1"/>
      <w:numFmt w:val="decimal"/>
      <w:lvlText w:val="%7."/>
      <w:lvlJc w:val="left"/>
      <w:pPr>
        <w:tabs>
          <w:tab w:val="num" w:pos="5400"/>
        </w:tabs>
        <w:ind w:left="5400" w:hanging="360"/>
      </w:pPr>
      <w:rPr>
        <w:rFonts w:cs="Times New Roman"/>
      </w:rPr>
    </w:lvl>
    <w:lvl w:ilvl="7" w:tplc="579089FA" w:tentative="1">
      <w:start w:val="1"/>
      <w:numFmt w:val="lowerLetter"/>
      <w:lvlText w:val="%8."/>
      <w:lvlJc w:val="left"/>
      <w:pPr>
        <w:tabs>
          <w:tab w:val="num" w:pos="6120"/>
        </w:tabs>
        <w:ind w:left="6120" w:hanging="360"/>
      </w:pPr>
      <w:rPr>
        <w:rFonts w:cs="Times New Roman"/>
      </w:rPr>
    </w:lvl>
    <w:lvl w:ilvl="8" w:tplc="A4164BE4" w:tentative="1">
      <w:start w:val="1"/>
      <w:numFmt w:val="lowerRoman"/>
      <w:lvlText w:val="%9."/>
      <w:lvlJc w:val="right"/>
      <w:pPr>
        <w:tabs>
          <w:tab w:val="num" w:pos="6840"/>
        </w:tabs>
        <w:ind w:left="6840" w:hanging="180"/>
      </w:pPr>
      <w:rPr>
        <w:rFonts w:cs="Times New Roman"/>
      </w:rPr>
    </w:lvl>
  </w:abstractNum>
  <w:abstractNum w:abstractNumId="6">
    <w:nsid w:val="25043A9F"/>
    <w:multiLevelType w:val="hybridMultilevel"/>
    <w:tmpl w:val="227EB7CE"/>
    <w:lvl w:ilvl="0" w:tplc="04090017">
      <w:start w:val="1"/>
      <w:numFmt w:val="lowerLetter"/>
      <w:lvlText w:val="%1)"/>
      <w:lvlJc w:val="left"/>
      <w:pPr>
        <w:tabs>
          <w:tab w:val="num" w:pos="1440"/>
        </w:tabs>
        <w:ind w:left="1440" w:hanging="360"/>
      </w:pPr>
      <w:rPr>
        <w:rFonts w:cs="Times New Roman" w:hint="default"/>
      </w:rPr>
    </w:lvl>
    <w:lvl w:ilvl="1" w:tplc="021058B6">
      <w:start w:val="1"/>
      <w:numFmt w:val="lowerRoman"/>
      <w:lvlText w:val="%2)"/>
      <w:lvlJc w:val="left"/>
      <w:pPr>
        <w:tabs>
          <w:tab w:val="num" w:pos="1800"/>
        </w:tabs>
        <w:ind w:left="1800" w:hanging="72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nsid w:val="27407EA6"/>
    <w:multiLevelType w:val="hybridMultilevel"/>
    <w:tmpl w:val="DF02DFF4"/>
    <w:lvl w:ilvl="0" w:tplc="9F167A80">
      <w:start w:val="2"/>
      <w:numFmt w:val="lowerLetter"/>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8">
    <w:nsid w:val="2A291E03"/>
    <w:multiLevelType w:val="multilevel"/>
    <w:tmpl w:val="8104F8D8"/>
    <w:lvl w:ilvl="0">
      <w:start w:val="2"/>
      <w:numFmt w:val="decimal"/>
      <w:suff w:val="space"/>
      <w:lvlText w:val="%1)"/>
      <w:lvlJc w:val="left"/>
      <w:pPr>
        <w:ind w:left="360" w:hanging="360"/>
      </w:pPr>
      <w:rPr>
        <w:rFonts w:ascii="Times New Roman" w:hAnsi="Times New Roman" w:cs="Times New Roman" w:hint="default"/>
        <w:b/>
        <w:i w:val="0"/>
        <w:sz w:val="22"/>
      </w:rPr>
    </w:lvl>
    <w:lvl w:ilvl="1">
      <w:start w:val="1"/>
      <w:numFmt w:val="lowerLetter"/>
      <w:suff w:val="space"/>
      <w:lvlText w:val="%2)"/>
      <w:lvlJc w:val="left"/>
      <w:pPr>
        <w:ind w:left="720" w:hanging="360"/>
      </w:pPr>
      <w:rPr>
        <w:rFonts w:cs="Times New Roman" w:hint="default"/>
        <w:b/>
      </w:rPr>
    </w:lvl>
    <w:lvl w:ilvl="2">
      <w:start w:val="1"/>
      <w:numFmt w:val="lowerRoman"/>
      <w:suff w:val="space"/>
      <w:lvlText w:val="%3)"/>
      <w:lvlJc w:val="left"/>
      <w:pPr>
        <w:ind w:left="1080" w:hanging="360"/>
      </w:pPr>
      <w:rPr>
        <w:rFonts w:cs="Times New Roman" w:hint="default"/>
      </w:rPr>
    </w:lvl>
    <w:lvl w:ilvl="3">
      <w:start w:val="1"/>
      <w:numFmt w:val="decimal"/>
      <w:lvlRestart w:val="0"/>
      <w:suff w:val="space"/>
      <w:lvlText w:val="(%4)"/>
      <w:lvlJc w:val="left"/>
      <w:pPr>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9">
    <w:nsid w:val="2D2C2908"/>
    <w:multiLevelType w:val="multilevel"/>
    <w:tmpl w:val="227EB7CE"/>
    <w:lvl w:ilvl="0">
      <w:start w:val="1"/>
      <w:numFmt w:val="lowerLetter"/>
      <w:lvlText w:val="%1)"/>
      <w:lvlJc w:val="left"/>
      <w:pPr>
        <w:tabs>
          <w:tab w:val="num" w:pos="1440"/>
        </w:tabs>
        <w:ind w:left="1440" w:hanging="360"/>
      </w:pPr>
      <w:rPr>
        <w:rFonts w:cs="Times New Roman" w:hint="default"/>
      </w:rPr>
    </w:lvl>
    <w:lvl w:ilvl="1">
      <w:start w:val="1"/>
      <w:numFmt w:val="lowerRoman"/>
      <w:lvlText w:val="%2)"/>
      <w:lvlJc w:val="left"/>
      <w:pPr>
        <w:tabs>
          <w:tab w:val="num" w:pos="1800"/>
        </w:tabs>
        <w:ind w:left="1800" w:hanging="720"/>
      </w:pPr>
      <w:rPr>
        <w:rFonts w:cs="Times New Roman"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0">
    <w:nsid w:val="2E326DC1"/>
    <w:multiLevelType w:val="hybridMultilevel"/>
    <w:tmpl w:val="67A6E48E"/>
    <w:lvl w:ilvl="0" w:tplc="328ED3CC">
      <w:start w:val="1"/>
      <w:numFmt w:val="decimal"/>
      <w:lvlText w:val="%1)"/>
      <w:lvlJc w:val="left"/>
      <w:pPr>
        <w:tabs>
          <w:tab w:val="num" w:pos="720"/>
        </w:tabs>
        <w:ind w:left="720" w:hanging="360"/>
      </w:pPr>
      <w:rPr>
        <w:rFonts w:cs="Times New Roman" w:hint="default"/>
      </w:rPr>
    </w:lvl>
    <w:lvl w:ilvl="1" w:tplc="D92860B4" w:tentative="1">
      <w:start w:val="1"/>
      <w:numFmt w:val="lowerLetter"/>
      <w:lvlText w:val="%2."/>
      <w:lvlJc w:val="left"/>
      <w:pPr>
        <w:tabs>
          <w:tab w:val="num" w:pos="1440"/>
        </w:tabs>
        <w:ind w:left="1440" w:hanging="360"/>
      </w:pPr>
      <w:rPr>
        <w:rFonts w:cs="Times New Roman"/>
      </w:rPr>
    </w:lvl>
    <w:lvl w:ilvl="2" w:tplc="309C1BEC" w:tentative="1">
      <w:start w:val="1"/>
      <w:numFmt w:val="lowerRoman"/>
      <w:lvlText w:val="%3."/>
      <w:lvlJc w:val="right"/>
      <w:pPr>
        <w:tabs>
          <w:tab w:val="num" w:pos="2160"/>
        </w:tabs>
        <w:ind w:left="2160" w:hanging="180"/>
      </w:pPr>
      <w:rPr>
        <w:rFonts w:cs="Times New Roman"/>
      </w:rPr>
    </w:lvl>
    <w:lvl w:ilvl="3" w:tplc="6DCCBEF2" w:tentative="1">
      <w:start w:val="1"/>
      <w:numFmt w:val="decimal"/>
      <w:lvlText w:val="%4."/>
      <w:lvlJc w:val="left"/>
      <w:pPr>
        <w:tabs>
          <w:tab w:val="num" w:pos="2880"/>
        </w:tabs>
        <w:ind w:left="2880" w:hanging="360"/>
      </w:pPr>
      <w:rPr>
        <w:rFonts w:cs="Times New Roman"/>
      </w:rPr>
    </w:lvl>
    <w:lvl w:ilvl="4" w:tplc="DAC0771A" w:tentative="1">
      <w:start w:val="1"/>
      <w:numFmt w:val="lowerLetter"/>
      <w:lvlText w:val="%5."/>
      <w:lvlJc w:val="left"/>
      <w:pPr>
        <w:tabs>
          <w:tab w:val="num" w:pos="3600"/>
        </w:tabs>
        <w:ind w:left="3600" w:hanging="360"/>
      </w:pPr>
      <w:rPr>
        <w:rFonts w:cs="Times New Roman"/>
      </w:rPr>
    </w:lvl>
    <w:lvl w:ilvl="5" w:tplc="B6DA56BE" w:tentative="1">
      <w:start w:val="1"/>
      <w:numFmt w:val="lowerRoman"/>
      <w:lvlText w:val="%6."/>
      <w:lvlJc w:val="right"/>
      <w:pPr>
        <w:tabs>
          <w:tab w:val="num" w:pos="4320"/>
        </w:tabs>
        <w:ind w:left="4320" w:hanging="180"/>
      </w:pPr>
      <w:rPr>
        <w:rFonts w:cs="Times New Roman"/>
      </w:rPr>
    </w:lvl>
    <w:lvl w:ilvl="6" w:tplc="2A9CEEF2" w:tentative="1">
      <w:start w:val="1"/>
      <w:numFmt w:val="decimal"/>
      <w:lvlText w:val="%7."/>
      <w:lvlJc w:val="left"/>
      <w:pPr>
        <w:tabs>
          <w:tab w:val="num" w:pos="5040"/>
        </w:tabs>
        <w:ind w:left="5040" w:hanging="360"/>
      </w:pPr>
      <w:rPr>
        <w:rFonts w:cs="Times New Roman"/>
      </w:rPr>
    </w:lvl>
    <w:lvl w:ilvl="7" w:tplc="78A264B8" w:tentative="1">
      <w:start w:val="1"/>
      <w:numFmt w:val="lowerLetter"/>
      <w:lvlText w:val="%8."/>
      <w:lvlJc w:val="left"/>
      <w:pPr>
        <w:tabs>
          <w:tab w:val="num" w:pos="5760"/>
        </w:tabs>
        <w:ind w:left="5760" w:hanging="360"/>
      </w:pPr>
      <w:rPr>
        <w:rFonts w:cs="Times New Roman"/>
      </w:rPr>
    </w:lvl>
    <w:lvl w:ilvl="8" w:tplc="83A27EA2" w:tentative="1">
      <w:start w:val="1"/>
      <w:numFmt w:val="lowerRoman"/>
      <w:lvlText w:val="%9."/>
      <w:lvlJc w:val="right"/>
      <w:pPr>
        <w:tabs>
          <w:tab w:val="num" w:pos="6480"/>
        </w:tabs>
        <w:ind w:left="6480" w:hanging="180"/>
      </w:pPr>
      <w:rPr>
        <w:rFonts w:cs="Times New Roman"/>
      </w:rPr>
    </w:lvl>
  </w:abstractNum>
  <w:abstractNum w:abstractNumId="11">
    <w:nsid w:val="2E5938E5"/>
    <w:multiLevelType w:val="hybridMultilevel"/>
    <w:tmpl w:val="10085054"/>
    <w:lvl w:ilvl="0" w:tplc="51A207E2">
      <w:start w:val="4"/>
      <w:numFmt w:val="lowerRoman"/>
      <w:lvlText w:val="%1)"/>
      <w:lvlJc w:val="left"/>
      <w:pPr>
        <w:tabs>
          <w:tab w:val="num" w:pos="1440"/>
        </w:tabs>
        <w:ind w:left="1440" w:hanging="720"/>
      </w:pPr>
      <w:rPr>
        <w:rFonts w:cs="Times New Roman" w:hint="default"/>
      </w:rPr>
    </w:lvl>
    <w:lvl w:ilvl="1" w:tplc="E7A8A9CC">
      <w:start w:val="1"/>
      <w:numFmt w:val="lowerLetter"/>
      <w:lvlText w:val="%2."/>
      <w:lvlJc w:val="left"/>
      <w:pPr>
        <w:tabs>
          <w:tab w:val="num" w:pos="1800"/>
        </w:tabs>
        <w:ind w:left="1800" w:hanging="360"/>
      </w:pPr>
      <w:rPr>
        <w:rFonts w:cs="Times New Roman"/>
      </w:rPr>
    </w:lvl>
    <w:lvl w:ilvl="2" w:tplc="6A363A30">
      <w:start w:val="1"/>
      <w:numFmt w:val="lowerRoman"/>
      <w:lvlText w:val="%3."/>
      <w:lvlJc w:val="right"/>
      <w:pPr>
        <w:tabs>
          <w:tab w:val="num" w:pos="2520"/>
        </w:tabs>
        <w:ind w:left="2520" w:hanging="180"/>
      </w:pPr>
      <w:rPr>
        <w:rFonts w:cs="Times New Roman"/>
      </w:rPr>
    </w:lvl>
    <w:lvl w:ilvl="3" w:tplc="97F076BE" w:tentative="1">
      <w:start w:val="1"/>
      <w:numFmt w:val="decimal"/>
      <w:lvlText w:val="%4."/>
      <w:lvlJc w:val="left"/>
      <w:pPr>
        <w:tabs>
          <w:tab w:val="num" w:pos="3240"/>
        </w:tabs>
        <w:ind w:left="3240" w:hanging="360"/>
      </w:pPr>
      <w:rPr>
        <w:rFonts w:cs="Times New Roman"/>
      </w:rPr>
    </w:lvl>
    <w:lvl w:ilvl="4" w:tplc="C8FC030A" w:tentative="1">
      <w:start w:val="1"/>
      <w:numFmt w:val="lowerLetter"/>
      <w:lvlText w:val="%5."/>
      <w:lvlJc w:val="left"/>
      <w:pPr>
        <w:tabs>
          <w:tab w:val="num" w:pos="3960"/>
        </w:tabs>
        <w:ind w:left="3960" w:hanging="360"/>
      </w:pPr>
      <w:rPr>
        <w:rFonts w:cs="Times New Roman"/>
      </w:rPr>
    </w:lvl>
    <w:lvl w:ilvl="5" w:tplc="D416D7C6" w:tentative="1">
      <w:start w:val="1"/>
      <w:numFmt w:val="lowerRoman"/>
      <w:lvlText w:val="%6."/>
      <w:lvlJc w:val="right"/>
      <w:pPr>
        <w:tabs>
          <w:tab w:val="num" w:pos="4680"/>
        </w:tabs>
        <w:ind w:left="4680" w:hanging="180"/>
      </w:pPr>
      <w:rPr>
        <w:rFonts w:cs="Times New Roman"/>
      </w:rPr>
    </w:lvl>
    <w:lvl w:ilvl="6" w:tplc="78D4F074" w:tentative="1">
      <w:start w:val="1"/>
      <w:numFmt w:val="decimal"/>
      <w:lvlText w:val="%7."/>
      <w:lvlJc w:val="left"/>
      <w:pPr>
        <w:tabs>
          <w:tab w:val="num" w:pos="5400"/>
        </w:tabs>
        <w:ind w:left="5400" w:hanging="360"/>
      </w:pPr>
      <w:rPr>
        <w:rFonts w:cs="Times New Roman"/>
      </w:rPr>
    </w:lvl>
    <w:lvl w:ilvl="7" w:tplc="16425C7E" w:tentative="1">
      <w:start w:val="1"/>
      <w:numFmt w:val="lowerLetter"/>
      <w:lvlText w:val="%8."/>
      <w:lvlJc w:val="left"/>
      <w:pPr>
        <w:tabs>
          <w:tab w:val="num" w:pos="6120"/>
        </w:tabs>
        <w:ind w:left="6120" w:hanging="360"/>
      </w:pPr>
      <w:rPr>
        <w:rFonts w:cs="Times New Roman"/>
      </w:rPr>
    </w:lvl>
    <w:lvl w:ilvl="8" w:tplc="A356B8FC" w:tentative="1">
      <w:start w:val="1"/>
      <w:numFmt w:val="lowerRoman"/>
      <w:lvlText w:val="%9."/>
      <w:lvlJc w:val="right"/>
      <w:pPr>
        <w:tabs>
          <w:tab w:val="num" w:pos="6840"/>
        </w:tabs>
        <w:ind w:left="6840" w:hanging="180"/>
      </w:pPr>
      <w:rPr>
        <w:rFonts w:cs="Times New Roman"/>
      </w:rPr>
    </w:lvl>
  </w:abstractNum>
  <w:abstractNum w:abstractNumId="12">
    <w:nsid w:val="34DD4F4D"/>
    <w:multiLevelType w:val="multilevel"/>
    <w:tmpl w:val="D3A28486"/>
    <w:lvl w:ilvl="0">
      <w:start w:val="1"/>
      <w:numFmt w:val="decimal"/>
      <w:lvlText w:val="%1.0"/>
      <w:lvlJc w:val="left"/>
      <w:pPr>
        <w:tabs>
          <w:tab w:val="num" w:pos="2340"/>
        </w:tabs>
        <w:ind w:left="2340" w:hanging="360"/>
      </w:pPr>
      <w:rPr>
        <w:rFonts w:cs="Times New Roman" w:hint="default"/>
      </w:rPr>
    </w:lvl>
    <w:lvl w:ilvl="1">
      <w:start w:val="1"/>
      <w:numFmt w:val="decimal"/>
      <w:lvlText w:val="%1.%2"/>
      <w:lvlJc w:val="left"/>
      <w:pPr>
        <w:tabs>
          <w:tab w:val="num" w:pos="3060"/>
        </w:tabs>
        <w:ind w:left="3060" w:hanging="360"/>
      </w:pPr>
      <w:rPr>
        <w:rFonts w:cs="Times New Roman" w:hint="default"/>
      </w:rPr>
    </w:lvl>
    <w:lvl w:ilvl="2">
      <w:start w:val="1"/>
      <w:numFmt w:val="decimal"/>
      <w:lvlText w:val="%1.%2.%3"/>
      <w:lvlJc w:val="left"/>
      <w:pPr>
        <w:tabs>
          <w:tab w:val="num" w:pos="4140"/>
        </w:tabs>
        <w:ind w:left="4140" w:hanging="720"/>
      </w:pPr>
      <w:rPr>
        <w:rFonts w:cs="Times New Roman" w:hint="default"/>
      </w:rPr>
    </w:lvl>
    <w:lvl w:ilvl="3">
      <w:start w:val="1"/>
      <w:numFmt w:val="decimal"/>
      <w:lvlText w:val="%1.%2.%3.%4"/>
      <w:lvlJc w:val="left"/>
      <w:pPr>
        <w:tabs>
          <w:tab w:val="num" w:pos="4860"/>
        </w:tabs>
        <w:ind w:left="4860" w:hanging="720"/>
      </w:pPr>
      <w:rPr>
        <w:rFonts w:cs="Times New Roman" w:hint="default"/>
      </w:rPr>
    </w:lvl>
    <w:lvl w:ilvl="4">
      <w:start w:val="1"/>
      <w:numFmt w:val="decimal"/>
      <w:lvlText w:val="%1.%2.%3.%4.%5"/>
      <w:lvlJc w:val="left"/>
      <w:pPr>
        <w:tabs>
          <w:tab w:val="num" w:pos="5940"/>
        </w:tabs>
        <w:ind w:left="5940" w:hanging="1080"/>
      </w:pPr>
      <w:rPr>
        <w:rFonts w:cs="Times New Roman" w:hint="default"/>
      </w:rPr>
    </w:lvl>
    <w:lvl w:ilvl="5">
      <w:start w:val="1"/>
      <w:numFmt w:val="decimal"/>
      <w:lvlText w:val="%1.%2.%3.%4.%5.%6"/>
      <w:lvlJc w:val="left"/>
      <w:pPr>
        <w:tabs>
          <w:tab w:val="num" w:pos="6660"/>
        </w:tabs>
        <w:ind w:left="6660" w:hanging="1080"/>
      </w:pPr>
      <w:rPr>
        <w:rFonts w:cs="Times New Roman" w:hint="default"/>
      </w:rPr>
    </w:lvl>
    <w:lvl w:ilvl="6">
      <w:start w:val="1"/>
      <w:numFmt w:val="decimal"/>
      <w:lvlText w:val="%1.%2.%3.%4.%5.%6.%7"/>
      <w:lvlJc w:val="left"/>
      <w:pPr>
        <w:tabs>
          <w:tab w:val="num" w:pos="7740"/>
        </w:tabs>
        <w:ind w:left="7740" w:hanging="1440"/>
      </w:pPr>
      <w:rPr>
        <w:rFonts w:cs="Times New Roman" w:hint="default"/>
      </w:rPr>
    </w:lvl>
    <w:lvl w:ilvl="7">
      <w:start w:val="1"/>
      <w:numFmt w:val="decimal"/>
      <w:lvlText w:val="%1.%2.%3.%4.%5.%6.%7.%8"/>
      <w:lvlJc w:val="left"/>
      <w:pPr>
        <w:tabs>
          <w:tab w:val="num" w:pos="8460"/>
        </w:tabs>
        <w:ind w:left="8460" w:hanging="1440"/>
      </w:pPr>
      <w:rPr>
        <w:rFonts w:cs="Times New Roman" w:hint="default"/>
      </w:rPr>
    </w:lvl>
    <w:lvl w:ilvl="8">
      <w:start w:val="1"/>
      <w:numFmt w:val="decimal"/>
      <w:lvlText w:val="%1.%2.%3.%4.%5.%6.%7.%8.%9"/>
      <w:lvlJc w:val="left"/>
      <w:pPr>
        <w:tabs>
          <w:tab w:val="num" w:pos="9540"/>
        </w:tabs>
        <w:ind w:left="9540" w:hanging="1800"/>
      </w:pPr>
      <w:rPr>
        <w:rFonts w:cs="Times New Roman" w:hint="default"/>
      </w:rPr>
    </w:lvl>
  </w:abstractNum>
  <w:abstractNum w:abstractNumId="13">
    <w:nsid w:val="3B1A2607"/>
    <w:multiLevelType w:val="hybridMultilevel"/>
    <w:tmpl w:val="88548BC2"/>
    <w:lvl w:ilvl="0" w:tplc="E80EF396">
      <w:start w:val="7"/>
      <w:numFmt w:val="decimal"/>
      <w:lvlText w:val="%1)"/>
      <w:lvlJc w:val="left"/>
      <w:pPr>
        <w:tabs>
          <w:tab w:val="num" w:pos="720"/>
        </w:tabs>
        <w:ind w:left="720" w:hanging="360"/>
      </w:pPr>
      <w:rPr>
        <w:rFonts w:cs="Times New Roman" w:hint="default"/>
        <w:b/>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nsid w:val="44E30461"/>
    <w:multiLevelType w:val="multilevel"/>
    <w:tmpl w:val="227EB7CE"/>
    <w:lvl w:ilvl="0">
      <w:start w:val="1"/>
      <w:numFmt w:val="lowerLetter"/>
      <w:lvlText w:val="%1)"/>
      <w:lvlJc w:val="left"/>
      <w:pPr>
        <w:tabs>
          <w:tab w:val="num" w:pos="1440"/>
        </w:tabs>
        <w:ind w:left="1440" w:hanging="360"/>
      </w:pPr>
      <w:rPr>
        <w:rFonts w:cs="Times New Roman" w:hint="default"/>
      </w:rPr>
    </w:lvl>
    <w:lvl w:ilvl="1">
      <w:start w:val="1"/>
      <w:numFmt w:val="lowerRoman"/>
      <w:lvlText w:val="%2)"/>
      <w:lvlJc w:val="left"/>
      <w:pPr>
        <w:tabs>
          <w:tab w:val="num" w:pos="1800"/>
        </w:tabs>
        <w:ind w:left="1800" w:hanging="720"/>
      </w:pPr>
      <w:rPr>
        <w:rFonts w:cs="Times New Roman"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5">
    <w:nsid w:val="57690EC4"/>
    <w:multiLevelType w:val="multilevel"/>
    <w:tmpl w:val="227EB7CE"/>
    <w:lvl w:ilvl="0">
      <w:start w:val="1"/>
      <w:numFmt w:val="lowerLetter"/>
      <w:lvlText w:val="%1)"/>
      <w:lvlJc w:val="left"/>
      <w:pPr>
        <w:tabs>
          <w:tab w:val="num" w:pos="720"/>
        </w:tabs>
        <w:ind w:left="720" w:hanging="360"/>
      </w:pPr>
      <w:rPr>
        <w:rFonts w:cs="Times New Roman" w:hint="default"/>
      </w:rPr>
    </w:lvl>
    <w:lvl w:ilvl="1">
      <w:start w:val="1"/>
      <w:numFmt w:val="lowerRoman"/>
      <w:lvlText w:val="%2)"/>
      <w:lvlJc w:val="left"/>
      <w:pPr>
        <w:tabs>
          <w:tab w:val="num" w:pos="1800"/>
        </w:tabs>
        <w:ind w:left="1800" w:hanging="720"/>
      </w:pPr>
      <w:rPr>
        <w:rFonts w:cs="Times New Roman"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6">
    <w:nsid w:val="5BF164A8"/>
    <w:multiLevelType w:val="multilevel"/>
    <w:tmpl w:val="AF062144"/>
    <w:lvl w:ilvl="0">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7">
    <w:nsid w:val="5CB2688D"/>
    <w:multiLevelType w:val="multilevel"/>
    <w:tmpl w:val="9A8C6A4E"/>
    <w:lvl w:ilvl="0">
      <w:start w:val="2"/>
      <w:numFmt w:val="decimal"/>
      <w:suff w:val="space"/>
      <w:lvlText w:val="%1)"/>
      <w:lvlJc w:val="left"/>
      <w:pPr>
        <w:ind w:left="360" w:hanging="360"/>
      </w:pPr>
      <w:rPr>
        <w:rFonts w:ascii="Times New Roman" w:hAnsi="Times New Roman" w:cs="Times New Roman" w:hint="default"/>
        <w:b w:val="0"/>
        <w:i w:val="0"/>
        <w:sz w:val="22"/>
      </w:rPr>
    </w:lvl>
    <w:lvl w:ilvl="1">
      <w:start w:val="2"/>
      <w:numFmt w:val="lowerLetter"/>
      <w:suff w:val="space"/>
      <w:lvlText w:val="%2)"/>
      <w:lvlJc w:val="left"/>
      <w:pPr>
        <w:ind w:left="720" w:hanging="360"/>
      </w:pPr>
      <w:rPr>
        <w:rFonts w:cs="Times New Roman" w:hint="default"/>
      </w:rPr>
    </w:lvl>
    <w:lvl w:ilvl="2">
      <w:start w:val="1"/>
      <w:numFmt w:val="lowerRoman"/>
      <w:suff w:val="space"/>
      <w:lvlText w:val="%3)"/>
      <w:lvlJc w:val="left"/>
      <w:pPr>
        <w:ind w:left="1080" w:hanging="360"/>
      </w:pPr>
      <w:rPr>
        <w:rFonts w:cs="Times New Roman" w:hint="default"/>
      </w:rPr>
    </w:lvl>
    <w:lvl w:ilvl="3">
      <w:start w:val="1"/>
      <w:numFmt w:val="decimal"/>
      <w:lvlRestart w:val="0"/>
      <w:suff w:val="space"/>
      <w:lvlText w:val="(%4)"/>
      <w:lvlJc w:val="left"/>
      <w:pPr>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8">
    <w:nsid w:val="65523AFC"/>
    <w:multiLevelType w:val="singleLevel"/>
    <w:tmpl w:val="40FEAA4E"/>
    <w:lvl w:ilvl="0">
      <w:start w:val="240"/>
      <w:numFmt w:val="decimal"/>
      <w:lvlText w:val="%1"/>
      <w:lvlJc w:val="left"/>
      <w:pPr>
        <w:tabs>
          <w:tab w:val="num" w:pos="990"/>
        </w:tabs>
        <w:ind w:left="990" w:hanging="990"/>
      </w:pPr>
      <w:rPr>
        <w:rFonts w:cs="Times New Roman" w:hint="default"/>
      </w:rPr>
    </w:lvl>
  </w:abstractNum>
  <w:abstractNum w:abstractNumId="19">
    <w:nsid w:val="66550919"/>
    <w:multiLevelType w:val="hybridMultilevel"/>
    <w:tmpl w:val="F40AB978"/>
    <w:lvl w:ilvl="0" w:tplc="94F05B34">
      <w:start w:val="1"/>
      <w:numFmt w:val="lowerLetter"/>
      <w:lvlText w:val="%1)"/>
      <w:lvlJc w:val="left"/>
      <w:pPr>
        <w:tabs>
          <w:tab w:val="num" w:pos="1800"/>
        </w:tabs>
        <w:ind w:left="1800" w:hanging="360"/>
      </w:pPr>
      <w:rPr>
        <w:rFonts w:cs="Times New Roman" w:hint="default"/>
      </w:rPr>
    </w:lvl>
    <w:lvl w:ilvl="1" w:tplc="2C9EF49E" w:tentative="1">
      <w:start w:val="1"/>
      <w:numFmt w:val="lowerLetter"/>
      <w:lvlText w:val="%2."/>
      <w:lvlJc w:val="left"/>
      <w:pPr>
        <w:tabs>
          <w:tab w:val="num" w:pos="2520"/>
        </w:tabs>
        <w:ind w:left="2520" w:hanging="360"/>
      </w:pPr>
      <w:rPr>
        <w:rFonts w:cs="Times New Roman"/>
      </w:rPr>
    </w:lvl>
    <w:lvl w:ilvl="2" w:tplc="14BA7BDA" w:tentative="1">
      <w:start w:val="1"/>
      <w:numFmt w:val="lowerRoman"/>
      <w:lvlText w:val="%3."/>
      <w:lvlJc w:val="right"/>
      <w:pPr>
        <w:tabs>
          <w:tab w:val="num" w:pos="3240"/>
        </w:tabs>
        <w:ind w:left="3240" w:hanging="180"/>
      </w:pPr>
      <w:rPr>
        <w:rFonts w:cs="Times New Roman"/>
      </w:rPr>
    </w:lvl>
    <w:lvl w:ilvl="3" w:tplc="B8B6C54E" w:tentative="1">
      <w:start w:val="1"/>
      <w:numFmt w:val="decimal"/>
      <w:lvlText w:val="%4."/>
      <w:lvlJc w:val="left"/>
      <w:pPr>
        <w:tabs>
          <w:tab w:val="num" w:pos="3960"/>
        </w:tabs>
        <w:ind w:left="3960" w:hanging="360"/>
      </w:pPr>
      <w:rPr>
        <w:rFonts w:cs="Times New Roman"/>
      </w:rPr>
    </w:lvl>
    <w:lvl w:ilvl="4" w:tplc="CD5CF6EC" w:tentative="1">
      <w:start w:val="1"/>
      <w:numFmt w:val="lowerLetter"/>
      <w:lvlText w:val="%5."/>
      <w:lvlJc w:val="left"/>
      <w:pPr>
        <w:tabs>
          <w:tab w:val="num" w:pos="4680"/>
        </w:tabs>
        <w:ind w:left="4680" w:hanging="360"/>
      </w:pPr>
      <w:rPr>
        <w:rFonts w:cs="Times New Roman"/>
      </w:rPr>
    </w:lvl>
    <w:lvl w:ilvl="5" w:tplc="7040E80C" w:tentative="1">
      <w:start w:val="1"/>
      <w:numFmt w:val="lowerRoman"/>
      <w:lvlText w:val="%6."/>
      <w:lvlJc w:val="right"/>
      <w:pPr>
        <w:tabs>
          <w:tab w:val="num" w:pos="5400"/>
        </w:tabs>
        <w:ind w:left="5400" w:hanging="180"/>
      </w:pPr>
      <w:rPr>
        <w:rFonts w:cs="Times New Roman"/>
      </w:rPr>
    </w:lvl>
    <w:lvl w:ilvl="6" w:tplc="97CA9FC4" w:tentative="1">
      <w:start w:val="1"/>
      <w:numFmt w:val="decimal"/>
      <w:lvlText w:val="%7."/>
      <w:lvlJc w:val="left"/>
      <w:pPr>
        <w:tabs>
          <w:tab w:val="num" w:pos="6120"/>
        </w:tabs>
        <w:ind w:left="6120" w:hanging="360"/>
      </w:pPr>
      <w:rPr>
        <w:rFonts w:cs="Times New Roman"/>
      </w:rPr>
    </w:lvl>
    <w:lvl w:ilvl="7" w:tplc="8D1AA816" w:tentative="1">
      <w:start w:val="1"/>
      <w:numFmt w:val="lowerLetter"/>
      <w:lvlText w:val="%8."/>
      <w:lvlJc w:val="left"/>
      <w:pPr>
        <w:tabs>
          <w:tab w:val="num" w:pos="6840"/>
        </w:tabs>
        <w:ind w:left="6840" w:hanging="360"/>
      </w:pPr>
      <w:rPr>
        <w:rFonts w:cs="Times New Roman"/>
      </w:rPr>
    </w:lvl>
    <w:lvl w:ilvl="8" w:tplc="037A9A5A" w:tentative="1">
      <w:start w:val="1"/>
      <w:numFmt w:val="lowerRoman"/>
      <w:lvlText w:val="%9."/>
      <w:lvlJc w:val="right"/>
      <w:pPr>
        <w:tabs>
          <w:tab w:val="num" w:pos="7560"/>
        </w:tabs>
        <w:ind w:left="7560" w:hanging="180"/>
      </w:pPr>
      <w:rPr>
        <w:rFonts w:cs="Times New Roman"/>
      </w:rPr>
    </w:lvl>
  </w:abstractNum>
  <w:abstractNum w:abstractNumId="20">
    <w:nsid w:val="7048396A"/>
    <w:multiLevelType w:val="hybridMultilevel"/>
    <w:tmpl w:val="A8CAC5FA"/>
    <w:lvl w:ilvl="0" w:tplc="638C7B5A">
      <w:start w:val="1"/>
      <w:numFmt w:val="lowerLetter"/>
      <w:lvlText w:val="%1)"/>
      <w:lvlJc w:val="left"/>
      <w:pPr>
        <w:tabs>
          <w:tab w:val="num" w:pos="1980"/>
        </w:tabs>
        <w:ind w:left="1980" w:hanging="720"/>
      </w:pPr>
      <w:rPr>
        <w:rFonts w:cs="Times New Roman" w:hint="default"/>
      </w:rPr>
    </w:lvl>
    <w:lvl w:ilvl="1" w:tplc="04090019">
      <w:start w:val="1"/>
      <w:numFmt w:val="lowerLetter"/>
      <w:lvlText w:val="%2."/>
      <w:lvlJc w:val="left"/>
      <w:pPr>
        <w:tabs>
          <w:tab w:val="num" w:pos="2520"/>
        </w:tabs>
        <w:ind w:left="2520" w:hanging="360"/>
      </w:pPr>
      <w:rPr>
        <w:rFonts w:cs="Times New Roman"/>
      </w:rPr>
    </w:lvl>
    <w:lvl w:ilvl="2" w:tplc="0409001B" w:tentative="1">
      <w:start w:val="1"/>
      <w:numFmt w:val="lowerRoman"/>
      <w:lvlText w:val="%3."/>
      <w:lvlJc w:val="right"/>
      <w:pPr>
        <w:tabs>
          <w:tab w:val="num" w:pos="3240"/>
        </w:tabs>
        <w:ind w:left="3240" w:hanging="180"/>
      </w:pPr>
      <w:rPr>
        <w:rFonts w:cs="Times New Roman"/>
      </w:rPr>
    </w:lvl>
    <w:lvl w:ilvl="3" w:tplc="0409000F" w:tentative="1">
      <w:start w:val="1"/>
      <w:numFmt w:val="decimal"/>
      <w:lvlText w:val="%4."/>
      <w:lvlJc w:val="left"/>
      <w:pPr>
        <w:tabs>
          <w:tab w:val="num" w:pos="3960"/>
        </w:tabs>
        <w:ind w:left="3960" w:hanging="360"/>
      </w:pPr>
      <w:rPr>
        <w:rFonts w:cs="Times New Roman"/>
      </w:rPr>
    </w:lvl>
    <w:lvl w:ilvl="4" w:tplc="04090019" w:tentative="1">
      <w:start w:val="1"/>
      <w:numFmt w:val="lowerLetter"/>
      <w:lvlText w:val="%5."/>
      <w:lvlJc w:val="left"/>
      <w:pPr>
        <w:tabs>
          <w:tab w:val="num" w:pos="4680"/>
        </w:tabs>
        <w:ind w:left="4680" w:hanging="360"/>
      </w:pPr>
      <w:rPr>
        <w:rFonts w:cs="Times New Roman"/>
      </w:rPr>
    </w:lvl>
    <w:lvl w:ilvl="5" w:tplc="0409001B" w:tentative="1">
      <w:start w:val="1"/>
      <w:numFmt w:val="lowerRoman"/>
      <w:lvlText w:val="%6."/>
      <w:lvlJc w:val="right"/>
      <w:pPr>
        <w:tabs>
          <w:tab w:val="num" w:pos="5400"/>
        </w:tabs>
        <w:ind w:left="5400" w:hanging="180"/>
      </w:pPr>
      <w:rPr>
        <w:rFonts w:cs="Times New Roman"/>
      </w:rPr>
    </w:lvl>
    <w:lvl w:ilvl="6" w:tplc="0409000F" w:tentative="1">
      <w:start w:val="1"/>
      <w:numFmt w:val="decimal"/>
      <w:lvlText w:val="%7."/>
      <w:lvlJc w:val="left"/>
      <w:pPr>
        <w:tabs>
          <w:tab w:val="num" w:pos="6120"/>
        </w:tabs>
        <w:ind w:left="6120" w:hanging="360"/>
      </w:pPr>
      <w:rPr>
        <w:rFonts w:cs="Times New Roman"/>
      </w:rPr>
    </w:lvl>
    <w:lvl w:ilvl="7" w:tplc="04090019" w:tentative="1">
      <w:start w:val="1"/>
      <w:numFmt w:val="lowerLetter"/>
      <w:lvlText w:val="%8."/>
      <w:lvlJc w:val="left"/>
      <w:pPr>
        <w:tabs>
          <w:tab w:val="num" w:pos="6840"/>
        </w:tabs>
        <w:ind w:left="6840" w:hanging="360"/>
      </w:pPr>
      <w:rPr>
        <w:rFonts w:cs="Times New Roman"/>
      </w:rPr>
    </w:lvl>
    <w:lvl w:ilvl="8" w:tplc="0409001B" w:tentative="1">
      <w:start w:val="1"/>
      <w:numFmt w:val="lowerRoman"/>
      <w:lvlText w:val="%9."/>
      <w:lvlJc w:val="right"/>
      <w:pPr>
        <w:tabs>
          <w:tab w:val="num" w:pos="7560"/>
        </w:tabs>
        <w:ind w:left="7560" w:hanging="180"/>
      </w:pPr>
      <w:rPr>
        <w:rFonts w:cs="Times New Roman"/>
      </w:rPr>
    </w:lvl>
  </w:abstractNum>
  <w:abstractNum w:abstractNumId="21">
    <w:nsid w:val="71F105C7"/>
    <w:multiLevelType w:val="multilevel"/>
    <w:tmpl w:val="465A5E86"/>
    <w:lvl w:ilvl="0">
      <w:start w:val="4"/>
      <w:numFmt w:val="lowerRoman"/>
      <w:lvlText w:val="%1)"/>
      <w:lvlJc w:val="left"/>
      <w:pPr>
        <w:tabs>
          <w:tab w:val="num" w:pos="1440"/>
        </w:tabs>
        <w:ind w:left="1440" w:hanging="720"/>
      </w:pPr>
      <w:rPr>
        <w:rFonts w:cs="Times New Roman" w:hint="default"/>
      </w:rPr>
    </w:lvl>
    <w:lvl w:ilvl="1">
      <w:start w:val="1"/>
      <w:numFmt w:val="lowerLetter"/>
      <w:suff w:val="space"/>
      <w:lvlText w:val="%2)"/>
      <w:lvlJc w:val="left"/>
      <w:pPr>
        <w:ind w:left="720" w:hanging="360"/>
      </w:pPr>
      <w:rPr>
        <w:rFonts w:cs="Times New Roman" w:hint="default"/>
      </w:rPr>
    </w:lvl>
    <w:lvl w:ilvl="2">
      <w:start w:val="1"/>
      <w:numFmt w:val="lowerRoman"/>
      <w:suff w:val="space"/>
      <w:lvlText w:val="%3)"/>
      <w:lvlJc w:val="left"/>
      <w:pPr>
        <w:ind w:left="1080" w:hanging="360"/>
      </w:pPr>
      <w:rPr>
        <w:rFonts w:cs="Times New Roman" w:hint="default"/>
      </w:rPr>
    </w:lvl>
    <w:lvl w:ilvl="3">
      <w:start w:val="1"/>
      <w:numFmt w:val="decimal"/>
      <w:lvlRestart w:val="0"/>
      <w:suff w:val="space"/>
      <w:lvlText w:val="(%4)"/>
      <w:lvlJc w:val="left"/>
      <w:pPr>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2">
    <w:nsid w:val="7BE55B75"/>
    <w:multiLevelType w:val="hybridMultilevel"/>
    <w:tmpl w:val="20888C4A"/>
    <w:lvl w:ilvl="0" w:tplc="ABFC97EA">
      <w:start w:val="1"/>
      <w:numFmt w:val="decimal"/>
      <w:lvlText w:val="%1."/>
      <w:lvlJc w:val="left"/>
      <w:pPr>
        <w:tabs>
          <w:tab w:val="num" w:pos="2160"/>
        </w:tabs>
        <w:ind w:left="2160" w:hanging="360"/>
      </w:pPr>
      <w:rPr>
        <w:rFonts w:cs="Times New Roman" w:hint="default"/>
      </w:rPr>
    </w:lvl>
    <w:lvl w:ilvl="1" w:tplc="5EF0A25C">
      <w:start w:val="1"/>
      <w:numFmt w:val="lowerLetter"/>
      <w:lvlText w:val="%2."/>
      <w:lvlJc w:val="left"/>
      <w:pPr>
        <w:tabs>
          <w:tab w:val="num" w:pos="2880"/>
        </w:tabs>
        <w:ind w:left="2880" w:hanging="360"/>
      </w:pPr>
      <w:rPr>
        <w:rFonts w:cs="Times New Roman"/>
      </w:rPr>
    </w:lvl>
    <w:lvl w:ilvl="2" w:tplc="2EA4C4AE" w:tentative="1">
      <w:start w:val="1"/>
      <w:numFmt w:val="lowerRoman"/>
      <w:lvlText w:val="%3."/>
      <w:lvlJc w:val="right"/>
      <w:pPr>
        <w:tabs>
          <w:tab w:val="num" w:pos="3600"/>
        </w:tabs>
        <w:ind w:left="3600" w:hanging="180"/>
      </w:pPr>
      <w:rPr>
        <w:rFonts w:cs="Times New Roman"/>
      </w:rPr>
    </w:lvl>
    <w:lvl w:ilvl="3" w:tplc="C776B2B2" w:tentative="1">
      <w:start w:val="1"/>
      <w:numFmt w:val="decimal"/>
      <w:lvlText w:val="%4."/>
      <w:lvlJc w:val="left"/>
      <w:pPr>
        <w:tabs>
          <w:tab w:val="num" w:pos="4320"/>
        </w:tabs>
        <w:ind w:left="4320" w:hanging="360"/>
      </w:pPr>
      <w:rPr>
        <w:rFonts w:cs="Times New Roman"/>
      </w:rPr>
    </w:lvl>
    <w:lvl w:ilvl="4" w:tplc="0978882E" w:tentative="1">
      <w:start w:val="1"/>
      <w:numFmt w:val="lowerLetter"/>
      <w:lvlText w:val="%5."/>
      <w:lvlJc w:val="left"/>
      <w:pPr>
        <w:tabs>
          <w:tab w:val="num" w:pos="5040"/>
        </w:tabs>
        <w:ind w:left="5040" w:hanging="360"/>
      </w:pPr>
      <w:rPr>
        <w:rFonts w:cs="Times New Roman"/>
      </w:rPr>
    </w:lvl>
    <w:lvl w:ilvl="5" w:tplc="D0142CB6" w:tentative="1">
      <w:start w:val="1"/>
      <w:numFmt w:val="lowerRoman"/>
      <w:lvlText w:val="%6."/>
      <w:lvlJc w:val="right"/>
      <w:pPr>
        <w:tabs>
          <w:tab w:val="num" w:pos="5760"/>
        </w:tabs>
        <w:ind w:left="5760" w:hanging="180"/>
      </w:pPr>
      <w:rPr>
        <w:rFonts w:cs="Times New Roman"/>
      </w:rPr>
    </w:lvl>
    <w:lvl w:ilvl="6" w:tplc="CA409330" w:tentative="1">
      <w:start w:val="1"/>
      <w:numFmt w:val="decimal"/>
      <w:lvlText w:val="%7."/>
      <w:lvlJc w:val="left"/>
      <w:pPr>
        <w:tabs>
          <w:tab w:val="num" w:pos="6480"/>
        </w:tabs>
        <w:ind w:left="6480" w:hanging="360"/>
      </w:pPr>
      <w:rPr>
        <w:rFonts w:cs="Times New Roman"/>
      </w:rPr>
    </w:lvl>
    <w:lvl w:ilvl="7" w:tplc="1E680420" w:tentative="1">
      <w:start w:val="1"/>
      <w:numFmt w:val="lowerLetter"/>
      <w:lvlText w:val="%8."/>
      <w:lvlJc w:val="left"/>
      <w:pPr>
        <w:tabs>
          <w:tab w:val="num" w:pos="7200"/>
        </w:tabs>
        <w:ind w:left="7200" w:hanging="360"/>
      </w:pPr>
      <w:rPr>
        <w:rFonts w:cs="Times New Roman"/>
      </w:rPr>
    </w:lvl>
    <w:lvl w:ilvl="8" w:tplc="8BCA4C18" w:tentative="1">
      <w:start w:val="1"/>
      <w:numFmt w:val="lowerRoman"/>
      <w:lvlText w:val="%9."/>
      <w:lvlJc w:val="right"/>
      <w:pPr>
        <w:tabs>
          <w:tab w:val="num" w:pos="7920"/>
        </w:tabs>
        <w:ind w:left="7920" w:hanging="180"/>
      </w:pPr>
      <w:rPr>
        <w:rFonts w:cs="Times New Roman"/>
      </w:rPr>
    </w:lvl>
  </w:abstractNum>
  <w:num w:numId="1">
    <w:abstractNumId w:val="0"/>
  </w:num>
  <w:num w:numId="2">
    <w:abstractNumId w:val="8"/>
  </w:num>
  <w:num w:numId="3">
    <w:abstractNumId w:val="4"/>
  </w:num>
  <w:num w:numId="4">
    <w:abstractNumId w:val="10"/>
  </w:num>
  <w:num w:numId="5">
    <w:abstractNumId w:val="17"/>
  </w:num>
  <w:num w:numId="6">
    <w:abstractNumId w:val="3"/>
  </w:num>
  <w:num w:numId="7">
    <w:abstractNumId w:val="11"/>
  </w:num>
  <w:num w:numId="8">
    <w:abstractNumId w:val="5"/>
  </w:num>
  <w:num w:numId="9">
    <w:abstractNumId w:val="22"/>
  </w:num>
  <w:num w:numId="10">
    <w:abstractNumId w:val="12"/>
  </w:num>
  <w:num w:numId="11">
    <w:abstractNumId w:val="16"/>
  </w:num>
  <w:num w:numId="12">
    <w:abstractNumId w:val="19"/>
  </w:num>
  <w:num w:numId="13">
    <w:abstractNumId w:val="18"/>
  </w:num>
  <w:num w:numId="14">
    <w:abstractNumId w:val="21"/>
  </w:num>
  <w:num w:numId="15">
    <w:abstractNumId w:val="13"/>
  </w:num>
  <w:num w:numId="16">
    <w:abstractNumId w:val="1"/>
  </w:num>
  <w:num w:numId="17">
    <w:abstractNumId w:val="6"/>
  </w:num>
  <w:num w:numId="18">
    <w:abstractNumId w:val="7"/>
  </w:num>
  <w:num w:numId="19">
    <w:abstractNumId w:val="2"/>
  </w:num>
  <w:num w:numId="20">
    <w:abstractNumId w:val="20"/>
  </w:num>
  <w:num w:numId="21">
    <w:abstractNumId w:val="15"/>
  </w:num>
  <w:num w:numId="22">
    <w:abstractNumId w:val="14"/>
  </w:num>
  <w:num w:numId="23">
    <w:abstractNumId w:val="9"/>
  </w:num>
  <w:num w:numId="2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NotTrackMoves/>
  <w:defaultTabStop w:val="720"/>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47D67"/>
    <w:rsid w:val="00003B33"/>
    <w:rsid w:val="00010B24"/>
    <w:rsid w:val="0001715D"/>
    <w:rsid w:val="00022B7A"/>
    <w:rsid w:val="00027981"/>
    <w:rsid w:val="00042860"/>
    <w:rsid w:val="00046D86"/>
    <w:rsid w:val="0004764F"/>
    <w:rsid w:val="00054728"/>
    <w:rsid w:val="00062665"/>
    <w:rsid w:val="000662DE"/>
    <w:rsid w:val="00074E84"/>
    <w:rsid w:val="00081402"/>
    <w:rsid w:val="000878B5"/>
    <w:rsid w:val="0009251F"/>
    <w:rsid w:val="00092AC4"/>
    <w:rsid w:val="00093013"/>
    <w:rsid w:val="000E342C"/>
    <w:rsid w:val="000E7402"/>
    <w:rsid w:val="000F0D7E"/>
    <w:rsid w:val="000F5573"/>
    <w:rsid w:val="000F5CF4"/>
    <w:rsid w:val="000F794F"/>
    <w:rsid w:val="00101855"/>
    <w:rsid w:val="00101B8E"/>
    <w:rsid w:val="00107F6D"/>
    <w:rsid w:val="00114C8D"/>
    <w:rsid w:val="001156D2"/>
    <w:rsid w:val="00115AF8"/>
    <w:rsid w:val="001161D4"/>
    <w:rsid w:val="00121F99"/>
    <w:rsid w:val="001224F2"/>
    <w:rsid w:val="00122D2C"/>
    <w:rsid w:val="00127881"/>
    <w:rsid w:val="0014751C"/>
    <w:rsid w:val="001527DD"/>
    <w:rsid w:val="00157418"/>
    <w:rsid w:val="00160122"/>
    <w:rsid w:val="00166079"/>
    <w:rsid w:val="0017042E"/>
    <w:rsid w:val="00181D6E"/>
    <w:rsid w:val="00183DCF"/>
    <w:rsid w:val="001A7E58"/>
    <w:rsid w:val="001C21ED"/>
    <w:rsid w:val="001C2399"/>
    <w:rsid w:val="001E1277"/>
    <w:rsid w:val="001E6F6A"/>
    <w:rsid w:val="001F7EAB"/>
    <w:rsid w:val="00207438"/>
    <w:rsid w:val="00211465"/>
    <w:rsid w:val="00225008"/>
    <w:rsid w:val="00232657"/>
    <w:rsid w:val="00235D5F"/>
    <w:rsid w:val="0023715E"/>
    <w:rsid w:val="00254152"/>
    <w:rsid w:val="002775C1"/>
    <w:rsid w:val="00277918"/>
    <w:rsid w:val="00286E0E"/>
    <w:rsid w:val="00294A71"/>
    <w:rsid w:val="002A4302"/>
    <w:rsid w:val="002B5467"/>
    <w:rsid w:val="002C679F"/>
    <w:rsid w:val="002D1D9F"/>
    <w:rsid w:val="002D2D4D"/>
    <w:rsid w:val="002E2955"/>
    <w:rsid w:val="002E30D6"/>
    <w:rsid w:val="002E5FE2"/>
    <w:rsid w:val="002F42F4"/>
    <w:rsid w:val="00310E2F"/>
    <w:rsid w:val="00311EDF"/>
    <w:rsid w:val="00321878"/>
    <w:rsid w:val="003243F2"/>
    <w:rsid w:val="00324829"/>
    <w:rsid w:val="003318B6"/>
    <w:rsid w:val="00331B75"/>
    <w:rsid w:val="003339A0"/>
    <w:rsid w:val="0033465D"/>
    <w:rsid w:val="00342562"/>
    <w:rsid w:val="00344BDA"/>
    <w:rsid w:val="0035118C"/>
    <w:rsid w:val="00351E0F"/>
    <w:rsid w:val="00376AFA"/>
    <w:rsid w:val="00376CC9"/>
    <w:rsid w:val="003803E8"/>
    <w:rsid w:val="003A02CC"/>
    <w:rsid w:val="003A3753"/>
    <w:rsid w:val="003A545C"/>
    <w:rsid w:val="003B1552"/>
    <w:rsid w:val="003B25F8"/>
    <w:rsid w:val="003B306B"/>
    <w:rsid w:val="003B3C47"/>
    <w:rsid w:val="003B54D8"/>
    <w:rsid w:val="003B6FE0"/>
    <w:rsid w:val="003C7875"/>
    <w:rsid w:val="003D4C1E"/>
    <w:rsid w:val="003F1DEE"/>
    <w:rsid w:val="003F3779"/>
    <w:rsid w:val="003F4D08"/>
    <w:rsid w:val="00401DE7"/>
    <w:rsid w:val="00405DBA"/>
    <w:rsid w:val="00407A24"/>
    <w:rsid w:val="00423173"/>
    <w:rsid w:val="0043559F"/>
    <w:rsid w:val="00436E14"/>
    <w:rsid w:val="00461509"/>
    <w:rsid w:val="0047351E"/>
    <w:rsid w:val="00474757"/>
    <w:rsid w:val="00490BEE"/>
    <w:rsid w:val="00492EFA"/>
    <w:rsid w:val="00495D2C"/>
    <w:rsid w:val="004A4446"/>
    <w:rsid w:val="004A47BE"/>
    <w:rsid w:val="004A52BA"/>
    <w:rsid w:val="004A75F5"/>
    <w:rsid w:val="004D0791"/>
    <w:rsid w:val="004D1B15"/>
    <w:rsid w:val="004F1F78"/>
    <w:rsid w:val="004F2873"/>
    <w:rsid w:val="0050205B"/>
    <w:rsid w:val="005043E6"/>
    <w:rsid w:val="00513F28"/>
    <w:rsid w:val="00515F3C"/>
    <w:rsid w:val="005346B4"/>
    <w:rsid w:val="005410A2"/>
    <w:rsid w:val="00554F0E"/>
    <w:rsid w:val="005733B8"/>
    <w:rsid w:val="005812DA"/>
    <w:rsid w:val="005858F1"/>
    <w:rsid w:val="00586B3A"/>
    <w:rsid w:val="0059606C"/>
    <w:rsid w:val="00596F83"/>
    <w:rsid w:val="005A074E"/>
    <w:rsid w:val="005A0D96"/>
    <w:rsid w:val="005C016B"/>
    <w:rsid w:val="005D462B"/>
    <w:rsid w:val="005E09B3"/>
    <w:rsid w:val="005E26A4"/>
    <w:rsid w:val="005F3796"/>
    <w:rsid w:val="006240A9"/>
    <w:rsid w:val="00626B4F"/>
    <w:rsid w:val="00630D86"/>
    <w:rsid w:val="0064502F"/>
    <w:rsid w:val="006567A0"/>
    <w:rsid w:val="00662DD3"/>
    <w:rsid w:val="00663414"/>
    <w:rsid w:val="00697BCA"/>
    <w:rsid w:val="006A0EF5"/>
    <w:rsid w:val="006A3853"/>
    <w:rsid w:val="006A50EE"/>
    <w:rsid w:val="006C1C3D"/>
    <w:rsid w:val="006C3EC0"/>
    <w:rsid w:val="006C5C19"/>
    <w:rsid w:val="006C6574"/>
    <w:rsid w:val="006C71CE"/>
    <w:rsid w:val="006D2ECF"/>
    <w:rsid w:val="006D7D7B"/>
    <w:rsid w:val="006E29D8"/>
    <w:rsid w:val="006F4D2F"/>
    <w:rsid w:val="006F6819"/>
    <w:rsid w:val="0070245E"/>
    <w:rsid w:val="00703876"/>
    <w:rsid w:val="00703B70"/>
    <w:rsid w:val="00711DFF"/>
    <w:rsid w:val="00722621"/>
    <w:rsid w:val="00734821"/>
    <w:rsid w:val="00754566"/>
    <w:rsid w:val="00755255"/>
    <w:rsid w:val="00755E0A"/>
    <w:rsid w:val="00761381"/>
    <w:rsid w:val="007624BC"/>
    <w:rsid w:val="007640EB"/>
    <w:rsid w:val="007661C1"/>
    <w:rsid w:val="00771ACD"/>
    <w:rsid w:val="00771D7D"/>
    <w:rsid w:val="0077318F"/>
    <w:rsid w:val="00783A54"/>
    <w:rsid w:val="00784188"/>
    <w:rsid w:val="007842A2"/>
    <w:rsid w:val="00784363"/>
    <w:rsid w:val="007905BD"/>
    <w:rsid w:val="00795F75"/>
    <w:rsid w:val="007A263B"/>
    <w:rsid w:val="007B1CC8"/>
    <w:rsid w:val="007C7D55"/>
    <w:rsid w:val="007D3828"/>
    <w:rsid w:val="007D3E09"/>
    <w:rsid w:val="007D54D4"/>
    <w:rsid w:val="007E1BE1"/>
    <w:rsid w:val="007E6FDC"/>
    <w:rsid w:val="007F095A"/>
    <w:rsid w:val="007F1FCE"/>
    <w:rsid w:val="00805728"/>
    <w:rsid w:val="00814B54"/>
    <w:rsid w:val="00816F15"/>
    <w:rsid w:val="00821D4B"/>
    <w:rsid w:val="00826900"/>
    <w:rsid w:val="00830540"/>
    <w:rsid w:val="0083479E"/>
    <w:rsid w:val="00854F00"/>
    <w:rsid w:val="00856D09"/>
    <w:rsid w:val="00886A96"/>
    <w:rsid w:val="008B24C3"/>
    <w:rsid w:val="008B5402"/>
    <w:rsid w:val="008B601B"/>
    <w:rsid w:val="008C04FA"/>
    <w:rsid w:val="008D5D9C"/>
    <w:rsid w:val="00901B16"/>
    <w:rsid w:val="009056BD"/>
    <w:rsid w:val="00906B06"/>
    <w:rsid w:val="009149AA"/>
    <w:rsid w:val="00921956"/>
    <w:rsid w:val="009375A4"/>
    <w:rsid w:val="0094391D"/>
    <w:rsid w:val="0094418E"/>
    <w:rsid w:val="00944FF3"/>
    <w:rsid w:val="00950D5E"/>
    <w:rsid w:val="00953447"/>
    <w:rsid w:val="00953C38"/>
    <w:rsid w:val="00956C8E"/>
    <w:rsid w:val="0096157C"/>
    <w:rsid w:val="00963002"/>
    <w:rsid w:val="00971248"/>
    <w:rsid w:val="00980B70"/>
    <w:rsid w:val="00984F11"/>
    <w:rsid w:val="009B24E1"/>
    <w:rsid w:val="009B25A0"/>
    <w:rsid w:val="009B34C6"/>
    <w:rsid w:val="009D16F4"/>
    <w:rsid w:val="009D17C5"/>
    <w:rsid w:val="009D4624"/>
    <w:rsid w:val="009E2044"/>
    <w:rsid w:val="009E48EA"/>
    <w:rsid w:val="009F182C"/>
    <w:rsid w:val="009F3073"/>
    <w:rsid w:val="009F5506"/>
    <w:rsid w:val="009F6D3A"/>
    <w:rsid w:val="00A04A6A"/>
    <w:rsid w:val="00A226D2"/>
    <w:rsid w:val="00A32E2C"/>
    <w:rsid w:val="00A33990"/>
    <w:rsid w:val="00A41C34"/>
    <w:rsid w:val="00A549A5"/>
    <w:rsid w:val="00A63661"/>
    <w:rsid w:val="00A754BE"/>
    <w:rsid w:val="00A81A72"/>
    <w:rsid w:val="00A92BB2"/>
    <w:rsid w:val="00AB1DCC"/>
    <w:rsid w:val="00AB6876"/>
    <w:rsid w:val="00AC24E6"/>
    <w:rsid w:val="00AD03A2"/>
    <w:rsid w:val="00AD5A35"/>
    <w:rsid w:val="00AD6AD0"/>
    <w:rsid w:val="00AE3366"/>
    <w:rsid w:val="00B12DCE"/>
    <w:rsid w:val="00B13CA7"/>
    <w:rsid w:val="00B162C4"/>
    <w:rsid w:val="00B20914"/>
    <w:rsid w:val="00B20DFC"/>
    <w:rsid w:val="00B64CD1"/>
    <w:rsid w:val="00B736A8"/>
    <w:rsid w:val="00B829FF"/>
    <w:rsid w:val="00B9358D"/>
    <w:rsid w:val="00BA0E7C"/>
    <w:rsid w:val="00BA55C1"/>
    <w:rsid w:val="00BA68B7"/>
    <w:rsid w:val="00BB348B"/>
    <w:rsid w:val="00BB6947"/>
    <w:rsid w:val="00BC2626"/>
    <w:rsid w:val="00BD162E"/>
    <w:rsid w:val="00BD1CFF"/>
    <w:rsid w:val="00BD1E7A"/>
    <w:rsid w:val="00BD47BE"/>
    <w:rsid w:val="00BE3DA6"/>
    <w:rsid w:val="00BF08B0"/>
    <w:rsid w:val="00C1471B"/>
    <w:rsid w:val="00C17B8E"/>
    <w:rsid w:val="00C24ABA"/>
    <w:rsid w:val="00C329FA"/>
    <w:rsid w:val="00C4552B"/>
    <w:rsid w:val="00C47D67"/>
    <w:rsid w:val="00C92298"/>
    <w:rsid w:val="00CA2A5F"/>
    <w:rsid w:val="00CA3C39"/>
    <w:rsid w:val="00CB4E45"/>
    <w:rsid w:val="00CC503E"/>
    <w:rsid w:val="00CD0960"/>
    <w:rsid w:val="00CE0E83"/>
    <w:rsid w:val="00D047C4"/>
    <w:rsid w:val="00D10436"/>
    <w:rsid w:val="00D1408D"/>
    <w:rsid w:val="00D24894"/>
    <w:rsid w:val="00D30EAC"/>
    <w:rsid w:val="00D31034"/>
    <w:rsid w:val="00D36410"/>
    <w:rsid w:val="00D44E2B"/>
    <w:rsid w:val="00D507DC"/>
    <w:rsid w:val="00D54462"/>
    <w:rsid w:val="00D55071"/>
    <w:rsid w:val="00D552EA"/>
    <w:rsid w:val="00D61C6B"/>
    <w:rsid w:val="00D70805"/>
    <w:rsid w:val="00D73612"/>
    <w:rsid w:val="00D80096"/>
    <w:rsid w:val="00D92A97"/>
    <w:rsid w:val="00DA0EC7"/>
    <w:rsid w:val="00DC270E"/>
    <w:rsid w:val="00DC5D9C"/>
    <w:rsid w:val="00DD031A"/>
    <w:rsid w:val="00DD403E"/>
    <w:rsid w:val="00DF34FE"/>
    <w:rsid w:val="00E019EE"/>
    <w:rsid w:val="00E05236"/>
    <w:rsid w:val="00E053CF"/>
    <w:rsid w:val="00E16DF3"/>
    <w:rsid w:val="00E22C68"/>
    <w:rsid w:val="00E61432"/>
    <w:rsid w:val="00E64432"/>
    <w:rsid w:val="00E65317"/>
    <w:rsid w:val="00E66097"/>
    <w:rsid w:val="00E66D5D"/>
    <w:rsid w:val="00E735E6"/>
    <w:rsid w:val="00E74635"/>
    <w:rsid w:val="00E85C2B"/>
    <w:rsid w:val="00E86A38"/>
    <w:rsid w:val="00E957F0"/>
    <w:rsid w:val="00E96800"/>
    <w:rsid w:val="00EA54CE"/>
    <w:rsid w:val="00EB204C"/>
    <w:rsid w:val="00EB4195"/>
    <w:rsid w:val="00EB4F3E"/>
    <w:rsid w:val="00EC1634"/>
    <w:rsid w:val="00EC52A2"/>
    <w:rsid w:val="00ED5873"/>
    <w:rsid w:val="00EF4C52"/>
    <w:rsid w:val="00EF70E0"/>
    <w:rsid w:val="00F15969"/>
    <w:rsid w:val="00F16A4E"/>
    <w:rsid w:val="00F25BB0"/>
    <w:rsid w:val="00F34BF3"/>
    <w:rsid w:val="00F34EC9"/>
    <w:rsid w:val="00F354B7"/>
    <w:rsid w:val="00F3694E"/>
    <w:rsid w:val="00F417FD"/>
    <w:rsid w:val="00F46448"/>
    <w:rsid w:val="00F46C4C"/>
    <w:rsid w:val="00F62092"/>
    <w:rsid w:val="00F62833"/>
    <w:rsid w:val="00F779F2"/>
    <w:rsid w:val="00F90655"/>
    <w:rsid w:val="00F94803"/>
    <w:rsid w:val="00F94FFE"/>
    <w:rsid w:val="00FC258D"/>
    <w:rsid w:val="00FC478C"/>
    <w:rsid w:val="00FD4FFE"/>
    <w:rsid w:val="00FF7D4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contacts" w:name="Sn"/>
  <w:smartTagType w:namespaceuri="urn:schemas:contacts" w:name="middlename"/>
  <w:smartTagType w:namespaceuri="urn:schemas-microsoft-com:office:smarttags" w:name="City"/>
  <w:smartTagType w:namespaceuri="urn:schemas-microsoft-com:office:smarttags" w:name="State"/>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55071"/>
    <w:rPr>
      <w:sz w:val="24"/>
      <w:szCs w:val="24"/>
    </w:rPr>
  </w:style>
  <w:style w:type="paragraph" w:styleId="Heading1">
    <w:name w:val="heading 1"/>
    <w:basedOn w:val="Normal"/>
    <w:next w:val="Normal"/>
    <w:link w:val="Heading1Char"/>
    <w:uiPriority w:val="9"/>
    <w:qFormat/>
    <w:rsid w:val="00EC52A2"/>
    <w:pPr>
      <w:keepNext/>
      <w:outlineLvl w:val="0"/>
    </w:pPr>
    <w:rPr>
      <w:b/>
      <w:bCs/>
      <w:sz w:val="28"/>
    </w:rPr>
  </w:style>
  <w:style w:type="paragraph" w:styleId="Heading2">
    <w:name w:val="heading 2"/>
    <w:basedOn w:val="Normal"/>
    <w:next w:val="Normal"/>
    <w:link w:val="Heading2Char"/>
    <w:uiPriority w:val="9"/>
    <w:qFormat/>
    <w:rsid w:val="00EC52A2"/>
    <w:pPr>
      <w:keepNext/>
      <w:outlineLvl w:val="1"/>
    </w:pPr>
    <w:rPr>
      <w:u w:val="single"/>
    </w:rPr>
  </w:style>
  <w:style w:type="paragraph" w:styleId="Heading3">
    <w:name w:val="heading 3"/>
    <w:basedOn w:val="Normal"/>
    <w:next w:val="Normal"/>
    <w:link w:val="Heading3Char"/>
    <w:uiPriority w:val="9"/>
    <w:qFormat/>
    <w:rsid w:val="00EC52A2"/>
    <w:pPr>
      <w:keepNext/>
      <w:outlineLvl w:val="2"/>
    </w:pPr>
    <w:rPr>
      <w:b/>
      <w:bCs/>
      <w:sz w:val="20"/>
    </w:rPr>
  </w:style>
  <w:style w:type="paragraph" w:styleId="Heading4">
    <w:name w:val="heading 4"/>
    <w:basedOn w:val="Normal"/>
    <w:next w:val="Normal"/>
    <w:link w:val="Heading4Char"/>
    <w:uiPriority w:val="9"/>
    <w:qFormat/>
    <w:rsid w:val="00EC52A2"/>
    <w:pPr>
      <w:keepNext/>
      <w:outlineLvl w:val="3"/>
    </w:pPr>
    <w:rPr>
      <w:bCs/>
      <w:sz w:val="28"/>
    </w:rPr>
  </w:style>
  <w:style w:type="paragraph" w:styleId="Heading5">
    <w:name w:val="heading 5"/>
    <w:basedOn w:val="Normal"/>
    <w:next w:val="Normal"/>
    <w:link w:val="Heading5Char"/>
    <w:uiPriority w:val="9"/>
    <w:qFormat/>
    <w:rsid w:val="00EC52A2"/>
    <w:pPr>
      <w:keepNext/>
      <w:outlineLvl w:val="4"/>
    </w:pPr>
    <w:rPr>
      <w:i/>
      <w:iCs/>
      <w:sz w:val="20"/>
    </w:rPr>
  </w:style>
  <w:style w:type="paragraph" w:styleId="Heading6">
    <w:name w:val="heading 6"/>
    <w:basedOn w:val="Normal"/>
    <w:next w:val="Normal"/>
    <w:link w:val="Heading6Char"/>
    <w:uiPriority w:val="9"/>
    <w:qFormat/>
    <w:rsid w:val="00EC52A2"/>
    <w:pPr>
      <w:keepNext/>
      <w:ind w:firstLine="360"/>
      <w:outlineLvl w:val="5"/>
    </w:pPr>
    <w:rPr>
      <w:i/>
      <w:iCs/>
      <w:sz w:val="20"/>
    </w:rPr>
  </w:style>
  <w:style w:type="paragraph" w:styleId="Heading7">
    <w:name w:val="heading 7"/>
    <w:basedOn w:val="Normal"/>
    <w:next w:val="Normal"/>
    <w:link w:val="Heading7Char"/>
    <w:uiPriority w:val="9"/>
    <w:qFormat/>
    <w:rsid w:val="00EC52A2"/>
    <w:pPr>
      <w:keepNext/>
      <w:ind w:firstLine="360"/>
      <w:outlineLvl w:val="6"/>
    </w:pPr>
    <w:rPr>
      <w:i/>
      <w:iCs/>
      <w:sz w:val="22"/>
    </w:rPr>
  </w:style>
  <w:style w:type="paragraph" w:styleId="Heading8">
    <w:name w:val="heading 8"/>
    <w:basedOn w:val="Normal"/>
    <w:next w:val="Normal"/>
    <w:link w:val="Heading8Char"/>
    <w:uiPriority w:val="9"/>
    <w:qFormat/>
    <w:rsid w:val="00EC52A2"/>
    <w:pPr>
      <w:keepNext/>
      <w:ind w:firstLine="720"/>
      <w:outlineLvl w:val="7"/>
    </w:pPr>
    <w:rPr>
      <w:i/>
      <w:iCs/>
      <w:sz w:val="22"/>
    </w:rPr>
  </w:style>
  <w:style w:type="paragraph" w:styleId="Heading9">
    <w:name w:val="heading 9"/>
    <w:basedOn w:val="Normal"/>
    <w:next w:val="Normal"/>
    <w:link w:val="Heading9Char"/>
    <w:uiPriority w:val="9"/>
    <w:qFormat/>
    <w:rsid w:val="00EC52A2"/>
    <w:pPr>
      <w:keepNext/>
      <w:ind w:left="360" w:hanging="360"/>
      <w:outlineLvl w:val="8"/>
    </w:pPr>
    <w:rPr>
      <w:b/>
      <w:sz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47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locked/>
    <w:rsid w:val="00F62833"/>
    <w:rPr>
      <w:rFonts w:cs="Times New Roman"/>
      <w:sz w:val="24"/>
      <w:szCs w:val="24"/>
      <w:u w:val="single"/>
    </w:rPr>
  </w:style>
  <w:style w:type="character" w:customStyle="1" w:styleId="Heading3Char">
    <w:name w:val="Heading 3 Char"/>
    <w:basedOn w:val="DefaultParagraphFont"/>
    <w:link w:val="Heading3"/>
    <w:uiPriority w:val="9"/>
    <w:semiHidden/>
    <w:rsid w:val="004A147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4A1476"/>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4A1476"/>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4A1476"/>
    <w:rPr>
      <w:rFonts w:asciiTheme="minorHAnsi" w:eastAsiaTheme="minorEastAsia" w:hAnsiTheme="minorHAnsi" w:cstheme="minorBidi"/>
      <w:b/>
      <w:bCs/>
      <w:sz w:val="22"/>
      <w:szCs w:val="22"/>
    </w:rPr>
  </w:style>
  <w:style w:type="character" w:customStyle="1" w:styleId="Heading7Char">
    <w:name w:val="Heading 7 Char"/>
    <w:basedOn w:val="DefaultParagraphFont"/>
    <w:link w:val="Heading7"/>
    <w:uiPriority w:val="9"/>
    <w:semiHidden/>
    <w:rsid w:val="004A1476"/>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4A1476"/>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4A1476"/>
    <w:rPr>
      <w:rFonts w:asciiTheme="majorHAnsi" w:eastAsiaTheme="majorEastAsia" w:hAnsiTheme="majorHAnsi" w:cstheme="majorBidi"/>
      <w:sz w:val="22"/>
      <w:szCs w:val="22"/>
    </w:rPr>
  </w:style>
  <w:style w:type="paragraph" w:styleId="BodyTextIndent3">
    <w:name w:val="Body Text Indent 3"/>
    <w:basedOn w:val="Normal"/>
    <w:link w:val="BodyTextIndent3Char"/>
    <w:uiPriority w:val="99"/>
    <w:rsid w:val="00EC52A2"/>
    <w:pPr>
      <w:ind w:firstLine="360"/>
    </w:pPr>
    <w:rPr>
      <w:sz w:val="22"/>
      <w:szCs w:val="20"/>
    </w:rPr>
  </w:style>
  <w:style w:type="character" w:customStyle="1" w:styleId="BodyTextIndent3Char">
    <w:name w:val="Body Text Indent 3 Char"/>
    <w:basedOn w:val="DefaultParagraphFont"/>
    <w:link w:val="BodyTextIndent3"/>
    <w:uiPriority w:val="99"/>
    <w:locked/>
    <w:rsid w:val="00AD03A2"/>
    <w:rPr>
      <w:rFonts w:cs="Times New Roman"/>
      <w:sz w:val="22"/>
    </w:rPr>
  </w:style>
  <w:style w:type="paragraph" w:styleId="Header">
    <w:name w:val="header"/>
    <w:basedOn w:val="Normal"/>
    <w:next w:val="Normal"/>
    <w:link w:val="HeaderChar"/>
    <w:uiPriority w:val="99"/>
    <w:rsid w:val="00EC52A2"/>
    <w:pPr>
      <w:widowControl w:val="0"/>
      <w:tabs>
        <w:tab w:val="center" w:pos="4320"/>
        <w:tab w:val="right" w:pos="8640"/>
      </w:tabs>
    </w:pPr>
    <w:rPr>
      <w:rFonts w:ascii="New York" w:hAnsi="New York"/>
      <w:sz w:val="22"/>
      <w:szCs w:val="20"/>
    </w:rPr>
  </w:style>
  <w:style w:type="character" w:customStyle="1" w:styleId="HeaderChar">
    <w:name w:val="Header Char"/>
    <w:basedOn w:val="DefaultParagraphFont"/>
    <w:link w:val="Header"/>
    <w:uiPriority w:val="99"/>
    <w:semiHidden/>
    <w:rsid w:val="004A1476"/>
    <w:rPr>
      <w:sz w:val="24"/>
      <w:szCs w:val="24"/>
    </w:rPr>
  </w:style>
  <w:style w:type="paragraph" w:styleId="BodyTextIndent2">
    <w:name w:val="Body Text Indent 2"/>
    <w:basedOn w:val="Normal"/>
    <w:link w:val="BodyTextIndent2Char"/>
    <w:uiPriority w:val="99"/>
    <w:rsid w:val="00EC52A2"/>
    <w:pPr>
      <w:ind w:left="360"/>
    </w:pPr>
    <w:rPr>
      <w:szCs w:val="20"/>
    </w:rPr>
  </w:style>
  <w:style w:type="character" w:customStyle="1" w:styleId="BodyTextIndent2Char">
    <w:name w:val="Body Text Indent 2 Char"/>
    <w:basedOn w:val="DefaultParagraphFont"/>
    <w:link w:val="BodyTextIndent2"/>
    <w:uiPriority w:val="99"/>
    <w:semiHidden/>
    <w:rsid w:val="004A1476"/>
    <w:rPr>
      <w:sz w:val="24"/>
      <w:szCs w:val="24"/>
    </w:rPr>
  </w:style>
  <w:style w:type="character" w:styleId="Hyperlink">
    <w:name w:val="Hyperlink"/>
    <w:basedOn w:val="DefaultParagraphFont"/>
    <w:uiPriority w:val="99"/>
    <w:rsid w:val="00EC52A2"/>
    <w:rPr>
      <w:rFonts w:cs="Times New Roman"/>
      <w:color w:val="0000FF"/>
      <w:u w:val="single"/>
    </w:rPr>
  </w:style>
  <w:style w:type="paragraph" w:styleId="BodyText">
    <w:name w:val="Body Text"/>
    <w:basedOn w:val="Normal"/>
    <w:link w:val="BodyTextChar"/>
    <w:uiPriority w:val="99"/>
    <w:rsid w:val="00EC52A2"/>
    <w:rPr>
      <w:i/>
      <w:iCs/>
      <w:sz w:val="22"/>
    </w:rPr>
  </w:style>
  <w:style w:type="character" w:customStyle="1" w:styleId="BodyTextChar">
    <w:name w:val="Body Text Char"/>
    <w:basedOn w:val="DefaultParagraphFont"/>
    <w:link w:val="BodyText"/>
    <w:uiPriority w:val="99"/>
    <w:semiHidden/>
    <w:rsid w:val="004A1476"/>
    <w:rPr>
      <w:sz w:val="24"/>
      <w:szCs w:val="24"/>
    </w:rPr>
  </w:style>
  <w:style w:type="character" w:styleId="Strong">
    <w:name w:val="Strong"/>
    <w:basedOn w:val="DefaultParagraphFont"/>
    <w:uiPriority w:val="22"/>
    <w:qFormat/>
    <w:rsid w:val="00EC52A2"/>
    <w:rPr>
      <w:rFonts w:cs="Times New Roman"/>
      <w:b/>
      <w:bCs/>
    </w:rPr>
  </w:style>
  <w:style w:type="paragraph" w:styleId="Footer">
    <w:name w:val="footer"/>
    <w:basedOn w:val="Normal"/>
    <w:link w:val="FooterChar"/>
    <w:uiPriority w:val="99"/>
    <w:rsid w:val="00EC52A2"/>
    <w:pPr>
      <w:tabs>
        <w:tab w:val="center" w:pos="4320"/>
        <w:tab w:val="right" w:pos="8640"/>
      </w:tabs>
    </w:pPr>
  </w:style>
  <w:style w:type="character" w:customStyle="1" w:styleId="FooterChar">
    <w:name w:val="Footer Char"/>
    <w:basedOn w:val="DefaultParagraphFont"/>
    <w:link w:val="Footer"/>
    <w:uiPriority w:val="99"/>
    <w:locked/>
    <w:rsid w:val="00984F11"/>
    <w:rPr>
      <w:rFonts w:cs="Times New Roman"/>
      <w:sz w:val="24"/>
      <w:szCs w:val="24"/>
    </w:rPr>
  </w:style>
  <w:style w:type="paragraph" w:styleId="BodyText2">
    <w:name w:val="Body Text 2"/>
    <w:basedOn w:val="Normal"/>
    <w:link w:val="BodyText2Char"/>
    <w:uiPriority w:val="99"/>
    <w:rsid w:val="00EC52A2"/>
    <w:rPr>
      <w:sz w:val="22"/>
    </w:rPr>
  </w:style>
  <w:style w:type="character" w:customStyle="1" w:styleId="BodyText2Char">
    <w:name w:val="Body Text 2 Char"/>
    <w:basedOn w:val="DefaultParagraphFont"/>
    <w:link w:val="BodyText2"/>
    <w:uiPriority w:val="99"/>
    <w:locked/>
    <w:rsid w:val="00D80096"/>
    <w:rPr>
      <w:rFonts w:cs="Times New Roman"/>
      <w:sz w:val="24"/>
      <w:szCs w:val="24"/>
    </w:rPr>
  </w:style>
  <w:style w:type="paragraph" w:styleId="PlainText">
    <w:name w:val="Plain Text"/>
    <w:basedOn w:val="Normal"/>
    <w:link w:val="PlainTextChar"/>
    <w:uiPriority w:val="99"/>
    <w:rsid w:val="00EC52A2"/>
    <w:rPr>
      <w:rFonts w:ascii="Courier New" w:hAnsi="Courier New" w:cs="Courier New"/>
      <w:sz w:val="20"/>
      <w:szCs w:val="20"/>
    </w:rPr>
  </w:style>
  <w:style w:type="character" w:customStyle="1" w:styleId="PlainTextChar">
    <w:name w:val="Plain Text Char"/>
    <w:basedOn w:val="DefaultParagraphFont"/>
    <w:link w:val="PlainText"/>
    <w:uiPriority w:val="99"/>
    <w:locked/>
    <w:rsid w:val="00042860"/>
    <w:rPr>
      <w:rFonts w:ascii="Courier New" w:hAnsi="Courier New" w:cs="Courier New"/>
    </w:rPr>
  </w:style>
  <w:style w:type="paragraph" w:styleId="BodyTextIndent">
    <w:name w:val="Body Text Indent"/>
    <w:basedOn w:val="Normal"/>
    <w:link w:val="BodyTextIndentChar"/>
    <w:uiPriority w:val="99"/>
    <w:rsid w:val="00EC52A2"/>
    <w:pPr>
      <w:ind w:left="720"/>
    </w:pPr>
    <w:rPr>
      <w:sz w:val="22"/>
    </w:rPr>
  </w:style>
  <w:style w:type="character" w:customStyle="1" w:styleId="BodyTextIndentChar">
    <w:name w:val="Body Text Indent Char"/>
    <w:basedOn w:val="DefaultParagraphFont"/>
    <w:link w:val="BodyTextIndent"/>
    <w:uiPriority w:val="99"/>
    <w:semiHidden/>
    <w:rsid w:val="004A1476"/>
    <w:rPr>
      <w:sz w:val="24"/>
      <w:szCs w:val="24"/>
    </w:rPr>
  </w:style>
  <w:style w:type="paragraph" w:styleId="List">
    <w:name w:val="List"/>
    <w:basedOn w:val="Normal"/>
    <w:uiPriority w:val="99"/>
    <w:rsid w:val="00EC52A2"/>
    <w:pPr>
      <w:ind w:left="360" w:hanging="360"/>
    </w:pPr>
    <w:rPr>
      <w:rFonts w:ascii="Arial" w:hAnsi="Arial"/>
    </w:rPr>
  </w:style>
  <w:style w:type="paragraph" w:customStyle="1" w:styleId="xl24">
    <w:name w:val="xl24"/>
    <w:basedOn w:val="Normal"/>
    <w:rsid w:val="00EC52A2"/>
    <w:pPr>
      <w:spacing w:before="100" w:beforeAutospacing="1" w:after="100" w:afterAutospacing="1"/>
    </w:pPr>
    <w:rPr>
      <w:rFonts w:ascii="Arial" w:eastAsia="Arial Unicode MS" w:hAnsi="Arial" w:cs="Arial"/>
      <w:b/>
      <w:bCs/>
    </w:rPr>
  </w:style>
  <w:style w:type="paragraph" w:customStyle="1" w:styleId="xl25">
    <w:name w:val="xl25"/>
    <w:basedOn w:val="Normal"/>
    <w:rsid w:val="00EC52A2"/>
    <w:pPr>
      <w:spacing w:before="100" w:beforeAutospacing="1" w:after="100" w:afterAutospacing="1"/>
      <w:jc w:val="right"/>
    </w:pPr>
    <w:rPr>
      <w:rFonts w:ascii="Arial" w:eastAsia="Arial Unicode MS" w:hAnsi="Arial" w:cs="Arial"/>
      <w:sz w:val="18"/>
      <w:szCs w:val="18"/>
    </w:rPr>
  </w:style>
  <w:style w:type="paragraph" w:customStyle="1" w:styleId="xl26">
    <w:name w:val="xl26"/>
    <w:basedOn w:val="Normal"/>
    <w:rsid w:val="00EC52A2"/>
    <w:pPr>
      <w:spacing w:before="100" w:beforeAutospacing="1" w:after="100" w:afterAutospacing="1"/>
      <w:jc w:val="right"/>
    </w:pPr>
    <w:rPr>
      <w:rFonts w:ascii="Arial" w:eastAsia="Arial Unicode MS" w:hAnsi="Arial" w:cs="Arial"/>
      <w:sz w:val="18"/>
      <w:szCs w:val="18"/>
    </w:rPr>
  </w:style>
  <w:style w:type="paragraph" w:customStyle="1" w:styleId="xl27">
    <w:name w:val="xl27"/>
    <w:basedOn w:val="Normal"/>
    <w:rsid w:val="00EC52A2"/>
    <w:pPr>
      <w:spacing w:before="100" w:beforeAutospacing="1" w:after="100" w:afterAutospacing="1"/>
    </w:pPr>
    <w:rPr>
      <w:rFonts w:ascii="Arial" w:eastAsia="Arial Unicode MS" w:hAnsi="Arial" w:cs="Arial"/>
      <w:sz w:val="18"/>
      <w:szCs w:val="18"/>
    </w:rPr>
  </w:style>
  <w:style w:type="paragraph" w:customStyle="1" w:styleId="xl28">
    <w:name w:val="xl28"/>
    <w:basedOn w:val="Normal"/>
    <w:rsid w:val="00EC52A2"/>
    <w:pPr>
      <w:spacing w:before="100" w:beforeAutospacing="1" w:after="100" w:afterAutospacing="1"/>
      <w:jc w:val="right"/>
    </w:pPr>
    <w:rPr>
      <w:rFonts w:ascii="Arial" w:eastAsia="Arial Unicode MS" w:hAnsi="Arial" w:cs="Arial"/>
      <w:sz w:val="18"/>
      <w:szCs w:val="18"/>
    </w:rPr>
  </w:style>
  <w:style w:type="paragraph" w:customStyle="1" w:styleId="xl29">
    <w:name w:val="xl29"/>
    <w:basedOn w:val="Normal"/>
    <w:rsid w:val="00EC52A2"/>
    <w:pPr>
      <w:spacing w:before="100" w:beforeAutospacing="1" w:after="100" w:afterAutospacing="1"/>
    </w:pPr>
    <w:rPr>
      <w:rFonts w:ascii="Arial" w:eastAsia="Arial Unicode MS" w:hAnsi="Arial" w:cs="Arial"/>
    </w:rPr>
  </w:style>
  <w:style w:type="paragraph" w:customStyle="1" w:styleId="xl30">
    <w:name w:val="xl30"/>
    <w:basedOn w:val="Normal"/>
    <w:rsid w:val="00EC52A2"/>
    <w:pPr>
      <w:spacing w:before="100" w:beforeAutospacing="1" w:after="100" w:afterAutospacing="1"/>
    </w:pPr>
    <w:rPr>
      <w:rFonts w:ascii="Arial" w:eastAsia="Arial Unicode MS" w:hAnsi="Arial" w:cs="Arial"/>
    </w:rPr>
  </w:style>
  <w:style w:type="paragraph" w:customStyle="1" w:styleId="xl31">
    <w:name w:val="xl31"/>
    <w:basedOn w:val="Normal"/>
    <w:rsid w:val="00EC52A2"/>
    <w:pPr>
      <w:spacing w:before="100" w:beforeAutospacing="1" w:after="100" w:afterAutospacing="1"/>
    </w:pPr>
    <w:rPr>
      <w:rFonts w:ascii="Arial" w:eastAsia="Arial Unicode MS" w:hAnsi="Arial" w:cs="Arial"/>
    </w:rPr>
  </w:style>
  <w:style w:type="paragraph" w:customStyle="1" w:styleId="xl32">
    <w:name w:val="xl32"/>
    <w:basedOn w:val="Normal"/>
    <w:rsid w:val="00EC52A2"/>
    <w:pPr>
      <w:spacing w:before="100" w:beforeAutospacing="1" w:after="100" w:afterAutospacing="1"/>
      <w:jc w:val="right"/>
    </w:pPr>
    <w:rPr>
      <w:rFonts w:ascii="Arial" w:eastAsia="Arial Unicode MS" w:hAnsi="Arial" w:cs="Arial"/>
    </w:rPr>
  </w:style>
  <w:style w:type="paragraph" w:styleId="Caption">
    <w:name w:val="caption"/>
    <w:basedOn w:val="Normal"/>
    <w:next w:val="Normal"/>
    <w:uiPriority w:val="35"/>
    <w:qFormat/>
    <w:rsid w:val="00EC52A2"/>
    <w:pPr>
      <w:spacing w:before="120" w:after="120"/>
    </w:pPr>
    <w:rPr>
      <w:b/>
      <w:bCs/>
      <w:sz w:val="20"/>
      <w:szCs w:val="20"/>
    </w:rPr>
  </w:style>
  <w:style w:type="character" w:styleId="FollowedHyperlink">
    <w:name w:val="FollowedHyperlink"/>
    <w:basedOn w:val="DefaultParagraphFont"/>
    <w:uiPriority w:val="99"/>
    <w:rsid w:val="00EC52A2"/>
    <w:rPr>
      <w:rFonts w:cs="Times New Roman"/>
      <w:color w:val="800080"/>
      <w:u w:val="single"/>
    </w:rPr>
  </w:style>
  <w:style w:type="paragraph" w:customStyle="1" w:styleId="xl33">
    <w:name w:val="xl33"/>
    <w:basedOn w:val="Normal"/>
    <w:rsid w:val="00EC52A2"/>
    <w:pPr>
      <w:spacing w:before="100" w:beforeAutospacing="1" w:after="100" w:afterAutospacing="1"/>
    </w:pPr>
    <w:rPr>
      <w:rFonts w:eastAsia="Arial Unicode MS"/>
      <w:sz w:val="22"/>
      <w:szCs w:val="22"/>
    </w:rPr>
  </w:style>
  <w:style w:type="paragraph" w:styleId="BalloonText">
    <w:name w:val="Balloon Text"/>
    <w:basedOn w:val="Normal"/>
    <w:link w:val="BalloonTextChar"/>
    <w:uiPriority w:val="99"/>
    <w:semiHidden/>
    <w:rsid w:val="00EC52A2"/>
    <w:rPr>
      <w:rFonts w:ascii="Tahoma" w:hAnsi="Tahoma" w:cs="Tahoma"/>
      <w:sz w:val="16"/>
      <w:szCs w:val="16"/>
    </w:rPr>
  </w:style>
  <w:style w:type="character" w:customStyle="1" w:styleId="BalloonTextChar">
    <w:name w:val="Balloon Text Char"/>
    <w:basedOn w:val="DefaultParagraphFont"/>
    <w:link w:val="BalloonText"/>
    <w:uiPriority w:val="99"/>
    <w:semiHidden/>
    <w:rsid w:val="004A1476"/>
    <w:rPr>
      <w:sz w:val="0"/>
      <w:szCs w:val="0"/>
    </w:rPr>
  </w:style>
  <w:style w:type="paragraph" w:styleId="HTMLPreformatted">
    <w:name w:val="HTML Preformatted"/>
    <w:basedOn w:val="Normal"/>
    <w:link w:val="HTMLPreformattedChar"/>
    <w:uiPriority w:val="99"/>
    <w:rsid w:val="00062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uiPriority w:val="99"/>
    <w:locked/>
    <w:rsid w:val="003B1552"/>
    <w:rPr>
      <w:rFonts w:ascii="Arial Unicode MS" w:eastAsia="Arial Unicode MS" w:hAnsi="Arial Unicode MS" w:cs="Arial Unicode MS"/>
    </w:rPr>
  </w:style>
  <w:style w:type="paragraph" w:styleId="List2">
    <w:name w:val="List 2"/>
    <w:basedOn w:val="Normal"/>
    <w:uiPriority w:val="99"/>
    <w:rsid w:val="00474757"/>
    <w:pPr>
      <w:ind w:left="720" w:hanging="360"/>
    </w:pPr>
  </w:style>
  <w:style w:type="paragraph" w:styleId="List3">
    <w:name w:val="List 3"/>
    <w:basedOn w:val="Normal"/>
    <w:uiPriority w:val="99"/>
    <w:rsid w:val="00474757"/>
    <w:pPr>
      <w:ind w:left="1080" w:hanging="360"/>
    </w:pPr>
  </w:style>
  <w:style w:type="paragraph" w:styleId="Date">
    <w:name w:val="Date"/>
    <w:basedOn w:val="Normal"/>
    <w:next w:val="Normal"/>
    <w:link w:val="DateChar"/>
    <w:uiPriority w:val="99"/>
    <w:rsid w:val="00474757"/>
  </w:style>
  <w:style w:type="character" w:customStyle="1" w:styleId="DateChar">
    <w:name w:val="Date Char"/>
    <w:basedOn w:val="DefaultParagraphFont"/>
    <w:link w:val="Date"/>
    <w:uiPriority w:val="99"/>
    <w:semiHidden/>
    <w:rsid w:val="004A1476"/>
    <w:rPr>
      <w:sz w:val="24"/>
      <w:szCs w:val="24"/>
    </w:rPr>
  </w:style>
  <w:style w:type="paragraph" w:styleId="ListBullet2">
    <w:name w:val="List Bullet 2"/>
    <w:basedOn w:val="Normal"/>
    <w:uiPriority w:val="99"/>
    <w:rsid w:val="00474757"/>
    <w:pPr>
      <w:numPr>
        <w:numId w:val="24"/>
      </w:numPr>
    </w:pPr>
  </w:style>
  <w:style w:type="paragraph" w:styleId="ListContinue">
    <w:name w:val="List Continue"/>
    <w:basedOn w:val="Normal"/>
    <w:uiPriority w:val="99"/>
    <w:rsid w:val="00474757"/>
    <w:pPr>
      <w:spacing w:after="120"/>
      <w:ind w:left="360"/>
    </w:pPr>
  </w:style>
  <w:style w:type="paragraph" w:customStyle="1" w:styleId="InsideAddress">
    <w:name w:val="Inside Address"/>
    <w:basedOn w:val="Normal"/>
    <w:rsid w:val="00474757"/>
  </w:style>
  <w:style w:type="paragraph" w:styleId="Title">
    <w:name w:val="Title"/>
    <w:basedOn w:val="Normal"/>
    <w:link w:val="TitleChar"/>
    <w:uiPriority w:val="10"/>
    <w:qFormat/>
    <w:rsid w:val="00474757"/>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rsid w:val="004A1476"/>
    <w:rPr>
      <w:rFonts w:asciiTheme="majorHAnsi" w:eastAsiaTheme="majorEastAsia" w:hAnsiTheme="majorHAnsi" w:cstheme="majorBidi"/>
      <w:b/>
      <w:bCs/>
      <w:kern w:val="28"/>
      <w:sz w:val="32"/>
      <w:szCs w:val="32"/>
    </w:rPr>
  </w:style>
  <w:style w:type="paragraph" w:styleId="Subtitle">
    <w:name w:val="Subtitle"/>
    <w:basedOn w:val="Normal"/>
    <w:link w:val="SubtitleChar"/>
    <w:uiPriority w:val="11"/>
    <w:qFormat/>
    <w:rsid w:val="00474757"/>
    <w:pPr>
      <w:spacing w:after="60"/>
      <w:jc w:val="center"/>
      <w:outlineLvl w:val="1"/>
    </w:pPr>
    <w:rPr>
      <w:rFonts w:ascii="Arial" w:hAnsi="Arial" w:cs="Arial"/>
    </w:rPr>
  </w:style>
  <w:style w:type="character" w:customStyle="1" w:styleId="SubtitleChar">
    <w:name w:val="Subtitle Char"/>
    <w:basedOn w:val="DefaultParagraphFont"/>
    <w:link w:val="Subtitle"/>
    <w:uiPriority w:val="11"/>
    <w:rsid w:val="004A1476"/>
    <w:rPr>
      <w:rFonts w:asciiTheme="majorHAnsi" w:eastAsiaTheme="majorEastAsia" w:hAnsiTheme="majorHAnsi" w:cstheme="majorBidi"/>
      <w:sz w:val="24"/>
      <w:szCs w:val="24"/>
    </w:rPr>
  </w:style>
  <w:style w:type="paragraph" w:customStyle="1" w:styleId="ReturnAddress">
    <w:name w:val="Return Address"/>
    <w:basedOn w:val="Normal"/>
    <w:rsid w:val="00474757"/>
  </w:style>
  <w:style w:type="paragraph" w:styleId="BodyTextFirstIndent">
    <w:name w:val="Body Text First Indent"/>
    <w:basedOn w:val="BodyText"/>
    <w:link w:val="BodyTextFirstIndentChar"/>
    <w:uiPriority w:val="99"/>
    <w:rsid w:val="00474757"/>
    <w:pPr>
      <w:spacing w:after="120"/>
      <w:ind w:firstLine="210"/>
    </w:pPr>
    <w:rPr>
      <w:i w:val="0"/>
      <w:iCs w:val="0"/>
      <w:sz w:val="24"/>
    </w:rPr>
  </w:style>
  <w:style w:type="character" w:customStyle="1" w:styleId="BodyTextFirstIndentChar">
    <w:name w:val="Body Text First Indent Char"/>
    <w:basedOn w:val="BodyTextChar"/>
    <w:link w:val="BodyTextFirstIndent"/>
    <w:uiPriority w:val="99"/>
    <w:semiHidden/>
    <w:rsid w:val="004A1476"/>
  </w:style>
  <w:style w:type="paragraph" w:styleId="BodyTextFirstIndent2">
    <w:name w:val="Body Text First Indent 2"/>
    <w:basedOn w:val="BodyTextIndent"/>
    <w:link w:val="BodyTextFirstIndent2Char"/>
    <w:uiPriority w:val="99"/>
    <w:rsid w:val="00474757"/>
    <w:pPr>
      <w:spacing w:after="120"/>
      <w:ind w:left="360" w:firstLine="210"/>
    </w:pPr>
    <w:rPr>
      <w:sz w:val="24"/>
    </w:rPr>
  </w:style>
  <w:style w:type="character" w:customStyle="1" w:styleId="BodyTextFirstIndent2Char">
    <w:name w:val="Body Text First Indent 2 Char"/>
    <w:basedOn w:val="BodyTextIndentChar"/>
    <w:link w:val="BodyTextFirstIndent2"/>
    <w:uiPriority w:val="99"/>
    <w:semiHidden/>
    <w:rsid w:val="004A1476"/>
  </w:style>
  <w:style w:type="paragraph" w:styleId="NoteHeading">
    <w:name w:val="Note Heading"/>
    <w:basedOn w:val="Normal"/>
    <w:next w:val="Normal"/>
    <w:link w:val="NoteHeadingChar"/>
    <w:uiPriority w:val="99"/>
    <w:rsid w:val="00474757"/>
  </w:style>
  <w:style w:type="character" w:customStyle="1" w:styleId="NoteHeadingChar">
    <w:name w:val="Note Heading Char"/>
    <w:basedOn w:val="DefaultParagraphFont"/>
    <w:link w:val="NoteHeading"/>
    <w:uiPriority w:val="99"/>
    <w:semiHidden/>
    <w:rsid w:val="004A1476"/>
    <w:rPr>
      <w:sz w:val="24"/>
      <w:szCs w:val="24"/>
    </w:rPr>
  </w:style>
</w:styles>
</file>

<file path=word/webSettings.xml><?xml version="1.0" encoding="utf-8"?>
<w:webSettings xmlns:r="http://schemas.openxmlformats.org/officeDocument/2006/relationships" xmlns:w="http://schemas.openxmlformats.org/wordprocessingml/2006/main">
  <w:divs>
    <w:div w:id="1867673600">
      <w:marLeft w:val="0"/>
      <w:marRight w:val="0"/>
      <w:marTop w:val="0"/>
      <w:marBottom w:val="0"/>
      <w:divBdr>
        <w:top w:val="none" w:sz="0" w:space="0" w:color="auto"/>
        <w:left w:val="none" w:sz="0" w:space="0" w:color="auto"/>
        <w:bottom w:val="none" w:sz="0" w:space="0" w:color="auto"/>
        <w:right w:val="none" w:sz="0" w:space="0" w:color="auto"/>
      </w:divBdr>
    </w:div>
    <w:div w:id="1867673601">
      <w:marLeft w:val="0"/>
      <w:marRight w:val="0"/>
      <w:marTop w:val="0"/>
      <w:marBottom w:val="0"/>
      <w:divBdr>
        <w:top w:val="none" w:sz="0" w:space="0" w:color="auto"/>
        <w:left w:val="none" w:sz="0" w:space="0" w:color="auto"/>
        <w:bottom w:val="none" w:sz="0" w:space="0" w:color="auto"/>
        <w:right w:val="none" w:sz="0" w:space="0" w:color="auto"/>
      </w:divBdr>
    </w:div>
    <w:div w:id="1867673602">
      <w:marLeft w:val="0"/>
      <w:marRight w:val="0"/>
      <w:marTop w:val="0"/>
      <w:marBottom w:val="0"/>
      <w:divBdr>
        <w:top w:val="none" w:sz="0" w:space="0" w:color="auto"/>
        <w:left w:val="none" w:sz="0" w:space="0" w:color="auto"/>
        <w:bottom w:val="none" w:sz="0" w:space="0" w:color="auto"/>
        <w:right w:val="none" w:sz="0" w:space="0" w:color="auto"/>
      </w:divBdr>
    </w:div>
    <w:div w:id="1867673603">
      <w:marLeft w:val="0"/>
      <w:marRight w:val="0"/>
      <w:marTop w:val="0"/>
      <w:marBottom w:val="0"/>
      <w:divBdr>
        <w:top w:val="none" w:sz="0" w:space="0" w:color="auto"/>
        <w:left w:val="none" w:sz="0" w:space="0" w:color="auto"/>
        <w:bottom w:val="none" w:sz="0" w:space="0" w:color="auto"/>
        <w:right w:val="none" w:sz="0" w:space="0" w:color="auto"/>
      </w:divBdr>
    </w:div>
    <w:div w:id="1867673604">
      <w:marLeft w:val="0"/>
      <w:marRight w:val="0"/>
      <w:marTop w:val="0"/>
      <w:marBottom w:val="0"/>
      <w:divBdr>
        <w:top w:val="none" w:sz="0" w:space="0" w:color="auto"/>
        <w:left w:val="none" w:sz="0" w:space="0" w:color="auto"/>
        <w:bottom w:val="none" w:sz="0" w:space="0" w:color="auto"/>
        <w:right w:val="none" w:sz="0" w:space="0" w:color="auto"/>
      </w:divBdr>
    </w:div>
    <w:div w:id="1867673605">
      <w:marLeft w:val="0"/>
      <w:marRight w:val="0"/>
      <w:marTop w:val="0"/>
      <w:marBottom w:val="0"/>
      <w:divBdr>
        <w:top w:val="none" w:sz="0" w:space="0" w:color="auto"/>
        <w:left w:val="none" w:sz="0" w:space="0" w:color="auto"/>
        <w:bottom w:val="none" w:sz="0" w:space="0" w:color="auto"/>
        <w:right w:val="none" w:sz="0" w:space="0" w:color="auto"/>
      </w:divBdr>
    </w:div>
    <w:div w:id="1867673606">
      <w:marLeft w:val="0"/>
      <w:marRight w:val="0"/>
      <w:marTop w:val="0"/>
      <w:marBottom w:val="0"/>
      <w:divBdr>
        <w:top w:val="none" w:sz="0" w:space="0" w:color="auto"/>
        <w:left w:val="none" w:sz="0" w:space="0" w:color="auto"/>
        <w:bottom w:val="none" w:sz="0" w:space="0" w:color="auto"/>
        <w:right w:val="none" w:sz="0" w:space="0" w:color="auto"/>
      </w:divBdr>
    </w:div>
    <w:div w:id="1867673607">
      <w:marLeft w:val="0"/>
      <w:marRight w:val="0"/>
      <w:marTop w:val="0"/>
      <w:marBottom w:val="0"/>
      <w:divBdr>
        <w:top w:val="none" w:sz="0" w:space="0" w:color="auto"/>
        <w:left w:val="none" w:sz="0" w:space="0" w:color="auto"/>
        <w:bottom w:val="none" w:sz="0" w:space="0" w:color="auto"/>
        <w:right w:val="none" w:sz="0" w:space="0" w:color="auto"/>
      </w:divBdr>
    </w:div>
    <w:div w:id="1867673608">
      <w:marLeft w:val="0"/>
      <w:marRight w:val="0"/>
      <w:marTop w:val="0"/>
      <w:marBottom w:val="0"/>
      <w:divBdr>
        <w:top w:val="none" w:sz="0" w:space="0" w:color="auto"/>
        <w:left w:val="none" w:sz="0" w:space="0" w:color="auto"/>
        <w:bottom w:val="none" w:sz="0" w:space="0" w:color="auto"/>
        <w:right w:val="none" w:sz="0" w:space="0" w:color="auto"/>
      </w:divBdr>
    </w:div>
    <w:div w:id="1867673609">
      <w:marLeft w:val="0"/>
      <w:marRight w:val="0"/>
      <w:marTop w:val="0"/>
      <w:marBottom w:val="0"/>
      <w:divBdr>
        <w:top w:val="none" w:sz="0" w:space="0" w:color="auto"/>
        <w:left w:val="none" w:sz="0" w:space="0" w:color="auto"/>
        <w:bottom w:val="none" w:sz="0" w:space="0" w:color="auto"/>
        <w:right w:val="none" w:sz="0" w:space="0" w:color="auto"/>
      </w:divBdr>
    </w:div>
    <w:div w:id="1867673610">
      <w:marLeft w:val="0"/>
      <w:marRight w:val="0"/>
      <w:marTop w:val="0"/>
      <w:marBottom w:val="0"/>
      <w:divBdr>
        <w:top w:val="none" w:sz="0" w:space="0" w:color="auto"/>
        <w:left w:val="none" w:sz="0" w:space="0" w:color="auto"/>
        <w:bottom w:val="none" w:sz="0" w:space="0" w:color="auto"/>
        <w:right w:val="none" w:sz="0" w:space="0" w:color="auto"/>
      </w:divBdr>
    </w:div>
    <w:div w:id="1867673611">
      <w:marLeft w:val="0"/>
      <w:marRight w:val="0"/>
      <w:marTop w:val="0"/>
      <w:marBottom w:val="0"/>
      <w:divBdr>
        <w:top w:val="none" w:sz="0" w:space="0" w:color="auto"/>
        <w:left w:val="none" w:sz="0" w:space="0" w:color="auto"/>
        <w:bottom w:val="none" w:sz="0" w:space="0" w:color="auto"/>
        <w:right w:val="none" w:sz="0" w:space="0" w:color="auto"/>
      </w:divBdr>
    </w:div>
    <w:div w:id="1867673612">
      <w:marLeft w:val="0"/>
      <w:marRight w:val="0"/>
      <w:marTop w:val="0"/>
      <w:marBottom w:val="0"/>
      <w:divBdr>
        <w:top w:val="none" w:sz="0" w:space="0" w:color="auto"/>
        <w:left w:val="none" w:sz="0" w:space="0" w:color="auto"/>
        <w:bottom w:val="none" w:sz="0" w:space="0" w:color="auto"/>
        <w:right w:val="none" w:sz="0" w:space="0" w:color="auto"/>
      </w:divBdr>
    </w:div>
    <w:div w:id="1867673613">
      <w:marLeft w:val="0"/>
      <w:marRight w:val="0"/>
      <w:marTop w:val="0"/>
      <w:marBottom w:val="0"/>
      <w:divBdr>
        <w:top w:val="none" w:sz="0" w:space="0" w:color="auto"/>
        <w:left w:val="none" w:sz="0" w:space="0" w:color="auto"/>
        <w:bottom w:val="none" w:sz="0" w:space="0" w:color="auto"/>
        <w:right w:val="none" w:sz="0" w:space="0" w:color="auto"/>
      </w:divBdr>
    </w:div>
    <w:div w:id="1867673614">
      <w:marLeft w:val="0"/>
      <w:marRight w:val="0"/>
      <w:marTop w:val="0"/>
      <w:marBottom w:val="0"/>
      <w:divBdr>
        <w:top w:val="none" w:sz="0" w:space="0" w:color="auto"/>
        <w:left w:val="none" w:sz="0" w:space="0" w:color="auto"/>
        <w:bottom w:val="none" w:sz="0" w:space="0" w:color="auto"/>
        <w:right w:val="none" w:sz="0" w:space="0" w:color="auto"/>
      </w:divBdr>
    </w:div>
    <w:div w:id="1867673615">
      <w:marLeft w:val="0"/>
      <w:marRight w:val="0"/>
      <w:marTop w:val="0"/>
      <w:marBottom w:val="0"/>
      <w:divBdr>
        <w:top w:val="none" w:sz="0" w:space="0" w:color="auto"/>
        <w:left w:val="none" w:sz="0" w:space="0" w:color="auto"/>
        <w:bottom w:val="none" w:sz="0" w:space="0" w:color="auto"/>
        <w:right w:val="none" w:sz="0" w:space="0" w:color="auto"/>
      </w:divBdr>
    </w:div>
    <w:div w:id="1867673616">
      <w:marLeft w:val="0"/>
      <w:marRight w:val="0"/>
      <w:marTop w:val="0"/>
      <w:marBottom w:val="0"/>
      <w:divBdr>
        <w:top w:val="none" w:sz="0" w:space="0" w:color="auto"/>
        <w:left w:val="none" w:sz="0" w:space="0" w:color="auto"/>
        <w:bottom w:val="none" w:sz="0" w:space="0" w:color="auto"/>
        <w:right w:val="none" w:sz="0" w:space="0" w:color="auto"/>
      </w:divBdr>
    </w:div>
    <w:div w:id="1867673617">
      <w:marLeft w:val="0"/>
      <w:marRight w:val="0"/>
      <w:marTop w:val="0"/>
      <w:marBottom w:val="0"/>
      <w:divBdr>
        <w:top w:val="none" w:sz="0" w:space="0" w:color="auto"/>
        <w:left w:val="none" w:sz="0" w:space="0" w:color="auto"/>
        <w:bottom w:val="none" w:sz="0" w:space="0" w:color="auto"/>
        <w:right w:val="none" w:sz="0" w:space="0" w:color="auto"/>
      </w:divBdr>
    </w:div>
    <w:div w:id="1867673618">
      <w:marLeft w:val="0"/>
      <w:marRight w:val="0"/>
      <w:marTop w:val="0"/>
      <w:marBottom w:val="0"/>
      <w:divBdr>
        <w:top w:val="none" w:sz="0" w:space="0" w:color="auto"/>
        <w:left w:val="none" w:sz="0" w:space="0" w:color="auto"/>
        <w:bottom w:val="none" w:sz="0" w:space="0" w:color="auto"/>
        <w:right w:val="none" w:sz="0" w:space="0" w:color="auto"/>
      </w:divBdr>
    </w:div>
    <w:div w:id="1867673619">
      <w:marLeft w:val="0"/>
      <w:marRight w:val="0"/>
      <w:marTop w:val="0"/>
      <w:marBottom w:val="0"/>
      <w:divBdr>
        <w:top w:val="none" w:sz="0" w:space="0" w:color="auto"/>
        <w:left w:val="none" w:sz="0" w:space="0" w:color="auto"/>
        <w:bottom w:val="none" w:sz="0" w:space="0" w:color="auto"/>
        <w:right w:val="none" w:sz="0" w:space="0" w:color="auto"/>
      </w:divBdr>
    </w:div>
    <w:div w:id="1867673620">
      <w:marLeft w:val="0"/>
      <w:marRight w:val="0"/>
      <w:marTop w:val="0"/>
      <w:marBottom w:val="0"/>
      <w:divBdr>
        <w:top w:val="none" w:sz="0" w:space="0" w:color="auto"/>
        <w:left w:val="none" w:sz="0" w:space="0" w:color="auto"/>
        <w:bottom w:val="none" w:sz="0" w:space="0" w:color="auto"/>
        <w:right w:val="none" w:sz="0" w:space="0" w:color="auto"/>
      </w:divBdr>
    </w:div>
    <w:div w:id="1867673621">
      <w:marLeft w:val="0"/>
      <w:marRight w:val="0"/>
      <w:marTop w:val="0"/>
      <w:marBottom w:val="0"/>
      <w:divBdr>
        <w:top w:val="none" w:sz="0" w:space="0" w:color="auto"/>
        <w:left w:val="none" w:sz="0" w:space="0" w:color="auto"/>
        <w:bottom w:val="none" w:sz="0" w:space="0" w:color="auto"/>
        <w:right w:val="none" w:sz="0" w:space="0" w:color="auto"/>
      </w:divBdr>
    </w:div>
    <w:div w:id="1867673622">
      <w:marLeft w:val="0"/>
      <w:marRight w:val="0"/>
      <w:marTop w:val="0"/>
      <w:marBottom w:val="0"/>
      <w:divBdr>
        <w:top w:val="none" w:sz="0" w:space="0" w:color="auto"/>
        <w:left w:val="none" w:sz="0" w:space="0" w:color="auto"/>
        <w:bottom w:val="none" w:sz="0" w:space="0" w:color="auto"/>
        <w:right w:val="none" w:sz="0" w:space="0" w:color="auto"/>
      </w:divBdr>
    </w:div>
    <w:div w:id="1867673623">
      <w:marLeft w:val="0"/>
      <w:marRight w:val="0"/>
      <w:marTop w:val="0"/>
      <w:marBottom w:val="0"/>
      <w:divBdr>
        <w:top w:val="none" w:sz="0" w:space="0" w:color="auto"/>
        <w:left w:val="none" w:sz="0" w:space="0" w:color="auto"/>
        <w:bottom w:val="none" w:sz="0" w:space="0" w:color="auto"/>
        <w:right w:val="none" w:sz="0" w:space="0" w:color="auto"/>
      </w:divBdr>
    </w:div>
    <w:div w:id="1867673624">
      <w:marLeft w:val="0"/>
      <w:marRight w:val="0"/>
      <w:marTop w:val="0"/>
      <w:marBottom w:val="0"/>
      <w:divBdr>
        <w:top w:val="none" w:sz="0" w:space="0" w:color="auto"/>
        <w:left w:val="none" w:sz="0" w:space="0" w:color="auto"/>
        <w:bottom w:val="none" w:sz="0" w:space="0" w:color="auto"/>
        <w:right w:val="none" w:sz="0" w:space="0" w:color="auto"/>
      </w:divBdr>
    </w:div>
    <w:div w:id="1867673625">
      <w:marLeft w:val="0"/>
      <w:marRight w:val="0"/>
      <w:marTop w:val="0"/>
      <w:marBottom w:val="0"/>
      <w:divBdr>
        <w:top w:val="none" w:sz="0" w:space="0" w:color="auto"/>
        <w:left w:val="none" w:sz="0" w:space="0" w:color="auto"/>
        <w:bottom w:val="none" w:sz="0" w:space="0" w:color="auto"/>
        <w:right w:val="none" w:sz="0" w:space="0" w:color="auto"/>
      </w:divBdr>
    </w:div>
    <w:div w:id="1867673626">
      <w:marLeft w:val="0"/>
      <w:marRight w:val="0"/>
      <w:marTop w:val="0"/>
      <w:marBottom w:val="0"/>
      <w:divBdr>
        <w:top w:val="none" w:sz="0" w:space="0" w:color="auto"/>
        <w:left w:val="none" w:sz="0" w:space="0" w:color="auto"/>
        <w:bottom w:val="none" w:sz="0" w:space="0" w:color="auto"/>
        <w:right w:val="none" w:sz="0" w:space="0" w:color="auto"/>
      </w:divBdr>
    </w:div>
    <w:div w:id="1867673627">
      <w:marLeft w:val="0"/>
      <w:marRight w:val="0"/>
      <w:marTop w:val="0"/>
      <w:marBottom w:val="0"/>
      <w:divBdr>
        <w:top w:val="none" w:sz="0" w:space="0" w:color="auto"/>
        <w:left w:val="none" w:sz="0" w:space="0" w:color="auto"/>
        <w:bottom w:val="none" w:sz="0" w:space="0" w:color="auto"/>
        <w:right w:val="none" w:sz="0" w:space="0" w:color="auto"/>
      </w:divBdr>
    </w:div>
    <w:div w:id="1867673628">
      <w:marLeft w:val="0"/>
      <w:marRight w:val="0"/>
      <w:marTop w:val="0"/>
      <w:marBottom w:val="0"/>
      <w:divBdr>
        <w:top w:val="none" w:sz="0" w:space="0" w:color="auto"/>
        <w:left w:val="none" w:sz="0" w:space="0" w:color="auto"/>
        <w:bottom w:val="none" w:sz="0" w:space="0" w:color="auto"/>
        <w:right w:val="none" w:sz="0" w:space="0" w:color="auto"/>
      </w:divBdr>
    </w:div>
    <w:div w:id="1867673629">
      <w:marLeft w:val="0"/>
      <w:marRight w:val="0"/>
      <w:marTop w:val="0"/>
      <w:marBottom w:val="0"/>
      <w:divBdr>
        <w:top w:val="none" w:sz="0" w:space="0" w:color="auto"/>
        <w:left w:val="none" w:sz="0" w:space="0" w:color="auto"/>
        <w:bottom w:val="none" w:sz="0" w:space="0" w:color="auto"/>
        <w:right w:val="none" w:sz="0" w:space="0" w:color="auto"/>
      </w:divBdr>
    </w:div>
    <w:div w:id="1867673630">
      <w:marLeft w:val="0"/>
      <w:marRight w:val="0"/>
      <w:marTop w:val="0"/>
      <w:marBottom w:val="0"/>
      <w:divBdr>
        <w:top w:val="none" w:sz="0" w:space="0" w:color="auto"/>
        <w:left w:val="none" w:sz="0" w:space="0" w:color="auto"/>
        <w:bottom w:val="none" w:sz="0" w:space="0" w:color="auto"/>
        <w:right w:val="none" w:sz="0" w:space="0" w:color="auto"/>
      </w:divBdr>
    </w:div>
    <w:div w:id="186767363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hlips@ufl.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auren.levi@dep.state.fl.us" TargetMode="External"/><Relationship Id="rId12" Type="http://schemas.openxmlformats.org/officeDocument/2006/relationships/hyperlink" Target="http://cfcdmo.baruch.s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aterdata.usgs.gov/nwis/" TargetMode="External"/><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cdmo.baruch.sc.edu/QueryPages/googlemap.cf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189</TotalTime>
  <Pages>17</Pages>
  <Words>6512</Words>
  <Characters>-32766</Characters>
  <Application>Microsoft Office Outlook</Application>
  <DocSecurity>0</DocSecurity>
  <Lines>0</Lines>
  <Paragraphs>0</Paragraphs>
  <ScaleCrop>false</ScaleCrop>
  <Company>VIMS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Parameter:  NH4F</dc:title>
  <dc:subject/>
  <dc:creator>wreay_a</dc:creator>
  <cp:keywords/>
  <dc:description/>
  <cp:lastModifiedBy>Lauren Levi</cp:lastModifiedBy>
  <cp:revision>28</cp:revision>
  <cp:lastPrinted>2012-05-02T17:41:00Z</cp:lastPrinted>
  <dcterms:created xsi:type="dcterms:W3CDTF">2012-03-29T18:20:00Z</dcterms:created>
  <dcterms:modified xsi:type="dcterms:W3CDTF">2012-05-11T16:52:00Z</dcterms:modified>
</cp:coreProperties>
</file>