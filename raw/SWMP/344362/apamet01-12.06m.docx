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EF6" w:rsidRDefault="00D85EF6">
      <w:pPr>
        <w:pStyle w:val="PlainText"/>
        <w:rPr>
          <w:rFonts w:ascii="Times New Roman" w:eastAsia="MS Mincho" w:hAnsi="Times New Roman" w:cs="Times New Roman"/>
          <w:sz w:val="22"/>
        </w:rPr>
      </w:pPr>
      <w:bookmarkStart w:id="0" w:name="_GoBack"/>
      <w:bookmarkEnd w:id="0"/>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NERR Meteorological Metadata </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January - December 2006</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Last Update: </w:t>
      </w:r>
      <w:r w:rsidR="004E65C5">
        <w:rPr>
          <w:rFonts w:ascii="Times New Roman" w:eastAsia="MS Mincho" w:hAnsi="Times New Roman" w:cs="Times New Roman"/>
          <w:b/>
          <w:sz w:val="22"/>
        </w:rPr>
        <w:t>October 19</w:t>
      </w:r>
      <w:r w:rsidR="008D379D" w:rsidRPr="001D43EE">
        <w:rPr>
          <w:rFonts w:ascii="Times New Roman" w:eastAsia="MS Mincho" w:hAnsi="Times New Roman" w:cs="Times New Roman"/>
          <w:b/>
          <w:sz w:val="22"/>
        </w:rPr>
        <w:t>, 2023</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b/>
          <w:bCs/>
          <w:sz w:val="22"/>
        </w:rPr>
      </w:pPr>
      <w:smartTag w:uri="urn:schemas-microsoft-com:office:smarttags" w:element="place">
        <w:r>
          <w:rPr>
            <w:rFonts w:ascii="Times New Roman" w:eastAsia="MS Mincho" w:hAnsi="Times New Roman" w:cs="Times New Roman"/>
            <w:b/>
            <w:bCs/>
            <w:sz w:val="22"/>
          </w:rPr>
          <w:t>I.</w:t>
        </w:r>
      </w:smartTag>
      <w:r>
        <w:rPr>
          <w:rFonts w:ascii="Times New Roman" w:eastAsia="MS Mincho" w:hAnsi="Times New Roman" w:cs="Times New Roman"/>
          <w:b/>
          <w:bCs/>
          <w:sz w:val="22"/>
        </w:rPr>
        <w:t xml:space="preserve"> Data Set &amp; Research Descriptors</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b/>
          <w:bCs/>
          <w:sz w:val="22"/>
        </w:rPr>
      </w:pPr>
      <w:r>
        <w:rPr>
          <w:rFonts w:ascii="Times New Roman" w:eastAsia="MS Mincho" w:hAnsi="Times New Roman" w:cs="Times New Roman"/>
          <w:b/>
          <w:bCs/>
          <w:sz w:val="22"/>
        </w:rPr>
        <w:t>1) Principal investigator &amp; contact persons:</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Lee Edmiston, Research Coordinator</w:t>
      </w:r>
    </w:p>
    <w:p w:rsidR="00D85EF6" w:rsidRDefault="004D6737">
      <w:pPr>
        <w:pStyle w:val="PlainText"/>
        <w:rPr>
          <w:rFonts w:ascii="Times New Roman" w:eastAsia="MS Mincho" w:hAnsi="Times New Roman" w:cs="Times New Roman"/>
          <w:sz w:val="22"/>
        </w:rPr>
      </w:pPr>
      <w:hyperlink r:id="rId7" w:history="1">
        <w:r w:rsidR="00D85EF6">
          <w:rPr>
            <w:rStyle w:val="Hyperlink"/>
            <w:rFonts w:ascii="Times New Roman" w:eastAsia="MS Mincho" w:hAnsi="Times New Roman" w:cs="Times New Roman"/>
            <w:sz w:val="22"/>
          </w:rPr>
          <w:t>lee.edmiston@dep.state.fl.us</w:t>
        </w:r>
      </w:hyperlink>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850-653-8063 (temporary number)</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Stephanie Fahrny, Environmental Specialist I</w:t>
      </w:r>
    </w:p>
    <w:p w:rsidR="00D85EF6" w:rsidRDefault="004D6737">
      <w:pPr>
        <w:pStyle w:val="PlainText"/>
        <w:rPr>
          <w:rFonts w:ascii="Times New Roman" w:eastAsia="MS Mincho" w:hAnsi="Times New Roman" w:cs="Times New Roman"/>
          <w:sz w:val="22"/>
        </w:rPr>
      </w:pPr>
      <w:hyperlink r:id="rId8" w:history="1">
        <w:r w:rsidR="00D85EF6">
          <w:rPr>
            <w:rStyle w:val="Hyperlink"/>
            <w:rFonts w:ascii="Times New Roman" w:eastAsia="MS Mincho" w:hAnsi="Times New Roman" w:cs="Times New Roman"/>
            <w:sz w:val="22"/>
          </w:rPr>
          <w:t>stephanie.fahrny@dep.state.fl.us</w:t>
        </w:r>
      </w:hyperlink>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850-653-8063 (temporary number)</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Lauren Levi, Environmental Specialist II</w:t>
      </w:r>
    </w:p>
    <w:p w:rsidR="00D85EF6" w:rsidRDefault="004D6737">
      <w:pPr>
        <w:pStyle w:val="PlainText"/>
        <w:rPr>
          <w:rFonts w:ascii="Times New Roman" w:eastAsia="MS Mincho" w:hAnsi="Times New Roman" w:cs="Times New Roman"/>
          <w:sz w:val="22"/>
        </w:rPr>
      </w:pPr>
      <w:hyperlink r:id="rId9" w:history="1">
        <w:r w:rsidR="00D85EF6">
          <w:rPr>
            <w:rStyle w:val="Hyperlink"/>
            <w:rFonts w:ascii="Times New Roman" w:eastAsia="MS Mincho" w:hAnsi="Times New Roman" w:cs="Times New Roman"/>
            <w:sz w:val="22"/>
          </w:rPr>
          <w:t>lauren.levi@dep.state.fl.us</w:t>
        </w:r>
      </w:hyperlink>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850-653-8063 (temporary number)</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Florida Department of Environmental Protection</w:t>
      </w:r>
    </w:p>
    <w:p w:rsidR="00D85EF6" w:rsidRDefault="00D85EF6">
      <w:pPr>
        <w:pStyle w:val="PlainText"/>
        <w:rPr>
          <w:rFonts w:ascii="Times New Roman" w:eastAsia="MS Mincho" w:hAnsi="Times New Roman" w:cs="Times New Roman"/>
          <w:sz w:val="22"/>
        </w:rPr>
      </w:pP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National Estuarine Research Reserve</w:t>
      </w:r>
    </w:p>
    <w:p w:rsidR="00D85EF6" w:rsidRDefault="00D85EF6">
      <w:pPr>
        <w:pStyle w:val="PlainText"/>
        <w:rPr>
          <w:rFonts w:ascii="Times New Roman" w:eastAsia="MS Mincho" w:hAnsi="Times New Roman" w:cs="Times New Roman"/>
          <w:sz w:val="22"/>
        </w:rPr>
      </w:pPr>
      <w:smartTag w:uri="urn:schemas-microsoft-com:office:smarttags" w:element="Street">
        <w:smartTag w:uri="urn:schemas-microsoft-com:office:smarttags" w:element="address">
          <w:r>
            <w:rPr>
              <w:rFonts w:ascii="Times New Roman" w:eastAsia="MS Mincho" w:hAnsi="Times New Roman" w:cs="Times New Roman"/>
              <w:sz w:val="22"/>
            </w:rPr>
            <w:t>261 7</w:t>
          </w:r>
          <w:r>
            <w:rPr>
              <w:rFonts w:ascii="Times New Roman" w:eastAsia="MS Mincho" w:hAnsi="Times New Roman" w:cs="Times New Roman"/>
              <w:sz w:val="22"/>
              <w:vertAlign w:val="superscript"/>
            </w:rPr>
            <w:t>th</w:t>
          </w:r>
          <w:r>
            <w:rPr>
              <w:rFonts w:ascii="Times New Roman" w:eastAsia="MS Mincho" w:hAnsi="Times New Roman" w:cs="Times New Roman"/>
              <w:sz w:val="22"/>
            </w:rPr>
            <w:t xml:space="preserve"> St</w:t>
          </w:r>
        </w:smartTag>
      </w:smartTag>
      <w:r>
        <w:rPr>
          <w:rFonts w:ascii="Times New Roman" w:eastAsia="MS Mincho" w:hAnsi="Times New Roman" w:cs="Times New Roman"/>
          <w:sz w:val="22"/>
        </w:rPr>
        <w:t>.</w:t>
      </w:r>
    </w:p>
    <w:p w:rsidR="00D85EF6" w:rsidRDefault="00D85EF6">
      <w:pPr>
        <w:pStyle w:val="PlainText"/>
        <w:rPr>
          <w:rFonts w:ascii="Times New Roman" w:eastAsia="MS Mincho" w:hAnsi="Times New Roman" w:cs="Times New Roman"/>
          <w:sz w:val="22"/>
        </w:rPr>
      </w:pPr>
      <w:smartTag w:uri="urn:schemas-microsoft-com:office:smarttags" w:element="place">
        <w:smartTag w:uri="urn:schemas-microsoft-com:office:smarttags" w:element="City">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State">
          <w:r>
            <w:rPr>
              <w:rFonts w:ascii="Times New Roman" w:eastAsia="MS Mincho" w:hAnsi="Times New Roman" w:cs="Times New Roman"/>
              <w:sz w:val="22"/>
            </w:rPr>
            <w:t>FL</w:t>
          </w:r>
        </w:smartTag>
        <w:r>
          <w:rPr>
            <w:rFonts w:ascii="Times New Roman" w:eastAsia="MS Mincho" w:hAnsi="Times New Roman" w:cs="Times New Roman"/>
            <w:sz w:val="22"/>
          </w:rPr>
          <w:t xml:space="preserve"> </w:t>
        </w:r>
        <w:smartTag w:uri="urn:schemas-microsoft-com:office:smarttags" w:element="PostalCode">
          <w:r>
            <w:rPr>
              <w:rFonts w:ascii="Times New Roman" w:eastAsia="MS Mincho" w:hAnsi="Times New Roman" w:cs="Times New Roman"/>
              <w:sz w:val="22"/>
            </w:rPr>
            <w:t>32320</w:t>
          </w:r>
        </w:smartTag>
      </w:smartTag>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(temporary address)</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b/>
          <w:bCs/>
          <w:sz w:val="22"/>
        </w:rPr>
      </w:pPr>
      <w:r>
        <w:rPr>
          <w:rFonts w:ascii="Times New Roman" w:eastAsia="MS Mincho" w:hAnsi="Times New Roman" w:cs="Times New Roman"/>
          <w:b/>
          <w:bCs/>
          <w:sz w:val="22"/>
        </w:rPr>
        <w:t>2) Entry verification:</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Data Logger program (NERR_4_2.csi) controls the sampling of the sensors. Meteorological conditions are measured every 5 seconds from each sensor and stored on the CR10X. Data are output to a file in three arrays: array 15 stores 15 minute averages, max and min data; array 60 stores hourly data; max and min data; and array 144 stores daily average, max and min data. Storage modules are used to interface between the CR10X and the PC208W software supplied by Campbell Scientific. 4M storage modules are used to store the larger output needed for the new program. EQWin is the NERR MET primary QA/QC program. </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In Use Dates are from 00:15 1/01/2006 to 06:45 6/28/2006 </w:t>
      </w:r>
    </w:p>
    <w:p w:rsidR="00D85EF6" w:rsidRDefault="00D85EF6">
      <w:pPr>
        <w:pStyle w:val="PlainText"/>
        <w:rPr>
          <w:rFonts w:ascii="Times New Roman" w:eastAsia="MS Mincho" w:hAnsi="Times New Roman" w:cs="Times New Roman"/>
          <w:color w:val="FF0000"/>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Data Logger program (APALACHICOLA_APAEBMET.CR1) controls the sampling of the sensors.  Meteorological conditions are measured every 5 seconds from each sensor and stored on the CR1000. Data are output to a file in array 15, which stores 15-minute averages, max, and min data. Compact flash module cards (CFM100) are used to interface between the CR1000 and the LoggerNet software supplied by Campbell Scientific.  EQWin is the NERR MET primary QA/QC program. </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In Use Dates are from 07:00 6/28/2006 to 23:45 12/31/2006 </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Files are exported from the Campbell Scientific software in a comma-delimited format (.DAT file) and opened in Microsoft Excel for pre-processing with the EQWin format macro that was developed by the CDMO to reformat the header columns, insert station codes, insert a date column (mm/dd/yyyy), correct the time column format and reformat the data to the appropriate number of decimal places. The pre-processed file is then ready to be copied into the EQWin weather.eqi file where the data are QA/QC'd and archived in the database. EQWin queries, reports and graphs are used to discover data set outliers (values that fall outside the range that the instrument is designed to measure) and large changes in the data. EQWin is also used to generate statistics, view graphs, create customized queries and reports of the data, cross-query the </w:t>
      </w:r>
      <w:r>
        <w:rPr>
          <w:rFonts w:ascii="Times New Roman" w:eastAsia="MS Mincho" w:hAnsi="Times New Roman" w:cs="Times New Roman"/>
          <w:sz w:val="22"/>
        </w:rPr>
        <w:lastRenderedPageBreak/>
        <w:t xml:space="preserve">water, weather and nutrient data and finally export the data to the CDMO. Any anomalous data are investigated and noted below in the Anomalous/ Suspect Data Section. Any data corrections that were performed are noted in the Deleted Data Section below. </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b/>
          <w:bCs/>
          <w:sz w:val="22"/>
        </w:rPr>
      </w:pPr>
      <w:r>
        <w:rPr>
          <w:rFonts w:ascii="Times New Roman" w:eastAsia="MS Mincho" w:hAnsi="Times New Roman" w:cs="Times New Roman"/>
          <w:b/>
          <w:bCs/>
          <w:sz w:val="22"/>
        </w:rPr>
        <w:t>3) Research objectives:</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Data collected from the </w:t>
      </w:r>
      <w:smartTag w:uri="urn:schemas-microsoft-com:office:smarttags" w:element="PlaceName">
        <w:r>
          <w:rPr>
            <w:rFonts w:ascii="Times New Roman" w:eastAsia="MS Mincho" w:hAnsi="Times New Roman" w:cs="Times New Roman"/>
            <w:sz w:val="22"/>
          </w:rPr>
          <w:t>East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r>
        <w:rPr>
          <w:rFonts w:ascii="Times New Roman" w:eastAsia="MS Mincho" w:hAnsi="Times New Roman" w:cs="Times New Roman"/>
          <w:sz w:val="22"/>
        </w:rPr>
        <w:t xml:space="preserve"> weather station complement those data taken from the </w:t>
      </w:r>
      <w:smartTag w:uri="urn:schemas-microsoft-com:office:smarttags" w:element="place">
        <w:smartTag w:uri="urn:schemas-microsoft-com:office:smarttags" w:element="PlaceName">
          <w:r>
            <w:rPr>
              <w:rFonts w:ascii="Times New Roman" w:eastAsia="MS Mincho" w:hAnsi="Times New Roman" w:cs="Times New Roman"/>
              <w:sz w:val="22"/>
            </w:rPr>
            <w:t>East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water quality station. Data are also used for the analysis of other datalogger data collected at Cat Point and Dry Bar. Positioning the weather station in </w:t>
      </w:r>
      <w:smartTag w:uri="urn:schemas-microsoft-com:office:smarttags" w:element="PlaceName">
        <w:r>
          <w:rPr>
            <w:rFonts w:ascii="Times New Roman" w:eastAsia="MS Mincho" w:hAnsi="Times New Roman" w:cs="Times New Roman"/>
            <w:sz w:val="22"/>
          </w:rPr>
          <w:t>East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r>
        <w:rPr>
          <w:rFonts w:ascii="Times New Roman" w:eastAsia="MS Mincho" w:hAnsi="Times New Roman" w:cs="Times New Roman"/>
          <w:sz w:val="22"/>
        </w:rPr>
        <w:t xml:space="preserve"> allows the Reserve to monitor changes in rainfall, photosynthetically active radiation, temperature, and other weather parameters influencing the water quality of </w:t>
      </w:r>
      <w:smartTag w:uri="urn:schemas-microsoft-com:office:smarttags" w:element="place">
        <w:smartTag w:uri="urn:schemas-microsoft-com:office:smarttags" w:element="PlaceName">
          <w:r>
            <w:rPr>
              <w:rFonts w:ascii="Times New Roman" w:eastAsia="MS Mincho" w:hAnsi="Times New Roman" w:cs="Times New Roman"/>
              <w:sz w:val="22"/>
            </w:rPr>
            <w:t>East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w:t>
      </w:r>
      <w:smartTag w:uri="urn:schemas-microsoft-com:office:smarttags" w:element="PlaceName">
        <w:r>
          <w:rPr>
            <w:rFonts w:ascii="Times New Roman" w:eastAsia="MS Mincho" w:hAnsi="Times New Roman" w:cs="Times New Roman"/>
            <w:sz w:val="22"/>
          </w:rPr>
          <w:t>East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r>
        <w:rPr>
          <w:rFonts w:ascii="Times New Roman" w:eastAsia="MS Mincho" w:hAnsi="Times New Roman" w:cs="Times New Roman"/>
          <w:sz w:val="22"/>
        </w:rPr>
        <w:t xml:space="preserve"> drains the Tate's </w:t>
      </w:r>
      <w:smartTag w:uri="urn:schemas-microsoft-com:office:smarttags" w:element="place">
        <w:smartTag w:uri="urn:schemas-microsoft-com:office:smarttags" w:element="PlaceName">
          <w:r>
            <w:rPr>
              <w:rFonts w:ascii="Times New Roman" w:eastAsia="MS Mincho" w:hAnsi="Times New Roman" w:cs="Times New Roman"/>
              <w:sz w:val="22"/>
            </w:rPr>
            <w:t>Hell</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Swamp</w:t>
          </w:r>
        </w:smartTag>
      </w:smartTag>
      <w:r>
        <w:rPr>
          <w:rFonts w:ascii="Times New Roman" w:eastAsia="MS Mincho" w:hAnsi="Times New Roman" w:cs="Times New Roman"/>
          <w:sz w:val="22"/>
        </w:rPr>
        <w:t xml:space="preserve"> area, which was altered in the late 1960's and early 1970's by timber companies. An EPA grant allowed the Northwest Florida Water Management District to begin restoration of the site in 1995 to reduce non-point source runoff. </w:t>
      </w:r>
      <w:smartTag w:uri="urn:schemas-microsoft-com:office:smarttags" w:element="PlaceName">
        <w:r>
          <w:rPr>
            <w:rFonts w:ascii="Times New Roman" w:eastAsia="MS Mincho" w:hAnsi="Times New Roman" w:cs="Times New Roman"/>
            <w:sz w:val="22"/>
          </w:rPr>
          <w:t>East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r>
        <w:rPr>
          <w:rFonts w:ascii="Times New Roman" w:eastAsia="MS Mincho" w:hAnsi="Times New Roman" w:cs="Times New Roman"/>
          <w:sz w:val="22"/>
        </w:rPr>
        <w:t xml:space="preserve"> is also an important nursery area for numerous fish and invertebrate species within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b/>
          <w:bCs/>
          <w:sz w:val="22"/>
        </w:rPr>
      </w:pPr>
      <w:r>
        <w:rPr>
          <w:rFonts w:ascii="Times New Roman" w:eastAsia="MS Mincho" w:hAnsi="Times New Roman" w:cs="Times New Roman"/>
          <w:b/>
          <w:bCs/>
          <w:sz w:val="22"/>
        </w:rPr>
        <w:t>4) Research methods:</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Data Collection Schedule: (CR10X)</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 i) 15 minute data are averages/totals of 5 second sampling over the period of 15 minutes. </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ii) 60 minute data are averages/totals of 5 second sampling over the period of 1 hour. </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iii) 24 hour data are averages/totals of 5 second sampling over the period of 24 hours.</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In Use Dates are from 00:15 1/01/2006 to 06:45 6/28/2006 </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iv) Parameters collected during each interval include:</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Date, Julian date, Time, Average Temperature (°C), Maximum and Minimum Temperature, Time at maximum and minimum temperature, Relative Humidity, Maximum and Minimum Relative Humidity, Time at maximum and minimum relative humidity, Average Barometric Pressure, Minimum and Maximum </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Barometric Pressure, Time at max and min barometric pressure, Wind speed, Wind Direction, Standard deviation of wind direction, Maximum and Minimum Wind Speed, Time at minimum and maximum wind speed, Total Precipitation (for that interval), Total Photosynthetically Active Radiation (for that interval), and Battery Voltage.</w:t>
      </w:r>
    </w:p>
    <w:p w:rsidR="00D85EF6" w:rsidRDefault="00D85EF6">
      <w:pPr>
        <w:pStyle w:val="PlainText"/>
        <w:rPr>
          <w:rFonts w:ascii="Times New Roman" w:eastAsia="MS Mincho" w:hAnsi="Times New Roman" w:cs="Times New Roman"/>
          <w:color w:val="FF0000"/>
          <w:sz w:val="22"/>
        </w:rPr>
      </w:pPr>
      <w:r>
        <w:rPr>
          <w:rFonts w:ascii="Times New Roman" w:eastAsia="MS Mincho" w:hAnsi="Times New Roman" w:cs="Times New Roman"/>
          <w:sz w:val="22"/>
        </w:rPr>
        <w:t>In Use Dates are from 00:15 1/01/2006 to 15:00 12/20/2006</w:t>
      </w:r>
    </w:p>
    <w:p w:rsidR="00D85EF6" w:rsidRDefault="00D85EF6">
      <w:pPr>
        <w:pStyle w:val="PlainText"/>
        <w:rPr>
          <w:rFonts w:ascii="Times New Roman" w:eastAsia="MS Mincho" w:hAnsi="Times New Roman" w:cs="Times New Roman"/>
          <w:sz w:val="22"/>
          <w:u w:val="single"/>
        </w:rPr>
      </w:pPr>
    </w:p>
    <w:p w:rsidR="00D85EF6" w:rsidRDefault="00D85EF6">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Data Collection Schedule: (CR1000)</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 i) 15 minute data are averages/totals of 5 second sampling over the period of 15 minutes. </w:t>
      </w:r>
    </w:p>
    <w:p w:rsidR="00D85EF6" w:rsidRDefault="00D85EF6">
      <w:pPr>
        <w:pStyle w:val="PlainText"/>
        <w:rPr>
          <w:rFonts w:ascii="Times New Roman" w:eastAsia="MS Mincho" w:hAnsi="Times New Roman" w:cs="Times New Roman"/>
          <w:color w:val="FF0000"/>
          <w:sz w:val="22"/>
        </w:rPr>
      </w:pPr>
      <w:r>
        <w:rPr>
          <w:rFonts w:ascii="Times New Roman" w:eastAsia="MS Mincho" w:hAnsi="Times New Roman" w:cs="Times New Roman"/>
          <w:sz w:val="22"/>
        </w:rPr>
        <w:t xml:space="preserve">In Use Dates are from 07:00 6/28/2006 to 23:45 12/31/2006 </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ii) Parameters collected during each interval include:</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Date, Julian date, Time, Average Temperature (°C), Maximum and Minimum Temperature, Time at maximum and minimum temperature, Relative Humidity, Wind speed, Wind Direction, Standard deviation of wind direction, Maximum and Minimum Wind Speed, Time at minimum and maximum wind speed, Total Precipitation (for that interval), Total Photosynthetically Active Radiation (for that interval), and Battery Voltage.</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In Use Dates are from 16:15 12/20/2006 to 23:45 12/31/2006 </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u w:val="single"/>
        </w:rPr>
      </w:pPr>
    </w:p>
    <w:p w:rsidR="00D85EF6" w:rsidRDefault="00D85EF6">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Sensor Calibration QA/QC</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Sensors are calibrated either annually or biannually according to the maintenance schedule dictated by the Weather SOPs. The sensors and their wires are inspected monthly to make sure that they are clean, moving freely, and undamaged. The arm of the wind sensor is checked monthly to assure that it is aligned to true north.</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Data Storage/Interface with PC208W</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Storage modules are used to interface between the CR10X and the PC208W software supplied by Campbell Scientific. 4M storage modules are used to store the larger output needed for the new NERR_4_2.csi program. Storage modules are exchanged monthly. At the time of the exchange, a handheld Kestrel 4000 is used to measure weather conditions and compare them to the measurements of the sensors on the weather station. The storage module is downloaded with the PC208W software.  </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color w:val="FF0000"/>
          <w:sz w:val="22"/>
        </w:rPr>
      </w:pPr>
      <w:r>
        <w:rPr>
          <w:rFonts w:ascii="Times New Roman" w:eastAsia="MS Mincho" w:hAnsi="Times New Roman" w:cs="Times New Roman"/>
          <w:sz w:val="22"/>
        </w:rPr>
        <w:t>Compact flash module cards (CFM 100)</w:t>
      </w:r>
      <w:r>
        <w:rPr>
          <w:rFonts w:ascii="Times New Roman" w:eastAsia="MS Mincho" w:hAnsi="Times New Roman" w:cs="Times New Roman"/>
          <w:color w:val="FF0000"/>
          <w:sz w:val="22"/>
        </w:rPr>
        <w:t xml:space="preserve"> </w:t>
      </w:r>
      <w:r>
        <w:rPr>
          <w:rFonts w:ascii="Times New Roman" w:eastAsia="MS Mincho" w:hAnsi="Times New Roman" w:cs="Times New Roman"/>
          <w:sz w:val="22"/>
        </w:rPr>
        <w:t xml:space="preserve">are used to interface between the CR1000 and the LoggerNet software supplied by Campbell Scientific. CFM100 cards are exchanged monthly.  At the time of the exchange, a handheld Kestrel 4000 is used to measure weather conditions and compare them to the measurements of the sensors on the weather station. The CFM 100 card is downloaded with the LoggerNet software.  </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Telemetry</w:t>
      </w:r>
    </w:p>
    <w:p w:rsidR="00D85EF6" w:rsidRDefault="00D85EF6">
      <w:pPr>
        <w:rPr>
          <w:rFonts w:eastAsia="Arial Unicode MS"/>
          <w:sz w:val="22"/>
        </w:rPr>
      </w:pPr>
      <w:r>
        <w:rPr>
          <w:sz w:val="22"/>
        </w:rPr>
        <w:t xml:space="preserve">Campbell Scientific data telemetry equipment is used at this station to transmit to the NOAA GOES satellite, NESDIS ID # 3B01C09E. The transmissions are scheduled hourly and contain four (4) datasets reflecting the fifteen-minute data-sampling interval. The telemetry is “Provisional” data and not the “Authentic” Dataset used for long term monitoring and study. This data can be viewed by going to </w:t>
      </w:r>
      <w:hyperlink r:id="rId10" w:history="1">
        <w:r>
          <w:rPr>
            <w:rStyle w:val="Hyperlink"/>
            <w:color w:val="auto"/>
            <w:sz w:val="22"/>
          </w:rPr>
          <w:t>http://cdmo.baruch.sc.edu</w:t>
        </w:r>
      </w:hyperlink>
      <w:r>
        <w:rPr>
          <w:sz w:val="22"/>
        </w:rPr>
        <w:t xml:space="preserve">. </w:t>
      </w:r>
    </w:p>
    <w:p w:rsidR="00D85EF6" w:rsidRDefault="00D85EF6">
      <w:pPr>
        <w:rPr>
          <w:rFonts w:eastAsia="MS Mincho"/>
          <w:sz w:val="22"/>
        </w:rPr>
      </w:pPr>
      <w:r>
        <w:t> </w:t>
      </w:r>
    </w:p>
    <w:p w:rsidR="00D85EF6" w:rsidRDefault="00D85EF6">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Preprocessing and Data QA/QC</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The raw .DAT file is run through the CDMO “EQWin Format” macro in Excel. At this point the file is inspected to detect any kind of gross sensor malfunction. The file can then be imported into EQWin. Queries, Reports, and Graphs are created in EQWin to detect sensor malfunction or outliers. The following criteria are used in the EQWin program to flag potentially erroneous data:</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Air Temp:</w:t>
      </w:r>
    </w:p>
    <w:p w:rsidR="00D85EF6" w:rsidRDefault="00D85EF6">
      <w:pPr>
        <w:pStyle w:val="PlainText"/>
        <w:ind w:left="720"/>
        <w:rPr>
          <w:rFonts w:ascii="Times New Roman" w:eastAsia="MS Mincho" w:hAnsi="Times New Roman" w:cs="Times New Roman"/>
          <w:sz w:val="22"/>
        </w:rPr>
      </w:pPr>
      <w:r>
        <w:rPr>
          <w:rFonts w:ascii="Times New Roman" w:eastAsia="MS Mincho" w:hAnsi="Times New Roman" w:cs="Times New Roman"/>
          <w:sz w:val="22"/>
        </w:rPr>
        <w:t>- Sample not greater than 50 degrees Celsius (C)</w:t>
      </w:r>
    </w:p>
    <w:p w:rsidR="00D85EF6" w:rsidRDefault="00D85EF6">
      <w:pPr>
        <w:pStyle w:val="PlainText"/>
        <w:ind w:left="720"/>
        <w:rPr>
          <w:rFonts w:ascii="Times New Roman" w:eastAsia="MS Mincho" w:hAnsi="Times New Roman" w:cs="Times New Roman"/>
          <w:sz w:val="22"/>
        </w:rPr>
      </w:pPr>
      <w:r>
        <w:rPr>
          <w:rFonts w:ascii="Times New Roman" w:eastAsia="MS Mincho" w:hAnsi="Times New Roman" w:cs="Times New Roman"/>
          <w:sz w:val="22"/>
        </w:rPr>
        <w:t>- Sample not less than –40 degrees Celsius (C)</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b/>
        <w:t>- 15 min sample greater than max for the day</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b/>
        <w:t>- 15 min sample less than the min for the day</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Relative Humidity:</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b/>
        <w:t>-Sample not greater than 100 percent humidity (%)</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b/>
        <w:t>-Sample not less than 0 percent humidity (%)</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b/>
        <w:t>-15 minute averages not greater than the max for the day</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b/>
        <w:t>-15 minute averages not less than the min for the day</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Barometric Pressure:</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b/>
        <w:t xml:space="preserve">- Sample greater than 1060 millibars (mb) </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b/>
        <w:t>- Sample not less than 900 millibars (mb)</w:t>
      </w:r>
    </w:p>
    <w:p w:rsidR="00D85EF6" w:rsidRDefault="00D85EF6">
      <w:pPr>
        <w:pStyle w:val="PlainText"/>
        <w:ind w:firstLine="720"/>
        <w:rPr>
          <w:rFonts w:ascii="Times New Roman" w:eastAsia="MS Mincho" w:hAnsi="Times New Roman" w:cs="Times New Roman"/>
          <w:sz w:val="22"/>
        </w:rPr>
      </w:pPr>
      <w:r>
        <w:rPr>
          <w:rFonts w:ascii="Times New Roman" w:eastAsia="MS Mincho" w:hAnsi="Times New Roman" w:cs="Times New Roman"/>
          <w:sz w:val="22"/>
        </w:rPr>
        <w:t>-15 minute averages not greater than the max for the day</w:t>
      </w:r>
    </w:p>
    <w:p w:rsidR="00D85EF6" w:rsidRDefault="00D85EF6">
      <w:pPr>
        <w:pStyle w:val="PlainText"/>
        <w:ind w:firstLine="720"/>
        <w:rPr>
          <w:rFonts w:ascii="Times New Roman" w:eastAsia="MS Mincho" w:hAnsi="Times New Roman" w:cs="Times New Roman"/>
          <w:sz w:val="22"/>
        </w:rPr>
      </w:pPr>
      <w:r>
        <w:rPr>
          <w:rFonts w:ascii="Times New Roman" w:eastAsia="MS Mincho" w:hAnsi="Times New Roman" w:cs="Times New Roman"/>
          <w:sz w:val="22"/>
        </w:rPr>
        <w:t>-15 minute averages not less than the min for the day</w:t>
      </w:r>
    </w:p>
    <w:p w:rsidR="00D85EF6" w:rsidRDefault="00D85EF6">
      <w:pPr>
        <w:pStyle w:val="PlainText"/>
        <w:ind w:left="720"/>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Wind Speed:</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b/>
        <w:t>- Sample not greater than 30 meters per second (m/s)</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b/>
        <w:t>- Sample not less than 0.5 meters per second (m/s) for 12 hours consecutively</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Wind Direction:</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b/>
        <w:t>- Sample not greater than 360 degrees</w:t>
      </w:r>
    </w:p>
    <w:p w:rsidR="00D85EF6" w:rsidRDefault="00D85EF6">
      <w:pPr>
        <w:pStyle w:val="PlainText"/>
        <w:ind w:left="720"/>
        <w:rPr>
          <w:rFonts w:ascii="Times New Roman" w:eastAsia="MS Mincho" w:hAnsi="Times New Roman" w:cs="Times New Roman"/>
          <w:sz w:val="22"/>
        </w:rPr>
      </w:pPr>
      <w:r>
        <w:rPr>
          <w:rFonts w:ascii="Times New Roman" w:eastAsia="MS Mincho" w:hAnsi="Times New Roman" w:cs="Times New Roman"/>
          <w:sz w:val="22"/>
        </w:rPr>
        <w:lastRenderedPageBreak/>
        <w:t>- Sample not less than 0 degrees</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Precipitation</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b/>
        <w:t>-15 minute total not greater than 5 millimeters</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Solar Radiation</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b/>
        <w:t>-15 minute total not greater than 5000 millimoles per meter squared (mmol/m^2)</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b/>
        <w:t>-15 minute total not less than 0 millimoles per meter squared (mmol/m^2)</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Time:</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b/>
        <w:t>- 15-minute interval not recorded</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For all data:</w:t>
      </w:r>
    </w:p>
    <w:p w:rsidR="00D85EF6" w:rsidRDefault="00D85EF6">
      <w:pPr>
        <w:pStyle w:val="PlainText"/>
        <w:numPr>
          <w:ilvl w:val="0"/>
          <w:numId w:val="6"/>
        </w:numPr>
        <w:rPr>
          <w:rFonts w:ascii="Times New Roman" w:eastAsia="MS Mincho" w:hAnsi="Times New Roman" w:cs="Times New Roman"/>
          <w:sz w:val="22"/>
        </w:rPr>
      </w:pPr>
      <w:r>
        <w:rPr>
          <w:rFonts w:ascii="Times New Roman" w:eastAsia="MS Mincho" w:hAnsi="Times New Roman" w:cs="Times New Roman"/>
          <w:sz w:val="22"/>
        </w:rPr>
        <w:t>Duplicate interval data</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There were no other analyses, data collection intervals, or QA/QC procedures utilized other than EQWIN expressed in Version 5.1 of the CDMO manual.</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b/>
          <w:bCs/>
          <w:sz w:val="22"/>
        </w:rPr>
      </w:pPr>
      <w:r>
        <w:rPr>
          <w:rFonts w:ascii="Times New Roman" w:eastAsia="MS Mincho" w:hAnsi="Times New Roman" w:cs="Times New Roman"/>
          <w:b/>
          <w:bCs/>
          <w:sz w:val="22"/>
        </w:rPr>
        <w:t>5) Site location and character:</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Apalachicola National Estuarine Research Reserve is located in the northwestern part of </w:t>
      </w:r>
      <w:smartTag w:uri="urn:schemas-microsoft-com:office:smarttags" w:element="State">
        <w:smartTag w:uri="urn:schemas-microsoft-com:office:smarttags" w:element="place">
          <w:r>
            <w:rPr>
              <w:rFonts w:ascii="Times New Roman" w:eastAsia="MS Mincho" w:hAnsi="Times New Roman" w:cs="Times New Roman"/>
              <w:sz w:val="22"/>
            </w:rPr>
            <w:t>Florida</w:t>
          </w:r>
        </w:smartTag>
      </w:smartTag>
      <w:r>
        <w:rPr>
          <w:rFonts w:ascii="Times New Roman" w:eastAsia="MS Mincho" w:hAnsi="Times New Roman" w:cs="Times New Roman"/>
          <w:sz w:val="22"/>
        </w:rPr>
        <w:t xml:space="preserve">, generally called the panhandle.  It is located adjacent to the City of </w:t>
      </w:r>
      <w:smartTag w:uri="urn:schemas-microsoft-com:office:smarttags" w:element="City">
        <w:r>
          <w:rPr>
            <w:rFonts w:ascii="Times New Roman" w:eastAsia="MS Mincho" w:hAnsi="Times New Roman" w:cs="Times New Roman"/>
            <w:sz w:val="22"/>
          </w:rPr>
          <w:t>Apalachicola</w:t>
        </w:r>
      </w:smartTag>
      <w:r>
        <w:rPr>
          <w:rFonts w:ascii="Times New Roman" w:eastAsia="MS Mincho" w:hAnsi="Times New Roman" w:cs="Times New Roman"/>
          <w:sz w:val="22"/>
        </w:rPr>
        <w:t xml:space="preserve">, and encompasses most of the </w:t>
      </w:r>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r>
        <w:rPr>
          <w:rFonts w:ascii="Times New Roman" w:eastAsia="MS Mincho" w:hAnsi="Times New Roman" w:cs="Times New Roman"/>
          <w:sz w:val="22"/>
        </w:rPr>
        <w:t xml:space="preserve"> system, including 52 miles of the lower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River</w:t>
          </w:r>
        </w:smartTag>
      </w:smartTag>
      <w:r>
        <w:rPr>
          <w:rFonts w:ascii="Times New Roman" w:eastAsia="MS Mincho" w:hAnsi="Times New Roman" w:cs="Times New Roman"/>
          <w:sz w:val="22"/>
        </w:rPr>
        <w:t xml:space="preserve">.  Passes, both natural and manmade, connect </w:t>
      </w:r>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r>
        <w:rPr>
          <w:rFonts w:ascii="Times New Roman" w:eastAsia="MS Mincho" w:hAnsi="Times New Roman" w:cs="Times New Roman"/>
          <w:sz w:val="22"/>
        </w:rPr>
        <w:t xml:space="preserve"> to the northeastern </w:t>
      </w:r>
      <w:smartTag w:uri="urn:schemas-microsoft-com:office:smarttags" w:element="place">
        <w:r>
          <w:rPr>
            <w:rFonts w:ascii="Times New Roman" w:eastAsia="MS Mincho" w:hAnsi="Times New Roman" w:cs="Times New Roman"/>
            <w:sz w:val="22"/>
          </w:rPr>
          <w:t>Gulf of Mexico</w:t>
        </w:r>
      </w:smartTag>
      <w:r>
        <w:rPr>
          <w:rFonts w:ascii="Times New Roman" w:eastAsia="MS Mincho" w:hAnsi="Times New Roman" w:cs="Times New Roman"/>
          <w:sz w:val="22"/>
        </w:rPr>
        <w:t xml:space="preserve">. The sampling site is located in the upper reaches of </w:t>
      </w:r>
      <w:smartTag w:uri="urn:schemas-microsoft-com:office:smarttags" w:element="place">
        <w:smartTag w:uri="urn:schemas-microsoft-com:office:smarttags" w:element="PlaceName">
          <w:r>
            <w:rPr>
              <w:rFonts w:ascii="Times New Roman" w:eastAsia="MS Mincho" w:hAnsi="Times New Roman" w:cs="Times New Roman"/>
              <w:sz w:val="22"/>
            </w:rPr>
            <w:t>East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w:t>
      </w:r>
      <w:smartTag w:uri="urn:schemas-microsoft-com:office:smarttags" w:element="PlaceName">
        <w:r>
          <w:rPr>
            <w:rFonts w:ascii="Times New Roman" w:eastAsia="MS Mincho" w:hAnsi="Times New Roman" w:cs="Times New Roman"/>
            <w:sz w:val="22"/>
          </w:rPr>
          <w:t>East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r>
        <w:rPr>
          <w:rFonts w:ascii="Times New Roman" w:eastAsia="MS Mincho" w:hAnsi="Times New Roman" w:cs="Times New Roman"/>
          <w:sz w:val="22"/>
        </w:rPr>
        <w:t xml:space="preserve"> is separated from </w:t>
      </w:r>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r>
        <w:rPr>
          <w:rFonts w:ascii="Times New Roman" w:eastAsia="MS Mincho" w:hAnsi="Times New Roman" w:cs="Times New Roman"/>
          <w:sz w:val="22"/>
        </w:rPr>
        <w:t xml:space="preserve"> by two bridges and a causeway and is located to the north of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proper.  The bay is 8.2 km long, has an average depth of approximately 1.0 m MHW, and an average width of 1.8 km. The tides in </w:t>
      </w:r>
      <w:smartTag w:uri="urn:schemas-microsoft-com:office:smarttags" w:element="place">
        <w:smartTag w:uri="urn:schemas-microsoft-com:office:smarttags" w:element="PlaceName">
          <w:r>
            <w:rPr>
              <w:rFonts w:ascii="Times New Roman" w:eastAsia="MS Mincho" w:hAnsi="Times New Roman" w:cs="Times New Roman"/>
              <w:sz w:val="22"/>
            </w:rPr>
            <w:t>East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are mixed and range from 0.3 m to 1.0 m (average 0.5 m). </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weather station is located at latitude 29 47.472' N and longitude 84 53.005' W.  This site is less than 0.5 nautical miles west of the </w:t>
      </w:r>
      <w:smartTag w:uri="urn:schemas-microsoft-com:office:smarttags" w:element="place">
        <w:smartTag w:uri="urn:schemas-microsoft-com:office:smarttags" w:element="PlaceName">
          <w:r>
            <w:rPr>
              <w:rFonts w:ascii="Times New Roman" w:eastAsia="MS Mincho" w:hAnsi="Times New Roman" w:cs="Times New Roman"/>
              <w:sz w:val="22"/>
            </w:rPr>
            <w:t>East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water quality station.  The site is located near the tip of a peninsula, which separates Blount's Bay from West Bayou.  The peninsula is dominated by marsh vegetation (mainly </w:t>
      </w:r>
      <w:r>
        <w:rPr>
          <w:rFonts w:ascii="Times New Roman" w:eastAsia="MS Mincho" w:hAnsi="Times New Roman" w:cs="Times New Roman"/>
          <w:i/>
          <w:iCs/>
          <w:sz w:val="22"/>
        </w:rPr>
        <w:t>Juncus roemerianus</w:t>
      </w:r>
      <w:r>
        <w:rPr>
          <w:rFonts w:ascii="Times New Roman" w:eastAsia="MS Mincho" w:hAnsi="Times New Roman" w:cs="Times New Roman"/>
          <w:sz w:val="22"/>
        </w:rPr>
        <w:t>).  There is a cabbage palm hammock along the southeastern shoreline of the peninsula.  The dominant upland habitat is primarily pineland forest to the northwest, which includes slash pine, saw palmetto, and sand pine. The weather station sensors are mounted at the top of a 3-meter tower.  The tower is mounted on a 2m platform.  The tipping bucket rain gauge is mounted on a 1m platform approximately 4m feet from the weather station platform.  There is nothing nearby to shade the tower and the nearest wind block is the edge of the pine forest about one-half to three-quarters of a mile north to northwest of the station.</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b/>
          <w:bCs/>
          <w:sz w:val="22"/>
        </w:rPr>
      </w:pPr>
      <w:r>
        <w:rPr>
          <w:rFonts w:ascii="Times New Roman" w:eastAsia="MS Mincho" w:hAnsi="Times New Roman" w:cs="Times New Roman"/>
          <w:b/>
          <w:bCs/>
          <w:sz w:val="22"/>
        </w:rPr>
        <w:t>6) Data collection period: January-December, 2006</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w:t>
      </w: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weather monitoring station was erected on August 27, 1999 and began monitoring on September 3, 1999. The data submitted with this report encompasses data collected from 00:15 January 1, 2006 through 23:45 December 31, 2006. Actual module deployment during this time period began on 12/19/2005 at 09:45 and ended on 1/08/2007 at 16:00.</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b/>
          <w:bCs/>
          <w:sz w:val="22"/>
        </w:rPr>
      </w:pPr>
      <w:r>
        <w:rPr>
          <w:rFonts w:ascii="Times New Roman" w:eastAsia="MS Mincho" w:hAnsi="Times New Roman" w:cs="Times New Roman"/>
          <w:b/>
          <w:bCs/>
          <w:sz w:val="22"/>
        </w:rPr>
        <w:t xml:space="preserve">7) Distribution  </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According to the Ocean and Coastal Resource Management Data Dissemination Policy for the NERRS System-wide Monitoring Program, NOAA/ERD retains the right to analyze, synthesize and publish </w:t>
      </w:r>
      <w:r>
        <w:rPr>
          <w:rFonts w:ascii="Times New Roman" w:eastAsia="MS Mincho" w:hAnsi="Times New Roman" w:cs="Times New Roman"/>
          <w:sz w:val="22"/>
        </w:rPr>
        <w:lastRenderedPageBreak/>
        <w:t>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the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NERR weather data and metadata can be obtained from the Research Coordinator at the individual NERR site (please see Section 1 Principal investigators and contact persons), from the Data Manager at the Centralized Data Management Office (please see personnel directory under the general information link on the CDMO home page) and online at the CDMO home page http://cdmo.baruch.sc.edu. Data are available in text format.</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b/>
          <w:bCs/>
          <w:sz w:val="22"/>
        </w:rPr>
      </w:pPr>
      <w:r>
        <w:rPr>
          <w:rFonts w:ascii="Times New Roman" w:eastAsia="MS Mincho" w:hAnsi="Times New Roman" w:cs="Times New Roman"/>
          <w:b/>
          <w:bCs/>
          <w:sz w:val="22"/>
        </w:rPr>
        <w:t>8) Associated researchers and projects:</w:t>
      </w:r>
    </w:p>
    <w:p w:rsidR="00D85EF6" w:rsidRDefault="00D85EF6">
      <w:pPr>
        <w:pStyle w:val="PlainText"/>
        <w:rPr>
          <w:rFonts w:ascii="Times New Roman" w:eastAsia="MS Mincho" w:hAnsi="Times New Roman" w:cs="Times New Roman"/>
          <w:color w:val="FF9900"/>
          <w:sz w:val="22"/>
        </w:rPr>
      </w:pPr>
    </w:p>
    <w:p w:rsidR="00D85EF6" w:rsidRDefault="00D85EF6">
      <w:pPr>
        <w:pStyle w:val="BodyText"/>
        <w:autoSpaceDE/>
        <w:autoSpaceDN/>
        <w:adjustRightInd/>
        <w:rPr>
          <w:szCs w:val="24"/>
        </w:rPr>
      </w:pPr>
      <w:r>
        <w:rPr>
          <w:szCs w:val="24"/>
        </w:rPr>
        <w:t xml:space="preserve">Edmiston, H.L., Farhny, S., Lamb, M., Levi, L., Wanat, J., Avant, J., Selly, N./ </w:t>
      </w:r>
      <w:smartTag w:uri="urn:schemas-microsoft-com:office:smarttags" w:element="place">
        <w:r>
          <w:rPr>
            <w:szCs w:val="24"/>
          </w:rPr>
          <w:t>Apalachicola</w:t>
        </w:r>
      </w:smartTag>
      <w:r>
        <w:rPr>
          <w:szCs w:val="24"/>
        </w:rPr>
        <w:t xml:space="preserve"> National Estuarine Research Reserve.  Tropical Storm and Hurricane Impacts on a </w:t>
      </w:r>
      <w:smartTag w:uri="urn:schemas-microsoft-com:office:smarttags" w:element="PlaceType">
        <w:r>
          <w:rPr>
            <w:szCs w:val="24"/>
          </w:rPr>
          <w:t>Gulf</w:t>
        </w:r>
      </w:smartTag>
      <w:r>
        <w:rPr>
          <w:szCs w:val="24"/>
        </w:rPr>
        <w:t xml:space="preserve"> </w:t>
      </w:r>
      <w:smartTag w:uri="urn:schemas-microsoft-com:office:smarttags" w:element="PlaceType">
        <w:r>
          <w:rPr>
            <w:szCs w:val="24"/>
          </w:rPr>
          <w:t>Coast</w:t>
        </w:r>
      </w:smartTag>
      <w:r>
        <w:rPr>
          <w:szCs w:val="24"/>
        </w:rPr>
        <w:t xml:space="preserve"> Estuary: </w:t>
      </w:r>
      <w:smartTag w:uri="urn:schemas-microsoft-com:office:smarttags" w:element="place">
        <w:smartTag w:uri="urn:schemas-microsoft-com:office:smarttags" w:element="City">
          <w:r>
            <w:rPr>
              <w:szCs w:val="24"/>
            </w:rPr>
            <w:t>Apalachicola Bay</w:t>
          </w:r>
        </w:smartTag>
        <w:r>
          <w:rPr>
            <w:szCs w:val="24"/>
          </w:rPr>
          <w:t xml:space="preserve">, </w:t>
        </w:r>
        <w:smartTag w:uri="urn:schemas-microsoft-com:office:smarttags" w:element="State">
          <w:r>
            <w:rPr>
              <w:szCs w:val="24"/>
            </w:rPr>
            <w:t>Florida</w:t>
          </w:r>
        </w:smartTag>
        <w:r>
          <w:rPr>
            <w:szCs w:val="24"/>
          </w:rPr>
          <w:t xml:space="preserve"> </w:t>
        </w:r>
        <w:smartTag w:uri="urn:schemas-microsoft-com:office:smarttags" w:element="country-region">
          <w:r>
            <w:rPr>
              <w:szCs w:val="24"/>
            </w:rPr>
            <w:t>USA</w:t>
          </w:r>
        </w:smartTag>
      </w:smartTag>
      <w:r>
        <w:rPr>
          <w:szCs w:val="24"/>
        </w:rPr>
        <w:t>.</w:t>
      </w:r>
    </w:p>
    <w:p w:rsidR="00D85EF6" w:rsidRDefault="00D85EF6">
      <w:pPr>
        <w:pStyle w:val="PlainText"/>
        <w:rPr>
          <w:rFonts w:ascii="Times New Roman" w:eastAsia="MS Mincho" w:hAnsi="Times New Roman" w:cs="Times New Roman"/>
          <w:color w:val="FF9900"/>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Dulaiova, H. / Florida State University Department of Oceanography.  NOAA Graduate Research Fellowship.  Determination of the distribution and volume of groundwater entering </w:t>
      </w:r>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r>
        <w:rPr>
          <w:rFonts w:ascii="Times New Roman" w:eastAsia="MS Mincho" w:hAnsi="Times New Roman" w:cs="Times New Roman"/>
          <w:sz w:val="22"/>
        </w:rPr>
        <w:t xml:space="preserve"> from </w:t>
      </w:r>
      <w:smartTag w:uri="urn:schemas-microsoft-com:office:smarttags" w:element="place">
        <w:smartTag w:uri="urn:schemas:contacts" w:element="Sn">
          <w:r>
            <w:rPr>
              <w:rFonts w:ascii="Times New Roman" w:eastAsia="MS Mincho" w:hAnsi="Times New Roman" w:cs="Times New Roman"/>
              <w:sz w:val="22"/>
            </w:rPr>
            <w:t>St.</w:t>
          </w:r>
        </w:smartTag>
        <w:r>
          <w:rPr>
            <w:rFonts w:ascii="Times New Roman" w:eastAsia="MS Mincho" w:hAnsi="Times New Roman" w:cs="Times New Roman"/>
            <w:sz w:val="22"/>
          </w:rPr>
          <w:t xml:space="preserve"> </w:t>
        </w:r>
        <w:smartTag w:uri="urn:schemas:contacts" w:element="middlename">
          <w:r>
            <w:rPr>
              <w:rFonts w:ascii="Times New Roman" w:eastAsia="MS Mincho" w:hAnsi="Times New Roman" w:cs="Times New Roman"/>
              <w:sz w:val="22"/>
            </w:rPr>
            <w:t>George</w:t>
          </w:r>
        </w:smartTag>
        <w:r>
          <w:rPr>
            <w:rFonts w:ascii="Times New Roman" w:eastAsia="MS Mincho" w:hAnsi="Times New Roman" w:cs="Times New Roman"/>
            <w:sz w:val="22"/>
          </w:rPr>
          <w:t xml:space="preserve"> </w:t>
        </w:r>
        <w:smartTag w:uri="urn:schemas:contacts" w:element="Sn">
          <w:r>
            <w:rPr>
              <w:rFonts w:ascii="Times New Roman" w:eastAsia="MS Mincho" w:hAnsi="Times New Roman" w:cs="Times New Roman"/>
              <w:sz w:val="22"/>
            </w:rPr>
            <w:t>Island</w:t>
          </w:r>
        </w:smartTag>
      </w:smartTag>
      <w:r>
        <w:rPr>
          <w:rFonts w:ascii="Times New Roman" w:eastAsia="MS Mincho" w:hAnsi="Times New Roman" w:cs="Times New Roman"/>
          <w:sz w:val="22"/>
        </w:rPr>
        <w:t xml:space="preserve">.  </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Edmiston, H.L., Wanat, J., Levi, L., Stewart, J., Lamb, M., Fahrny, S./ </w:t>
      </w: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National Estuarine Research Reserve.  Distribution and density of fishes and benthic invertebrates in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Edmiston, H.L., Levi, L., Wanat, J., Stewart, J., Lamb, M., Fahrny, S./ </w:t>
      </w: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National Estuarine Research Reserve.  System-Wide Monitoring Program (SWMP) for water quality, weather, nutrients &amp; chlorophyll A, and submerged aquatic vegetation monitoring in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w:t>
      </w:r>
    </w:p>
    <w:p w:rsidR="00D85EF6" w:rsidRDefault="00D85EF6">
      <w:pPr>
        <w:pStyle w:val="PlainText"/>
        <w:rPr>
          <w:rFonts w:ascii="Times New Roman" w:eastAsia="MS Mincho" w:hAnsi="Times New Roman" w:cs="Times New Roman"/>
          <w:sz w:val="22"/>
        </w:rPr>
      </w:pPr>
    </w:p>
    <w:p w:rsidR="00D85EF6" w:rsidRDefault="00D85EF6">
      <w:pPr>
        <w:pStyle w:val="BodyText"/>
      </w:pPr>
      <w:r>
        <w:t xml:space="preserve">Gihring, T./ </w:t>
      </w:r>
      <w:smartTag w:uri="urn:schemas-microsoft-com:office:smarttags" w:element="place">
        <w:smartTag w:uri="urn:schemas-microsoft-com:office:smarttags" w:element="PlaceName">
          <w:r>
            <w:t>Florida</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The role of oligohaline marshes as a source or sink of nitrogen to the </w:t>
      </w:r>
      <w:smartTag w:uri="urn:schemas-microsoft-com:office:smarttags" w:element="place">
        <w:smartTag w:uri="urn:schemas-microsoft-com:office:smarttags" w:element="PlaceName">
          <w:r>
            <w:t>Apalachicola</w:t>
          </w:r>
        </w:smartTag>
        <w:r>
          <w:t xml:space="preserve"> </w:t>
        </w:r>
        <w:smartTag w:uri="urn:schemas-microsoft-com:office:smarttags" w:element="PlaceType">
          <w:r>
            <w:t>Bay</w:t>
          </w:r>
        </w:smartTag>
      </w:smartTag>
      <w:r>
        <w:t xml:space="preserve">.   </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Niu, X./ Florida State University Department of Statistics, Edmiston, H.L., Bailey, G.O./ </w:t>
      </w: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p>
    <w:p w:rsidR="00D85EF6" w:rsidRDefault="00D85EF6">
      <w:pPr>
        <w:pStyle w:val="PlainText"/>
        <w:rPr>
          <w:rFonts w:ascii="Times New Roman" w:hAnsi="Times New Roman" w:cs="Times New Roman"/>
          <w:sz w:val="22"/>
        </w:rPr>
      </w:pPr>
      <w:r>
        <w:rPr>
          <w:rFonts w:ascii="Times New Roman" w:eastAsia="MS Mincho" w:hAnsi="Times New Roman" w:cs="Times New Roman"/>
          <w:sz w:val="22"/>
        </w:rPr>
        <w:t xml:space="preserve">National Estuarine Research Reserve.  Time series models for salinity and other environmental factors in the </w:t>
      </w: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estuarine system (1998).  Estuarine, Coastal, and Shelf Science 46:549-563.</w:t>
      </w:r>
    </w:p>
    <w:p w:rsidR="00D85EF6" w:rsidRDefault="00D85EF6">
      <w:pPr>
        <w:pStyle w:val="BodyText"/>
      </w:pPr>
    </w:p>
    <w:p w:rsidR="00D85EF6" w:rsidRDefault="00D85EF6">
      <w:pPr>
        <w:pStyle w:val="BodyText"/>
      </w:pPr>
      <w:r>
        <w:t xml:space="preserve">Peterson, R./ </w:t>
      </w:r>
      <w:smartTag w:uri="urn:schemas-microsoft-com:office:smarttags" w:element="place">
        <w:smartTag w:uri="urn:schemas-microsoft-com:office:smarttags" w:element="PlaceName">
          <w:r>
            <w:t>Florida</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Origin and fate of suspended particulates in the </w:t>
      </w:r>
      <w:smartTag w:uri="urn:schemas-microsoft-com:office:smarttags" w:element="PlaceName">
        <w:r>
          <w:t>Apalachicola</w:t>
        </w:r>
      </w:smartTag>
      <w:r>
        <w:t xml:space="preserve"> </w:t>
      </w:r>
      <w:smartTag w:uri="urn:schemas-microsoft-com:office:smarttags" w:element="PlaceType">
        <w:r>
          <w:t>River</w:t>
        </w:r>
      </w:smartTag>
      <w:r>
        <w:t xml:space="preserve">: Impact on </w:t>
      </w:r>
      <w:smartTag w:uri="urn:schemas-microsoft-com:office:smarttags" w:element="place">
        <w:smartTag w:uri="urn:schemas-microsoft-com:office:smarttags" w:element="PlaceName">
          <w:r>
            <w:t>Apalachicola</w:t>
          </w:r>
        </w:smartTag>
        <w:r>
          <w:t xml:space="preserve"> </w:t>
        </w:r>
        <w:smartTag w:uri="urn:schemas-microsoft-com:office:smarttags" w:element="PlaceType">
          <w:r>
            <w:t>Bay</w:t>
          </w:r>
        </w:smartTag>
      </w:smartTag>
      <w:r>
        <w:t xml:space="preserve">   </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Putland, J./ Florida State University Department of Oceanography.  NOAA Graduate Research Fellowship.</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Planktonic food web variations related to salinity and nutrient patterns in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color w:val="FF9900"/>
          <w:sz w:val="22"/>
        </w:rPr>
      </w:pPr>
      <w:r>
        <w:rPr>
          <w:rFonts w:ascii="Times New Roman" w:eastAsia="MS Mincho" w:hAnsi="Times New Roman" w:cs="Times New Roman"/>
          <w:sz w:val="22"/>
        </w:rPr>
        <w:t xml:space="preserve">Stewart, J., Edmiston, H.L./ </w:t>
      </w: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National Estuarine Research Reserve.  Growth and spat recruitment related to environmental conditions at oyster bars in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Surratt, D./ </w:t>
      </w:r>
      <w:smartTag w:uri="urn:schemas-microsoft-com:office:smarttags" w:element="place">
        <w:smartTag w:uri="urn:schemas-microsoft-com:office:smarttags" w:element="PlaceName">
          <w:r>
            <w:rPr>
              <w:rFonts w:ascii="Times New Roman" w:eastAsia="MS Mincho" w:hAnsi="Times New Roman" w:cs="Times New Roman"/>
              <w:sz w:val="22"/>
            </w:rPr>
            <w:t>Florida</w:t>
          </w:r>
        </w:smartTag>
        <w:r>
          <w:rPr>
            <w:rFonts w:ascii="Times New Roman" w:eastAsia="MS Mincho" w:hAnsi="Times New Roman" w:cs="Times New Roman"/>
            <w:sz w:val="22"/>
          </w:rPr>
          <w:t xml:space="preserve"> </w:t>
        </w:r>
        <w:smartTag w:uri="urn:schemas-microsoft-com:office:smarttags" w:element="PlaceName">
          <w:r>
            <w:rPr>
              <w:rFonts w:ascii="Times New Roman" w:eastAsia="MS Mincho" w:hAnsi="Times New Roman" w:cs="Times New Roman"/>
              <w:sz w:val="22"/>
            </w:rPr>
            <w:t>A&amp;M</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University</w:t>
          </w:r>
        </w:smartTag>
      </w:smartTag>
      <w:r>
        <w:rPr>
          <w:rFonts w:ascii="Times New Roman" w:eastAsia="MS Mincho" w:hAnsi="Times New Roman" w:cs="Times New Roman"/>
          <w:sz w:val="22"/>
        </w:rPr>
        <w:t xml:space="preserve">.  Compare and contrast the historic and current trophic status of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using stable isotopes in sediments.</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Wilber, P., et.al./NOAA Coastal Services Center &amp; Edmiston, H.L., et al./Apalachicola National Estuarine Research Reserve.  Benthic habitat mapping in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w:t>
      </w:r>
    </w:p>
    <w:p w:rsidR="00D85EF6" w:rsidRDefault="00D85EF6">
      <w:pPr>
        <w:pStyle w:val="PlainText"/>
        <w:rPr>
          <w:rFonts w:ascii="Times New Roman" w:eastAsia="MS Mincho" w:hAnsi="Times New Roman" w:cs="Times New Roman"/>
          <w:color w:val="FF9900"/>
          <w:sz w:val="22"/>
        </w:rPr>
      </w:pPr>
    </w:p>
    <w:p w:rsidR="00D85EF6" w:rsidRDefault="00D85EF6">
      <w:pPr>
        <w:pStyle w:val="PlainText"/>
        <w:rPr>
          <w:rFonts w:ascii="Times New Roman" w:eastAsia="MS Mincho" w:hAnsi="Times New Roman" w:cs="Times New Roman"/>
          <w:b/>
          <w:bCs/>
          <w:sz w:val="22"/>
        </w:rPr>
      </w:pPr>
      <w:r>
        <w:rPr>
          <w:rFonts w:ascii="Times New Roman" w:eastAsia="MS Mincho" w:hAnsi="Times New Roman" w:cs="Times New Roman"/>
          <w:b/>
          <w:bCs/>
          <w:sz w:val="22"/>
        </w:rPr>
        <w:t>II. Physical Structure Descriptors</w:t>
      </w:r>
    </w:p>
    <w:p w:rsidR="00D85EF6" w:rsidRDefault="00D85EF6">
      <w:pPr>
        <w:pStyle w:val="PlainText"/>
        <w:rPr>
          <w:rFonts w:ascii="Times New Roman" w:eastAsia="MS Mincho" w:hAnsi="Times New Roman" w:cs="Times New Roman"/>
          <w:b/>
          <w:bCs/>
          <w:sz w:val="22"/>
        </w:rPr>
      </w:pPr>
    </w:p>
    <w:p w:rsidR="00D85EF6" w:rsidRDefault="00D85EF6">
      <w:pPr>
        <w:pStyle w:val="PlainText"/>
        <w:rPr>
          <w:rFonts w:ascii="Times New Roman" w:eastAsia="MS Mincho" w:hAnsi="Times New Roman" w:cs="Times New Roman"/>
          <w:b/>
          <w:bCs/>
          <w:sz w:val="22"/>
        </w:rPr>
      </w:pPr>
      <w:r>
        <w:rPr>
          <w:rFonts w:ascii="Times New Roman" w:eastAsia="MS Mincho" w:hAnsi="Times New Roman" w:cs="Times New Roman"/>
          <w:b/>
          <w:bCs/>
          <w:sz w:val="22"/>
        </w:rPr>
        <w:t>9) Sensor Specifications:</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LiCor Quantum Pyranometer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Model # LI190SB</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Stability:  &lt;±2% change over 1 yr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Operating Temperature:  -40 to 65°C</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Sensitivity:  typically 5 µA per 1000µmoles s-1 m-2</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Light spectrum wavelength:  400 to 700 nm</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Date of last calibration:  4/28/2004</w:t>
      </w:r>
    </w:p>
    <w:p w:rsidR="00D85EF6" w:rsidRDefault="00D85EF6">
      <w:pPr>
        <w:pStyle w:val="PlainText"/>
        <w:rPr>
          <w:rFonts w:ascii="Times New Roman" w:eastAsia="MS Mincho" w:hAnsi="Times New Roman" w:cs="Times New Roman"/>
          <w:color w:val="FF0000"/>
          <w:sz w:val="22"/>
        </w:rPr>
      </w:pPr>
      <w:r>
        <w:rPr>
          <w:rFonts w:ascii="Times New Roman" w:eastAsia="MS Mincho" w:hAnsi="Times New Roman" w:cs="Times New Roman"/>
          <w:sz w:val="22"/>
        </w:rPr>
        <w:t>In Use Dates are from 00:15 1/01/2006 to 12:15 4/03/2006</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LiCor Quantum Pyranometer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Model # LI190SB</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Stability:  &lt;±2% change over 1 yr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Operating Temperature:  -40 to 65°C</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Sensitivity:  typically 5 µA per 1000µmoles s-1 m-2</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Light spectrum wavelength:  400 to 700 nm</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Date of last calibration:  4/03/2006</w:t>
      </w:r>
    </w:p>
    <w:p w:rsidR="00D85EF6" w:rsidRDefault="00D85EF6">
      <w:pPr>
        <w:pStyle w:val="PlainText"/>
        <w:rPr>
          <w:rFonts w:ascii="Times New Roman" w:eastAsia="MS Mincho" w:hAnsi="Times New Roman" w:cs="Times New Roman"/>
          <w:color w:val="FF0000"/>
          <w:sz w:val="22"/>
        </w:rPr>
      </w:pPr>
      <w:r>
        <w:rPr>
          <w:rFonts w:ascii="Times New Roman" w:eastAsia="MS Mincho" w:hAnsi="Times New Roman" w:cs="Times New Roman"/>
          <w:sz w:val="22"/>
        </w:rPr>
        <w:t>In Use Dates are from 12:30 4/03/2006 to 23:45 12/31/2006</w:t>
      </w:r>
    </w:p>
    <w:p w:rsidR="00D85EF6" w:rsidRDefault="00D85EF6">
      <w:pPr>
        <w:pStyle w:val="PlainText"/>
        <w:rPr>
          <w:rFonts w:ascii="Times New Roman" w:eastAsia="MS Mincho" w:hAnsi="Times New Roman" w:cs="Times New Roman"/>
          <w:color w:val="FF0000"/>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Wind Sentry: RM Young Model # 03001-5</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Range:  0-50 m/s; 360° mechanical</w:t>
      </w:r>
    </w:p>
    <w:p w:rsidR="00D85EF6" w:rsidRDefault="00D85EF6">
      <w:pPr>
        <w:pStyle w:val="PlainText"/>
        <w:rPr>
          <w:rFonts w:ascii="Times New Roman" w:eastAsia="MS Mincho" w:hAnsi="Times New Roman" w:cs="Times New Roman"/>
          <w:color w:val="FF0000"/>
          <w:sz w:val="22"/>
        </w:rPr>
      </w:pPr>
      <w:r>
        <w:rPr>
          <w:rFonts w:ascii="Times New Roman" w:eastAsia="MS Mincho" w:hAnsi="Times New Roman" w:cs="Times New Roman"/>
          <w:sz w:val="22"/>
        </w:rPr>
        <w:t>Date of last calibration: 9/14/2005</w:t>
      </w:r>
    </w:p>
    <w:p w:rsidR="00D85EF6" w:rsidRDefault="00D85EF6">
      <w:pPr>
        <w:pStyle w:val="PlainText"/>
        <w:rPr>
          <w:rFonts w:ascii="Times New Roman" w:eastAsia="MS Mincho" w:hAnsi="Times New Roman" w:cs="Times New Roman"/>
          <w:color w:val="FF0000"/>
          <w:sz w:val="22"/>
        </w:rPr>
      </w:pPr>
      <w:r>
        <w:rPr>
          <w:rFonts w:ascii="Times New Roman" w:eastAsia="MS Mincho" w:hAnsi="Times New Roman" w:cs="Times New Roman"/>
          <w:sz w:val="22"/>
        </w:rPr>
        <w:t>In Use Dates are from 00:15 1/01/2006 to 10:00 4/14/2006</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**Note** The arm of the wind sensor is checked monthly to ensure that it remains aligned to true north.</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Wind Monitor: RM Young Model # 05103</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Range:  0-60 m/s; 0-360° mechanical</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Date of last calibration:  4/14/2006  </w:t>
      </w:r>
    </w:p>
    <w:p w:rsidR="00D85EF6" w:rsidRDefault="00D85EF6">
      <w:pPr>
        <w:pStyle w:val="PlainText"/>
        <w:rPr>
          <w:rFonts w:ascii="Times New Roman" w:eastAsia="MS Mincho" w:hAnsi="Times New Roman" w:cs="Times New Roman"/>
          <w:color w:val="FF0000"/>
          <w:sz w:val="22"/>
        </w:rPr>
      </w:pPr>
      <w:r>
        <w:rPr>
          <w:rFonts w:ascii="Times New Roman" w:eastAsia="MS Mincho" w:hAnsi="Times New Roman" w:cs="Times New Roman"/>
          <w:sz w:val="22"/>
        </w:rPr>
        <w:t>In Use Dates are from 10:15 4/14/2006 to 23:45 12/31/2006</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**Note** The arm of the wind sensor is checked monthly to ensure that it remains aligned to true north.</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Temperature and Relative Humidity: Vaisala Model #:  HMP45AC</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Operating Temperature: -40 to 60°C</w:t>
      </w:r>
    </w:p>
    <w:p w:rsidR="00D85EF6" w:rsidRDefault="00D85EF6">
      <w:pPr>
        <w:pStyle w:val="PlainText"/>
        <w:rPr>
          <w:rFonts w:ascii="Times New Roman" w:eastAsia="MS Mincho" w:hAnsi="Times New Roman" w:cs="Times New Roman"/>
          <w:sz w:val="22"/>
        </w:rPr>
      </w:pPr>
      <w:smartTag w:uri="urn:schemas-microsoft-com:office:smarttags" w:element="place">
        <w:smartTag w:uri="urn:schemas-microsoft-com:office:smarttags" w:element="PlaceName">
          <w:r>
            <w:rPr>
              <w:rFonts w:ascii="Times New Roman" w:eastAsia="MS Mincho" w:hAnsi="Times New Roman" w:cs="Times New Roman"/>
              <w:sz w:val="22"/>
            </w:rPr>
            <w:t>Temperature</w:t>
          </w:r>
        </w:smartTag>
        <w:r>
          <w:rPr>
            <w:rFonts w:ascii="Times New Roman" w:eastAsia="MS Mincho" w:hAnsi="Times New Roman" w:cs="Times New Roman"/>
            <w:sz w:val="22"/>
          </w:rPr>
          <w:t xml:space="preserve"> </w:t>
        </w:r>
        <w:smartTag w:uri="urn:schemas-microsoft-com:office:smarttags" w:element="PlaceName">
          <w:r>
            <w:rPr>
              <w:rFonts w:ascii="Times New Roman" w:eastAsia="MS Mincho" w:hAnsi="Times New Roman" w:cs="Times New Roman"/>
              <w:sz w:val="22"/>
            </w:rPr>
            <w:t>Measurement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Range</w:t>
          </w:r>
        </w:smartTag>
      </w:smartTag>
      <w:r>
        <w:rPr>
          <w:rFonts w:ascii="Times New Roman" w:eastAsia="MS Mincho" w:hAnsi="Times New Roman" w:cs="Times New Roman"/>
          <w:sz w:val="22"/>
        </w:rPr>
        <w:t>: -40 to 60°C</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Temperature Accuracy: ± 0.2 °C @ 20°C</w:t>
      </w:r>
    </w:p>
    <w:p w:rsidR="00D85EF6" w:rsidRDefault="00D85EF6">
      <w:pPr>
        <w:pStyle w:val="PlainText"/>
        <w:rPr>
          <w:rFonts w:ascii="Times New Roman" w:eastAsia="MS Mincho" w:hAnsi="Times New Roman" w:cs="Times New Roman"/>
          <w:sz w:val="22"/>
        </w:rPr>
      </w:pPr>
      <w:smartTag w:uri="urn:schemas-microsoft-com:office:smarttags" w:element="place">
        <w:smartTag w:uri="urn:schemas-microsoft-com:office:smarttags" w:element="PlaceName">
          <w:r>
            <w:rPr>
              <w:rFonts w:ascii="Times New Roman" w:eastAsia="MS Mincho" w:hAnsi="Times New Roman" w:cs="Times New Roman"/>
              <w:sz w:val="22"/>
            </w:rPr>
            <w:t>Relative</w:t>
          </w:r>
        </w:smartTag>
        <w:r>
          <w:rPr>
            <w:rFonts w:ascii="Times New Roman" w:eastAsia="MS Mincho" w:hAnsi="Times New Roman" w:cs="Times New Roman"/>
            <w:sz w:val="22"/>
          </w:rPr>
          <w:t xml:space="preserve"> </w:t>
        </w:r>
        <w:smartTag w:uri="urn:schemas-microsoft-com:office:smarttags" w:element="PlaceName">
          <w:r>
            <w:rPr>
              <w:rFonts w:ascii="Times New Roman" w:eastAsia="MS Mincho" w:hAnsi="Times New Roman" w:cs="Times New Roman"/>
              <w:sz w:val="22"/>
            </w:rPr>
            <w:t>Humidity</w:t>
          </w:r>
        </w:smartTag>
        <w:r>
          <w:rPr>
            <w:rFonts w:ascii="Times New Roman" w:eastAsia="MS Mincho" w:hAnsi="Times New Roman" w:cs="Times New Roman"/>
            <w:sz w:val="22"/>
          </w:rPr>
          <w:t xml:space="preserve"> </w:t>
        </w:r>
        <w:smartTag w:uri="urn:schemas-microsoft-com:office:smarttags" w:element="PlaceName">
          <w:r>
            <w:rPr>
              <w:rFonts w:ascii="Times New Roman" w:eastAsia="MS Mincho" w:hAnsi="Times New Roman" w:cs="Times New Roman"/>
              <w:sz w:val="22"/>
            </w:rPr>
            <w:t>Measurement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Range</w:t>
          </w:r>
        </w:smartTag>
      </w:smartTag>
      <w:r>
        <w:rPr>
          <w:rFonts w:ascii="Times New Roman" w:eastAsia="MS Mincho" w:hAnsi="Times New Roman" w:cs="Times New Roman"/>
          <w:sz w:val="22"/>
        </w:rPr>
        <w:t>:  0-100% non-condensing</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RH Accuracy:  +/-2% RH (0-90%) and +/-3% (90-100%)</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Uncertainty of calibration: ± 0.6% RH</w:t>
      </w:r>
    </w:p>
    <w:p w:rsidR="00D85EF6" w:rsidRDefault="00D85EF6">
      <w:pPr>
        <w:pStyle w:val="PlainText"/>
        <w:rPr>
          <w:rFonts w:ascii="Times New Roman" w:eastAsia="MS Mincho" w:hAnsi="Times New Roman" w:cs="Times New Roman"/>
          <w:color w:val="FF0000"/>
          <w:sz w:val="22"/>
        </w:rPr>
      </w:pPr>
      <w:r>
        <w:rPr>
          <w:rFonts w:ascii="Times New Roman" w:eastAsia="MS Mincho" w:hAnsi="Times New Roman" w:cs="Times New Roman"/>
          <w:sz w:val="22"/>
        </w:rPr>
        <w:t>Date of Last calibration:  9/14/2005</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In Use Dates are from 00:15 1/01/2006 to 12:15 4/05/2006</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lastRenderedPageBreak/>
        <w:t>Temperature and Relative Humidity: Vaisala Model #:  HMP45AC</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Operating Temperature: -40 to 60°C</w:t>
      </w:r>
    </w:p>
    <w:p w:rsidR="00D85EF6" w:rsidRDefault="00D85EF6">
      <w:pPr>
        <w:pStyle w:val="PlainText"/>
        <w:rPr>
          <w:rFonts w:ascii="Times New Roman" w:eastAsia="MS Mincho" w:hAnsi="Times New Roman" w:cs="Times New Roman"/>
          <w:sz w:val="22"/>
        </w:rPr>
      </w:pPr>
      <w:smartTag w:uri="urn:schemas-microsoft-com:office:smarttags" w:element="place">
        <w:smartTag w:uri="urn:schemas-microsoft-com:office:smarttags" w:element="PlaceName">
          <w:r>
            <w:rPr>
              <w:rFonts w:ascii="Times New Roman" w:eastAsia="MS Mincho" w:hAnsi="Times New Roman" w:cs="Times New Roman"/>
              <w:sz w:val="22"/>
            </w:rPr>
            <w:t>Temperature</w:t>
          </w:r>
        </w:smartTag>
        <w:r>
          <w:rPr>
            <w:rFonts w:ascii="Times New Roman" w:eastAsia="MS Mincho" w:hAnsi="Times New Roman" w:cs="Times New Roman"/>
            <w:sz w:val="22"/>
          </w:rPr>
          <w:t xml:space="preserve"> </w:t>
        </w:r>
        <w:smartTag w:uri="urn:schemas-microsoft-com:office:smarttags" w:element="PlaceName">
          <w:r>
            <w:rPr>
              <w:rFonts w:ascii="Times New Roman" w:eastAsia="MS Mincho" w:hAnsi="Times New Roman" w:cs="Times New Roman"/>
              <w:sz w:val="22"/>
            </w:rPr>
            <w:t>Measurement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Range</w:t>
          </w:r>
        </w:smartTag>
      </w:smartTag>
      <w:r>
        <w:rPr>
          <w:rFonts w:ascii="Times New Roman" w:eastAsia="MS Mincho" w:hAnsi="Times New Roman" w:cs="Times New Roman"/>
          <w:sz w:val="22"/>
        </w:rPr>
        <w:t>: -40 to 60°C</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Temperature Accuracy: ± 0.2 °C @ 20°C</w:t>
      </w:r>
    </w:p>
    <w:p w:rsidR="00D85EF6" w:rsidRDefault="00D85EF6">
      <w:pPr>
        <w:pStyle w:val="PlainText"/>
        <w:rPr>
          <w:rFonts w:ascii="Times New Roman" w:eastAsia="MS Mincho" w:hAnsi="Times New Roman" w:cs="Times New Roman"/>
          <w:sz w:val="22"/>
        </w:rPr>
      </w:pPr>
      <w:smartTag w:uri="urn:schemas-microsoft-com:office:smarttags" w:element="place">
        <w:smartTag w:uri="urn:schemas-microsoft-com:office:smarttags" w:element="PlaceName">
          <w:r>
            <w:rPr>
              <w:rFonts w:ascii="Times New Roman" w:eastAsia="MS Mincho" w:hAnsi="Times New Roman" w:cs="Times New Roman"/>
              <w:sz w:val="22"/>
            </w:rPr>
            <w:t>Relative</w:t>
          </w:r>
        </w:smartTag>
        <w:r>
          <w:rPr>
            <w:rFonts w:ascii="Times New Roman" w:eastAsia="MS Mincho" w:hAnsi="Times New Roman" w:cs="Times New Roman"/>
            <w:sz w:val="22"/>
          </w:rPr>
          <w:t xml:space="preserve"> </w:t>
        </w:r>
        <w:smartTag w:uri="urn:schemas-microsoft-com:office:smarttags" w:element="PlaceName">
          <w:r>
            <w:rPr>
              <w:rFonts w:ascii="Times New Roman" w:eastAsia="MS Mincho" w:hAnsi="Times New Roman" w:cs="Times New Roman"/>
              <w:sz w:val="22"/>
            </w:rPr>
            <w:t>Humidity</w:t>
          </w:r>
        </w:smartTag>
        <w:r>
          <w:rPr>
            <w:rFonts w:ascii="Times New Roman" w:eastAsia="MS Mincho" w:hAnsi="Times New Roman" w:cs="Times New Roman"/>
            <w:sz w:val="22"/>
          </w:rPr>
          <w:t xml:space="preserve"> </w:t>
        </w:r>
        <w:smartTag w:uri="urn:schemas-microsoft-com:office:smarttags" w:element="PlaceName">
          <w:r>
            <w:rPr>
              <w:rFonts w:ascii="Times New Roman" w:eastAsia="MS Mincho" w:hAnsi="Times New Roman" w:cs="Times New Roman"/>
              <w:sz w:val="22"/>
            </w:rPr>
            <w:t>Measurement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Range</w:t>
          </w:r>
        </w:smartTag>
      </w:smartTag>
      <w:r>
        <w:rPr>
          <w:rFonts w:ascii="Times New Roman" w:eastAsia="MS Mincho" w:hAnsi="Times New Roman" w:cs="Times New Roman"/>
          <w:sz w:val="22"/>
        </w:rPr>
        <w:t>:  0-100% non-condensing</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RH Accuracy:  +/-2% RH (0-90%) and +/-3% (90-100%)</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Uncertainty of calibration: ± 0.6% RH</w:t>
      </w:r>
    </w:p>
    <w:p w:rsidR="00D85EF6" w:rsidRDefault="00D85EF6">
      <w:pPr>
        <w:pStyle w:val="PlainText"/>
        <w:rPr>
          <w:rFonts w:ascii="Times New Roman" w:eastAsia="MS Mincho" w:hAnsi="Times New Roman" w:cs="Times New Roman"/>
          <w:color w:val="FF0000"/>
          <w:sz w:val="22"/>
        </w:rPr>
      </w:pPr>
      <w:r>
        <w:rPr>
          <w:rFonts w:ascii="Times New Roman" w:eastAsia="MS Mincho" w:hAnsi="Times New Roman" w:cs="Times New Roman"/>
          <w:sz w:val="22"/>
        </w:rPr>
        <w:t>Date of Last calibration:  4/05/2006</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In Use Dates are from 12:30 4/05/2006 to 23:45 12/31/2006</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Barometric Sensor: Vaisala model CS-105</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Operating Range:</w:t>
      </w:r>
      <w:r>
        <w:rPr>
          <w:rFonts w:ascii="Times New Roman" w:eastAsia="MS Mincho" w:hAnsi="Times New Roman" w:cs="Times New Roman"/>
          <w:sz w:val="22"/>
        </w:rPr>
        <w:tab/>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Pressure: 600 to 1060 mb</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Temperature: -40 to 60C</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Humidity:  non-condensing</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Accuracy: ±0.5 to 6.0 mb (20 to 60°C)</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Stability: ± 0.1 mb per year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Date of Last calibration:  9/14/2005</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In Use Dates are from 00:15 1/01/2006 to 12:15 4/03/2006</w:t>
      </w:r>
    </w:p>
    <w:p w:rsidR="00D85EF6" w:rsidRDefault="00D85EF6">
      <w:pPr>
        <w:pStyle w:val="PlainText"/>
        <w:rPr>
          <w:rFonts w:ascii="Times New Roman" w:eastAsia="MS Mincho" w:hAnsi="Times New Roman" w:cs="Times New Roman"/>
          <w:color w:val="FF0000"/>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Barometric Sensor: Vaisala model CS-105</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Operating Range:</w:t>
      </w:r>
      <w:r>
        <w:rPr>
          <w:rFonts w:ascii="Times New Roman" w:eastAsia="MS Mincho" w:hAnsi="Times New Roman" w:cs="Times New Roman"/>
          <w:sz w:val="22"/>
        </w:rPr>
        <w:tab/>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Pressure: 600 to 1060 mb</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Temperature: -40 to 60C</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Humidity:  non-condensing</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Accuracy: ±0.5 to 6.0 mb (20 to 60°C)</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Stability: ± 0.1 mb per year</w:t>
      </w:r>
    </w:p>
    <w:p w:rsidR="00D85EF6" w:rsidRDefault="00D85EF6">
      <w:pPr>
        <w:pStyle w:val="PlainText"/>
        <w:rPr>
          <w:rFonts w:ascii="Times New Roman" w:eastAsia="MS Mincho" w:hAnsi="Times New Roman" w:cs="Times New Roman"/>
          <w:color w:val="FF0000"/>
          <w:sz w:val="22"/>
        </w:rPr>
      </w:pPr>
      <w:r>
        <w:rPr>
          <w:rFonts w:ascii="Times New Roman" w:eastAsia="MS Mincho" w:hAnsi="Times New Roman" w:cs="Times New Roman"/>
          <w:sz w:val="22"/>
        </w:rPr>
        <w:t>Date of Last calibration: 04/03/2006</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In Use Dates are from 12:30 4/03/2006 to 23:45 12/31/2006</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Precipitation: Tipping Bucket Rain Gauge FIT Model #:  TE 525</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Range:  0.1 mm</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Accuracy: 1.0% at &lt;2"/hr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Date of Last calibration: 05/12/2006</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In Use Dates are from 00:15 1/01/2006 through 23:45 12/31/2006</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Storage Module </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Model #: SM4M</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Storage capacity: 2 million low-resolution data values</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Program storage: stores up to 8 programs with a total capacity of 128 KB</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Processor: </w:t>
      </w:r>
      <w:smartTag w:uri="urn:schemas-microsoft-com:office:smarttags" w:element="City">
        <w:smartTag w:uri="urn:schemas-microsoft-com:office:smarttags" w:element="place">
          <w:r>
            <w:rPr>
              <w:rFonts w:ascii="Times New Roman" w:eastAsia="MS Mincho" w:hAnsi="Times New Roman" w:cs="Times New Roman"/>
              <w:sz w:val="22"/>
            </w:rPr>
            <w:t>Hitachi</w:t>
          </w:r>
        </w:smartTag>
      </w:smartTag>
      <w:r>
        <w:rPr>
          <w:rFonts w:ascii="Times New Roman" w:eastAsia="MS Mincho" w:hAnsi="Times New Roman" w:cs="Times New Roman"/>
          <w:sz w:val="22"/>
        </w:rPr>
        <w:t xml:space="preserve"> H8S</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Operating system: 64KB, flash memory based, and user downloadable</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Operating range: Temperature: -35° to +65°C</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Baud rates: 9600, 76800</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Memory type: user selectable for either ring style (default) or fill and drop.</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Power requirements: 5 +/-0.3 VDC @ 100mA</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In Use Dates are from 00:15 1/01/2006 to 06:45 6/28/2006</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Campbell Scientific CR10X Wiring Panel has 128K of flash memory (EEPROM), in which it stores the operating system and it's program (that it uses to run the weather station). Additionally, there are 128K of SRAM, which it uses to run the program and store its measurements and for final data storage.</w:t>
      </w:r>
    </w:p>
    <w:p w:rsidR="00D85EF6" w:rsidRDefault="00D85EF6">
      <w:pPr>
        <w:pStyle w:val="PlainText"/>
        <w:rPr>
          <w:rFonts w:ascii="Times New Roman" w:eastAsia="MS Mincho" w:hAnsi="Times New Roman" w:cs="Times New Roman"/>
          <w:color w:val="FF0000"/>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Compact Flash Module </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Model #: CFM100</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Storage capacity: 64 MB</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Operating range: Temperature: -35° to +65°C</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Memory type: user selectable for either ring style (default) or fill and drop.</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Power requirements: 12 V supplied through CR1000 peripheral port</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color w:val="FF0000"/>
          <w:sz w:val="22"/>
        </w:rPr>
        <w:t xml:space="preserve"> </w:t>
      </w:r>
      <w:r>
        <w:rPr>
          <w:rFonts w:ascii="Times New Roman" w:eastAsia="MS Mincho" w:hAnsi="Times New Roman" w:cs="Times New Roman"/>
          <w:sz w:val="22"/>
        </w:rPr>
        <w:t>In Use Dates are from 09:30 8/07/2006 to 23:45 12/31/2006</w:t>
      </w:r>
    </w:p>
    <w:p w:rsidR="00D85EF6" w:rsidRDefault="00D85EF6">
      <w:pPr>
        <w:pStyle w:val="PlainText"/>
        <w:rPr>
          <w:rFonts w:ascii="Times New Roman" w:eastAsia="MS Mincho" w:hAnsi="Times New Roman" w:cs="Times New Roman"/>
          <w:color w:val="FF0000"/>
          <w:sz w:val="22"/>
        </w:rPr>
      </w:pPr>
    </w:p>
    <w:p w:rsidR="00D85EF6" w:rsidRDefault="00D85EF6">
      <w:pPr>
        <w:pStyle w:val="PlainText"/>
        <w:rPr>
          <w:rFonts w:ascii="Times New Roman" w:hAnsi="Times New Roman" w:cs="Times New Roman"/>
          <w:sz w:val="22"/>
        </w:rPr>
      </w:pPr>
      <w:r>
        <w:rPr>
          <w:rFonts w:ascii="Times New Roman" w:hAnsi="Times New Roman" w:cs="Times New Roman"/>
          <w:sz w:val="22"/>
        </w:rPr>
        <w:t>The CR1000 has two MB Flash EEPROM that are used to store the Operating System. Another 128 K Flash is used to store configuration settings. A minimum of 2 MB SRAM is (4 MB optional) is available for program storage (16K), operating system use, and data storage. Additional storage is available by using a compact flash card in the optional CFM100 Compact Flash Module.</w:t>
      </w:r>
    </w:p>
    <w:p w:rsidR="00D85EF6" w:rsidRDefault="00D85EF6">
      <w:pPr>
        <w:pStyle w:val="PlainText"/>
        <w:rPr>
          <w:rFonts w:ascii="Times New Roman" w:eastAsia="MS Mincho" w:hAnsi="Times New Roman" w:cs="Times New Roman"/>
          <w:color w:val="FF0000"/>
          <w:sz w:val="22"/>
        </w:rPr>
      </w:pPr>
    </w:p>
    <w:p w:rsidR="00D85EF6" w:rsidRDefault="00D85EF6">
      <w:pPr>
        <w:pStyle w:val="PlainText"/>
        <w:rPr>
          <w:rFonts w:ascii="Times New Roman" w:eastAsia="MS Mincho" w:hAnsi="Times New Roman" w:cs="Times New Roman"/>
          <w:b/>
          <w:bCs/>
          <w:sz w:val="22"/>
        </w:rPr>
      </w:pPr>
      <w:r>
        <w:rPr>
          <w:rFonts w:ascii="Times New Roman" w:eastAsia="MS Mincho" w:hAnsi="Times New Roman" w:cs="Times New Roman"/>
          <w:b/>
          <w:bCs/>
          <w:sz w:val="22"/>
        </w:rPr>
        <w:t xml:space="preserve">10) Coded variable indicator and variable code definitions:  </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Site Definitions:  The weather data master table files for the Apalachicola NERR are coded APAEBMET, indicating the location of the weather station (EB= </w:t>
      </w:r>
      <w:smartTag w:uri="urn:schemas-microsoft-com:office:smarttags" w:element="place">
        <w:smartTag w:uri="urn:schemas-microsoft-com:office:smarttags" w:element="PlaceName">
          <w:r>
            <w:rPr>
              <w:rFonts w:ascii="Times New Roman" w:eastAsia="MS Mincho" w:hAnsi="Times New Roman" w:cs="Times New Roman"/>
              <w:sz w:val="22"/>
            </w:rPr>
            <w:t>East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within the greater Apalachicola Bay (APA) system. </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b/>
          <w:bCs/>
          <w:sz w:val="22"/>
        </w:rPr>
      </w:pPr>
      <w:r>
        <w:rPr>
          <w:rFonts w:ascii="Times New Roman" w:eastAsia="MS Mincho" w:hAnsi="Times New Roman" w:cs="Times New Roman"/>
          <w:b/>
          <w:bCs/>
          <w:sz w:val="22"/>
        </w:rPr>
        <w:t>11) Data Anomalies:</w:t>
      </w:r>
    </w:p>
    <w:p w:rsidR="00D85EF6" w:rsidRDefault="00D85EF6">
      <w:pPr>
        <w:pStyle w:val="PlainText"/>
        <w:rPr>
          <w:rFonts w:ascii="Times New Roman" w:eastAsia="MS Mincho" w:hAnsi="Times New Roman" w:cs="Times New Roman"/>
          <w:sz w:val="22"/>
        </w:rPr>
      </w:pPr>
    </w:p>
    <w:p w:rsidR="008D379D" w:rsidRPr="001D43EE" w:rsidRDefault="008D379D" w:rsidP="008D379D">
      <w:pPr>
        <w:pStyle w:val="PlainText"/>
        <w:rPr>
          <w:rFonts w:ascii="Times New Roman" w:eastAsia="MS Mincho" w:hAnsi="Times New Roman" w:cs="Times New Roman"/>
          <w:b/>
          <w:sz w:val="22"/>
        </w:rPr>
      </w:pPr>
      <w:r w:rsidRPr="001D43EE">
        <w:rPr>
          <w:rFonts w:ascii="Times New Roman" w:eastAsia="MS Mincho" w:hAnsi="Times New Roman" w:cs="Times New Roman"/>
          <w:b/>
          <w:sz w:val="22"/>
        </w:rPr>
        <w:t>Arrays:</w:t>
      </w:r>
    </w:p>
    <w:p w:rsidR="008D379D" w:rsidRDefault="008D379D" w:rsidP="008D379D">
      <w:pPr>
        <w:pStyle w:val="PlainText"/>
        <w:rPr>
          <w:rFonts w:ascii="Times New Roman" w:eastAsia="MS Mincho" w:hAnsi="Times New Roman" w:cs="Times New Roman"/>
          <w:sz w:val="22"/>
        </w:rPr>
      </w:pPr>
      <w:r w:rsidRPr="008D379D">
        <w:rPr>
          <w:rFonts w:ascii="Times New Roman" w:eastAsia="MS Mincho" w:hAnsi="Times New Roman" w:cs="Times New Roman"/>
          <w:sz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11" w:history="1">
        <w:r w:rsidR="007E4B8C" w:rsidRPr="007E4B8C">
          <w:rPr>
            <w:rStyle w:val="Hyperlink"/>
            <w:rFonts w:ascii="Times New Roman" w:eastAsia="MS Mincho" w:hAnsi="Times New Roman" w:cs="Times New Roman"/>
            <w:sz w:val="22"/>
          </w:rPr>
          <w:t>www.nerrsdata.org/get/landing.cfm</w:t>
        </w:r>
      </w:hyperlink>
      <w:r w:rsidRPr="008D379D">
        <w:rPr>
          <w:rFonts w:ascii="Times New Roman" w:eastAsia="MS Mincho" w:hAnsi="Times New Roman" w:cs="Times New Roman"/>
          <w:sz w:val="22"/>
        </w:rPr>
        <w:t xml:space="preserve"> throughout the fall of 2022.</w:t>
      </w:r>
    </w:p>
    <w:p w:rsidR="008D379D" w:rsidRDefault="008D379D">
      <w:pPr>
        <w:pStyle w:val="PlainText"/>
        <w:rPr>
          <w:rFonts w:ascii="Times New Roman" w:eastAsia="MS Mincho" w:hAnsi="Times New Roman" w:cs="Times New Roman"/>
          <w:sz w:val="22"/>
        </w:rPr>
      </w:pPr>
    </w:p>
    <w:p w:rsidR="00D85EF6" w:rsidRDefault="00D85EF6">
      <w:pPr>
        <w:pStyle w:val="PlainText"/>
        <w:rPr>
          <w:rFonts w:ascii="Times New Roman" w:hAnsi="Times New Roman" w:cs="Times New Roman"/>
          <w:sz w:val="22"/>
        </w:rPr>
      </w:pPr>
      <w:r>
        <w:rPr>
          <w:rFonts w:ascii="Times New Roman" w:hAnsi="Times New Roman" w:cs="Times New Roman"/>
          <w:sz w:val="22"/>
        </w:rPr>
        <w:t>Negative PAR data have been observed during the night; small negative values are within range of the sensor and are due to normal errors in the sensor and the CR10X Datalogger.</w:t>
      </w:r>
      <w:r>
        <w:rPr>
          <w:rFonts w:ascii="Times New Roman" w:hAnsi="Times New Roman" w:cs="Times New Roman"/>
          <w:color w:val="0000FF"/>
          <w:sz w:val="22"/>
        </w:rPr>
        <w:t xml:space="preserve">  </w:t>
      </w:r>
      <w:r>
        <w:rPr>
          <w:rFonts w:ascii="Times New Roman" w:hAnsi="Times New Roman" w:cs="Times New Roman"/>
          <w:sz w:val="22"/>
        </w:rPr>
        <w:t>The maximum signal noise error for the PAR sensor is +/- 2.214 mmoles/m2 over a 15-minute interval.  These data have been retained.</w:t>
      </w:r>
    </w:p>
    <w:p w:rsidR="00D85EF6" w:rsidRDefault="00D85EF6">
      <w:pPr>
        <w:pStyle w:val="PlainText"/>
        <w:rPr>
          <w:rFonts w:ascii="Times New Roman" w:eastAsia="MS Mincho" w:hAnsi="Times New Roman" w:cs="Times New Roman"/>
          <w:sz w:val="22"/>
          <w:u w:val="single"/>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Relative Humidity (RH) values periodically are slightly greater than 100% throughout the year.  The observed values, of +1 to 2%, are within the error range of the sensor and have been retained.  The values can be attributed to a super-saturation event.</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March</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During the Florida Fish and Wildlife Conservation Commission prescribed wildfire on 03/03/2006 at 12:30 and 13:00 (array 60) the MaxTemp was recorded as 73.5ºC and the MinRH was recorded as 1%.  </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August - October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TotPrcp data from 8/23/2006 at 10:00 through 10/02/2006 at 13:45 should be considered suspect.  The funnel rain gauge top was found on the ground on 10/02/2006.  It is undetermined exactly when it came off between those dates.    </w:t>
      </w:r>
    </w:p>
    <w:p w:rsidR="00D85EF6" w:rsidRDefault="00D85EF6">
      <w:pPr>
        <w:pStyle w:val="PlainText"/>
        <w:rPr>
          <w:rFonts w:ascii="Times New Roman" w:eastAsia="MS Mincho" w:hAnsi="Times New Roman" w:cs="Times New Roman"/>
          <w:color w:val="FF0000"/>
          <w:sz w:val="22"/>
        </w:rPr>
      </w:pPr>
    </w:p>
    <w:p w:rsidR="008D379D" w:rsidRDefault="008D379D">
      <w:pPr>
        <w:pStyle w:val="PlainText"/>
        <w:rPr>
          <w:rFonts w:ascii="Times New Roman" w:eastAsia="MS Mincho" w:hAnsi="Times New Roman" w:cs="Times New Roman"/>
          <w:color w:val="FF0000"/>
          <w:sz w:val="22"/>
        </w:rPr>
      </w:pPr>
    </w:p>
    <w:p w:rsidR="008D379D" w:rsidRDefault="008D379D">
      <w:pPr>
        <w:pStyle w:val="PlainText"/>
        <w:rPr>
          <w:rFonts w:ascii="Times New Roman" w:eastAsia="MS Mincho" w:hAnsi="Times New Roman" w:cs="Times New Roman"/>
          <w:color w:val="FF0000"/>
          <w:sz w:val="22"/>
        </w:rPr>
      </w:pPr>
    </w:p>
    <w:p w:rsidR="008D379D" w:rsidRDefault="008D379D">
      <w:pPr>
        <w:pStyle w:val="PlainText"/>
        <w:rPr>
          <w:rFonts w:ascii="Times New Roman" w:eastAsia="MS Mincho" w:hAnsi="Times New Roman" w:cs="Times New Roman"/>
          <w:color w:val="FF0000"/>
          <w:sz w:val="22"/>
        </w:rPr>
      </w:pPr>
    </w:p>
    <w:p w:rsidR="00D85EF6" w:rsidRDefault="00D85EF6">
      <w:pPr>
        <w:pStyle w:val="PlainText"/>
        <w:rPr>
          <w:rFonts w:ascii="Times New Roman" w:eastAsia="MS Mincho" w:hAnsi="Times New Roman" w:cs="Times New Roman"/>
          <w:b/>
          <w:bCs/>
          <w:sz w:val="22"/>
        </w:rPr>
      </w:pPr>
      <w:r>
        <w:rPr>
          <w:rFonts w:ascii="Times New Roman" w:eastAsia="MS Mincho" w:hAnsi="Times New Roman" w:cs="Times New Roman"/>
          <w:b/>
          <w:bCs/>
          <w:sz w:val="22"/>
        </w:rPr>
        <w:lastRenderedPageBreak/>
        <w:t>12) Deleted Data</w:t>
      </w:r>
    </w:p>
    <w:p w:rsidR="00D85EF6" w:rsidRDefault="00D85EF6">
      <w:pPr>
        <w:pStyle w:val="PlainText"/>
        <w:rPr>
          <w:rFonts w:ascii="Times New Roman" w:eastAsia="MS Mincho" w:hAnsi="Times New Roman" w:cs="Times New Roman"/>
          <w:color w:val="FF0000"/>
          <w:sz w:val="22"/>
          <w:u w:val="single"/>
        </w:rPr>
      </w:pPr>
    </w:p>
    <w:p w:rsidR="008D379D" w:rsidRPr="001D43EE" w:rsidRDefault="008D379D" w:rsidP="008D379D">
      <w:pPr>
        <w:pStyle w:val="PlainText"/>
        <w:rPr>
          <w:rFonts w:ascii="Times New Roman" w:eastAsia="MS Mincho" w:hAnsi="Times New Roman" w:cs="Times New Roman"/>
          <w:b/>
          <w:sz w:val="22"/>
        </w:rPr>
      </w:pPr>
      <w:r w:rsidRPr="001D43EE">
        <w:rPr>
          <w:rFonts w:ascii="Times New Roman" w:eastAsia="MS Mincho" w:hAnsi="Times New Roman" w:cs="Times New Roman"/>
          <w:b/>
          <w:sz w:val="22"/>
        </w:rPr>
        <w:t>Arrays:</w:t>
      </w:r>
    </w:p>
    <w:p w:rsidR="008D379D" w:rsidRPr="001D43EE" w:rsidRDefault="008D379D" w:rsidP="008D379D">
      <w:pPr>
        <w:pStyle w:val="PlainText"/>
        <w:rPr>
          <w:rFonts w:ascii="Times New Roman" w:eastAsia="MS Mincho" w:hAnsi="Times New Roman" w:cs="Times New Roman"/>
          <w:sz w:val="22"/>
        </w:rPr>
      </w:pPr>
      <w:r w:rsidRPr="001D43EE">
        <w:rPr>
          <w:rFonts w:ascii="Times New Roman" w:eastAsia="MS Mincho" w:hAnsi="Times New Roman" w:cs="Times New Roman"/>
          <w:sz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12" w:history="1">
        <w:r w:rsidR="007E4B8C" w:rsidRPr="007E4B8C">
          <w:rPr>
            <w:rStyle w:val="Hyperlink"/>
            <w:rFonts w:ascii="Times New Roman" w:eastAsia="MS Mincho" w:hAnsi="Times New Roman" w:cs="Times New Roman"/>
            <w:sz w:val="22"/>
          </w:rPr>
          <w:t>www.nerrsdata.org/get/landing.cfm</w:t>
        </w:r>
      </w:hyperlink>
      <w:r w:rsidRPr="001D43EE">
        <w:rPr>
          <w:rFonts w:ascii="Times New Roman" w:eastAsia="MS Mincho" w:hAnsi="Times New Roman" w:cs="Times New Roman"/>
          <w:sz w:val="22"/>
        </w:rPr>
        <w:t xml:space="preserve"> throughout the fall of 2022.</w:t>
      </w:r>
    </w:p>
    <w:p w:rsidR="008D379D" w:rsidRPr="001D43EE" w:rsidRDefault="008D379D">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March - April</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Florida Fish and Wildlife Conservation Commission had a prescribed fire in the marsh where the weather station is located. The wind sentry was melted.  Therefore the WSpd, Wdir, SDWDir, MaxWSpd, MaxWSpdT, MinWSpd, MinWSpdT data from 03/03/2006 at 12:45 through 03/13/2006 at 11:00 (array 60) and from 03/24/2006 at 12:45 through 04/14/2006 at 10:00 (array 60) was deleted.  The Data Management Oversight Committee was notified immediately about missing wind data until a new sensor was purchased and installed.</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u w:val="single"/>
        </w:rPr>
        <w:t>April</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The following data was deleted due to sensor installation:</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Date</w:t>
      </w:r>
      <w:r>
        <w:rPr>
          <w:rFonts w:ascii="Times New Roman" w:eastAsia="MS Mincho" w:hAnsi="Times New Roman" w:cs="Times New Roman"/>
          <w:sz w:val="22"/>
        </w:rPr>
        <w:tab/>
        <w:t xml:space="preserve">       Julian     Time</w:t>
      </w:r>
      <w:r>
        <w:rPr>
          <w:rFonts w:ascii="Times New Roman" w:eastAsia="MS Mincho" w:hAnsi="Times New Roman" w:cs="Times New Roman"/>
          <w:sz w:val="22"/>
        </w:rPr>
        <w:tab/>
        <w:t>Array</w:t>
      </w:r>
      <w:r>
        <w:rPr>
          <w:rFonts w:ascii="Times New Roman" w:eastAsia="MS Mincho" w:hAnsi="Times New Roman" w:cs="Times New Roman"/>
          <w:sz w:val="22"/>
        </w:rPr>
        <w:tab/>
      </w:r>
      <w:r>
        <w:rPr>
          <w:rFonts w:ascii="Times New Roman" w:eastAsia="MS Mincho" w:hAnsi="Times New Roman" w:cs="Times New Roman"/>
          <w:sz w:val="22"/>
        </w:rPr>
        <w:tab/>
        <w:t xml:space="preserve">  Date</w:t>
      </w:r>
      <w:r>
        <w:rPr>
          <w:rFonts w:ascii="Times New Roman" w:eastAsia="MS Mincho" w:hAnsi="Times New Roman" w:cs="Times New Roman"/>
          <w:sz w:val="22"/>
        </w:rPr>
        <w:tab/>
        <w:t xml:space="preserve">         Julian    Time      Array</w:t>
      </w:r>
      <w:r>
        <w:rPr>
          <w:rFonts w:ascii="Times New Roman" w:eastAsia="MS Mincho" w:hAnsi="Times New Roman" w:cs="Times New Roman"/>
          <w:sz w:val="22"/>
        </w:rPr>
        <w:tab/>
        <w:t>Data Type</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4/03/2006    93</w:t>
      </w:r>
      <w:r>
        <w:rPr>
          <w:rFonts w:ascii="Times New Roman" w:eastAsia="MS Mincho" w:hAnsi="Times New Roman" w:cs="Times New Roman"/>
          <w:sz w:val="22"/>
        </w:rPr>
        <w:tab/>
        <w:t xml:space="preserve">       11:15</w:t>
      </w:r>
      <w:r>
        <w:rPr>
          <w:rFonts w:ascii="Times New Roman" w:eastAsia="MS Mincho" w:hAnsi="Times New Roman" w:cs="Times New Roman"/>
          <w:sz w:val="22"/>
        </w:rPr>
        <w:tab/>
        <w:t xml:space="preserve">  15   </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 xml:space="preserve">      </w:t>
      </w:r>
      <w:r>
        <w:rPr>
          <w:rFonts w:ascii="Times New Roman" w:eastAsia="MS Mincho" w:hAnsi="Times New Roman" w:cs="Times New Roman"/>
          <w:sz w:val="22"/>
        </w:rPr>
        <w:tab/>
        <w:t>All BP data</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4/03/2006    93 </w:t>
      </w:r>
      <w:r>
        <w:rPr>
          <w:rFonts w:ascii="Times New Roman" w:eastAsia="MS Mincho" w:hAnsi="Times New Roman" w:cs="Times New Roman"/>
          <w:sz w:val="22"/>
        </w:rPr>
        <w:tab/>
        <w:t xml:space="preserve">       11:30</w:t>
      </w:r>
      <w:r>
        <w:rPr>
          <w:rFonts w:ascii="Times New Roman" w:eastAsia="MS Mincho" w:hAnsi="Times New Roman" w:cs="Times New Roman"/>
          <w:sz w:val="22"/>
        </w:rPr>
        <w:tab/>
        <w:t xml:space="preserve">  15</w:t>
      </w:r>
      <w:r>
        <w:rPr>
          <w:rFonts w:ascii="Times New Roman" w:eastAsia="MS Mincho" w:hAnsi="Times New Roman" w:cs="Times New Roman"/>
          <w:sz w:val="22"/>
        </w:rPr>
        <w:tab/>
        <w:t>through</w:t>
      </w:r>
      <w:r>
        <w:rPr>
          <w:rFonts w:ascii="Times New Roman" w:eastAsia="MS Mincho" w:hAnsi="Times New Roman" w:cs="Times New Roman"/>
          <w:sz w:val="22"/>
        </w:rPr>
        <w:tab/>
        <w:t xml:space="preserve">   4/03/2006   93          12:15     15   </w:t>
      </w:r>
      <w:r>
        <w:rPr>
          <w:rFonts w:ascii="Times New Roman" w:eastAsia="MS Mincho" w:hAnsi="Times New Roman" w:cs="Times New Roman"/>
          <w:sz w:val="22"/>
        </w:rPr>
        <w:tab/>
        <w:t xml:space="preserve">All data </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4/03/2006    93</w:t>
      </w:r>
      <w:r>
        <w:rPr>
          <w:rFonts w:ascii="Times New Roman" w:eastAsia="MS Mincho" w:hAnsi="Times New Roman" w:cs="Times New Roman"/>
          <w:sz w:val="22"/>
        </w:rPr>
        <w:tab/>
        <w:t xml:space="preserve">       13:00            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 xml:space="preserve">     </w:t>
      </w:r>
      <w:r>
        <w:rPr>
          <w:rFonts w:ascii="Times New Roman" w:eastAsia="MS Mincho" w:hAnsi="Times New Roman" w:cs="Times New Roman"/>
          <w:sz w:val="22"/>
        </w:rPr>
        <w:tab/>
        <w:t xml:space="preserve">All data </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4/03/2006    93         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 xml:space="preserve">     </w:t>
      </w:r>
      <w:r>
        <w:rPr>
          <w:rFonts w:ascii="Times New Roman" w:eastAsia="MS Mincho" w:hAnsi="Times New Roman" w:cs="Times New Roman"/>
          <w:sz w:val="22"/>
        </w:rPr>
        <w:tab/>
        <w:t xml:space="preserve">All data </w:t>
      </w:r>
    </w:p>
    <w:p w:rsidR="00D85EF6" w:rsidRDefault="00D85EF6">
      <w:pPr>
        <w:pStyle w:val="PlainText"/>
        <w:rPr>
          <w:rFonts w:ascii="Times New Roman" w:eastAsia="MS Mincho" w:hAnsi="Times New Roman" w:cs="Times New Roman"/>
          <w:color w:val="FF0000"/>
          <w:sz w:val="22"/>
        </w:rPr>
      </w:pPr>
      <w:r>
        <w:rPr>
          <w:rFonts w:ascii="Times New Roman" w:eastAsia="MS Mincho" w:hAnsi="Times New Roman" w:cs="Times New Roman"/>
          <w:sz w:val="22"/>
        </w:rPr>
        <w:t>4/14/2006   104        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 xml:space="preserve">   </w:t>
      </w:r>
      <w:r>
        <w:rPr>
          <w:rFonts w:ascii="Times New Roman" w:eastAsia="MS Mincho" w:hAnsi="Times New Roman" w:cs="Times New Roman"/>
          <w:sz w:val="22"/>
        </w:rPr>
        <w:tab/>
        <w:t xml:space="preserve">All wind data </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following </w:t>
      </w:r>
      <w:smartTag w:uri="urn:schemas-microsoft-com:office:smarttags" w:element="place">
        <w:r>
          <w:rPr>
            <w:rFonts w:ascii="Times New Roman" w:eastAsia="MS Mincho" w:hAnsi="Times New Roman" w:cs="Times New Roman"/>
            <w:sz w:val="22"/>
          </w:rPr>
          <w:t>NAN</w:t>
        </w:r>
      </w:smartTag>
      <w:r>
        <w:rPr>
          <w:rFonts w:ascii="Times New Roman" w:eastAsia="MS Mincho" w:hAnsi="Times New Roman" w:cs="Times New Roman"/>
          <w:sz w:val="22"/>
        </w:rPr>
        <w:t xml:space="preserve"> data was deleted due to out of range sensor programming:</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Date</w:t>
      </w:r>
      <w:r>
        <w:rPr>
          <w:rFonts w:ascii="Times New Roman" w:eastAsia="MS Mincho" w:hAnsi="Times New Roman" w:cs="Times New Roman"/>
          <w:sz w:val="22"/>
        </w:rPr>
        <w:tab/>
        <w:t xml:space="preserve">       Julian     Array </w:t>
      </w:r>
      <w:r>
        <w:rPr>
          <w:rFonts w:ascii="Times New Roman" w:eastAsia="MS Mincho" w:hAnsi="Times New Roman" w:cs="Times New Roman"/>
          <w:sz w:val="22"/>
        </w:rPr>
        <w:tab/>
        <w:t>Time</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 xml:space="preserve">   </w:t>
      </w:r>
      <w:r>
        <w:rPr>
          <w:rFonts w:ascii="Times New Roman" w:eastAsia="MS Mincho" w:hAnsi="Times New Roman" w:cs="Times New Roman"/>
          <w:sz w:val="22"/>
        </w:rPr>
        <w:tab/>
        <w:t>Data Type</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6/28/2006    179         </w:t>
      </w:r>
      <w:r>
        <w:rPr>
          <w:rFonts w:ascii="Times New Roman" w:eastAsia="MS Mincho" w:hAnsi="Times New Roman" w:cs="Times New Roman"/>
          <w:sz w:val="22"/>
        </w:rPr>
        <w:tab/>
        <w:t>15</w:t>
      </w:r>
      <w:r>
        <w:rPr>
          <w:rFonts w:ascii="Times New Roman" w:eastAsia="MS Mincho" w:hAnsi="Times New Roman" w:cs="Times New Roman"/>
          <w:sz w:val="22"/>
        </w:rPr>
        <w:tab/>
        <w:t>08:00</w:t>
      </w:r>
      <w:r>
        <w:rPr>
          <w:rFonts w:ascii="Times New Roman" w:eastAsia="MS Mincho" w:hAnsi="Times New Roman" w:cs="Times New Roman"/>
          <w:sz w:val="22"/>
        </w:rPr>
        <w:tab/>
        <w:t>through</w:t>
      </w:r>
      <w:r>
        <w:rPr>
          <w:rFonts w:ascii="Times New Roman" w:eastAsia="MS Mincho" w:hAnsi="Times New Roman" w:cs="Times New Roman"/>
          <w:sz w:val="22"/>
        </w:rPr>
        <w:tab/>
        <w:t xml:space="preserve">  12:00      </w:t>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6/29/2006    180         </w:t>
      </w:r>
      <w:r>
        <w:rPr>
          <w:rFonts w:ascii="Times New Roman" w:eastAsia="MS Mincho" w:hAnsi="Times New Roman" w:cs="Times New Roman"/>
          <w:sz w:val="22"/>
        </w:rPr>
        <w:tab/>
        <w:t>15</w:t>
      </w:r>
      <w:r>
        <w:rPr>
          <w:rFonts w:ascii="Times New Roman" w:eastAsia="MS Mincho" w:hAnsi="Times New Roman" w:cs="Times New Roman"/>
          <w:sz w:val="22"/>
        </w:rPr>
        <w:tab/>
        <w:t xml:space="preserve">13:15 </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6/29/2006    180         </w:t>
      </w:r>
      <w:r>
        <w:rPr>
          <w:rFonts w:ascii="Times New Roman" w:eastAsia="MS Mincho" w:hAnsi="Times New Roman" w:cs="Times New Roman"/>
          <w:sz w:val="22"/>
        </w:rPr>
        <w:tab/>
        <w:t>15</w:t>
      </w:r>
      <w:r>
        <w:rPr>
          <w:rFonts w:ascii="Times New Roman" w:eastAsia="MS Mincho" w:hAnsi="Times New Roman" w:cs="Times New Roman"/>
          <w:sz w:val="22"/>
        </w:rPr>
        <w:tab/>
        <w:t>14:15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6/30/2006    181         </w:t>
      </w:r>
      <w:r>
        <w:rPr>
          <w:rFonts w:ascii="Times New Roman" w:eastAsia="MS Mincho" w:hAnsi="Times New Roman" w:cs="Times New Roman"/>
          <w:sz w:val="22"/>
        </w:rPr>
        <w:tab/>
        <w:t>15</w:t>
      </w:r>
      <w:r>
        <w:rPr>
          <w:rFonts w:ascii="Times New Roman" w:eastAsia="MS Mincho" w:hAnsi="Times New Roman" w:cs="Times New Roman"/>
          <w:sz w:val="22"/>
        </w:rPr>
        <w:tab/>
        <w:t>12:15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WSpd</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July</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Array 15 at 12:15 WSpd NAN data from 07/01/2006 through 07/10/2006 was deleted due to out of range sensor.</w:t>
      </w:r>
    </w:p>
    <w:p w:rsidR="00D85EF6" w:rsidRDefault="00D85EF6">
      <w:pPr>
        <w:pStyle w:val="PlainText"/>
        <w:rPr>
          <w:rFonts w:ascii="Times New Roman" w:eastAsia="MS Mincho" w:hAnsi="Times New Roman" w:cs="Times New Roman"/>
          <w:sz w:val="22"/>
          <w:u w:val="single"/>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following </w:t>
      </w:r>
      <w:smartTag w:uri="urn:schemas-microsoft-com:office:smarttags" w:element="place">
        <w:r>
          <w:rPr>
            <w:rFonts w:ascii="Times New Roman" w:eastAsia="MS Mincho" w:hAnsi="Times New Roman" w:cs="Times New Roman"/>
            <w:sz w:val="22"/>
          </w:rPr>
          <w:t>NAN</w:t>
        </w:r>
      </w:smartTag>
      <w:r>
        <w:rPr>
          <w:rFonts w:ascii="Times New Roman" w:eastAsia="MS Mincho" w:hAnsi="Times New Roman" w:cs="Times New Roman"/>
          <w:sz w:val="22"/>
        </w:rPr>
        <w:t xml:space="preserve"> data was deleted due to out of range sensor programming:</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Date</w:t>
      </w:r>
      <w:r>
        <w:rPr>
          <w:rFonts w:ascii="Times New Roman" w:eastAsia="MS Mincho" w:hAnsi="Times New Roman" w:cs="Times New Roman"/>
          <w:sz w:val="22"/>
        </w:rPr>
        <w:tab/>
        <w:t xml:space="preserve">      </w:t>
      </w:r>
      <w:r>
        <w:rPr>
          <w:rFonts w:ascii="Times New Roman" w:eastAsia="MS Mincho" w:hAnsi="Times New Roman" w:cs="Times New Roman"/>
          <w:sz w:val="22"/>
        </w:rPr>
        <w:tab/>
        <w:t xml:space="preserve"> Julian</w:t>
      </w:r>
      <w:r>
        <w:rPr>
          <w:rFonts w:ascii="Times New Roman" w:eastAsia="MS Mincho" w:hAnsi="Times New Roman" w:cs="Times New Roman"/>
          <w:sz w:val="22"/>
        </w:rPr>
        <w:tab/>
        <w:t xml:space="preserve">Array </w:t>
      </w:r>
      <w:r>
        <w:rPr>
          <w:rFonts w:ascii="Times New Roman" w:eastAsia="MS Mincho" w:hAnsi="Times New Roman" w:cs="Times New Roman"/>
          <w:sz w:val="22"/>
        </w:rPr>
        <w:tab/>
        <w:t>Time</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Data Type</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7/02/2006    </w:t>
      </w:r>
      <w:r>
        <w:rPr>
          <w:rFonts w:ascii="Times New Roman" w:eastAsia="MS Mincho" w:hAnsi="Times New Roman" w:cs="Times New Roman"/>
          <w:sz w:val="22"/>
        </w:rPr>
        <w:tab/>
        <w:t>183</w:t>
      </w:r>
      <w:r>
        <w:rPr>
          <w:rFonts w:ascii="Times New Roman" w:eastAsia="MS Mincho" w:hAnsi="Times New Roman" w:cs="Times New Roman"/>
          <w:sz w:val="22"/>
        </w:rPr>
        <w:tab/>
        <w:t>15</w:t>
      </w:r>
      <w:r>
        <w:rPr>
          <w:rFonts w:ascii="Times New Roman" w:eastAsia="MS Mincho" w:hAnsi="Times New Roman" w:cs="Times New Roman"/>
          <w:sz w:val="22"/>
        </w:rPr>
        <w:tab/>
        <w:t>13:45, 14:15,14:30, 14:45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7/03/2006</w:t>
      </w:r>
      <w:r>
        <w:rPr>
          <w:rFonts w:ascii="Times New Roman" w:eastAsia="MS Mincho" w:hAnsi="Times New Roman" w:cs="Times New Roman"/>
          <w:sz w:val="22"/>
        </w:rPr>
        <w:tab/>
        <w:t>184</w:t>
      </w:r>
      <w:r>
        <w:rPr>
          <w:rFonts w:ascii="Times New Roman" w:eastAsia="MS Mincho" w:hAnsi="Times New Roman" w:cs="Times New Roman"/>
          <w:sz w:val="22"/>
        </w:rPr>
        <w:tab/>
        <w:t>15</w:t>
      </w:r>
      <w:r>
        <w:rPr>
          <w:rFonts w:ascii="Times New Roman" w:eastAsia="MS Mincho" w:hAnsi="Times New Roman" w:cs="Times New Roman"/>
          <w:sz w:val="22"/>
        </w:rPr>
        <w:tab/>
        <w:t>13:15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7/04/2006</w:t>
      </w:r>
      <w:r>
        <w:rPr>
          <w:rFonts w:ascii="Times New Roman" w:eastAsia="MS Mincho" w:hAnsi="Times New Roman" w:cs="Times New Roman"/>
          <w:sz w:val="22"/>
        </w:rPr>
        <w:tab/>
        <w:t>185</w:t>
      </w:r>
      <w:r>
        <w:rPr>
          <w:rFonts w:ascii="Times New Roman" w:eastAsia="MS Mincho" w:hAnsi="Times New Roman" w:cs="Times New Roman"/>
          <w:sz w:val="22"/>
        </w:rPr>
        <w:tab/>
        <w:t>15</w:t>
      </w:r>
      <w:r>
        <w:rPr>
          <w:rFonts w:ascii="Times New Roman" w:eastAsia="MS Mincho" w:hAnsi="Times New Roman" w:cs="Times New Roman"/>
          <w:sz w:val="22"/>
        </w:rPr>
        <w:tab/>
        <w:t>12:30, 12:45, 13:30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7/05/2006</w:t>
      </w:r>
      <w:r>
        <w:rPr>
          <w:rFonts w:ascii="Times New Roman" w:eastAsia="MS Mincho" w:hAnsi="Times New Roman" w:cs="Times New Roman"/>
          <w:sz w:val="22"/>
        </w:rPr>
        <w:tab/>
        <w:t>186</w:t>
      </w:r>
      <w:r>
        <w:rPr>
          <w:rFonts w:ascii="Times New Roman" w:eastAsia="MS Mincho" w:hAnsi="Times New Roman" w:cs="Times New Roman"/>
          <w:sz w:val="22"/>
        </w:rPr>
        <w:tab/>
        <w:t>15</w:t>
      </w:r>
      <w:r>
        <w:rPr>
          <w:rFonts w:ascii="Times New Roman" w:eastAsia="MS Mincho" w:hAnsi="Times New Roman" w:cs="Times New Roman"/>
          <w:sz w:val="22"/>
        </w:rPr>
        <w:tab/>
        <w:t>11:45, 13:30, 13:45, 14:15, 14:30, 14:45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7/06/2006</w:t>
      </w:r>
      <w:r>
        <w:rPr>
          <w:rFonts w:ascii="Times New Roman" w:eastAsia="MS Mincho" w:hAnsi="Times New Roman" w:cs="Times New Roman"/>
          <w:sz w:val="22"/>
        </w:rPr>
        <w:tab/>
        <w:t>187</w:t>
      </w:r>
      <w:r>
        <w:rPr>
          <w:rFonts w:ascii="Times New Roman" w:eastAsia="MS Mincho" w:hAnsi="Times New Roman" w:cs="Times New Roman"/>
          <w:sz w:val="22"/>
        </w:rPr>
        <w:tab/>
        <w:t>15</w:t>
      </w:r>
      <w:r>
        <w:rPr>
          <w:rFonts w:ascii="Times New Roman" w:eastAsia="MS Mincho" w:hAnsi="Times New Roman" w:cs="Times New Roman"/>
          <w:sz w:val="22"/>
        </w:rPr>
        <w:tab/>
        <w:t>14:45, 15:00, 15:15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7/07/2006</w:t>
      </w:r>
      <w:r>
        <w:rPr>
          <w:rFonts w:ascii="Times New Roman" w:eastAsia="MS Mincho" w:hAnsi="Times New Roman" w:cs="Times New Roman"/>
          <w:sz w:val="22"/>
        </w:rPr>
        <w:tab/>
        <w:t>188</w:t>
      </w:r>
      <w:r>
        <w:rPr>
          <w:rFonts w:ascii="Times New Roman" w:eastAsia="MS Mincho" w:hAnsi="Times New Roman" w:cs="Times New Roman"/>
          <w:sz w:val="22"/>
        </w:rPr>
        <w:tab/>
        <w:t>15</w:t>
      </w:r>
      <w:r>
        <w:rPr>
          <w:rFonts w:ascii="Times New Roman" w:eastAsia="MS Mincho" w:hAnsi="Times New Roman" w:cs="Times New Roman"/>
          <w:sz w:val="22"/>
        </w:rPr>
        <w:tab/>
        <w:t>15:00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7/12/2006</w:t>
      </w:r>
      <w:r>
        <w:rPr>
          <w:rFonts w:ascii="Times New Roman" w:eastAsia="MS Mincho" w:hAnsi="Times New Roman" w:cs="Times New Roman"/>
          <w:sz w:val="22"/>
        </w:rPr>
        <w:tab/>
        <w:t>193</w:t>
      </w:r>
      <w:r>
        <w:rPr>
          <w:rFonts w:ascii="Times New Roman" w:eastAsia="MS Mincho" w:hAnsi="Times New Roman" w:cs="Times New Roman"/>
          <w:sz w:val="22"/>
        </w:rPr>
        <w:tab/>
        <w:t>15</w:t>
      </w:r>
      <w:r>
        <w:rPr>
          <w:rFonts w:ascii="Times New Roman" w:eastAsia="MS Mincho" w:hAnsi="Times New Roman" w:cs="Times New Roman"/>
          <w:sz w:val="22"/>
        </w:rPr>
        <w:tab/>
        <w:t>11:30</w:t>
      </w:r>
      <w:r>
        <w:rPr>
          <w:rFonts w:ascii="Times New Roman" w:eastAsia="MS Mincho" w:hAnsi="Times New Roman" w:cs="Times New Roman"/>
          <w:sz w:val="22"/>
        </w:rPr>
        <w:tab/>
        <w:t>through</w:t>
      </w:r>
      <w:r>
        <w:rPr>
          <w:rFonts w:ascii="Times New Roman" w:eastAsia="MS Mincho" w:hAnsi="Times New Roman" w:cs="Times New Roman"/>
          <w:sz w:val="22"/>
        </w:rPr>
        <w:tab/>
      </w:r>
      <w:r>
        <w:rPr>
          <w:rFonts w:ascii="Times New Roman" w:eastAsia="MS Mincho" w:hAnsi="Times New Roman" w:cs="Times New Roman"/>
          <w:sz w:val="22"/>
        </w:rPr>
        <w:tab/>
        <w:t>14:15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7/13/2006</w:t>
      </w:r>
      <w:r>
        <w:rPr>
          <w:rFonts w:ascii="Times New Roman" w:eastAsia="MS Mincho" w:hAnsi="Times New Roman" w:cs="Times New Roman"/>
          <w:sz w:val="22"/>
        </w:rPr>
        <w:tab/>
        <w:t>194</w:t>
      </w:r>
      <w:r>
        <w:rPr>
          <w:rFonts w:ascii="Times New Roman" w:eastAsia="MS Mincho" w:hAnsi="Times New Roman" w:cs="Times New Roman"/>
          <w:sz w:val="22"/>
        </w:rPr>
        <w:tab/>
        <w:t>15</w:t>
      </w:r>
      <w:r>
        <w:rPr>
          <w:rFonts w:ascii="Times New Roman" w:eastAsia="MS Mincho" w:hAnsi="Times New Roman" w:cs="Times New Roman"/>
          <w:sz w:val="22"/>
        </w:rPr>
        <w:tab/>
        <w:t>11:15</w:t>
      </w:r>
      <w:r>
        <w:rPr>
          <w:rFonts w:ascii="Times New Roman" w:eastAsia="MS Mincho" w:hAnsi="Times New Roman" w:cs="Times New Roman"/>
          <w:sz w:val="22"/>
        </w:rPr>
        <w:tab/>
        <w:t>through</w:t>
      </w:r>
      <w:r>
        <w:rPr>
          <w:rFonts w:ascii="Times New Roman" w:eastAsia="MS Mincho" w:hAnsi="Times New Roman" w:cs="Times New Roman"/>
          <w:sz w:val="22"/>
        </w:rPr>
        <w:tab/>
      </w:r>
      <w:r>
        <w:rPr>
          <w:rFonts w:ascii="Times New Roman" w:eastAsia="MS Mincho" w:hAnsi="Times New Roman" w:cs="Times New Roman"/>
          <w:sz w:val="22"/>
        </w:rPr>
        <w:tab/>
        <w:t>14:45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7/14/2006</w:t>
      </w:r>
      <w:r>
        <w:rPr>
          <w:rFonts w:ascii="Times New Roman" w:eastAsia="MS Mincho" w:hAnsi="Times New Roman" w:cs="Times New Roman"/>
          <w:sz w:val="22"/>
        </w:rPr>
        <w:tab/>
        <w:t>195</w:t>
      </w:r>
      <w:r>
        <w:rPr>
          <w:rFonts w:ascii="Times New Roman" w:eastAsia="MS Mincho" w:hAnsi="Times New Roman" w:cs="Times New Roman"/>
          <w:sz w:val="22"/>
        </w:rPr>
        <w:tab/>
        <w:t>15</w:t>
      </w:r>
      <w:r>
        <w:rPr>
          <w:rFonts w:ascii="Times New Roman" w:eastAsia="MS Mincho" w:hAnsi="Times New Roman" w:cs="Times New Roman"/>
          <w:sz w:val="22"/>
        </w:rPr>
        <w:tab/>
        <w:t>10:45</w:t>
      </w:r>
      <w:r>
        <w:rPr>
          <w:rFonts w:ascii="Times New Roman" w:eastAsia="MS Mincho" w:hAnsi="Times New Roman" w:cs="Times New Roman"/>
          <w:sz w:val="22"/>
        </w:rPr>
        <w:tab/>
        <w:t>through</w:t>
      </w:r>
      <w:r>
        <w:rPr>
          <w:rFonts w:ascii="Times New Roman" w:eastAsia="MS Mincho" w:hAnsi="Times New Roman" w:cs="Times New Roman"/>
          <w:sz w:val="22"/>
        </w:rPr>
        <w:tab/>
      </w:r>
      <w:r>
        <w:rPr>
          <w:rFonts w:ascii="Times New Roman" w:eastAsia="MS Mincho" w:hAnsi="Times New Roman" w:cs="Times New Roman"/>
          <w:sz w:val="22"/>
        </w:rPr>
        <w:tab/>
        <w:t>13:45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7/16/2006</w:t>
      </w:r>
      <w:r>
        <w:rPr>
          <w:rFonts w:ascii="Times New Roman" w:eastAsia="MS Mincho" w:hAnsi="Times New Roman" w:cs="Times New Roman"/>
          <w:sz w:val="22"/>
        </w:rPr>
        <w:tab/>
        <w:t>197</w:t>
      </w:r>
      <w:r>
        <w:rPr>
          <w:rFonts w:ascii="Times New Roman" w:eastAsia="MS Mincho" w:hAnsi="Times New Roman" w:cs="Times New Roman"/>
          <w:sz w:val="22"/>
        </w:rPr>
        <w:tab/>
        <w:t>15</w:t>
      </w:r>
      <w:r>
        <w:rPr>
          <w:rFonts w:ascii="Times New Roman" w:eastAsia="MS Mincho" w:hAnsi="Times New Roman" w:cs="Times New Roman"/>
          <w:sz w:val="22"/>
        </w:rPr>
        <w:tab/>
        <w:t>11:30</w:t>
      </w:r>
      <w:r>
        <w:rPr>
          <w:rFonts w:ascii="Times New Roman" w:eastAsia="MS Mincho" w:hAnsi="Times New Roman" w:cs="Times New Roman"/>
          <w:sz w:val="22"/>
        </w:rPr>
        <w:tab/>
        <w:t>through</w:t>
      </w:r>
      <w:r>
        <w:rPr>
          <w:rFonts w:ascii="Times New Roman" w:eastAsia="MS Mincho" w:hAnsi="Times New Roman" w:cs="Times New Roman"/>
          <w:sz w:val="22"/>
        </w:rPr>
        <w:tab/>
      </w:r>
      <w:r>
        <w:rPr>
          <w:rFonts w:ascii="Times New Roman" w:eastAsia="MS Mincho" w:hAnsi="Times New Roman" w:cs="Times New Roman"/>
          <w:sz w:val="22"/>
        </w:rPr>
        <w:tab/>
        <w:t>14:45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lastRenderedPageBreak/>
        <w:t>7/17/2006</w:t>
      </w:r>
      <w:r>
        <w:rPr>
          <w:rFonts w:ascii="Times New Roman" w:eastAsia="MS Mincho" w:hAnsi="Times New Roman" w:cs="Times New Roman"/>
          <w:sz w:val="22"/>
        </w:rPr>
        <w:tab/>
        <w:t>198</w:t>
      </w:r>
      <w:r>
        <w:rPr>
          <w:rFonts w:ascii="Times New Roman" w:eastAsia="MS Mincho" w:hAnsi="Times New Roman" w:cs="Times New Roman"/>
          <w:sz w:val="22"/>
        </w:rPr>
        <w:tab/>
        <w:t>15</w:t>
      </w:r>
      <w:r>
        <w:rPr>
          <w:rFonts w:ascii="Times New Roman" w:eastAsia="MS Mincho" w:hAnsi="Times New Roman" w:cs="Times New Roman"/>
          <w:sz w:val="22"/>
        </w:rPr>
        <w:tab/>
        <w:t>11:15, 13:30, 13:45, 14:30, 14:45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7/18/2006</w:t>
      </w:r>
      <w:r>
        <w:rPr>
          <w:rFonts w:ascii="Times New Roman" w:eastAsia="MS Mincho" w:hAnsi="Times New Roman" w:cs="Times New Roman"/>
          <w:sz w:val="22"/>
        </w:rPr>
        <w:tab/>
        <w:t>199</w:t>
      </w:r>
      <w:r>
        <w:rPr>
          <w:rFonts w:ascii="Times New Roman" w:eastAsia="MS Mincho" w:hAnsi="Times New Roman" w:cs="Times New Roman"/>
          <w:sz w:val="22"/>
        </w:rPr>
        <w:tab/>
        <w:t>15</w:t>
      </w:r>
      <w:r>
        <w:rPr>
          <w:rFonts w:ascii="Times New Roman" w:eastAsia="MS Mincho" w:hAnsi="Times New Roman" w:cs="Times New Roman"/>
          <w:sz w:val="22"/>
        </w:rPr>
        <w:tab/>
        <w:t>11:45</w:t>
      </w:r>
      <w:r>
        <w:rPr>
          <w:rFonts w:ascii="Times New Roman" w:eastAsia="MS Mincho" w:hAnsi="Times New Roman" w:cs="Times New Roman"/>
          <w:sz w:val="22"/>
        </w:rPr>
        <w:tab/>
        <w:t>through</w:t>
      </w:r>
      <w:r>
        <w:rPr>
          <w:rFonts w:ascii="Times New Roman" w:eastAsia="MS Mincho" w:hAnsi="Times New Roman" w:cs="Times New Roman"/>
          <w:sz w:val="22"/>
        </w:rPr>
        <w:tab/>
      </w:r>
      <w:r>
        <w:rPr>
          <w:rFonts w:ascii="Times New Roman" w:eastAsia="MS Mincho" w:hAnsi="Times New Roman" w:cs="Times New Roman"/>
          <w:sz w:val="22"/>
        </w:rPr>
        <w:tab/>
        <w:t>13:15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7/21/2006</w:t>
      </w:r>
      <w:r>
        <w:rPr>
          <w:rFonts w:ascii="Times New Roman" w:eastAsia="MS Mincho" w:hAnsi="Times New Roman" w:cs="Times New Roman"/>
          <w:sz w:val="22"/>
        </w:rPr>
        <w:tab/>
        <w:t>202</w:t>
      </w:r>
      <w:r>
        <w:rPr>
          <w:rFonts w:ascii="Times New Roman" w:eastAsia="MS Mincho" w:hAnsi="Times New Roman" w:cs="Times New Roman"/>
          <w:sz w:val="22"/>
        </w:rPr>
        <w:tab/>
        <w:t>15</w:t>
      </w:r>
      <w:r>
        <w:rPr>
          <w:rFonts w:ascii="Times New Roman" w:eastAsia="MS Mincho" w:hAnsi="Times New Roman" w:cs="Times New Roman"/>
          <w:sz w:val="22"/>
        </w:rPr>
        <w:tab/>
        <w:t>12:45, 13:00, 13:15, 13:45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7/23/2006</w:t>
      </w:r>
      <w:r>
        <w:rPr>
          <w:rFonts w:ascii="Times New Roman" w:eastAsia="MS Mincho" w:hAnsi="Times New Roman" w:cs="Times New Roman"/>
          <w:sz w:val="22"/>
        </w:rPr>
        <w:tab/>
        <w:t>204</w:t>
      </w:r>
      <w:r>
        <w:rPr>
          <w:rFonts w:ascii="Times New Roman" w:eastAsia="MS Mincho" w:hAnsi="Times New Roman" w:cs="Times New Roman"/>
          <w:sz w:val="22"/>
        </w:rPr>
        <w:tab/>
        <w:t>15</w:t>
      </w:r>
      <w:r>
        <w:rPr>
          <w:rFonts w:ascii="Times New Roman" w:eastAsia="MS Mincho" w:hAnsi="Times New Roman" w:cs="Times New Roman"/>
          <w:sz w:val="22"/>
        </w:rPr>
        <w:tab/>
        <w:t>12:15</w:t>
      </w:r>
      <w:r>
        <w:rPr>
          <w:rFonts w:ascii="Times New Roman" w:eastAsia="MS Mincho" w:hAnsi="Times New Roman" w:cs="Times New Roman"/>
          <w:sz w:val="22"/>
        </w:rPr>
        <w:tab/>
        <w:t>through</w:t>
      </w:r>
      <w:r>
        <w:rPr>
          <w:rFonts w:ascii="Times New Roman" w:eastAsia="MS Mincho" w:hAnsi="Times New Roman" w:cs="Times New Roman"/>
          <w:sz w:val="22"/>
        </w:rPr>
        <w:tab/>
      </w:r>
      <w:r>
        <w:rPr>
          <w:rFonts w:ascii="Times New Roman" w:eastAsia="MS Mincho" w:hAnsi="Times New Roman" w:cs="Times New Roman"/>
          <w:sz w:val="22"/>
        </w:rPr>
        <w:tab/>
        <w:t>14:45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7/24/2006</w:t>
      </w:r>
      <w:r>
        <w:rPr>
          <w:rFonts w:ascii="Times New Roman" w:eastAsia="MS Mincho" w:hAnsi="Times New Roman" w:cs="Times New Roman"/>
          <w:sz w:val="22"/>
        </w:rPr>
        <w:tab/>
        <w:t>205</w:t>
      </w:r>
      <w:r>
        <w:rPr>
          <w:rFonts w:ascii="Times New Roman" w:eastAsia="MS Mincho" w:hAnsi="Times New Roman" w:cs="Times New Roman"/>
          <w:sz w:val="22"/>
        </w:rPr>
        <w:tab/>
        <w:t>15</w:t>
      </w:r>
      <w:r>
        <w:rPr>
          <w:rFonts w:ascii="Times New Roman" w:eastAsia="MS Mincho" w:hAnsi="Times New Roman" w:cs="Times New Roman"/>
          <w:sz w:val="22"/>
        </w:rPr>
        <w:tab/>
        <w:t xml:space="preserve">11:00, 11:15, 12:30, 12:45, 13:00, 13:45, 14:15, </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14:30, 14:45, 15:00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7/27/2006</w:t>
      </w:r>
      <w:r>
        <w:rPr>
          <w:rFonts w:ascii="Times New Roman" w:eastAsia="MS Mincho" w:hAnsi="Times New Roman" w:cs="Times New Roman"/>
          <w:sz w:val="22"/>
        </w:rPr>
        <w:tab/>
        <w:t>208</w:t>
      </w:r>
      <w:r>
        <w:rPr>
          <w:rFonts w:ascii="Times New Roman" w:eastAsia="MS Mincho" w:hAnsi="Times New Roman" w:cs="Times New Roman"/>
          <w:sz w:val="22"/>
        </w:rPr>
        <w:tab/>
        <w:t>15</w:t>
      </w:r>
      <w:r>
        <w:rPr>
          <w:rFonts w:ascii="Times New Roman" w:eastAsia="MS Mincho" w:hAnsi="Times New Roman" w:cs="Times New Roman"/>
          <w:sz w:val="22"/>
        </w:rPr>
        <w:tab/>
        <w:t>13:15, 13:30, 13:45, 14:45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7/29/2006</w:t>
      </w:r>
      <w:r>
        <w:rPr>
          <w:rFonts w:ascii="Times New Roman" w:eastAsia="MS Mincho" w:hAnsi="Times New Roman" w:cs="Times New Roman"/>
          <w:sz w:val="22"/>
        </w:rPr>
        <w:tab/>
        <w:t>210</w:t>
      </w:r>
      <w:r>
        <w:rPr>
          <w:rFonts w:ascii="Times New Roman" w:eastAsia="MS Mincho" w:hAnsi="Times New Roman" w:cs="Times New Roman"/>
          <w:sz w:val="22"/>
        </w:rPr>
        <w:tab/>
        <w:t>15</w:t>
      </w:r>
      <w:r>
        <w:rPr>
          <w:rFonts w:ascii="Times New Roman" w:eastAsia="MS Mincho" w:hAnsi="Times New Roman" w:cs="Times New Roman"/>
          <w:sz w:val="22"/>
        </w:rPr>
        <w:tab/>
        <w:t>11:30, 11:45, 12:00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7/30/2006</w:t>
      </w:r>
      <w:r>
        <w:rPr>
          <w:rFonts w:ascii="Times New Roman" w:eastAsia="MS Mincho" w:hAnsi="Times New Roman" w:cs="Times New Roman"/>
          <w:sz w:val="22"/>
        </w:rPr>
        <w:tab/>
        <w:t>211</w:t>
      </w:r>
      <w:r>
        <w:rPr>
          <w:rFonts w:ascii="Times New Roman" w:eastAsia="MS Mincho" w:hAnsi="Times New Roman" w:cs="Times New Roman"/>
          <w:sz w:val="22"/>
        </w:rPr>
        <w:tab/>
        <w:t>15</w:t>
      </w:r>
      <w:r>
        <w:rPr>
          <w:rFonts w:ascii="Times New Roman" w:eastAsia="MS Mincho" w:hAnsi="Times New Roman" w:cs="Times New Roman"/>
          <w:sz w:val="22"/>
        </w:rPr>
        <w:tab/>
        <w:t>13:45, 14:15, 14:30, 14:45, 15:00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7/31/2006</w:t>
      </w:r>
      <w:r>
        <w:rPr>
          <w:rFonts w:ascii="Times New Roman" w:eastAsia="MS Mincho" w:hAnsi="Times New Roman" w:cs="Times New Roman"/>
          <w:sz w:val="22"/>
        </w:rPr>
        <w:tab/>
        <w:t>212</w:t>
      </w:r>
      <w:r>
        <w:rPr>
          <w:rFonts w:ascii="Times New Roman" w:eastAsia="MS Mincho" w:hAnsi="Times New Roman" w:cs="Times New Roman"/>
          <w:sz w:val="22"/>
        </w:rPr>
        <w:tab/>
        <w:t>15</w:t>
      </w:r>
      <w:r>
        <w:rPr>
          <w:rFonts w:ascii="Times New Roman" w:eastAsia="MS Mincho" w:hAnsi="Times New Roman" w:cs="Times New Roman"/>
          <w:sz w:val="22"/>
        </w:rPr>
        <w:tab/>
        <w:t>11:00, 11:15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u w:val="single"/>
        </w:rPr>
      </w:pPr>
      <w:r>
        <w:rPr>
          <w:rFonts w:ascii="Times New Roman" w:eastAsia="MS Mincho" w:hAnsi="Times New Roman" w:cs="Times New Roman"/>
          <w:sz w:val="22"/>
        </w:rPr>
        <w:t xml:space="preserve"> </w:t>
      </w:r>
    </w:p>
    <w:p w:rsidR="00D85EF6" w:rsidRDefault="00D85EF6">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August</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Array 15 at 12:15 WSpd NAN data from 08/07/2006 through 08/21/2006 was deleted due to out of range sensor.</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following </w:t>
      </w:r>
      <w:smartTag w:uri="urn:schemas-microsoft-com:office:smarttags" w:element="place">
        <w:r>
          <w:rPr>
            <w:rFonts w:ascii="Times New Roman" w:eastAsia="MS Mincho" w:hAnsi="Times New Roman" w:cs="Times New Roman"/>
            <w:sz w:val="22"/>
          </w:rPr>
          <w:t>NAN</w:t>
        </w:r>
      </w:smartTag>
      <w:r>
        <w:rPr>
          <w:rFonts w:ascii="Times New Roman" w:eastAsia="MS Mincho" w:hAnsi="Times New Roman" w:cs="Times New Roman"/>
          <w:sz w:val="22"/>
        </w:rPr>
        <w:t xml:space="preserve"> data was deleted due to out of range sensor programming:</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Date</w:t>
      </w:r>
      <w:r>
        <w:rPr>
          <w:rFonts w:ascii="Times New Roman" w:eastAsia="MS Mincho" w:hAnsi="Times New Roman" w:cs="Times New Roman"/>
          <w:sz w:val="22"/>
        </w:rPr>
        <w:tab/>
        <w:t xml:space="preserve">      </w:t>
      </w:r>
      <w:r>
        <w:rPr>
          <w:rFonts w:ascii="Times New Roman" w:eastAsia="MS Mincho" w:hAnsi="Times New Roman" w:cs="Times New Roman"/>
          <w:sz w:val="22"/>
        </w:rPr>
        <w:tab/>
        <w:t xml:space="preserve"> Julian</w:t>
      </w:r>
      <w:r>
        <w:rPr>
          <w:rFonts w:ascii="Times New Roman" w:eastAsia="MS Mincho" w:hAnsi="Times New Roman" w:cs="Times New Roman"/>
          <w:sz w:val="22"/>
        </w:rPr>
        <w:tab/>
        <w:t xml:space="preserve">Array </w:t>
      </w:r>
      <w:r>
        <w:rPr>
          <w:rFonts w:ascii="Times New Roman" w:eastAsia="MS Mincho" w:hAnsi="Times New Roman" w:cs="Times New Roman"/>
          <w:sz w:val="22"/>
        </w:rPr>
        <w:tab/>
        <w:t>Time</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Data Type</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8/01/2006    </w:t>
      </w:r>
      <w:r>
        <w:rPr>
          <w:rFonts w:ascii="Times New Roman" w:eastAsia="MS Mincho" w:hAnsi="Times New Roman" w:cs="Times New Roman"/>
          <w:sz w:val="22"/>
        </w:rPr>
        <w:tab/>
        <w:t>213</w:t>
      </w:r>
      <w:r>
        <w:rPr>
          <w:rFonts w:ascii="Times New Roman" w:eastAsia="MS Mincho" w:hAnsi="Times New Roman" w:cs="Times New Roman"/>
          <w:sz w:val="22"/>
        </w:rPr>
        <w:tab/>
        <w:t>15</w:t>
      </w:r>
      <w:r>
        <w:rPr>
          <w:rFonts w:ascii="Times New Roman" w:eastAsia="MS Mincho" w:hAnsi="Times New Roman" w:cs="Times New Roman"/>
          <w:sz w:val="22"/>
        </w:rPr>
        <w:tab/>
        <w:t>12:00, 12:15, 14:30, 14:45, 15:00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8/04/2006</w:t>
      </w:r>
      <w:r>
        <w:rPr>
          <w:rFonts w:ascii="Times New Roman" w:eastAsia="MS Mincho" w:hAnsi="Times New Roman" w:cs="Times New Roman"/>
          <w:sz w:val="22"/>
        </w:rPr>
        <w:tab/>
        <w:t>216</w:t>
      </w:r>
      <w:r>
        <w:rPr>
          <w:rFonts w:ascii="Times New Roman" w:eastAsia="MS Mincho" w:hAnsi="Times New Roman" w:cs="Times New Roman"/>
          <w:sz w:val="22"/>
        </w:rPr>
        <w:tab/>
        <w:t>15</w:t>
      </w:r>
      <w:r>
        <w:rPr>
          <w:rFonts w:ascii="Times New Roman" w:eastAsia="MS Mincho" w:hAnsi="Times New Roman" w:cs="Times New Roman"/>
          <w:sz w:val="22"/>
        </w:rPr>
        <w:tab/>
        <w:t>13:30, 13:45, 14:00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8/06/2006</w:t>
      </w:r>
      <w:r>
        <w:rPr>
          <w:rFonts w:ascii="Times New Roman" w:eastAsia="MS Mincho" w:hAnsi="Times New Roman" w:cs="Times New Roman"/>
          <w:sz w:val="22"/>
        </w:rPr>
        <w:tab/>
        <w:t>218</w:t>
      </w:r>
      <w:r>
        <w:rPr>
          <w:rFonts w:ascii="Times New Roman" w:eastAsia="MS Mincho" w:hAnsi="Times New Roman" w:cs="Times New Roman"/>
          <w:sz w:val="22"/>
        </w:rPr>
        <w:tab/>
        <w:t>15</w:t>
      </w:r>
      <w:r>
        <w:rPr>
          <w:rFonts w:ascii="Times New Roman" w:eastAsia="MS Mincho" w:hAnsi="Times New Roman" w:cs="Times New Roman"/>
          <w:sz w:val="22"/>
        </w:rPr>
        <w:tab/>
        <w:t>13:30, 13:45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numPr>
          <w:ins w:id="1" w:author="Jesse" w:date="2007-03-20T15:44:00Z"/>
        </w:numPr>
        <w:rPr>
          <w:rFonts w:ascii="Times New Roman" w:eastAsia="MS Mincho" w:hAnsi="Times New Roman" w:cs="Times New Roman"/>
          <w:sz w:val="22"/>
        </w:rPr>
      </w:pPr>
      <w:r>
        <w:rPr>
          <w:rFonts w:ascii="Times New Roman" w:eastAsia="MS Mincho" w:hAnsi="Times New Roman" w:cs="Times New Roman"/>
          <w:sz w:val="22"/>
        </w:rPr>
        <w:t>8/08/2006</w:t>
      </w:r>
      <w:r>
        <w:rPr>
          <w:rFonts w:ascii="Times New Roman" w:eastAsia="MS Mincho" w:hAnsi="Times New Roman" w:cs="Times New Roman"/>
          <w:sz w:val="22"/>
        </w:rPr>
        <w:tab/>
        <w:t>220</w:t>
      </w:r>
      <w:r>
        <w:rPr>
          <w:rFonts w:ascii="Times New Roman" w:eastAsia="MS Mincho" w:hAnsi="Times New Roman" w:cs="Times New Roman"/>
          <w:sz w:val="22"/>
        </w:rPr>
        <w:tab/>
        <w:t>15</w:t>
      </w:r>
      <w:r>
        <w:rPr>
          <w:rFonts w:ascii="Times New Roman" w:eastAsia="MS Mincho" w:hAnsi="Times New Roman" w:cs="Times New Roman"/>
          <w:sz w:val="22"/>
        </w:rPr>
        <w:tab/>
        <w:t>12:15-12:45, 13:15, 13:30, 14:00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8/09/2006</w:t>
      </w:r>
      <w:r>
        <w:rPr>
          <w:rFonts w:ascii="Times New Roman" w:eastAsia="MS Mincho" w:hAnsi="Times New Roman" w:cs="Times New Roman"/>
          <w:sz w:val="22"/>
        </w:rPr>
        <w:tab/>
        <w:t>221</w:t>
      </w:r>
      <w:r>
        <w:rPr>
          <w:rFonts w:ascii="Times New Roman" w:eastAsia="MS Mincho" w:hAnsi="Times New Roman" w:cs="Times New Roman"/>
          <w:sz w:val="22"/>
        </w:rPr>
        <w:tab/>
        <w:t>15</w:t>
      </w:r>
      <w:r>
        <w:rPr>
          <w:rFonts w:ascii="Times New Roman" w:eastAsia="MS Mincho" w:hAnsi="Times New Roman" w:cs="Times New Roman"/>
          <w:sz w:val="22"/>
        </w:rPr>
        <w:tab/>
        <w:t>08:00</w:t>
      </w:r>
      <w:r>
        <w:rPr>
          <w:rFonts w:ascii="Times New Roman" w:eastAsia="MS Mincho" w:hAnsi="Times New Roman" w:cs="Times New Roman"/>
          <w:sz w:val="22"/>
        </w:rPr>
        <w:tab/>
        <w:t>through</w:t>
      </w:r>
      <w:r>
        <w:rPr>
          <w:rFonts w:ascii="Times New Roman" w:eastAsia="MS Mincho" w:hAnsi="Times New Roman" w:cs="Times New Roman"/>
          <w:sz w:val="22"/>
        </w:rPr>
        <w:tab/>
      </w:r>
      <w:r>
        <w:rPr>
          <w:rFonts w:ascii="Times New Roman" w:eastAsia="MS Mincho" w:hAnsi="Times New Roman" w:cs="Times New Roman"/>
          <w:sz w:val="22"/>
        </w:rPr>
        <w:tab/>
        <w:t>17:45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8/10/2006</w:t>
      </w:r>
      <w:r>
        <w:rPr>
          <w:rFonts w:ascii="Times New Roman" w:eastAsia="MS Mincho" w:hAnsi="Times New Roman" w:cs="Times New Roman"/>
          <w:sz w:val="22"/>
        </w:rPr>
        <w:tab/>
        <w:t>222</w:t>
      </w:r>
      <w:r>
        <w:rPr>
          <w:rFonts w:ascii="Times New Roman" w:eastAsia="MS Mincho" w:hAnsi="Times New Roman" w:cs="Times New Roman"/>
          <w:sz w:val="22"/>
        </w:rPr>
        <w:tab/>
        <w:t>15</w:t>
      </w:r>
      <w:r>
        <w:rPr>
          <w:rFonts w:ascii="Times New Roman" w:eastAsia="MS Mincho" w:hAnsi="Times New Roman" w:cs="Times New Roman"/>
          <w:sz w:val="22"/>
        </w:rPr>
        <w:tab/>
        <w:t>08:15</w:t>
      </w:r>
      <w:r>
        <w:rPr>
          <w:rFonts w:ascii="Times New Roman" w:eastAsia="MS Mincho" w:hAnsi="Times New Roman" w:cs="Times New Roman"/>
          <w:sz w:val="22"/>
        </w:rPr>
        <w:tab/>
        <w:t>through</w:t>
      </w:r>
      <w:r>
        <w:rPr>
          <w:rFonts w:ascii="Times New Roman" w:eastAsia="MS Mincho" w:hAnsi="Times New Roman" w:cs="Times New Roman"/>
          <w:sz w:val="22"/>
        </w:rPr>
        <w:tab/>
      </w:r>
      <w:r>
        <w:rPr>
          <w:rFonts w:ascii="Times New Roman" w:eastAsia="MS Mincho" w:hAnsi="Times New Roman" w:cs="Times New Roman"/>
          <w:sz w:val="22"/>
        </w:rPr>
        <w:tab/>
        <w:t>17:45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8/11/2006</w:t>
      </w:r>
      <w:r>
        <w:rPr>
          <w:rFonts w:ascii="Times New Roman" w:eastAsia="MS Mincho" w:hAnsi="Times New Roman" w:cs="Times New Roman"/>
          <w:sz w:val="22"/>
        </w:rPr>
        <w:tab/>
        <w:t>223</w:t>
      </w:r>
      <w:r>
        <w:rPr>
          <w:rFonts w:ascii="Times New Roman" w:eastAsia="MS Mincho" w:hAnsi="Times New Roman" w:cs="Times New Roman"/>
          <w:sz w:val="22"/>
        </w:rPr>
        <w:tab/>
        <w:t>15</w:t>
      </w:r>
      <w:r>
        <w:rPr>
          <w:rFonts w:ascii="Times New Roman" w:eastAsia="MS Mincho" w:hAnsi="Times New Roman" w:cs="Times New Roman"/>
          <w:sz w:val="22"/>
        </w:rPr>
        <w:tab/>
        <w:t>08:15</w:t>
      </w:r>
      <w:r>
        <w:rPr>
          <w:rFonts w:ascii="Times New Roman" w:eastAsia="MS Mincho" w:hAnsi="Times New Roman" w:cs="Times New Roman"/>
          <w:sz w:val="22"/>
        </w:rPr>
        <w:tab/>
        <w:t>through</w:t>
      </w:r>
      <w:r>
        <w:rPr>
          <w:rFonts w:ascii="Times New Roman" w:eastAsia="MS Mincho" w:hAnsi="Times New Roman" w:cs="Times New Roman"/>
          <w:sz w:val="22"/>
        </w:rPr>
        <w:tab/>
      </w:r>
      <w:r>
        <w:rPr>
          <w:rFonts w:ascii="Times New Roman" w:eastAsia="MS Mincho" w:hAnsi="Times New Roman" w:cs="Times New Roman"/>
          <w:sz w:val="22"/>
        </w:rPr>
        <w:tab/>
        <w:t>17:45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8/12/2006</w:t>
      </w:r>
      <w:r>
        <w:rPr>
          <w:rFonts w:ascii="Times New Roman" w:eastAsia="MS Mincho" w:hAnsi="Times New Roman" w:cs="Times New Roman"/>
          <w:sz w:val="22"/>
        </w:rPr>
        <w:tab/>
        <w:t>224</w:t>
      </w:r>
      <w:r>
        <w:rPr>
          <w:rFonts w:ascii="Times New Roman" w:eastAsia="MS Mincho" w:hAnsi="Times New Roman" w:cs="Times New Roman"/>
          <w:sz w:val="22"/>
        </w:rPr>
        <w:tab/>
        <w:t>15</w:t>
      </w:r>
      <w:r>
        <w:rPr>
          <w:rFonts w:ascii="Times New Roman" w:eastAsia="MS Mincho" w:hAnsi="Times New Roman" w:cs="Times New Roman"/>
          <w:sz w:val="22"/>
        </w:rPr>
        <w:tab/>
        <w:t>08:00</w:t>
      </w:r>
      <w:r>
        <w:rPr>
          <w:rFonts w:ascii="Times New Roman" w:eastAsia="MS Mincho" w:hAnsi="Times New Roman" w:cs="Times New Roman"/>
          <w:sz w:val="22"/>
        </w:rPr>
        <w:tab/>
        <w:t>through</w:t>
      </w:r>
      <w:r>
        <w:rPr>
          <w:rFonts w:ascii="Times New Roman" w:eastAsia="MS Mincho" w:hAnsi="Times New Roman" w:cs="Times New Roman"/>
          <w:sz w:val="22"/>
        </w:rPr>
        <w:tab/>
      </w:r>
      <w:r>
        <w:rPr>
          <w:rFonts w:ascii="Times New Roman" w:eastAsia="MS Mincho" w:hAnsi="Times New Roman" w:cs="Times New Roman"/>
          <w:sz w:val="22"/>
        </w:rPr>
        <w:tab/>
        <w:t>17:45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8/13/2006</w:t>
      </w:r>
      <w:r>
        <w:rPr>
          <w:rFonts w:ascii="Times New Roman" w:eastAsia="MS Mincho" w:hAnsi="Times New Roman" w:cs="Times New Roman"/>
          <w:sz w:val="22"/>
        </w:rPr>
        <w:tab/>
        <w:t>225</w:t>
      </w:r>
      <w:r>
        <w:rPr>
          <w:rFonts w:ascii="Times New Roman" w:eastAsia="MS Mincho" w:hAnsi="Times New Roman" w:cs="Times New Roman"/>
          <w:sz w:val="22"/>
        </w:rPr>
        <w:tab/>
        <w:t>15</w:t>
      </w:r>
      <w:r>
        <w:rPr>
          <w:rFonts w:ascii="Times New Roman" w:eastAsia="MS Mincho" w:hAnsi="Times New Roman" w:cs="Times New Roman"/>
          <w:sz w:val="22"/>
        </w:rPr>
        <w:tab/>
        <w:t>08:15</w:t>
      </w:r>
      <w:r>
        <w:rPr>
          <w:rFonts w:ascii="Times New Roman" w:eastAsia="MS Mincho" w:hAnsi="Times New Roman" w:cs="Times New Roman"/>
          <w:sz w:val="22"/>
        </w:rPr>
        <w:tab/>
        <w:t>through</w:t>
      </w:r>
      <w:r>
        <w:rPr>
          <w:rFonts w:ascii="Times New Roman" w:eastAsia="MS Mincho" w:hAnsi="Times New Roman" w:cs="Times New Roman"/>
          <w:sz w:val="22"/>
        </w:rPr>
        <w:tab/>
      </w:r>
      <w:r>
        <w:rPr>
          <w:rFonts w:ascii="Times New Roman" w:eastAsia="MS Mincho" w:hAnsi="Times New Roman" w:cs="Times New Roman"/>
          <w:sz w:val="22"/>
        </w:rPr>
        <w:tab/>
        <w:t>12:45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8/14/2006</w:t>
      </w:r>
      <w:r>
        <w:rPr>
          <w:rFonts w:ascii="Times New Roman" w:eastAsia="MS Mincho" w:hAnsi="Times New Roman" w:cs="Times New Roman"/>
          <w:sz w:val="22"/>
        </w:rPr>
        <w:tab/>
        <w:t>226</w:t>
      </w:r>
      <w:r>
        <w:rPr>
          <w:rFonts w:ascii="Times New Roman" w:eastAsia="MS Mincho" w:hAnsi="Times New Roman" w:cs="Times New Roman"/>
          <w:sz w:val="22"/>
        </w:rPr>
        <w:tab/>
        <w:t>15</w:t>
      </w:r>
      <w:r>
        <w:rPr>
          <w:rFonts w:ascii="Times New Roman" w:eastAsia="MS Mincho" w:hAnsi="Times New Roman" w:cs="Times New Roman"/>
          <w:sz w:val="22"/>
        </w:rPr>
        <w:tab/>
        <w:t>08:15</w:t>
      </w:r>
      <w:r>
        <w:rPr>
          <w:rFonts w:ascii="Times New Roman" w:eastAsia="MS Mincho" w:hAnsi="Times New Roman" w:cs="Times New Roman"/>
          <w:sz w:val="22"/>
        </w:rPr>
        <w:tab/>
        <w:t>through</w:t>
      </w:r>
      <w:r>
        <w:rPr>
          <w:rFonts w:ascii="Times New Roman" w:eastAsia="MS Mincho" w:hAnsi="Times New Roman" w:cs="Times New Roman"/>
          <w:sz w:val="22"/>
        </w:rPr>
        <w:tab/>
      </w:r>
      <w:r>
        <w:rPr>
          <w:rFonts w:ascii="Times New Roman" w:eastAsia="MS Mincho" w:hAnsi="Times New Roman" w:cs="Times New Roman"/>
          <w:sz w:val="22"/>
        </w:rPr>
        <w:tab/>
        <w:t>17:45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8/15/2006</w:t>
      </w:r>
      <w:r>
        <w:rPr>
          <w:rFonts w:ascii="Times New Roman" w:eastAsia="MS Mincho" w:hAnsi="Times New Roman" w:cs="Times New Roman"/>
          <w:sz w:val="22"/>
        </w:rPr>
        <w:tab/>
        <w:t>227</w:t>
      </w:r>
      <w:r>
        <w:rPr>
          <w:rFonts w:ascii="Times New Roman" w:eastAsia="MS Mincho" w:hAnsi="Times New Roman" w:cs="Times New Roman"/>
          <w:sz w:val="22"/>
        </w:rPr>
        <w:tab/>
        <w:t>15</w:t>
      </w:r>
      <w:r>
        <w:rPr>
          <w:rFonts w:ascii="Times New Roman" w:eastAsia="MS Mincho" w:hAnsi="Times New Roman" w:cs="Times New Roman"/>
          <w:sz w:val="22"/>
        </w:rPr>
        <w:tab/>
        <w:t>11:30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8/16/2006</w:t>
      </w:r>
      <w:r>
        <w:rPr>
          <w:rFonts w:ascii="Times New Roman" w:eastAsia="MS Mincho" w:hAnsi="Times New Roman" w:cs="Times New Roman"/>
          <w:sz w:val="22"/>
        </w:rPr>
        <w:tab/>
        <w:t>228</w:t>
      </w:r>
      <w:r>
        <w:rPr>
          <w:rFonts w:ascii="Times New Roman" w:eastAsia="MS Mincho" w:hAnsi="Times New Roman" w:cs="Times New Roman"/>
          <w:sz w:val="22"/>
        </w:rPr>
        <w:tab/>
        <w:t>15</w:t>
      </w:r>
      <w:r>
        <w:rPr>
          <w:rFonts w:ascii="Times New Roman" w:eastAsia="MS Mincho" w:hAnsi="Times New Roman" w:cs="Times New Roman"/>
          <w:sz w:val="22"/>
        </w:rPr>
        <w:tab/>
        <w:t>11:45, 12:00, 12:15, 12:30, 12:45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8/17/2006</w:t>
      </w:r>
      <w:r>
        <w:rPr>
          <w:rFonts w:ascii="Times New Roman" w:eastAsia="MS Mincho" w:hAnsi="Times New Roman" w:cs="Times New Roman"/>
          <w:sz w:val="22"/>
        </w:rPr>
        <w:tab/>
        <w:t>229</w:t>
      </w:r>
      <w:r>
        <w:rPr>
          <w:rFonts w:ascii="Times New Roman" w:eastAsia="MS Mincho" w:hAnsi="Times New Roman" w:cs="Times New Roman"/>
          <w:sz w:val="22"/>
        </w:rPr>
        <w:tab/>
        <w:t>15</w:t>
      </w:r>
      <w:r>
        <w:rPr>
          <w:rFonts w:ascii="Times New Roman" w:eastAsia="MS Mincho" w:hAnsi="Times New Roman" w:cs="Times New Roman"/>
          <w:sz w:val="22"/>
        </w:rPr>
        <w:tab/>
        <w:t>12:15, 12:30, 12:45, 13:00, 13:15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8/18/2006</w:t>
      </w:r>
      <w:r>
        <w:rPr>
          <w:rFonts w:ascii="Times New Roman" w:eastAsia="MS Mincho" w:hAnsi="Times New Roman" w:cs="Times New Roman"/>
          <w:sz w:val="22"/>
        </w:rPr>
        <w:tab/>
        <w:t>230</w:t>
      </w:r>
      <w:r>
        <w:rPr>
          <w:rFonts w:ascii="Times New Roman" w:eastAsia="MS Mincho" w:hAnsi="Times New Roman" w:cs="Times New Roman"/>
          <w:sz w:val="22"/>
        </w:rPr>
        <w:tab/>
        <w:t>15</w:t>
      </w:r>
      <w:r>
        <w:rPr>
          <w:rFonts w:ascii="Times New Roman" w:eastAsia="MS Mincho" w:hAnsi="Times New Roman" w:cs="Times New Roman"/>
          <w:sz w:val="22"/>
        </w:rPr>
        <w:tab/>
        <w:t>12:45, 13:00, 13:15, 14:15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8/19/2006</w:t>
      </w:r>
      <w:r>
        <w:rPr>
          <w:rFonts w:ascii="Times New Roman" w:eastAsia="MS Mincho" w:hAnsi="Times New Roman" w:cs="Times New Roman"/>
          <w:sz w:val="22"/>
        </w:rPr>
        <w:tab/>
        <w:t>231</w:t>
      </w:r>
      <w:r>
        <w:rPr>
          <w:rFonts w:ascii="Times New Roman" w:eastAsia="MS Mincho" w:hAnsi="Times New Roman" w:cs="Times New Roman"/>
          <w:sz w:val="22"/>
        </w:rPr>
        <w:tab/>
        <w:t>15</w:t>
      </w:r>
      <w:r>
        <w:rPr>
          <w:rFonts w:ascii="Times New Roman" w:eastAsia="MS Mincho" w:hAnsi="Times New Roman" w:cs="Times New Roman"/>
          <w:sz w:val="22"/>
        </w:rPr>
        <w:tab/>
        <w:t>12:00, 12:15, 12:30, 13:00, 13:15, 14:00, 14:15</w:t>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8/20/2006</w:t>
      </w:r>
      <w:r>
        <w:rPr>
          <w:rFonts w:ascii="Times New Roman" w:eastAsia="MS Mincho" w:hAnsi="Times New Roman" w:cs="Times New Roman"/>
          <w:sz w:val="22"/>
        </w:rPr>
        <w:tab/>
        <w:t>232</w:t>
      </w:r>
      <w:r>
        <w:rPr>
          <w:rFonts w:ascii="Times New Roman" w:eastAsia="MS Mincho" w:hAnsi="Times New Roman" w:cs="Times New Roman"/>
          <w:sz w:val="22"/>
        </w:rPr>
        <w:tab/>
        <w:t>15</w:t>
      </w:r>
      <w:r>
        <w:rPr>
          <w:rFonts w:ascii="Times New Roman" w:eastAsia="MS Mincho" w:hAnsi="Times New Roman" w:cs="Times New Roman"/>
          <w:sz w:val="22"/>
        </w:rPr>
        <w:tab/>
        <w:t>12:00, 12:15, 12:30, 12:45, 13:00, 14:00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8/21/2006</w:t>
      </w:r>
      <w:r>
        <w:rPr>
          <w:rFonts w:ascii="Times New Roman" w:eastAsia="MS Mincho" w:hAnsi="Times New Roman" w:cs="Times New Roman"/>
          <w:sz w:val="22"/>
        </w:rPr>
        <w:tab/>
        <w:t>233</w:t>
      </w:r>
      <w:r>
        <w:rPr>
          <w:rFonts w:ascii="Times New Roman" w:eastAsia="MS Mincho" w:hAnsi="Times New Roman" w:cs="Times New Roman"/>
          <w:sz w:val="22"/>
        </w:rPr>
        <w:tab/>
        <w:t>15</w:t>
      </w:r>
      <w:r>
        <w:rPr>
          <w:rFonts w:ascii="Times New Roman" w:eastAsia="MS Mincho" w:hAnsi="Times New Roman" w:cs="Times New Roman"/>
          <w:sz w:val="22"/>
        </w:rPr>
        <w:tab/>
        <w:t>12:00, 12:15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 xml:space="preserve">TotPAR  </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September</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The following data was deleted due to sensor malfunction:</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Station Code</w:t>
      </w:r>
      <w:r>
        <w:rPr>
          <w:rFonts w:ascii="Times New Roman" w:eastAsia="MS Mincho" w:hAnsi="Times New Roman" w:cs="Times New Roman"/>
          <w:sz w:val="22"/>
        </w:rPr>
        <w:tab/>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Data Type</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9/06/2006</w:t>
      </w:r>
      <w:r>
        <w:rPr>
          <w:rFonts w:ascii="Times New Roman" w:eastAsia="MS Mincho" w:hAnsi="Times New Roman" w:cs="Times New Roman"/>
          <w:sz w:val="22"/>
        </w:rPr>
        <w:tab/>
        <w:t>249</w:t>
      </w:r>
      <w:r>
        <w:rPr>
          <w:rFonts w:ascii="Times New Roman" w:eastAsia="MS Mincho" w:hAnsi="Times New Roman" w:cs="Times New Roman"/>
          <w:sz w:val="22"/>
        </w:rPr>
        <w:tab/>
        <w:t>13:15</w:t>
      </w:r>
      <w:r>
        <w:rPr>
          <w:rFonts w:ascii="Times New Roman" w:eastAsia="MS Mincho" w:hAnsi="Times New Roman" w:cs="Times New Roman"/>
          <w:sz w:val="22"/>
        </w:rPr>
        <w:tab/>
        <w:t>RH, MaxRH, MaxRHT</w:t>
      </w:r>
    </w:p>
    <w:p w:rsidR="00D85EF6" w:rsidRDefault="00D85EF6">
      <w:pPr>
        <w:pStyle w:val="PlainText"/>
        <w:rPr>
          <w:rFonts w:ascii="Times New Roman" w:eastAsia="MS Mincho" w:hAnsi="Times New Roman" w:cs="Times New Roman"/>
          <w:sz w:val="22"/>
          <w:u w:val="single"/>
        </w:rPr>
      </w:pPr>
      <w:r>
        <w:rPr>
          <w:rFonts w:ascii="Times New Roman" w:eastAsia="MS Mincho" w:hAnsi="Times New Roman" w:cs="Times New Roman"/>
          <w:sz w:val="22"/>
        </w:rPr>
        <w:t>apaebmet</w:t>
      </w:r>
      <w:r>
        <w:rPr>
          <w:rFonts w:ascii="Times New Roman" w:eastAsia="MS Mincho" w:hAnsi="Times New Roman" w:cs="Times New Roman"/>
          <w:sz w:val="22"/>
        </w:rPr>
        <w:tab/>
        <w:t>9/13/2006</w:t>
      </w:r>
      <w:r>
        <w:rPr>
          <w:rFonts w:ascii="Times New Roman" w:eastAsia="MS Mincho" w:hAnsi="Times New Roman" w:cs="Times New Roman"/>
          <w:sz w:val="22"/>
        </w:rPr>
        <w:tab/>
        <w:t>256</w:t>
      </w:r>
      <w:r>
        <w:rPr>
          <w:rFonts w:ascii="Times New Roman" w:eastAsia="MS Mincho" w:hAnsi="Times New Roman" w:cs="Times New Roman"/>
          <w:sz w:val="22"/>
        </w:rPr>
        <w:tab/>
        <w:t>10:30</w:t>
      </w:r>
      <w:r>
        <w:rPr>
          <w:rFonts w:ascii="Times New Roman" w:eastAsia="MS Mincho" w:hAnsi="Times New Roman" w:cs="Times New Roman"/>
          <w:sz w:val="22"/>
        </w:rPr>
        <w:tab/>
        <w:t>RH, MaxRH, MaxRHT</w:t>
      </w:r>
    </w:p>
    <w:p w:rsidR="00D85EF6" w:rsidRDefault="00D85EF6">
      <w:pPr>
        <w:pStyle w:val="PlainText"/>
        <w:rPr>
          <w:rFonts w:ascii="Times New Roman" w:eastAsia="MS Mincho" w:hAnsi="Times New Roman" w:cs="Times New Roman"/>
          <w:sz w:val="22"/>
          <w:u w:val="single"/>
        </w:rPr>
      </w:pPr>
      <w:r>
        <w:rPr>
          <w:rFonts w:ascii="Times New Roman" w:eastAsia="MS Mincho" w:hAnsi="Times New Roman" w:cs="Times New Roman"/>
          <w:sz w:val="22"/>
        </w:rPr>
        <w:t>apaebmet</w:t>
      </w:r>
      <w:r>
        <w:rPr>
          <w:rFonts w:ascii="Times New Roman" w:eastAsia="MS Mincho" w:hAnsi="Times New Roman" w:cs="Times New Roman"/>
          <w:sz w:val="22"/>
        </w:rPr>
        <w:tab/>
        <w:t>9/13/2006</w:t>
      </w:r>
      <w:r>
        <w:rPr>
          <w:rFonts w:ascii="Times New Roman" w:eastAsia="MS Mincho" w:hAnsi="Times New Roman" w:cs="Times New Roman"/>
          <w:sz w:val="22"/>
        </w:rPr>
        <w:tab/>
        <w:t>256</w:t>
      </w:r>
      <w:r>
        <w:rPr>
          <w:rFonts w:ascii="Times New Roman" w:eastAsia="MS Mincho" w:hAnsi="Times New Roman" w:cs="Times New Roman"/>
          <w:sz w:val="22"/>
        </w:rPr>
        <w:tab/>
        <w:t>11:15</w:t>
      </w:r>
      <w:r>
        <w:rPr>
          <w:rFonts w:ascii="Times New Roman" w:eastAsia="MS Mincho" w:hAnsi="Times New Roman" w:cs="Times New Roman"/>
          <w:sz w:val="22"/>
        </w:rPr>
        <w:tab/>
        <w:t>RH, MaxRH, MaxRHT</w:t>
      </w:r>
    </w:p>
    <w:p w:rsidR="00D85EF6" w:rsidRDefault="00D85EF6">
      <w:pPr>
        <w:pStyle w:val="PlainText"/>
        <w:rPr>
          <w:rFonts w:ascii="Times New Roman" w:eastAsia="MS Mincho" w:hAnsi="Times New Roman" w:cs="Times New Roman"/>
          <w:color w:val="FF0000"/>
          <w:sz w:val="22"/>
        </w:rPr>
      </w:pPr>
    </w:p>
    <w:p w:rsidR="00D85EF6" w:rsidRDefault="00D85EF6">
      <w:pPr>
        <w:pStyle w:val="PlainText"/>
        <w:rPr>
          <w:rFonts w:ascii="Times New Roman" w:eastAsia="MS Mincho" w:hAnsi="Times New Roman" w:cs="Times New Roman"/>
          <w:b/>
          <w:bCs/>
          <w:sz w:val="22"/>
        </w:rPr>
      </w:pPr>
      <w:r>
        <w:rPr>
          <w:rFonts w:ascii="Times New Roman" w:eastAsia="MS Mincho" w:hAnsi="Times New Roman" w:cs="Times New Roman"/>
          <w:b/>
          <w:bCs/>
          <w:sz w:val="22"/>
        </w:rPr>
        <w:t>13) Missing Data</w:t>
      </w:r>
    </w:p>
    <w:p w:rsidR="00D85EF6" w:rsidRDefault="00D85EF6">
      <w:pPr>
        <w:pStyle w:val="PlainText"/>
        <w:rPr>
          <w:rFonts w:ascii="Times New Roman" w:eastAsia="MS Mincho" w:hAnsi="Times New Roman" w:cs="Times New Roman"/>
          <w:color w:val="FF0000"/>
          <w:sz w:val="22"/>
        </w:rPr>
      </w:pPr>
    </w:p>
    <w:p w:rsidR="008D379D" w:rsidRPr="001D43EE" w:rsidRDefault="008D379D" w:rsidP="008D379D">
      <w:pPr>
        <w:pStyle w:val="PlainText"/>
        <w:rPr>
          <w:rFonts w:ascii="Times New Roman" w:eastAsia="MS Mincho" w:hAnsi="Times New Roman" w:cs="Times New Roman"/>
          <w:b/>
          <w:sz w:val="22"/>
        </w:rPr>
      </w:pPr>
      <w:r w:rsidRPr="001D43EE">
        <w:rPr>
          <w:rFonts w:ascii="Times New Roman" w:eastAsia="MS Mincho" w:hAnsi="Times New Roman" w:cs="Times New Roman"/>
          <w:b/>
          <w:sz w:val="22"/>
        </w:rPr>
        <w:t>Arrays:</w:t>
      </w:r>
    </w:p>
    <w:p w:rsidR="008D379D" w:rsidRDefault="008D379D" w:rsidP="008D379D">
      <w:pPr>
        <w:pStyle w:val="PlainText"/>
        <w:rPr>
          <w:rFonts w:ascii="Times New Roman" w:eastAsia="MS Mincho" w:hAnsi="Times New Roman" w:cs="Times New Roman"/>
          <w:sz w:val="22"/>
        </w:rPr>
      </w:pPr>
      <w:r w:rsidRPr="008D379D">
        <w:rPr>
          <w:rFonts w:ascii="Times New Roman" w:eastAsia="MS Mincho" w:hAnsi="Times New Roman" w:cs="Times New Roman"/>
          <w:sz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w:t>
      </w:r>
      <w:r w:rsidRPr="008D379D">
        <w:rPr>
          <w:rFonts w:ascii="Times New Roman" w:eastAsia="MS Mincho" w:hAnsi="Times New Roman" w:cs="Times New Roman"/>
          <w:sz w:val="22"/>
        </w:rPr>
        <w:lastRenderedPageBreak/>
        <w:t xml:space="preserve">are largely no longer relevant. The updated datasets were uploaded to the database and made available through the various data applications at </w:t>
      </w:r>
      <w:hyperlink r:id="rId13" w:history="1">
        <w:r w:rsidR="007E4B8C" w:rsidRPr="007E4B8C">
          <w:rPr>
            <w:rStyle w:val="Hyperlink"/>
            <w:rFonts w:ascii="Times New Roman" w:eastAsia="MS Mincho" w:hAnsi="Times New Roman" w:cs="Times New Roman"/>
            <w:sz w:val="22"/>
          </w:rPr>
          <w:t>www.nerrsdata.org/get/landing.cfm</w:t>
        </w:r>
      </w:hyperlink>
      <w:r w:rsidRPr="008D379D">
        <w:rPr>
          <w:rFonts w:ascii="Times New Roman" w:eastAsia="MS Mincho" w:hAnsi="Times New Roman" w:cs="Times New Roman"/>
          <w:sz w:val="22"/>
        </w:rPr>
        <w:t xml:space="preserve"> throughout the fall of 2022.</w:t>
      </w:r>
    </w:p>
    <w:p w:rsidR="008D379D" w:rsidRDefault="008D379D">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Missing data are denoted by a blank in the data set.  Data are missing due to equipment failure or power loss, where no sensors were deployed, for maintenance or calibration of equipment, elimination of obvious outliers or elimination of data due to calibration problems.  For more details on deleted data, see the Deleted Data section.  To find out more details about missing data, contact the Research Coordinator at the site submitting the data.</w:t>
      </w:r>
    </w:p>
    <w:p w:rsidR="00D85EF6" w:rsidRDefault="00D85EF6">
      <w:pPr>
        <w:pStyle w:val="PlainText"/>
        <w:rPr>
          <w:rFonts w:ascii="Times New Roman" w:eastAsia="MS Mincho" w:hAnsi="Times New Roman" w:cs="Times New Roman"/>
          <w:sz w:val="22"/>
          <w:u w:val="single"/>
        </w:rPr>
      </w:pPr>
    </w:p>
    <w:p w:rsidR="00D85EF6" w:rsidRDefault="00D85EF6">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 xml:space="preserve">March </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Florida Fish and Wildlife Conservation Commission had a prescribed fire in the marsh where the weather station is located. The wooden structure of the weather station was burnt down; the wind sentry was melted along with various other parts of sensors.  The box and the datalogger inside were not damaged.  The datalogger collected data through the fire.  All data from 3/13/2006 at 11:15 through 3/24/2006 at 12:30 following the fire is missing.  The Data Management Oversight Committee was notified immediately about missing data until the weather station was secure enough to evaluate and new equipment was purchased and installed.</w:t>
      </w:r>
    </w:p>
    <w:p w:rsidR="00D85EF6" w:rsidRDefault="00D85EF6">
      <w:pPr>
        <w:pStyle w:val="PlainText"/>
        <w:rPr>
          <w:rFonts w:ascii="Times New Roman" w:eastAsia="MS Mincho" w:hAnsi="Times New Roman" w:cs="Times New Roman"/>
          <w:sz w:val="22"/>
          <w:u w:val="single"/>
        </w:rPr>
      </w:pPr>
    </w:p>
    <w:p w:rsidR="00D85EF6" w:rsidRDefault="00D85EF6">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 xml:space="preserve">June </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The following data is missing due to installation of the new datalogger and telemetry:</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Station Code</w:t>
      </w:r>
      <w:r>
        <w:rPr>
          <w:rFonts w:ascii="Times New Roman" w:eastAsia="MS Mincho" w:hAnsi="Times New Roman" w:cs="Times New Roman"/>
          <w:sz w:val="22"/>
        </w:rPr>
        <w:tab/>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Data Type</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6/28/2006</w:t>
      </w:r>
      <w:r>
        <w:rPr>
          <w:rFonts w:ascii="Times New Roman" w:eastAsia="MS Mincho" w:hAnsi="Times New Roman" w:cs="Times New Roman"/>
          <w:sz w:val="22"/>
        </w:rPr>
        <w:tab/>
        <w:t>179</w:t>
      </w:r>
      <w:r>
        <w:rPr>
          <w:rFonts w:ascii="Times New Roman" w:eastAsia="MS Mincho" w:hAnsi="Times New Roman" w:cs="Times New Roman"/>
          <w:sz w:val="22"/>
        </w:rPr>
        <w:tab/>
        <w:t xml:space="preserve">07:00, 07:15, 07:30, 07:45 </w:t>
      </w:r>
      <w:r>
        <w:rPr>
          <w:rFonts w:ascii="Times New Roman" w:eastAsia="MS Mincho" w:hAnsi="Times New Roman" w:cs="Times New Roman"/>
          <w:sz w:val="22"/>
        </w:rPr>
        <w:tab/>
      </w:r>
      <w:r>
        <w:rPr>
          <w:rFonts w:ascii="Times New Roman" w:eastAsia="MS Mincho" w:hAnsi="Times New Roman" w:cs="Times New Roman"/>
          <w:sz w:val="22"/>
        </w:rPr>
        <w:tab/>
        <w:t>All data</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6/28/2006</w:t>
      </w:r>
      <w:r>
        <w:rPr>
          <w:rFonts w:ascii="Times New Roman" w:eastAsia="MS Mincho" w:hAnsi="Times New Roman" w:cs="Times New Roman"/>
          <w:sz w:val="22"/>
        </w:rPr>
        <w:tab/>
        <w:t>179</w:t>
      </w:r>
      <w:r>
        <w:rPr>
          <w:rFonts w:ascii="Times New Roman" w:eastAsia="MS Mincho" w:hAnsi="Times New Roman" w:cs="Times New Roman"/>
          <w:sz w:val="22"/>
        </w:rPr>
        <w:tab/>
        <w:t xml:space="preserve">12:15, 12:30, 12:45, 13:00, 13:15 </w:t>
      </w:r>
      <w:r>
        <w:rPr>
          <w:rFonts w:ascii="Times New Roman" w:eastAsia="MS Mincho" w:hAnsi="Times New Roman" w:cs="Times New Roman"/>
          <w:sz w:val="22"/>
        </w:rPr>
        <w:tab/>
        <w:t>All data</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6/29/2006</w:t>
      </w:r>
      <w:r>
        <w:rPr>
          <w:rFonts w:ascii="Times New Roman" w:eastAsia="MS Mincho" w:hAnsi="Times New Roman" w:cs="Times New Roman"/>
          <w:sz w:val="22"/>
        </w:rPr>
        <w:tab/>
        <w:t>180</w:t>
      </w:r>
      <w:r>
        <w:rPr>
          <w:rFonts w:ascii="Times New Roman" w:eastAsia="MS Mincho" w:hAnsi="Times New Roman" w:cs="Times New Roman"/>
          <w:sz w:val="22"/>
        </w:rPr>
        <w:tab/>
        <w:t>12:15, 12:30, 12:45, 13:00</w:t>
      </w:r>
      <w:r>
        <w:rPr>
          <w:rFonts w:ascii="Times New Roman" w:eastAsia="MS Mincho" w:hAnsi="Times New Roman" w:cs="Times New Roman"/>
          <w:sz w:val="22"/>
        </w:rPr>
        <w:tab/>
        <w:t xml:space="preserve"> </w:t>
      </w:r>
      <w:r>
        <w:rPr>
          <w:rFonts w:ascii="Times New Roman" w:eastAsia="MS Mincho" w:hAnsi="Times New Roman" w:cs="Times New Roman"/>
          <w:sz w:val="22"/>
        </w:rPr>
        <w:tab/>
        <w:t>All data</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August</w:t>
      </w:r>
    </w:p>
    <w:p w:rsidR="00D85EF6" w:rsidRDefault="00D85EF6">
      <w:pPr>
        <w:pStyle w:val="PlainText"/>
        <w:rPr>
          <w:rFonts w:ascii="Times New Roman" w:eastAsia="MS Mincho" w:hAnsi="Times New Roman" w:cs="Times New Roman"/>
          <w:sz w:val="22"/>
          <w:u w:val="single"/>
        </w:rPr>
      </w:pPr>
      <w:r>
        <w:rPr>
          <w:rFonts w:ascii="Times New Roman" w:eastAsia="MS Mincho" w:hAnsi="Times New Roman" w:cs="Times New Roman"/>
          <w:sz w:val="22"/>
        </w:rPr>
        <w:t>The following data is missing due to installation of the new CFM100:</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8/07/2006</w:t>
      </w:r>
      <w:r>
        <w:rPr>
          <w:rFonts w:ascii="Times New Roman" w:eastAsia="MS Mincho" w:hAnsi="Times New Roman" w:cs="Times New Roman"/>
          <w:sz w:val="22"/>
        </w:rPr>
        <w:tab/>
        <w:t>219</w:t>
      </w:r>
      <w:r>
        <w:rPr>
          <w:rFonts w:ascii="Times New Roman" w:eastAsia="MS Mincho" w:hAnsi="Times New Roman" w:cs="Times New Roman"/>
          <w:sz w:val="22"/>
        </w:rPr>
        <w:tab/>
        <w:t>09:00, 09:15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All data</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December</w:t>
      </w:r>
    </w:p>
    <w:p w:rsidR="00D85EF6" w:rsidRDefault="00D85EF6">
      <w:pPr>
        <w:pStyle w:val="PlainText"/>
        <w:rPr>
          <w:rFonts w:ascii="Times New Roman" w:eastAsia="MS Mincho" w:hAnsi="Times New Roman" w:cs="Times New Roman"/>
          <w:sz w:val="22"/>
          <w:u w:val="single"/>
        </w:rPr>
      </w:pPr>
      <w:r>
        <w:rPr>
          <w:rFonts w:ascii="Times New Roman" w:eastAsia="MS Mincho" w:hAnsi="Times New Roman" w:cs="Times New Roman"/>
          <w:sz w:val="22"/>
        </w:rPr>
        <w:t>The following data is missing due to installation of the new version 3 program:</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12/20/2006</w:t>
      </w:r>
      <w:r>
        <w:rPr>
          <w:rFonts w:ascii="Times New Roman" w:eastAsia="MS Mincho" w:hAnsi="Times New Roman" w:cs="Times New Roman"/>
          <w:sz w:val="22"/>
        </w:rPr>
        <w:tab/>
        <w:t>354</w:t>
      </w:r>
      <w:r>
        <w:rPr>
          <w:rFonts w:ascii="Times New Roman" w:eastAsia="MS Mincho" w:hAnsi="Times New Roman" w:cs="Times New Roman"/>
          <w:sz w:val="22"/>
        </w:rPr>
        <w:tab/>
        <w:t>15:15, 15:30, 15:45, 16:00</w:t>
      </w:r>
      <w:r>
        <w:rPr>
          <w:rFonts w:ascii="Times New Roman" w:eastAsia="MS Mincho" w:hAnsi="Times New Roman" w:cs="Times New Roman"/>
          <w:sz w:val="22"/>
        </w:rPr>
        <w:tab/>
      </w:r>
      <w:r>
        <w:rPr>
          <w:rFonts w:ascii="Times New Roman" w:eastAsia="MS Mincho" w:hAnsi="Times New Roman" w:cs="Times New Roman"/>
          <w:sz w:val="22"/>
        </w:rPr>
        <w:tab/>
        <w:t>All data</w:t>
      </w:r>
    </w:p>
    <w:p w:rsidR="00D85EF6" w:rsidRDefault="00D85EF6">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b/>
          <w:bCs/>
          <w:sz w:val="22"/>
        </w:rPr>
      </w:pPr>
      <w:r>
        <w:rPr>
          <w:rFonts w:ascii="Times New Roman" w:eastAsia="MS Mincho" w:hAnsi="Times New Roman" w:cs="Times New Roman"/>
          <w:b/>
          <w:bCs/>
          <w:sz w:val="22"/>
        </w:rPr>
        <w:t>14) Other Remarks/ Notes</w:t>
      </w:r>
    </w:p>
    <w:p w:rsidR="00D85EF6" w:rsidRDefault="00D85EF6">
      <w:pPr>
        <w:pStyle w:val="PlainText"/>
        <w:rPr>
          <w:rFonts w:ascii="Times New Roman" w:eastAsia="MS Mincho" w:hAnsi="Times New Roman" w:cs="Times New Roman"/>
          <w:sz w:val="22"/>
        </w:rPr>
      </w:pPr>
    </w:p>
    <w:p w:rsidR="002C28B0" w:rsidRPr="002C28B0" w:rsidRDefault="002C28B0" w:rsidP="008D379D">
      <w:pPr>
        <w:pStyle w:val="PlainText"/>
        <w:rPr>
          <w:rFonts w:ascii="Times New Roman" w:eastAsia="MS Mincho" w:hAnsi="Times New Roman" w:cs="Times New Roman"/>
          <w:sz w:val="22"/>
        </w:rPr>
      </w:pPr>
      <w:r w:rsidRPr="002C28B0">
        <w:rPr>
          <w:rFonts w:ascii="Times New Roman" w:eastAsia="MS Mincho" w:hAnsi="Times New Roman" w:cs="Times New Roman"/>
          <w:b/>
          <w:sz w:val="22"/>
        </w:rPr>
        <w:t xml:space="preserve">On </w:t>
      </w:r>
      <w:r w:rsidR="00EE6A95">
        <w:rPr>
          <w:rFonts w:ascii="Times New Roman" w:eastAsia="MS Mincho" w:hAnsi="Times New Roman" w:cs="Times New Roman"/>
          <w:b/>
          <w:sz w:val="22"/>
        </w:rPr>
        <w:t>10</w:t>
      </w:r>
      <w:r w:rsidRPr="002C28B0">
        <w:rPr>
          <w:rFonts w:ascii="Times New Roman" w:eastAsia="MS Mincho" w:hAnsi="Times New Roman" w:cs="Times New Roman"/>
          <w:b/>
          <w:sz w:val="22"/>
        </w:rPr>
        <w:t>/</w:t>
      </w:r>
      <w:r w:rsidR="00EE6A95">
        <w:rPr>
          <w:rFonts w:ascii="Times New Roman" w:eastAsia="MS Mincho" w:hAnsi="Times New Roman" w:cs="Times New Roman"/>
          <w:b/>
          <w:sz w:val="22"/>
        </w:rPr>
        <w:t>19</w:t>
      </w:r>
      <w:r w:rsidRPr="002C28B0">
        <w:rPr>
          <w:rFonts w:ascii="Times New Roman" w:eastAsia="MS Mincho" w:hAnsi="Times New Roman" w:cs="Times New Roman"/>
          <w:b/>
          <w:sz w:val="22"/>
        </w:rPr>
        <w:t xml:space="preserve">/2023 this dataset was updated to include embedded QAQC flags for anomalous/suspect data.  </w:t>
      </w:r>
      <w:r w:rsidRPr="002C28B0">
        <w:rPr>
          <w:rFonts w:ascii="Times New Roman" w:eastAsia="MS Mincho" w:hAnsi="Times New Roman" w:cs="Times New Roman"/>
          <w:sz w:val="22"/>
        </w:rPr>
        <w:t>System-wide monitoring data beginning in 2007 were processed to allow for QAQC flags and codes to be embedded in the data files rather than detailed in the metadata alone (as in the anomalous/suspect, deleted, and missing data sections above).  Prior to 2007, rejected data were deleted from the dataset so they are unavailable to be used at all, but suspect data were only noted in the metadata document.  Suspect data flags &lt;1&gt; were embedded retroactively in order to allow suspect data to be easily identified and filtered from the dataset if desired for analysis and reporting purposes.  No other flags or codes were embedded in the dataset and users should still refer to the detailed explanations above for more information.</w:t>
      </w:r>
    </w:p>
    <w:p w:rsidR="002C28B0" w:rsidRDefault="002C28B0" w:rsidP="008D379D">
      <w:pPr>
        <w:pStyle w:val="PlainText"/>
        <w:rPr>
          <w:rFonts w:ascii="Times New Roman" w:eastAsia="MS Mincho" w:hAnsi="Times New Roman" w:cs="Times New Roman"/>
          <w:b/>
          <w:sz w:val="22"/>
        </w:rPr>
      </w:pPr>
    </w:p>
    <w:p w:rsidR="008D379D" w:rsidRPr="001D43EE" w:rsidRDefault="008D379D" w:rsidP="008D379D">
      <w:pPr>
        <w:pStyle w:val="PlainText"/>
        <w:rPr>
          <w:rFonts w:ascii="Times New Roman" w:eastAsia="MS Mincho" w:hAnsi="Times New Roman" w:cs="Times New Roman"/>
          <w:b/>
          <w:sz w:val="22"/>
        </w:rPr>
      </w:pPr>
      <w:r w:rsidRPr="001D43EE">
        <w:rPr>
          <w:rFonts w:ascii="Times New Roman" w:eastAsia="MS Mincho" w:hAnsi="Times New Roman" w:cs="Times New Roman"/>
          <w:b/>
          <w:sz w:val="22"/>
        </w:rPr>
        <w:t>Arrays:</w:t>
      </w:r>
    </w:p>
    <w:p w:rsidR="008D379D" w:rsidRDefault="008D379D" w:rsidP="008D379D">
      <w:pPr>
        <w:pStyle w:val="PlainText"/>
        <w:rPr>
          <w:rFonts w:ascii="Times New Roman" w:eastAsia="MS Mincho" w:hAnsi="Times New Roman" w:cs="Times New Roman"/>
          <w:sz w:val="22"/>
        </w:rPr>
      </w:pPr>
      <w:r w:rsidRPr="008D379D">
        <w:rPr>
          <w:rFonts w:ascii="Times New Roman" w:eastAsia="MS Mincho" w:hAnsi="Times New Roman" w:cs="Times New Roman"/>
          <w:sz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w:t>
      </w:r>
      <w:r w:rsidRPr="008D379D">
        <w:rPr>
          <w:rFonts w:ascii="Times New Roman" w:eastAsia="MS Mincho" w:hAnsi="Times New Roman" w:cs="Times New Roman"/>
          <w:sz w:val="22"/>
        </w:rPr>
        <w:lastRenderedPageBreak/>
        <w:t xml:space="preserve">are largely no longer relevant. The updated datasets were uploaded to the database and made available through the various data applications at </w:t>
      </w:r>
      <w:hyperlink r:id="rId14" w:history="1">
        <w:r w:rsidR="007E4B8C" w:rsidRPr="007E4B8C">
          <w:rPr>
            <w:rStyle w:val="Hyperlink"/>
            <w:rFonts w:ascii="Times New Roman" w:eastAsia="MS Mincho" w:hAnsi="Times New Roman" w:cs="Times New Roman"/>
            <w:sz w:val="22"/>
          </w:rPr>
          <w:t>www.nerrsdata.org/get/landing.cfm</w:t>
        </w:r>
      </w:hyperlink>
      <w:r w:rsidRPr="008D379D">
        <w:rPr>
          <w:rFonts w:ascii="Times New Roman" w:eastAsia="MS Mincho" w:hAnsi="Times New Roman" w:cs="Times New Roman"/>
          <w:sz w:val="22"/>
        </w:rPr>
        <w:t xml:space="preserve"> throughout the fall of 2022.</w:t>
      </w:r>
    </w:p>
    <w:p w:rsidR="008D379D" w:rsidRDefault="008D379D">
      <w:pPr>
        <w:pStyle w:val="PlainText"/>
        <w:rPr>
          <w:rFonts w:ascii="Times New Roman" w:eastAsia="MS Mincho" w:hAnsi="Times New Roman" w:cs="Times New Roman"/>
          <w:sz w:val="22"/>
        </w:rPr>
      </w:pPr>
    </w:p>
    <w:p w:rsidR="008D379D" w:rsidRPr="001D43EE" w:rsidRDefault="008D379D" w:rsidP="008D379D">
      <w:pPr>
        <w:pStyle w:val="PlainText"/>
        <w:rPr>
          <w:rFonts w:ascii="Times New Roman" w:eastAsia="MS Mincho" w:hAnsi="Times New Roman" w:cs="Times New Roman"/>
          <w:b/>
          <w:sz w:val="22"/>
        </w:rPr>
      </w:pPr>
      <w:r w:rsidRPr="001D43EE">
        <w:rPr>
          <w:rFonts w:ascii="Times New Roman" w:eastAsia="MS Mincho" w:hAnsi="Times New Roman" w:cs="Times New Roman"/>
          <w:b/>
          <w:sz w:val="22"/>
        </w:rPr>
        <w:t>Precipitation:</w:t>
      </w:r>
    </w:p>
    <w:p w:rsidR="008D379D" w:rsidRDefault="008D379D" w:rsidP="008D379D">
      <w:pPr>
        <w:pStyle w:val="PlainText"/>
        <w:rPr>
          <w:rFonts w:ascii="Times New Roman" w:eastAsia="MS Mincho" w:hAnsi="Times New Roman" w:cs="Times New Roman"/>
          <w:sz w:val="22"/>
        </w:rPr>
      </w:pPr>
      <w:r w:rsidRPr="008D379D">
        <w:rPr>
          <w:rFonts w:ascii="Times New Roman" w:eastAsia="MS Mincho" w:hAnsi="Times New Roman" w:cs="Times New Roman"/>
          <w:sz w:val="22"/>
        </w:rPr>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15" w:history="1">
        <w:r w:rsidR="007E4B8C" w:rsidRPr="007E4B8C">
          <w:rPr>
            <w:rStyle w:val="Hyperlink"/>
            <w:rFonts w:ascii="Times New Roman" w:eastAsia="MS Mincho" w:hAnsi="Times New Roman" w:cs="Times New Roman"/>
            <w:sz w:val="22"/>
          </w:rPr>
          <w:t>www.nerrsdata.org/get/landing.cfm</w:t>
        </w:r>
      </w:hyperlink>
      <w:r w:rsidRPr="008D379D">
        <w:rPr>
          <w:rFonts w:ascii="Times New Roman" w:eastAsia="MS Mincho" w:hAnsi="Times New Roman" w:cs="Times New Roman"/>
          <w:sz w:val="22"/>
        </w:rPr>
        <w:t xml:space="preserve"> throughout early 2023.</w:t>
      </w:r>
    </w:p>
    <w:p w:rsidR="008D379D" w:rsidRDefault="008D379D">
      <w:pPr>
        <w:pStyle w:val="PlainText"/>
        <w:rPr>
          <w:rFonts w:ascii="Times New Roman" w:eastAsia="MS Mincho" w:hAnsi="Times New Roman" w:cs="Times New Roman"/>
          <w:sz w:val="22"/>
        </w:rPr>
      </w:pP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Timestamp: </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On 6/28/2006 at 07:00 the CR10X was switched to the CR1000.  With this update in datalogger and program the midnight time stamp was changed from 24:00 to 00:00.  Also with the new CR1000 program the timestamps were recorded as such 00:12, 00:27, 00:42, 00:57, 01:12, etc.  Three minutes (00:03) were added to all timestamps so the data values are 00:15, 00:30, 00:45, 01:00, 01:15, etc.</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  </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Precipitation:</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tipping bucket rain gauge was cleaned and/or calibrated while the datalogger was recording. The following data values were changed to 00.0: </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Station Code</w:t>
      </w:r>
      <w:r>
        <w:rPr>
          <w:rFonts w:ascii="Times New Roman" w:eastAsia="MS Mincho" w:hAnsi="Times New Roman" w:cs="Times New Roman"/>
          <w:sz w:val="22"/>
        </w:rPr>
        <w:tab/>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Data Type</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4/14/2006</w:t>
      </w:r>
      <w:r>
        <w:rPr>
          <w:rFonts w:ascii="Times New Roman" w:eastAsia="MS Mincho" w:hAnsi="Times New Roman" w:cs="Times New Roman"/>
          <w:sz w:val="22"/>
        </w:rPr>
        <w:tab/>
        <w:t>104</w:t>
      </w:r>
      <w:r>
        <w:rPr>
          <w:rFonts w:ascii="Times New Roman" w:eastAsia="MS Mincho" w:hAnsi="Times New Roman" w:cs="Times New Roman"/>
          <w:sz w:val="22"/>
        </w:rPr>
        <w:tab/>
        <w:t>09:45</w:t>
      </w:r>
      <w:r>
        <w:rPr>
          <w:rFonts w:ascii="Times New Roman" w:eastAsia="MS Mincho" w:hAnsi="Times New Roman" w:cs="Times New Roman"/>
          <w:sz w:val="22"/>
        </w:rPr>
        <w:tab/>
        <w:t xml:space="preserve">  15</w:t>
      </w:r>
      <w:r>
        <w:rPr>
          <w:rFonts w:ascii="Times New Roman" w:eastAsia="MS Mincho" w:hAnsi="Times New Roman" w:cs="Times New Roman"/>
          <w:sz w:val="22"/>
        </w:rPr>
        <w:tab/>
        <w:t>TotPrcp</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4/14/2006</w:t>
      </w:r>
      <w:r>
        <w:rPr>
          <w:rFonts w:ascii="Times New Roman" w:eastAsia="MS Mincho" w:hAnsi="Times New Roman" w:cs="Times New Roman"/>
          <w:sz w:val="22"/>
        </w:rPr>
        <w:tab/>
        <w:t>104</w:t>
      </w:r>
      <w:r>
        <w:rPr>
          <w:rFonts w:ascii="Times New Roman" w:eastAsia="MS Mincho" w:hAnsi="Times New Roman" w:cs="Times New Roman"/>
          <w:sz w:val="22"/>
        </w:rPr>
        <w:tab/>
        <w:t>10:00</w:t>
      </w:r>
      <w:r>
        <w:rPr>
          <w:rFonts w:ascii="Times New Roman" w:eastAsia="MS Mincho" w:hAnsi="Times New Roman" w:cs="Times New Roman"/>
          <w:sz w:val="22"/>
        </w:rPr>
        <w:tab/>
        <w:t xml:space="preserve">  60</w:t>
      </w:r>
      <w:r>
        <w:rPr>
          <w:rFonts w:ascii="Times New Roman" w:eastAsia="MS Mincho" w:hAnsi="Times New Roman" w:cs="Times New Roman"/>
          <w:sz w:val="22"/>
        </w:rPr>
        <w:tab/>
        <w:t>TotPrcp</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4/14/2006</w:t>
      </w:r>
      <w:r>
        <w:rPr>
          <w:rFonts w:ascii="Times New Roman" w:eastAsia="MS Mincho" w:hAnsi="Times New Roman" w:cs="Times New Roman"/>
          <w:sz w:val="22"/>
        </w:rPr>
        <w:tab/>
        <w:t>104</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t>TotPrcp</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5/12/2006</w:t>
      </w:r>
      <w:r>
        <w:rPr>
          <w:rFonts w:ascii="Times New Roman" w:eastAsia="MS Mincho" w:hAnsi="Times New Roman" w:cs="Times New Roman"/>
          <w:sz w:val="22"/>
        </w:rPr>
        <w:tab/>
        <w:t>132</w:t>
      </w:r>
      <w:r>
        <w:rPr>
          <w:rFonts w:ascii="Times New Roman" w:eastAsia="MS Mincho" w:hAnsi="Times New Roman" w:cs="Times New Roman"/>
          <w:sz w:val="22"/>
        </w:rPr>
        <w:tab/>
        <w:t>12:30</w:t>
      </w:r>
      <w:r>
        <w:rPr>
          <w:rFonts w:ascii="Times New Roman" w:eastAsia="MS Mincho" w:hAnsi="Times New Roman" w:cs="Times New Roman"/>
          <w:sz w:val="22"/>
        </w:rPr>
        <w:tab/>
        <w:t xml:space="preserve">  15</w:t>
      </w:r>
      <w:r>
        <w:rPr>
          <w:rFonts w:ascii="Times New Roman" w:eastAsia="MS Mincho" w:hAnsi="Times New Roman" w:cs="Times New Roman"/>
          <w:sz w:val="22"/>
        </w:rPr>
        <w:tab/>
        <w:t>TotPrcp</w:t>
      </w:r>
      <w:r>
        <w:rPr>
          <w:rFonts w:ascii="Times New Roman" w:eastAsia="MS Mincho" w:hAnsi="Times New Roman" w:cs="Times New Roman"/>
          <w:sz w:val="22"/>
        </w:rPr>
        <w:tab/>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5/12/2006</w:t>
      </w:r>
      <w:r>
        <w:rPr>
          <w:rFonts w:ascii="Times New Roman" w:eastAsia="MS Mincho" w:hAnsi="Times New Roman" w:cs="Times New Roman"/>
          <w:sz w:val="22"/>
        </w:rPr>
        <w:tab/>
        <w:t>132</w:t>
      </w:r>
      <w:r>
        <w:rPr>
          <w:rFonts w:ascii="Times New Roman" w:eastAsia="MS Mincho" w:hAnsi="Times New Roman" w:cs="Times New Roman"/>
          <w:sz w:val="22"/>
        </w:rPr>
        <w:tab/>
        <w:t>13:00</w:t>
      </w:r>
      <w:r>
        <w:rPr>
          <w:rFonts w:ascii="Times New Roman" w:eastAsia="MS Mincho" w:hAnsi="Times New Roman" w:cs="Times New Roman"/>
          <w:sz w:val="22"/>
        </w:rPr>
        <w:tab/>
        <w:t xml:space="preserve">  60</w:t>
      </w:r>
      <w:r>
        <w:rPr>
          <w:rFonts w:ascii="Times New Roman" w:eastAsia="MS Mincho" w:hAnsi="Times New Roman" w:cs="Times New Roman"/>
          <w:sz w:val="22"/>
        </w:rPr>
        <w:tab/>
        <w:t>TotPrcp</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5/12/2006</w:t>
      </w:r>
      <w:r>
        <w:rPr>
          <w:rFonts w:ascii="Times New Roman" w:eastAsia="MS Mincho" w:hAnsi="Times New Roman" w:cs="Times New Roman"/>
          <w:sz w:val="22"/>
        </w:rPr>
        <w:tab/>
        <w:t>132</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t>TotPrcp</w:t>
      </w:r>
      <w:r>
        <w:rPr>
          <w:rFonts w:ascii="Times New Roman" w:eastAsia="MS Mincho" w:hAnsi="Times New Roman" w:cs="Times New Roman"/>
          <w:sz w:val="22"/>
        </w:rPr>
        <w:tab/>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6/08/2006</w:t>
      </w:r>
      <w:r>
        <w:rPr>
          <w:rFonts w:ascii="Times New Roman" w:eastAsia="MS Mincho" w:hAnsi="Times New Roman" w:cs="Times New Roman"/>
          <w:sz w:val="22"/>
        </w:rPr>
        <w:tab/>
        <w:t>159</w:t>
      </w:r>
      <w:r>
        <w:rPr>
          <w:rFonts w:ascii="Times New Roman" w:eastAsia="MS Mincho" w:hAnsi="Times New Roman" w:cs="Times New Roman"/>
          <w:sz w:val="22"/>
        </w:rPr>
        <w:tab/>
        <w:t>12:00</w:t>
      </w:r>
      <w:r>
        <w:rPr>
          <w:rFonts w:ascii="Times New Roman" w:eastAsia="MS Mincho" w:hAnsi="Times New Roman" w:cs="Times New Roman"/>
          <w:sz w:val="22"/>
        </w:rPr>
        <w:tab/>
        <w:t xml:space="preserve">  15</w:t>
      </w:r>
      <w:r>
        <w:rPr>
          <w:rFonts w:ascii="Times New Roman" w:eastAsia="MS Mincho" w:hAnsi="Times New Roman" w:cs="Times New Roman"/>
          <w:sz w:val="22"/>
        </w:rPr>
        <w:tab/>
        <w:t>TotPrcp</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6/08/2006</w:t>
      </w:r>
      <w:r>
        <w:rPr>
          <w:rFonts w:ascii="Times New Roman" w:eastAsia="MS Mincho" w:hAnsi="Times New Roman" w:cs="Times New Roman"/>
          <w:sz w:val="22"/>
        </w:rPr>
        <w:tab/>
        <w:t>159</w:t>
      </w:r>
      <w:r>
        <w:rPr>
          <w:rFonts w:ascii="Times New Roman" w:eastAsia="MS Mincho" w:hAnsi="Times New Roman" w:cs="Times New Roman"/>
          <w:sz w:val="22"/>
        </w:rPr>
        <w:tab/>
        <w:t>12:00</w:t>
      </w:r>
      <w:r>
        <w:rPr>
          <w:rFonts w:ascii="Times New Roman" w:eastAsia="MS Mincho" w:hAnsi="Times New Roman" w:cs="Times New Roman"/>
          <w:sz w:val="22"/>
        </w:rPr>
        <w:tab/>
        <w:t xml:space="preserve">  60</w:t>
      </w:r>
      <w:r>
        <w:rPr>
          <w:rFonts w:ascii="Times New Roman" w:eastAsia="MS Mincho" w:hAnsi="Times New Roman" w:cs="Times New Roman"/>
          <w:sz w:val="22"/>
        </w:rPr>
        <w:tab/>
        <w:t>TotPrcp</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6/08/2006</w:t>
      </w:r>
      <w:r>
        <w:rPr>
          <w:rFonts w:ascii="Times New Roman" w:eastAsia="MS Mincho" w:hAnsi="Times New Roman" w:cs="Times New Roman"/>
          <w:sz w:val="22"/>
        </w:rPr>
        <w:tab/>
        <w:t>159</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t>TotPrcp</w:t>
      </w:r>
      <w:r>
        <w:rPr>
          <w:rFonts w:ascii="Times New Roman" w:eastAsia="MS Mincho" w:hAnsi="Times New Roman" w:cs="Times New Roman"/>
          <w:sz w:val="22"/>
        </w:rPr>
        <w:tab/>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 xml:space="preserve">apaebmet </w:t>
      </w:r>
      <w:r>
        <w:rPr>
          <w:rFonts w:ascii="Times New Roman" w:eastAsia="MS Mincho" w:hAnsi="Times New Roman" w:cs="Times New Roman"/>
          <w:sz w:val="22"/>
        </w:rPr>
        <w:tab/>
        <w:t>10/2/2006</w:t>
      </w:r>
      <w:r>
        <w:rPr>
          <w:rFonts w:ascii="Times New Roman" w:eastAsia="MS Mincho" w:hAnsi="Times New Roman" w:cs="Times New Roman"/>
          <w:sz w:val="22"/>
        </w:rPr>
        <w:tab/>
        <w:t>275</w:t>
      </w:r>
      <w:r>
        <w:rPr>
          <w:rFonts w:ascii="Times New Roman" w:eastAsia="MS Mincho" w:hAnsi="Times New Roman" w:cs="Times New Roman"/>
          <w:sz w:val="22"/>
        </w:rPr>
        <w:tab/>
        <w:t>14:00</w:t>
      </w:r>
      <w:r>
        <w:rPr>
          <w:rFonts w:ascii="Times New Roman" w:eastAsia="MS Mincho" w:hAnsi="Times New Roman" w:cs="Times New Roman"/>
          <w:sz w:val="22"/>
        </w:rPr>
        <w:tab/>
        <w:t xml:space="preserve">  15</w:t>
      </w:r>
      <w:r>
        <w:rPr>
          <w:rFonts w:ascii="Times New Roman" w:eastAsia="MS Mincho" w:hAnsi="Times New Roman" w:cs="Times New Roman"/>
          <w:sz w:val="22"/>
        </w:rPr>
        <w:tab/>
        <w:t>TotPrcp</w:t>
      </w:r>
    </w:p>
    <w:p w:rsidR="00D85EF6" w:rsidRDefault="00D85EF6">
      <w:pPr>
        <w:pStyle w:val="PlainText"/>
        <w:rPr>
          <w:rFonts w:ascii="Times New Roman" w:eastAsia="MS Mincho" w:hAnsi="Times New Roman" w:cs="Times New Roman"/>
          <w:sz w:val="22"/>
        </w:rPr>
      </w:pPr>
      <w:r>
        <w:rPr>
          <w:rFonts w:ascii="Times New Roman" w:eastAsia="MS Mincho" w:hAnsi="Times New Roman" w:cs="Times New Roman"/>
          <w:sz w:val="22"/>
        </w:rPr>
        <w:tab/>
      </w:r>
    </w:p>
    <w:sectPr w:rsidR="00D85EF6">
      <w:footerReference w:type="even" r:id="rId16"/>
      <w:footerReference w:type="default" r:id="rId17"/>
      <w:pgSz w:w="12240" w:h="15840"/>
      <w:pgMar w:top="1440" w:right="1319" w:bottom="1440" w:left="1319" w:header="720" w:footer="720" w:gutter="0"/>
      <w:cols w:space="720" w:equalWidth="0">
        <w:col w:w="9602" w:space="72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737" w:rsidRDefault="004D6737">
      <w:r>
        <w:separator/>
      </w:r>
    </w:p>
  </w:endnote>
  <w:endnote w:type="continuationSeparator" w:id="0">
    <w:p w:rsidR="004D6737" w:rsidRDefault="004D6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EF6" w:rsidRDefault="00D85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85EF6" w:rsidRDefault="00D85EF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EF6" w:rsidRDefault="00D85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6A95">
      <w:rPr>
        <w:rStyle w:val="PageNumber"/>
        <w:noProof/>
      </w:rPr>
      <w:t>1</w:t>
    </w:r>
    <w:r>
      <w:rPr>
        <w:rStyle w:val="PageNumber"/>
      </w:rPr>
      <w:fldChar w:fldCharType="end"/>
    </w:r>
  </w:p>
  <w:p w:rsidR="00D85EF6" w:rsidRDefault="00D85EF6">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737" w:rsidRDefault="004D6737">
      <w:r>
        <w:separator/>
      </w:r>
    </w:p>
  </w:footnote>
  <w:footnote w:type="continuationSeparator" w:id="0">
    <w:p w:rsidR="004D6737" w:rsidRDefault="004D67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F167F"/>
    <w:multiLevelType w:val="hybridMultilevel"/>
    <w:tmpl w:val="2CAAC248"/>
    <w:lvl w:ilvl="0" w:tplc="6D4C6C74">
      <w:start w:val="3"/>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E805CFC"/>
    <w:multiLevelType w:val="hybridMultilevel"/>
    <w:tmpl w:val="70B0A0EE"/>
    <w:lvl w:ilvl="0" w:tplc="3B8A9CE4">
      <w:start w:val="15"/>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06572D0"/>
    <w:multiLevelType w:val="hybridMultilevel"/>
    <w:tmpl w:val="144E5EE8"/>
    <w:lvl w:ilvl="0" w:tplc="0E182B6C">
      <w:start w:val="15"/>
      <w:numFmt w:val="bullet"/>
      <w:lvlText w:val="-"/>
      <w:lvlJc w:val="left"/>
      <w:pPr>
        <w:tabs>
          <w:tab w:val="num" w:pos="1800"/>
        </w:tabs>
        <w:ind w:left="1800" w:hanging="360"/>
      </w:pPr>
      <w:rPr>
        <w:rFonts w:ascii="Times New Roman" w:eastAsia="MS Mincho"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534C477E"/>
    <w:multiLevelType w:val="hybridMultilevel"/>
    <w:tmpl w:val="272E5208"/>
    <w:lvl w:ilvl="0" w:tplc="F162DBFE">
      <w:start w:val="3"/>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ED3116A"/>
    <w:multiLevelType w:val="hybridMultilevel"/>
    <w:tmpl w:val="9ECEBC18"/>
    <w:lvl w:ilvl="0" w:tplc="5420C658">
      <w:start w:val="1"/>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38808D5"/>
    <w:multiLevelType w:val="hybridMultilevel"/>
    <w:tmpl w:val="1592E26E"/>
    <w:lvl w:ilvl="0" w:tplc="93387320">
      <w:start w:val="15"/>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E54"/>
    <w:rsid w:val="000B3BE6"/>
    <w:rsid w:val="001D43EE"/>
    <w:rsid w:val="002C28B0"/>
    <w:rsid w:val="004D6737"/>
    <w:rsid w:val="004E59FE"/>
    <w:rsid w:val="004E65C5"/>
    <w:rsid w:val="00684E54"/>
    <w:rsid w:val="007E4B8C"/>
    <w:rsid w:val="008D379D"/>
    <w:rsid w:val="009D2DE4"/>
    <w:rsid w:val="00D85EF6"/>
    <w:rsid w:val="00EE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middlename"/>
  <w:smartTagType w:namespaceuri="urn:schemas:contacts" w:name="Sn"/>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856604A"/>
  <w15:chartTrackingRefBased/>
  <w15:docId w15:val="{3CD2A2F8-9486-4A39-8135-F004748C4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autoSpaceDE w:val="0"/>
      <w:autoSpaceDN w:val="0"/>
      <w:adjustRightInd w:val="0"/>
    </w:pPr>
    <w:rPr>
      <w:sz w:val="22"/>
      <w:szCs w:val="20"/>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tephanie.fahrny@dep.state.fl.us" TargetMode="External"/><Relationship Id="rId13" Type="http://schemas.openxmlformats.org/officeDocument/2006/relationships/hyperlink" Target="http://www.nerrsdata.org/get/landing.cf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e.edmiston@dep.state.fl.us" TargetMode="External"/><Relationship Id="rId12" Type="http://schemas.openxmlformats.org/officeDocument/2006/relationships/hyperlink" Target="http://www.nerrsdata.org/get/landing.cf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rrsdata.org/get/landing.cfm" TargetMode="External"/><Relationship Id="rId5" Type="http://schemas.openxmlformats.org/officeDocument/2006/relationships/footnotes" Target="footnotes.xml"/><Relationship Id="rId15" Type="http://schemas.openxmlformats.org/officeDocument/2006/relationships/hyperlink" Target="http://www.nerrsdata.org/get/landing.cfm" TargetMode="External"/><Relationship Id="rId10" Type="http://schemas.openxmlformats.org/officeDocument/2006/relationships/hyperlink" Target="http://cdmo.baruch.sc.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lauren.levi@dep.state.fl.us" TargetMode="External"/><Relationship Id="rId14" Type="http://schemas.openxmlformats.org/officeDocument/2006/relationships/hyperlink" Target="http://www.nerrsdata.org/get/landing.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4948</Words>
  <Characters>28210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Apalachicola NERR Meteorological Metadata</vt:lpstr>
    </vt:vector>
  </TitlesOfParts>
  <Company>ANERR</Company>
  <LinksUpToDate>false</LinksUpToDate>
  <CharactersWithSpaces>33092</CharactersWithSpaces>
  <SharedDoc>false</SharedDoc>
  <HLinks>
    <vt:vector size="24" baseType="variant">
      <vt:variant>
        <vt:i4>6357036</vt:i4>
      </vt:variant>
      <vt:variant>
        <vt:i4>9</vt:i4>
      </vt:variant>
      <vt:variant>
        <vt:i4>0</vt:i4>
      </vt:variant>
      <vt:variant>
        <vt:i4>5</vt:i4>
      </vt:variant>
      <vt:variant>
        <vt:lpwstr>http://cdmo.baruch.sc.edu/</vt:lpwstr>
      </vt:variant>
      <vt:variant>
        <vt:lpwstr/>
      </vt:variant>
      <vt:variant>
        <vt:i4>6553617</vt:i4>
      </vt:variant>
      <vt:variant>
        <vt:i4>6</vt:i4>
      </vt:variant>
      <vt:variant>
        <vt:i4>0</vt:i4>
      </vt:variant>
      <vt:variant>
        <vt:i4>5</vt:i4>
      </vt:variant>
      <vt:variant>
        <vt:lpwstr>mailto:lauren.levi@dep.state.fl.us</vt:lpwstr>
      </vt:variant>
      <vt:variant>
        <vt:lpwstr/>
      </vt:variant>
      <vt:variant>
        <vt:i4>4915241</vt:i4>
      </vt:variant>
      <vt:variant>
        <vt:i4>3</vt:i4>
      </vt:variant>
      <vt:variant>
        <vt:i4>0</vt:i4>
      </vt:variant>
      <vt:variant>
        <vt:i4>5</vt:i4>
      </vt:variant>
      <vt:variant>
        <vt:lpwstr>mailto:stephanie.fahrny@dep.state.fl.us</vt:lpwstr>
      </vt:variant>
      <vt:variant>
        <vt:lpwstr/>
      </vt:variant>
      <vt:variant>
        <vt:i4>4390973</vt:i4>
      </vt:variant>
      <vt:variant>
        <vt:i4>0</vt:i4>
      </vt:variant>
      <vt:variant>
        <vt:i4>0</vt:i4>
      </vt:variant>
      <vt:variant>
        <vt:i4>5</vt:i4>
      </vt:variant>
      <vt:variant>
        <vt:lpwstr>mailto:lee.edmiston@dep.state.fl.us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Apalachicola NERR Meteorological Metadata</dc:title>
  <dc:subject/>
  <dc:creator>Jennifer Wanat</dc:creator>
  <cp:keywords/>
  <dc:description/>
  <cp:lastModifiedBy>Jennifer Keesee</cp:lastModifiedBy>
  <cp:revision>2</cp:revision>
  <cp:lastPrinted>2007-03-20T19:01:00Z</cp:lastPrinted>
  <dcterms:created xsi:type="dcterms:W3CDTF">2023-10-19T19:02:00Z</dcterms:created>
  <dcterms:modified xsi:type="dcterms:W3CDTF">2023-10-19T19:02:00Z</dcterms:modified>
</cp:coreProperties>
</file>