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DA8" w:rsidRPr="00903F5F" w:rsidRDefault="004C7DA8">
      <w:pPr>
        <w:rPr>
          <w:sz w:val="22"/>
        </w:rPr>
      </w:pPr>
      <w:bookmarkStart w:id="0" w:name="_GoBack"/>
      <w:bookmarkEnd w:id="0"/>
      <w:r w:rsidRPr="00903F5F">
        <w:rPr>
          <w:sz w:val="22"/>
        </w:rPr>
        <w:t xml:space="preserve">Old Woman Creek (OWC) NERR Meteorological Metadata </w:t>
      </w:r>
    </w:p>
    <w:p w:rsidR="004C7DA8" w:rsidRDefault="00757D9A">
      <w:pPr>
        <w:rPr>
          <w:sz w:val="22"/>
        </w:rPr>
      </w:pPr>
      <w:r>
        <w:rPr>
          <w:sz w:val="22"/>
        </w:rPr>
        <w:t xml:space="preserve"> January- December 200</w:t>
      </w:r>
      <w:r w:rsidR="007C2AFB">
        <w:rPr>
          <w:sz w:val="22"/>
        </w:rPr>
        <w:t>6</w:t>
      </w:r>
    </w:p>
    <w:p w:rsidR="00174A2A" w:rsidRDefault="004C7DA8">
      <w:pPr>
        <w:rPr>
          <w:sz w:val="22"/>
        </w:rPr>
      </w:pPr>
      <w:r>
        <w:rPr>
          <w:sz w:val="22"/>
        </w:rPr>
        <w:t>Latest Update:</w:t>
      </w:r>
      <w:r w:rsidR="009C35F2">
        <w:rPr>
          <w:sz w:val="22"/>
        </w:rPr>
        <w:t xml:space="preserve"> </w:t>
      </w:r>
      <w:r w:rsidR="00755C25">
        <w:rPr>
          <w:b/>
          <w:sz w:val="22"/>
        </w:rPr>
        <w:t>October 23</w:t>
      </w:r>
      <w:r w:rsidR="00113833" w:rsidRPr="00903F5F">
        <w:rPr>
          <w:b/>
          <w:sz w:val="22"/>
        </w:rPr>
        <w:t>, 2023</w:t>
      </w:r>
    </w:p>
    <w:p w:rsidR="00182308" w:rsidRDefault="00182308">
      <w:pPr>
        <w:rPr>
          <w:sz w:val="22"/>
        </w:rPr>
      </w:pPr>
    </w:p>
    <w:p w:rsidR="004C7DA8" w:rsidRPr="00903F5F" w:rsidRDefault="004C7DA8">
      <w:pPr>
        <w:rPr>
          <w:sz w:val="22"/>
        </w:rPr>
      </w:pPr>
      <w:r w:rsidRPr="00903F5F">
        <w:rPr>
          <w:sz w:val="22"/>
        </w:rPr>
        <w:t>I. DATA SET AND RESEARCH DESCRIPTORS</w:t>
      </w:r>
    </w:p>
    <w:p w:rsidR="004C7DA8" w:rsidRPr="00903F5F" w:rsidRDefault="004C7DA8">
      <w:pPr>
        <w:ind w:left="360"/>
        <w:rPr>
          <w:sz w:val="22"/>
        </w:rPr>
      </w:pPr>
    </w:p>
    <w:p w:rsidR="004C7DA8" w:rsidRPr="00903F5F" w:rsidRDefault="004C7DA8">
      <w:pPr>
        <w:numPr>
          <w:ilvl w:val="0"/>
          <w:numId w:val="1"/>
        </w:numPr>
        <w:rPr>
          <w:sz w:val="22"/>
        </w:rPr>
      </w:pPr>
      <w:r w:rsidRPr="00903F5F">
        <w:rPr>
          <w:sz w:val="22"/>
        </w:rPr>
        <w:t>Principal investigator and Contact Person</w:t>
      </w:r>
    </w:p>
    <w:p w:rsidR="004C7DA8" w:rsidRDefault="004C7DA8">
      <w:pPr>
        <w:rPr>
          <w:sz w:val="22"/>
        </w:rPr>
      </w:pPr>
      <w:r>
        <w:rPr>
          <w:sz w:val="22"/>
        </w:rPr>
        <w:t xml:space="preserve">                     Dr. David Klarer (PI), Research Coordinator. </w:t>
      </w:r>
      <w:hyperlink r:id="rId5" w:history="1">
        <w:r>
          <w:rPr>
            <w:rStyle w:val="Hyperlink"/>
            <w:sz w:val="22"/>
          </w:rPr>
          <w:t>david.klarer@oldwomancreek.org</w:t>
        </w:r>
      </w:hyperlink>
    </w:p>
    <w:p w:rsidR="004C7DA8" w:rsidRDefault="004C7DA8">
      <w:pPr>
        <w:rPr>
          <w:sz w:val="22"/>
        </w:rPr>
      </w:pPr>
      <w:r>
        <w:rPr>
          <w:sz w:val="22"/>
        </w:rPr>
        <w:tab/>
        <w:t xml:space="preserve">       </w:t>
      </w:r>
    </w:p>
    <w:p w:rsidR="004C7DA8" w:rsidRDefault="004C7DA8">
      <w:pPr>
        <w:rPr>
          <w:sz w:val="22"/>
        </w:rPr>
      </w:pPr>
      <w:r>
        <w:rPr>
          <w:sz w:val="22"/>
        </w:rPr>
        <w:tab/>
        <w:t>Address:</w:t>
      </w:r>
    </w:p>
    <w:p w:rsidR="004C7DA8" w:rsidRDefault="004C7DA8">
      <w:pPr>
        <w:rPr>
          <w:sz w:val="22"/>
        </w:rPr>
      </w:pPr>
      <w:r>
        <w:rPr>
          <w:sz w:val="22"/>
        </w:rPr>
        <w:tab/>
        <w:t xml:space="preserve">       Old Woman Creek SNP and NERR</w:t>
      </w:r>
    </w:p>
    <w:p w:rsidR="004C7DA8" w:rsidRDefault="004C7DA8">
      <w:pPr>
        <w:rPr>
          <w:sz w:val="22"/>
        </w:rPr>
      </w:pPr>
      <w:r>
        <w:rPr>
          <w:sz w:val="22"/>
        </w:rPr>
        <w:t xml:space="preserve">                    </w:t>
      </w:r>
      <w:smartTag w:uri="urn:schemas-microsoft-com:office:smarttags" w:element="Street">
        <w:smartTag w:uri="urn:schemas-microsoft-com:office:smarttags" w:element="address">
          <w:r>
            <w:rPr>
              <w:sz w:val="22"/>
            </w:rPr>
            <w:t>2514 Cleveland Road East</w:t>
          </w:r>
        </w:smartTag>
      </w:smartTag>
    </w:p>
    <w:p w:rsidR="004C7DA8" w:rsidRDefault="004C7DA8">
      <w:pPr>
        <w:rPr>
          <w:sz w:val="22"/>
        </w:rPr>
      </w:pPr>
      <w:r>
        <w:rPr>
          <w:sz w:val="22"/>
        </w:rPr>
        <w:tab/>
        <w:t xml:space="preserve">       </w:t>
      </w:r>
      <w:smartTag w:uri="urn:schemas-microsoft-com:office:smarttags" w:element="place">
        <w:smartTag w:uri="urn:schemas-microsoft-com:office:smarttags" w:element="City">
          <w:r>
            <w:rPr>
              <w:sz w:val="22"/>
            </w:rPr>
            <w:t>Huron</w:t>
          </w:r>
        </w:smartTag>
        <w:r>
          <w:rPr>
            <w:sz w:val="22"/>
          </w:rPr>
          <w:t xml:space="preserve">, </w:t>
        </w:r>
        <w:smartTag w:uri="urn:schemas-microsoft-com:office:smarttags" w:element="State">
          <w:r>
            <w:rPr>
              <w:sz w:val="22"/>
            </w:rPr>
            <w:t>Ohio</w:t>
          </w:r>
        </w:smartTag>
        <w:r>
          <w:rPr>
            <w:sz w:val="22"/>
          </w:rPr>
          <w:t xml:space="preserve"> </w:t>
        </w:r>
        <w:smartTag w:uri="urn:schemas-microsoft-com:office:smarttags" w:element="PostalCode">
          <w:r>
            <w:rPr>
              <w:sz w:val="22"/>
            </w:rPr>
            <w:t>44839-9724</w:t>
          </w:r>
        </w:smartTag>
      </w:smartTag>
    </w:p>
    <w:p w:rsidR="004C7DA8" w:rsidRDefault="004C7DA8">
      <w:pPr>
        <w:rPr>
          <w:sz w:val="22"/>
        </w:rPr>
      </w:pPr>
      <w:r>
        <w:rPr>
          <w:sz w:val="22"/>
        </w:rPr>
        <w:tab/>
        <w:t xml:space="preserve">       Phone: (419) 433-4601</w:t>
      </w:r>
    </w:p>
    <w:p w:rsidR="004C7DA8" w:rsidRDefault="004C7DA8">
      <w:pPr>
        <w:rPr>
          <w:sz w:val="22"/>
        </w:rPr>
      </w:pPr>
    </w:p>
    <w:p w:rsidR="004C7DA8" w:rsidRDefault="004C7DA8">
      <w:pPr>
        <w:rPr>
          <w:sz w:val="22"/>
        </w:rPr>
      </w:pPr>
    </w:p>
    <w:p w:rsidR="004C7DA8" w:rsidRPr="00903F5F" w:rsidRDefault="004C7DA8">
      <w:pPr>
        <w:numPr>
          <w:ilvl w:val="0"/>
          <w:numId w:val="1"/>
        </w:numPr>
        <w:rPr>
          <w:sz w:val="22"/>
        </w:rPr>
      </w:pPr>
      <w:r w:rsidRPr="00903F5F">
        <w:rPr>
          <w:sz w:val="22"/>
        </w:rPr>
        <w:t>Entry Verification</w:t>
      </w:r>
    </w:p>
    <w:p w:rsidR="004C7DA8" w:rsidRDefault="004C7DA8">
      <w:pPr>
        <w:ind w:left="360"/>
        <w:rPr>
          <w:sz w:val="22"/>
        </w:rPr>
      </w:pPr>
    </w:p>
    <w:p w:rsidR="004C7DA8" w:rsidRDefault="004C7DA8">
      <w:pPr>
        <w:numPr>
          <w:ilvl w:val="1"/>
          <w:numId w:val="1"/>
        </w:numPr>
        <w:rPr>
          <w:sz w:val="22"/>
        </w:rPr>
      </w:pPr>
      <w:r>
        <w:rPr>
          <w:sz w:val="22"/>
        </w:rPr>
        <w:t>Data Input Procedures:</w:t>
      </w:r>
    </w:p>
    <w:p w:rsidR="004C7DA8" w:rsidRDefault="004C7DA8">
      <w:pPr>
        <w:ind w:left="1080"/>
        <w:rPr>
          <w:sz w:val="22"/>
        </w:rPr>
      </w:pPr>
    </w:p>
    <w:p w:rsidR="004C7DA8" w:rsidRDefault="003642F2">
      <w:pPr>
        <w:ind w:left="1440"/>
        <w:rPr>
          <w:sz w:val="22"/>
        </w:rPr>
      </w:pPr>
      <w:r>
        <w:rPr>
          <w:sz w:val="22"/>
        </w:rPr>
        <w:t xml:space="preserve">Through </w:t>
      </w:r>
      <w:r w:rsidR="00946A9D">
        <w:rPr>
          <w:sz w:val="22"/>
        </w:rPr>
        <w:t>(10:00) 19</w:t>
      </w:r>
      <w:r w:rsidR="00032973">
        <w:rPr>
          <w:sz w:val="22"/>
        </w:rPr>
        <w:t xml:space="preserve"> July, 2006, t</w:t>
      </w:r>
      <w:r w:rsidR="004C7DA8">
        <w:rPr>
          <w:sz w:val="22"/>
        </w:rPr>
        <w:t xml:space="preserve">he </w:t>
      </w:r>
      <w:proofErr w:type="gramStart"/>
      <w:r w:rsidR="004C7DA8">
        <w:rPr>
          <w:sz w:val="22"/>
        </w:rPr>
        <w:t>15 minute</w:t>
      </w:r>
      <w:proofErr w:type="gramEnd"/>
      <w:r w:rsidR="004C7DA8">
        <w:rPr>
          <w:sz w:val="22"/>
        </w:rPr>
        <w:t xml:space="preserve"> data, 1 hour average data, and the 24 hour data are downloaded from each instrument at the weather station to a Campbell Scientific CR10X datalogger (the CDMO Data Logger Program was loaded into the CR10X and controls the sensors and data collection schedule (See Part B of this section for the data collection schedule). The CR10X is then interfaced with the Loggernet software supplied by Campbell Scientific. </w:t>
      </w:r>
      <w:r w:rsidR="00946A9D">
        <w:rPr>
          <w:sz w:val="22"/>
        </w:rPr>
        <w:t>From 19</w:t>
      </w:r>
      <w:r w:rsidR="00032973">
        <w:rPr>
          <w:sz w:val="22"/>
        </w:rPr>
        <w:t xml:space="preserve"> July onward, the data was downloaded to a Campbell Scientific CR1000 datalogger</w:t>
      </w:r>
      <w:r>
        <w:rPr>
          <w:sz w:val="22"/>
        </w:rPr>
        <w:t xml:space="preserve">, and </w:t>
      </w:r>
      <w:r w:rsidR="00B95020">
        <w:rPr>
          <w:sz w:val="22"/>
        </w:rPr>
        <w:t xml:space="preserve">only </w:t>
      </w:r>
      <w:proofErr w:type="gramStart"/>
      <w:r>
        <w:rPr>
          <w:sz w:val="22"/>
        </w:rPr>
        <w:t>15 minute</w:t>
      </w:r>
      <w:proofErr w:type="gramEnd"/>
      <w:r>
        <w:rPr>
          <w:sz w:val="22"/>
        </w:rPr>
        <w:t xml:space="preserve"> data was collected</w:t>
      </w:r>
      <w:r w:rsidR="00032973">
        <w:rPr>
          <w:sz w:val="22"/>
        </w:rPr>
        <w:t xml:space="preserve">. </w:t>
      </w:r>
      <w:proofErr w:type="gramStart"/>
      <w:r w:rsidR="00B95020">
        <w:rPr>
          <w:sz w:val="22"/>
        </w:rPr>
        <w:t>One hour</w:t>
      </w:r>
      <w:proofErr w:type="gramEnd"/>
      <w:r w:rsidR="00B95020">
        <w:rPr>
          <w:sz w:val="22"/>
        </w:rPr>
        <w:t xml:space="preserve"> average data were not collected and 24 hour data were collected in a separate file. </w:t>
      </w:r>
      <w:r w:rsidR="004C7DA8">
        <w:rPr>
          <w:sz w:val="22"/>
        </w:rPr>
        <w:t>The data are collected in a storage module and retrieved monthly and then downloaded into a computer containing the Loggernet software. The data are also saved as a monthly raw data file (mon</w:t>
      </w:r>
      <w:r w:rsidR="00F5073A">
        <w:rPr>
          <w:sz w:val="22"/>
        </w:rPr>
        <w:t>th01.dat) onto a CD read/write disc d</w:t>
      </w:r>
      <w:r w:rsidR="004C7DA8">
        <w:rPr>
          <w:sz w:val="22"/>
        </w:rPr>
        <w:t>rive.  Files are exported from Loggernet in a comma-delimited format (.dat) and op</w:t>
      </w:r>
      <w:r w:rsidR="00135BAE">
        <w:rPr>
          <w:sz w:val="22"/>
        </w:rPr>
        <w:t>ened in Microsoft Excel for pre-</w:t>
      </w:r>
      <w:r w:rsidR="004C7DA8">
        <w:rPr>
          <w:sz w:val="22"/>
        </w:rPr>
        <w:t>processing with the EQWin format macro that was developed by the CDMO to reformat the header columns, insert station codes, insert a date column (mm/dd/yyyy), correct the time column format, and reformat the data to the appropriate number of decimal places. The pre-processed file is then copied into the EQWin weather.eqi file where the data are QA/QC checked and archived in a database. EQWin queries, reports, and graphs are used to discover data set outliers (values which fall outside the range that the instrument is designed to measure) and large changes in the data.  EQWin is also used to generate statistics, view graphs, create customized queries and reports of the data, cross query the water, weather, and nutrient data, and finally export the data to the CDMO.</w:t>
      </w:r>
    </w:p>
    <w:p w:rsidR="004C7DA8" w:rsidRDefault="004C7DA8">
      <w:pPr>
        <w:ind w:left="1440"/>
        <w:rPr>
          <w:sz w:val="22"/>
        </w:rPr>
      </w:pPr>
    </w:p>
    <w:p w:rsidR="004C7DA8" w:rsidRDefault="004C7DA8">
      <w:pPr>
        <w:ind w:left="1440"/>
        <w:rPr>
          <w:sz w:val="22"/>
        </w:rPr>
      </w:pPr>
      <w:r>
        <w:rPr>
          <w:sz w:val="22"/>
        </w:rPr>
        <w:t>Anomalous or suspect data which is highlighted by the EQW</w:t>
      </w:r>
      <w:r w:rsidR="00C00597">
        <w:rPr>
          <w:sz w:val="22"/>
        </w:rPr>
        <w:t xml:space="preserve"> </w:t>
      </w:r>
      <w:r>
        <w:rPr>
          <w:sz w:val="22"/>
        </w:rPr>
        <w:t xml:space="preserve">in program </w:t>
      </w:r>
      <w:r w:rsidR="00B62D48">
        <w:rPr>
          <w:sz w:val="22"/>
        </w:rPr>
        <w:t>are noted</w:t>
      </w:r>
      <w:r>
        <w:rPr>
          <w:sz w:val="22"/>
        </w:rPr>
        <w:t xml:space="preserve"> in the metadata (Section 11).  These data are also manually checked in the dataset.</w:t>
      </w:r>
    </w:p>
    <w:p w:rsidR="004C7DA8" w:rsidRDefault="004C7DA8">
      <w:pPr>
        <w:ind w:left="1440"/>
        <w:rPr>
          <w:sz w:val="22"/>
        </w:rPr>
      </w:pPr>
    </w:p>
    <w:p w:rsidR="004C7DA8" w:rsidRDefault="004C7DA8">
      <w:pPr>
        <w:ind w:left="1440"/>
        <w:rPr>
          <w:sz w:val="22"/>
        </w:rPr>
      </w:pPr>
    </w:p>
    <w:p w:rsidR="004C7DA8" w:rsidRDefault="004C7DA8">
      <w:pPr>
        <w:numPr>
          <w:ilvl w:val="1"/>
          <w:numId w:val="1"/>
        </w:numPr>
        <w:rPr>
          <w:sz w:val="22"/>
        </w:rPr>
      </w:pPr>
      <w:r>
        <w:rPr>
          <w:sz w:val="22"/>
        </w:rPr>
        <w:t>Data Collection Schedules</w:t>
      </w:r>
    </w:p>
    <w:p w:rsidR="004C7DA8" w:rsidRDefault="004C7DA8">
      <w:pPr>
        <w:ind w:left="1080"/>
        <w:rPr>
          <w:sz w:val="22"/>
        </w:rPr>
      </w:pPr>
    </w:p>
    <w:p w:rsidR="004C7DA8" w:rsidRDefault="004C7DA8">
      <w:pPr>
        <w:ind w:left="1440"/>
        <w:rPr>
          <w:sz w:val="22"/>
        </w:rPr>
      </w:pPr>
      <w:r>
        <w:rPr>
          <w:sz w:val="22"/>
        </w:rPr>
        <w:t>The Campbell Scientific weather station samples every 5 seconds continuously throughout the sampling period.  These data are used by the CR10X to produce 15 minute averages, maximums and minimums (array 15), hourly averages, maximums and minimums (array 60), and daily averages, ma</w:t>
      </w:r>
      <w:r w:rsidR="00C00597">
        <w:rPr>
          <w:sz w:val="22"/>
        </w:rPr>
        <w:t>x</w:t>
      </w:r>
      <w:r>
        <w:rPr>
          <w:sz w:val="22"/>
        </w:rPr>
        <w:t>imums and minimums (array 144) of air temperature, relative humidity, barometric pressure, wind speed, and direction.  Total amounts of rainfall and PAR are also collected every 15 minutes (array 15), hourly (array 60), and daily (array 144).</w:t>
      </w:r>
    </w:p>
    <w:p w:rsidR="002577A4" w:rsidRDefault="002577A4">
      <w:pPr>
        <w:ind w:left="1440"/>
        <w:rPr>
          <w:sz w:val="22"/>
        </w:rPr>
      </w:pPr>
    </w:p>
    <w:p w:rsidR="002577A4" w:rsidRDefault="002577A4">
      <w:pPr>
        <w:ind w:left="1440"/>
        <w:rPr>
          <w:sz w:val="22"/>
        </w:rPr>
      </w:pPr>
      <w:r>
        <w:rPr>
          <w:sz w:val="22"/>
        </w:rPr>
        <w:t>The CR1000 also samples every 5 seconds to produce 15 minute averages, maximums and minimums of air temperature and wind speed, and averages only for relative humidity, barometric pressure and wind direction.  Total amounts for rainfall and PAR are collected every 15 minutes.</w:t>
      </w:r>
    </w:p>
    <w:p w:rsidR="004C7DA8" w:rsidRDefault="004C7DA8">
      <w:pPr>
        <w:ind w:left="1440"/>
        <w:rPr>
          <w:sz w:val="22"/>
        </w:rPr>
      </w:pPr>
    </w:p>
    <w:p w:rsidR="004C7DA8" w:rsidRDefault="004C7DA8">
      <w:pPr>
        <w:ind w:left="1440"/>
        <w:rPr>
          <w:sz w:val="22"/>
        </w:rPr>
      </w:pPr>
    </w:p>
    <w:p w:rsidR="004C7DA8" w:rsidRDefault="004C7DA8">
      <w:pPr>
        <w:numPr>
          <w:ilvl w:val="1"/>
          <w:numId w:val="1"/>
        </w:numPr>
        <w:rPr>
          <w:sz w:val="22"/>
        </w:rPr>
      </w:pPr>
      <w:r>
        <w:rPr>
          <w:sz w:val="22"/>
        </w:rPr>
        <w:t>Error/Anomalous Data Criteria</w:t>
      </w:r>
    </w:p>
    <w:p w:rsidR="004C7DA8" w:rsidRDefault="004C7DA8">
      <w:pPr>
        <w:ind w:left="1080"/>
        <w:rPr>
          <w:sz w:val="22"/>
        </w:rPr>
      </w:pPr>
    </w:p>
    <w:p w:rsidR="004C7DA8" w:rsidRDefault="004C7DA8">
      <w:pPr>
        <w:ind w:left="1440"/>
        <w:rPr>
          <w:sz w:val="22"/>
        </w:rPr>
      </w:pPr>
      <w:r>
        <w:rPr>
          <w:b/>
          <w:bCs/>
          <w:sz w:val="22"/>
        </w:rPr>
        <w:t>Air Temperature</w:t>
      </w:r>
      <w:r>
        <w:rPr>
          <w:sz w:val="22"/>
        </w:rPr>
        <w:t>:</w:t>
      </w:r>
    </w:p>
    <w:p w:rsidR="004C7DA8" w:rsidRDefault="004C7DA8">
      <w:pPr>
        <w:ind w:left="1440"/>
        <w:rPr>
          <w:sz w:val="22"/>
        </w:rPr>
      </w:pPr>
      <w:r>
        <w:rPr>
          <w:sz w:val="22"/>
        </w:rPr>
        <w:t>- 15-minute average not greater than maximum for the day</w:t>
      </w:r>
    </w:p>
    <w:p w:rsidR="004C7DA8" w:rsidRDefault="004C7DA8">
      <w:pPr>
        <w:ind w:left="1440"/>
        <w:rPr>
          <w:sz w:val="22"/>
        </w:rPr>
      </w:pPr>
      <w:r>
        <w:rPr>
          <w:sz w:val="22"/>
        </w:rPr>
        <w:t>- 15-minute average not less than minimum for the day</w:t>
      </w:r>
    </w:p>
    <w:p w:rsidR="004C7DA8" w:rsidRDefault="004C7DA8">
      <w:pPr>
        <w:pStyle w:val="BodyTextIndent"/>
        <w:rPr>
          <w:sz w:val="22"/>
        </w:rPr>
      </w:pPr>
      <w:r>
        <w:rPr>
          <w:sz w:val="22"/>
        </w:rPr>
        <w:t>- Sample not greater than 50 degrees Celsius (C)</w:t>
      </w:r>
    </w:p>
    <w:p w:rsidR="004C7DA8" w:rsidRDefault="004C7DA8">
      <w:pPr>
        <w:pStyle w:val="BodyTextIndent"/>
        <w:rPr>
          <w:sz w:val="22"/>
        </w:rPr>
      </w:pPr>
      <w:r>
        <w:rPr>
          <w:sz w:val="22"/>
        </w:rPr>
        <w:t>- Sample not less than –40 degrees Celsius (C)</w:t>
      </w:r>
    </w:p>
    <w:p w:rsidR="004C7DA8" w:rsidRDefault="004C7DA8">
      <w:pPr>
        <w:ind w:left="1440"/>
        <w:rPr>
          <w:sz w:val="22"/>
        </w:rPr>
      </w:pPr>
    </w:p>
    <w:p w:rsidR="004C7DA8" w:rsidRDefault="004C7DA8">
      <w:pPr>
        <w:ind w:left="1440"/>
        <w:rPr>
          <w:sz w:val="22"/>
        </w:rPr>
      </w:pPr>
      <w:r>
        <w:rPr>
          <w:b/>
          <w:bCs/>
          <w:sz w:val="22"/>
        </w:rPr>
        <w:t>Relative Humidity</w:t>
      </w:r>
      <w:r>
        <w:rPr>
          <w:sz w:val="22"/>
        </w:rPr>
        <w:t>:</w:t>
      </w:r>
    </w:p>
    <w:p w:rsidR="004C7DA8" w:rsidRDefault="004C7DA8">
      <w:pPr>
        <w:ind w:left="1440"/>
        <w:rPr>
          <w:sz w:val="22"/>
        </w:rPr>
      </w:pPr>
      <w:r>
        <w:rPr>
          <w:sz w:val="22"/>
        </w:rPr>
        <w:t>- Sample not greater than 100 percent humidity (%)</w:t>
      </w:r>
    </w:p>
    <w:p w:rsidR="004C7DA8" w:rsidRDefault="004C7DA8">
      <w:pPr>
        <w:numPr>
          <w:ilvl w:val="0"/>
          <w:numId w:val="4"/>
        </w:numPr>
        <w:rPr>
          <w:sz w:val="22"/>
        </w:rPr>
      </w:pPr>
      <w:r>
        <w:rPr>
          <w:sz w:val="22"/>
        </w:rPr>
        <w:t>Sample not less than 0 percent humidity (%)</w:t>
      </w:r>
    </w:p>
    <w:p w:rsidR="004C7DA8" w:rsidRDefault="004C7DA8">
      <w:pPr>
        <w:ind w:left="1440"/>
        <w:rPr>
          <w:sz w:val="22"/>
        </w:rPr>
      </w:pPr>
    </w:p>
    <w:p w:rsidR="004C7DA8" w:rsidRDefault="004C7DA8">
      <w:pPr>
        <w:pStyle w:val="Heading2"/>
      </w:pPr>
      <w:r>
        <w:t>Barometric Pressure</w:t>
      </w:r>
    </w:p>
    <w:p w:rsidR="004C7DA8" w:rsidRDefault="004C7DA8">
      <w:pPr>
        <w:numPr>
          <w:ilvl w:val="0"/>
          <w:numId w:val="4"/>
        </w:numPr>
      </w:pPr>
      <w:r>
        <w:t>Sample not greater than 1060 millibars (mb)</w:t>
      </w:r>
    </w:p>
    <w:p w:rsidR="004C7DA8" w:rsidRDefault="004C7DA8">
      <w:pPr>
        <w:numPr>
          <w:ilvl w:val="0"/>
          <w:numId w:val="4"/>
        </w:numPr>
      </w:pPr>
      <w:r>
        <w:t>Sample not less than 900 millibars (mb)</w:t>
      </w:r>
    </w:p>
    <w:p w:rsidR="004C7DA8" w:rsidRDefault="004C7DA8">
      <w:pPr>
        <w:ind w:left="1440"/>
        <w:rPr>
          <w:sz w:val="22"/>
        </w:rPr>
      </w:pPr>
    </w:p>
    <w:p w:rsidR="004C7DA8" w:rsidRDefault="004C7DA8">
      <w:pPr>
        <w:rPr>
          <w:sz w:val="22"/>
        </w:rPr>
      </w:pPr>
      <w:r>
        <w:rPr>
          <w:sz w:val="22"/>
        </w:rPr>
        <w:t xml:space="preserve">                          </w:t>
      </w:r>
      <w:r>
        <w:rPr>
          <w:b/>
          <w:bCs/>
          <w:sz w:val="22"/>
        </w:rPr>
        <w:t>Wind Speed</w:t>
      </w:r>
      <w:r>
        <w:rPr>
          <w:sz w:val="22"/>
        </w:rPr>
        <w:t>:</w:t>
      </w:r>
    </w:p>
    <w:p w:rsidR="004C7DA8" w:rsidRDefault="004C7DA8">
      <w:pPr>
        <w:ind w:left="1440"/>
        <w:rPr>
          <w:sz w:val="22"/>
        </w:rPr>
      </w:pPr>
      <w:r>
        <w:rPr>
          <w:sz w:val="22"/>
        </w:rPr>
        <w:t>- Wind speed not greater than 30 meters per second (m/s)</w:t>
      </w:r>
    </w:p>
    <w:p w:rsidR="004C7DA8" w:rsidRDefault="004C7DA8">
      <w:pPr>
        <w:ind w:left="1440"/>
        <w:rPr>
          <w:sz w:val="22"/>
        </w:rPr>
      </w:pPr>
      <w:r>
        <w:rPr>
          <w:sz w:val="22"/>
        </w:rPr>
        <w:t>- Wind speed less than 0.5 m/s for 12 hours consecutively</w:t>
      </w:r>
    </w:p>
    <w:p w:rsidR="004C7DA8" w:rsidRDefault="004C7DA8">
      <w:pPr>
        <w:ind w:left="1440"/>
        <w:rPr>
          <w:sz w:val="22"/>
        </w:rPr>
      </w:pPr>
    </w:p>
    <w:p w:rsidR="004C7DA8" w:rsidRDefault="004C7DA8">
      <w:pPr>
        <w:ind w:left="1440"/>
        <w:rPr>
          <w:sz w:val="22"/>
        </w:rPr>
      </w:pPr>
      <w:r>
        <w:rPr>
          <w:b/>
          <w:bCs/>
          <w:sz w:val="22"/>
        </w:rPr>
        <w:t>Wind Direction</w:t>
      </w:r>
      <w:r>
        <w:rPr>
          <w:sz w:val="22"/>
        </w:rPr>
        <w:t>:</w:t>
      </w:r>
    </w:p>
    <w:p w:rsidR="004C7DA8" w:rsidRDefault="004C7DA8">
      <w:pPr>
        <w:ind w:left="1440"/>
        <w:rPr>
          <w:sz w:val="22"/>
        </w:rPr>
      </w:pPr>
      <w:r>
        <w:rPr>
          <w:sz w:val="22"/>
        </w:rPr>
        <w:t>- Wind direction not greater than 360</w:t>
      </w:r>
      <w:r>
        <w:rPr>
          <w:sz w:val="22"/>
          <w:vertAlign w:val="superscript"/>
        </w:rPr>
        <w:t>0</w:t>
      </w:r>
    </w:p>
    <w:p w:rsidR="004C7DA8" w:rsidRDefault="004C7DA8">
      <w:pPr>
        <w:numPr>
          <w:ilvl w:val="0"/>
          <w:numId w:val="4"/>
        </w:numPr>
        <w:rPr>
          <w:sz w:val="22"/>
          <w:vertAlign w:val="superscript"/>
        </w:rPr>
      </w:pPr>
      <w:r>
        <w:rPr>
          <w:sz w:val="22"/>
        </w:rPr>
        <w:t>Wind direction not less than 0</w:t>
      </w:r>
      <w:r>
        <w:rPr>
          <w:sz w:val="22"/>
          <w:vertAlign w:val="superscript"/>
        </w:rPr>
        <w:t>0</w:t>
      </w:r>
    </w:p>
    <w:p w:rsidR="004C7DA8" w:rsidRDefault="004C7DA8">
      <w:pPr>
        <w:ind w:left="1440"/>
        <w:rPr>
          <w:sz w:val="22"/>
        </w:rPr>
      </w:pPr>
    </w:p>
    <w:p w:rsidR="004C7DA8" w:rsidRDefault="004C7DA8">
      <w:pPr>
        <w:ind w:left="1440"/>
        <w:rPr>
          <w:sz w:val="22"/>
        </w:rPr>
      </w:pPr>
      <w:r>
        <w:rPr>
          <w:b/>
          <w:bCs/>
          <w:sz w:val="22"/>
        </w:rPr>
        <w:t>Precipitation</w:t>
      </w:r>
      <w:r>
        <w:rPr>
          <w:sz w:val="22"/>
        </w:rPr>
        <w:t>:</w:t>
      </w:r>
    </w:p>
    <w:p w:rsidR="004C7DA8" w:rsidRDefault="004C7DA8">
      <w:pPr>
        <w:ind w:left="1440"/>
        <w:rPr>
          <w:sz w:val="22"/>
        </w:rPr>
      </w:pPr>
      <w:r>
        <w:rPr>
          <w:sz w:val="22"/>
        </w:rPr>
        <w:t>- Precipitation not greater than 5 cm in 15-minute period</w:t>
      </w:r>
    </w:p>
    <w:p w:rsidR="004C7DA8" w:rsidRDefault="004C7DA8">
      <w:pPr>
        <w:rPr>
          <w:sz w:val="22"/>
        </w:rPr>
      </w:pPr>
    </w:p>
    <w:p w:rsidR="004C7DA8" w:rsidRDefault="004C7DA8">
      <w:pPr>
        <w:ind w:left="1440"/>
        <w:rPr>
          <w:sz w:val="22"/>
        </w:rPr>
      </w:pPr>
    </w:p>
    <w:p w:rsidR="004C7DA8" w:rsidRDefault="004C7DA8">
      <w:pPr>
        <w:ind w:left="1440"/>
        <w:rPr>
          <w:sz w:val="22"/>
        </w:rPr>
      </w:pPr>
      <w:r>
        <w:rPr>
          <w:b/>
          <w:bCs/>
          <w:sz w:val="22"/>
        </w:rPr>
        <w:t>Photosynthetic Active Radiation (PAR)</w:t>
      </w:r>
    </w:p>
    <w:p w:rsidR="004C7DA8" w:rsidRDefault="004C7DA8">
      <w:pPr>
        <w:numPr>
          <w:ilvl w:val="0"/>
          <w:numId w:val="4"/>
        </w:numPr>
        <w:rPr>
          <w:sz w:val="22"/>
        </w:rPr>
      </w:pPr>
      <w:r>
        <w:rPr>
          <w:sz w:val="22"/>
        </w:rPr>
        <w:t>Sample not greater than 5000 millimoles per meter squared (mmol/m</w:t>
      </w:r>
      <w:r>
        <w:rPr>
          <w:sz w:val="22"/>
          <w:vertAlign w:val="superscript"/>
        </w:rPr>
        <w:t>2</w:t>
      </w:r>
      <w:r>
        <w:rPr>
          <w:sz w:val="22"/>
        </w:rPr>
        <w:t>)</w:t>
      </w:r>
    </w:p>
    <w:p w:rsidR="004C7DA8" w:rsidRDefault="004C7DA8">
      <w:pPr>
        <w:numPr>
          <w:ilvl w:val="0"/>
          <w:numId w:val="4"/>
        </w:numPr>
        <w:rPr>
          <w:sz w:val="22"/>
        </w:rPr>
      </w:pPr>
      <w:r>
        <w:rPr>
          <w:sz w:val="22"/>
        </w:rPr>
        <w:t>Sample not less than 0 millimoles per meter squared (mmol/m</w:t>
      </w:r>
      <w:r>
        <w:rPr>
          <w:sz w:val="22"/>
          <w:vertAlign w:val="superscript"/>
        </w:rPr>
        <w:t>2</w:t>
      </w:r>
      <w:r>
        <w:rPr>
          <w:sz w:val="22"/>
        </w:rPr>
        <w:t>)</w:t>
      </w:r>
    </w:p>
    <w:p w:rsidR="004C7DA8" w:rsidRDefault="004C7DA8">
      <w:pPr>
        <w:ind w:left="1440"/>
        <w:rPr>
          <w:sz w:val="22"/>
        </w:rPr>
      </w:pPr>
    </w:p>
    <w:p w:rsidR="004C7DA8" w:rsidRDefault="004C7DA8">
      <w:pPr>
        <w:ind w:left="1440"/>
        <w:rPr>
          <w:sz w:val="22"/>
        </w:rPr>
      </w:pPr>
      <w:r>
        <w:rPr>
          <w:b/>
          <w:bCs/>
          <w:sz w:val="22"/>
        </w:rPr>
        <w:t>Time</w:t>
      </w:r>
      <w:r>
        <w:rPr>
          <w:sz w:val="22"/>
        </w:rPr>
        <w:t>:</w:t>
      </w:r>
    </w:p>
    <w:p w:rsidR="004C7DA8" w:rsidRDefault="004C7DA8">
      <w:pPr>
        <w:ind w:left="1440"/>
        <w:rPr>
          <w:sz w:val="22"/>
        </w:rPr>
      </w:pPr>
      <w:r>
        <w:rPr>
          <w:sz w:val="22"/>
        </w:rPr>
        <w:t>- 15-minute interval recorded</w:t>
      </w:r>
    </w:p>
    <w:p w:rsidR="004C7DA8" w:rsidRDefault="004C7DA8">
      <w:pPr>
        <w:ind w:left="1440"/>
        <w:rPr>
          <w:sz w:val="22"/>
        </w:rPr>
      </w:pPr>
    </w:p>
    <w:p w:rsidR="004C7DA8" w:rsidRDefault="004C7DA8">
      <w:pPr>
        <w:ind w:left="1440"/>
        <w:rPr>
          <w:sz w:val="22"/>
        </w:rPr>
      </w:pPr>
      <w:r>
        <w:rPr>
          <w:b/>
          <w:bCs/>
          <w:sz w:val="22"/>
        </w:rPr>
        <w:t>For all data</w:t>
      </w:r>
      <w:r>
        <w:rPr>
          <w:sz w:val="22"/>
        </w:rPr>
        <w:t>:</w:t>
      </w:r>
    </w:p>
    <w:p w:rsidR="004C7DA8" w:rsidRDefault="004C7DA8">
      <w:pPr>
        <w:rPr>
          <w:sz w:val="22"/>
        </w:rPr>
      </w:pPr>
      <w:r>
        <w:rPr>
          <w:sz w:val="22"/>
        </w:rPr>
        <w:lastRenderedPageBreak/>
        <w:t xml:space="preserve">                         - Duplicate interval data</w:t>
      </w:r>
    </w:p>
    <w:p w:rsidR="004C7DA8" w:rsidRDefault="004C7DA8">
      <w:pPr>
        <w:ind w:left="1440"/>
        <w:rPr>
          <w:sz w:val="22"/>
        </w:rPr>
      </w:pPr>
    </w:p>
    <w:p w:rsidR="004C7DA8" w:rsidRPr="00903F5F" w:rsidRDefault="004C7DA8">
      <w:pPr>
        <w:numPr>
          <w:ilvl w:val="0"/>
          <w:numId w:val="2"/>
        </w:numPr>
        <w:rPr>
          <w:sz w:val="22"/>
        </w:rPr>
      </w:pPr>
      <w:r w:rsidRPr="00903F5F">
        <w:rPr>
          <w:sz w:val="22"/>
        </w:rPr>
        <w:t>Research Objectives</w:t>
      </w:r>
    </w:p>
    <w:p w:rsidR="004C7DA8" w:rsidRDefault="004C7DA8">
      <w:pPr>
        <w:ind w:left="360"/>
        <w:rPr>
          <w:sz w:val="22"/>
        </w:rPr>
      </w:pPr>
    </w:p>
    <w:p w:rsidR="004C7DA8" w:rsidRDefault="004C7DA8">
      <w:pPr>
        <w:ind w:left="720"/>
        <w:rPr>
          <w:sz w:val="22"/>
        </w:rPr>
      </w:pPr>
      <w:r>
        <w:rPr>
          <w:sz w:val="22"/>
        </w:rPr>
        <w:t xml:space="preserve">The objective of this work is to record weather data over a long time period for Old Woman Creek to look at long term trends and seasonal variability in weather conditions.  An added function is to provide the weather data so that researchers can examine the impact of changing weather conditions on the ecology of the estuary.  Since this estuary is a storm driven system and the source of water in the estuary is a function of both storm </w:t>
      </w:r>
      <w:proofErr w:type="gramStart"/>
      <w:r>
        <w:rPr>
          <w:sz w:val="22"/>
        </w:rPr>
        <w:t>activity</w:t>
      </w:r>
      <w:proofErr w:type="gramEnd"/>
      <w:r>
        <w:rPr>
          <w:sz w:val="22"/>
        </w:rPr>
        <w:t xml:space="preserve"> in the watershed and on the lake proper, weather information is critical when studying the estuary.  </w:t>
      </w:r>
    </w:p>
    <w:p w:rsidR="004C7DA8" w:rsidRDefault="004C7DA8">
      <w:pPr>
        <w:ind w:left="720"/>
        <w:rPr>
          <w:sz w:val="22"/>
        </w:rPr>
      </w:pPr>
    </w:p>
    <w:p w:rsidR="004C7DA8" w:rsidRPr="00903F5F" w:rsidRDefault="004C7DA8">
      <w:pPr>
        <w:numPr>
          <w:ilvl w:val="0"/>
          <w:numId w:val="2"/>
        </w:numPr>
        <w:rPr>
          <w:sz w:val="22"/>
        </w:rPr>
      </w:pPr>
      <w:r w:rsidRPr="00903F5F">
        <w:rPr>
          <w:sz w:val="22"/>
        </w:rPr>
        <w:t>Research Methods (Campbell Weather Station)</w:t>
      </w:r>
    </w:p>
    <w:p w:rsidR="004C7DA8" w:rsidRDefault="004C7DA8">
      <w:pPr>
        <w:ind w:left="360"/>
        <w:rPr>
          <w:sz w:val="22"/>
        </w:rPr>
      </w:pPr>
      <w:r>
        <w:rPr>
          <w:sz w:val="22"/>
        </w:rPr>
        <w:t xml:space="preserve">   </w:t>
      </w:r>
    </w:p>
    <w:p w:rsidR="004C7DA8" w:rsidRDefault="004C7DA8">
      <w:pPr>
        <w:ind w:left="360"/>
        <w:rPr>
          <w:sz w:val="22"/>
        </w:rPr>
      </w:pPr>
      <w:r>
        <w:rPr>
          <w:sz w:val="22"/>
        </w:rPr>
        <w:t xml:space="preserve">                The Wind Sentry, temperature and relative humidity sensor, barometric sensor and the LiCor PAR sensor are located on a 10-meter tower following the descriptions outlined in the CDMO Manual V 4.0.  The tippi</w:t>
      </w:r>
      <w:r w:rsidR="00135BAE">
        <w:rPr>
          <w:sz w:val="22"/>
        </w:rPr>
        <w:t xml:space="preserve">ng rain gauge is located about </w:t>
      </w:r>
      <w:r w:rsidR="00946A9D">
        <w:rPr>
          <w:sz w:val="22"/>
        </w:rPr>
        <w:t>2-3</w:t>
      </w:r>
      <w:r>
        <w:rPr>
          <w:sz w:val="22"/>
        </w:rPr>
        <w:t xml:space="preserve"> meters southeast of the tower. The sensors are wired to the CR10X </w:t>
      </w:r>
      <w:r w:rsidR="00F552E9">
        <w:rPr>
          <w:sz w:val="22"/>
        </w:rPr>
        <w:t>(</w:t>
      </w:r>
      <w:r w:rsidR="00C9478C">
        <w:rPr>
          <w:sz w:val="22"/>
        </w:rPr>
        <w:t>and the CR1000 after 1</w:t>
      </w:r>
      <w:r w:rsidR="00F552E9">
        <w:rPr>
          <w:sz w:val="22"/>
        </w:rPr>
        <w:t>9</w:t>
      </w:r>
      <w:r w:rsidR="00C9478C">
        <w:rPr>
          <w:sz w:val="22"/>
        </w:rPr>
        <w:t xml:space="preserve"> July) </w:t>
      </w:r>
      <w:r>
        <w:rPr>
          <w:sz w:val="22"/>
        </w:rPr>
        <w:t xml:space="preserve">following the protocol in the CDMO Manual.  </w:t>
      </w:r>
    </w:p>
    <w:p w:rsidR="004C7DA8" w:rsidRDefault="004C7DA8">
      <w:pPr>
        <w:ind w:left="360"/>
        <w:rPr>
          <w:sz w:val="22"/>
        </w:rPr>
      </w:pPr>
      <w:r>
        <w:rPr>
          <w:sz w:val="22"/>
        </w:rPr>
        <w:tab/>
        <w:t xml:space="preserve">          The </w:t>
      </w:r>
      <w:smartTag w:uri="urn:schemas-microsoft-com:office:smarttags" w:element="place">
        <w:smartTag w:uri="urn:schemas-microsoft-com:office:smarttags" w:element="City">
          <w:r>
            <w:rPr>
              <w:sz w:val="22"/>
            </w:rPr>
            <w:t>Campbell</w:t>
          </w:r>
        </w:smartTag>
      </w:smartTag>
      <w:r>
        <w:rPr>
          <w:sz w:val="22"/>
        </w:rPr>
        <w:t xml:space="preserve"> weather station samples every 5 seconds to produce </w:t>
      </w:r>
      <w:r w:rsidR="002577A4">
        <w:rPr>
          <w:sz w:val="22"/>
        </w:rPr>
        <w:t>15 minute,</w:t>
      </w:r>
      <w:r>
        <w:rPr>
          <w:sz w:val="22"/>
        </w:rPr>
        <w:t xml:space="preserve"> hourly and daily averages of air temperature, relative humidity, barometric pressure, </w:t>
      </w:r>
      <w:r w:rsidR="002577A4">
        <w:rPr>
          <w:sz w:val="22"/>
        </w:rPr>
        <w:t>wind speed and wind direction</w:t>
      </w:r>
      <w:r>
        <w:rPr>
          <w:sz w:val="22"/>
        </w:rPr>
        <w:t xml:space="preserve">. </w:t>
      </w:r>
      <w:r w:rsidR="002577A4">
        <w:rPr>
          <w:sz w:val="22"/>
        </w:rPr>
        <w:t xml:space="preserve">Precipitation and PAR values are totaled for each </w:t>
      </w:r>
      <w:proofErr w:type="gramStart"/>
      <w:r w:rsidR="002577A4">
        <w:rPr>
          <w:sz w:val="22"/>
        </w:rPr>
        <w:t>15 minute</w:t>
      </w:r>
      <w:proofErr w:type="gramEnd"/>
      <w:r w:rsidR="002577A4">
        <w:rPr>
          <w:sz w:val="22"/>
        </w:rPr>
        <w:t xml:space="preserve"> period.</w:t>
      </w:r>
      <w:r>
        <w:rPr>
          <w:sz w:val="22"/>
        </w:rPr>
        <w:t xml:space="preserve">  The data is stored onsite in a SM4M storage module.  The modules are swapped at monthly intervals and the data is then downloaded into a computer for processing</w:t>
      </w:r>
      <w:r w:rsidR="00B62D48">
        <w:rPr>
          <w:sz w:val="22"/>
        </w:rPr>
        <w:t>. (see</w:t>
      </w:r>
      <w:r>
        <w:rPr>
          <w:sz w:val="22"/>
        </w:rPr>
        <w:t xml:space="preserve"> data input section 2). </w:t>
      </w:r>
      <w:r w:rsidR="006D4C9D">
        <w:rPr>
          <w:sz w:val="22"/>
        </w:rPr>
        <w:t xml:space="preserve">After 19 July, the data were collected with a CR1000 and stored onto a card by the CFM100. This storage card is also usually changed every month. </w:t>
      </w:r>
      <w:r>
        <w:rPr>
          <w:sz w:val="22"/>
        </w:rPr>
        <w:t>When the storage module</w:t>
      </w:r>
      <w:r w:rsidR="006D4C9D">
        <w:rPr>
          <w:sz w:val="22"/>
        </w:rPr>
        <w:t xml:space="preserve"> or storage card </w:t>
      </w:r>
      <w:r>
        <w:rPr>
          <w:sz w:val="22"/>
        </w:rPr>
        <w:t>is changed, usually once a month, the sensors on the weather station are inspected for damage and cleaned, if necessary.  All sensors except the rainfall collector are sent to Campbell Scientific for recalibration at least every two years. When the storage module is changed, a handheld Kestrel 4000 is run to provide a general check of the sensors.</w:t>
      </w:r>
      <w:r w:rsidR="006D4C9D">
        <w:rPr>
          <w:sz w:val="22"/>
        </w:rPr>
        <w:t xml:space="preserve"> </w:t>
      </w:r>
    </w:p>
    <w:p w:rsidR="004C7DA8" w:rsidRDefault="004C7DA8">
      <w:pPr>
        <w:ind w:left="360"/>
        <w:rPr>
          <w:sz w:val="22"/>
        </w:rPr>
      </w:pPr>
    </w:p>
    <w:p w:rsidR="008C687A" w:rsidRPr="008C687A" w:rsidRDefault="007C22DB" w:rsidP="008C687A">
      <w:pPr>
        <w:ind w:left="360" w:hanging="360"/>
        <w:rPr>
          <w:sz w:val="22"/>
          <w:szCs w:val="22"/>
        </w:rPr>
      </w:pPr>
      <w:r w:rsidRPr="007C22DB">
        <w:rPr>
          <w:rFonts w:ascii="Arial" w:hAnsi="Arial" w:cs="Arial"/>
        </w:rPr>
        <w:t> </w:t>
      </w:r>
      <w:r w:rsidR="008C687A">
        <w:rPr>
          <w:rFonts w:ascii="Arial" w:hAnsi="Arial" w:cs="Arial"/>
        </w:rPr>
        <w:t xml:space="preserve">     </w:t>
      </w:r>
      <w:r w:rsidR="008C687A" w:rsidRPr="008C687A">
        <w:rPr>
          <w:rFonts w:ascii="Arial" w:hAnsi="Arial" w:cs="Arial"/>
          <w:sz w:val="22"/>
          <w:szCs w:val="22"/>
        </w:rPr>
        <w:tab/>
        <w:t xml:space="preserve">   </w:t>
      </w:r>
      <w:r w:rsidR="008C687A" w:rsidRPr="008C687A">
        <w:rPr>
          <w:sz w:val="22"/>
          <w:szCs w:val="22"/>
        </w:rPr>
        <w:t xml:space="preserve">A </w:t>
      </w:r>
      <w:proofErr w:type="spellStart"/>
      <w:r w:rsidR="008C687A" w:rsidRPr="008C687A">
        <w:rPr>
          <w:sz w:val="22"/>
          <w:szCs w:val="22"/>
        </w:rPr>
        <w:t>Sutron</w:t>
      </w:r>
      <w:proofErr w:type="spellEnd"/>
      <w:r w:rsidR="008C687A" w:rsidRPr="008C687A">
        <w:rPr>
          <w:sz w:val="22"/>
          <w:szCs w:val="22"/>
        </w:rPr>
        <w:t xml:space="preserve"> Sat-Link2 transmitter was installed at this station on </w:t>
      </w:r>
      <w:smartTag w:uri="urn:schemas-microsoft-com:office:smarttags" w:element="date">
        <w:smartTagPr>
          <w:attr w:name="Year" w:val="2006"/>
          <w:attr w:name="Day" w:val="19"/>
          <w:attr w:name="Month" w:val="7"/>
        </w:smartTagPr>
        <w:r w:rsidR="008C687A" w:rsidRPr="008C687A">
          <w:rPr>
            <w:sz w:val="22"/>
            <w:szCs w:val="22"/>
          </w:rPr>
          <w:t>07/19/2006</w:t>
        </w:r>
      </w:smartTag>
      <w:r w:rsidR="008C687A" w:rsidRPr="008C687A">
        <w:rPr>
          <w:sz w:val="22"/>
          <w:szCs w:val="22"/>
        </w:rPr>
        <w:t xml:space="preserve"> and transmits data to the NOAA GOES satellite, NESDIS ID #3B017310. The transmissions are scheduled hourly and contain four (4) datasets reflecting </w:t>
      </w:r>
      <w:proofErr w:type="gramStart"/>
      <w:r w:rsidR="008C687A" w:rsidRPr="008C687A">
        <w:rPr>
          <w:sz w:val="22"/>
          <w:szCs w:val="22"/>
        </w:rPr>
        <w:t>fifteen minute</w:t>
      </w:r>
      <w:proofErr w:type="gramEnd"/>
      <w:r w:rsidR="008C687A" w:rsidRPr="008C687A">
        <w:rPr>
          <w:sz w:val="22"/>
          <w:szCs w:val="22"/>
        </w:rPr>
        <w:t xml:space="preserve"> data sampling intervals. The telemetry data is “Provisional” data and not the “Authentic” dataset used for long term monitoring and study. This data can be viewed by going to</w:t>
      </w:r>
      <w:r w:rsidR="008C687A" w:rsidRPr="008C687A">
        <w:rPr>
          <w:color w:val="008080"/>
          <w:sz w:val="22"/>
          <w:szCs w:val="22"/>
        </w:rPr>
        <w:t xml:space="preserve"> </w:t>
      </w:r>
      <w:hyperlink r:id="rId6" w:tooltip="http://cdmo.baruch.sc.edu/" w:history="1">
        <w:r w:rsidR="008C687A" w:rsidRPr="008C687A">
          <w:rPr>
            <w:rStyle w:val="Hyperlink"/>
            <w:sz w:val="22"/>
            <w:szCs w:val="22"/>
          </w:rPr>
          <w:t>http://cdmo.baruch.sc.edu</w:t>
        </w:r>
      </w:hyperlink>
      <w:r w:rsidR="008C687A" w:rsidRPr="008C687A">
        <w:rPr>
          <w:sz w:val="22"/>
          <w:szCs w:val="22"/>
        </w:rPr>
        <w:t>.”</w:t>
      </w:r>
    </w:p>
    <w:p w:rsidR="007C22DB" w:rsidRDefault="007C22DB">
      <w:pPr>
        <w:ind w:left="360"/>
        <w:rPr>
          <w:sz w:val="22"/>
        </w:rPr>
      </w:pPr>
    </w:p>
    <w:p w:rsidR="004C7DA8" w:rsidRDefault="004C7DA8">
      <w:pPr>
        <w:rPr>
          <w:sz w:val="22"/>
        </w:rPr>
      </w:pPr>
    </w:p>
    <w:p w:rsidR="004C7DA8" w:rsidRPr="00903F5F" w:rsidRDefault="004C7DA8">
      <w:pPr>
        <w:numPr>
          <w:ilvl w:val="0"/>
          <w:numId w:val="2"/>
        </w:numPr>
        <w:rPr>
          <w:sz w:val="22"/>
        </w:rPr>
      </w:pPr>
      <w:r w:rsidRPr="00903F5F">
        <w:rPr>
          <w:sz w:val="22"/>
        </w:rPr>
        <w:t>Site Location and Character</w:t>
      </w:r>
    </w:p>
    <w:p w:rsidR="004C7DA8" w:rsidRDefault="004C7DA8">
      <w:pPr>
        <w:ind w:left="360"/>
        <w:rPr>
          <w:sz w:val="22"/>
        </w:rPr>
      </w:pPr>
    </w:p>
    <w:p w:rsidR="004C7DA8" w:rsidRDefault="004C7DA8">
      <w:pPr>
        <w:ind w:left="360"/>
        <w:rPr>
          <w:sz w:val="22"/>
        </w:rPr>
      </w:pPr>
      <w:r>
        <w:rPr>
          <w:sz w:val="22"/>
        </w:rPr>
        <w:t xml:space="preserve">The Old Woman Creek State Nature Preserve and National Estuarine Research Reserve is located on the southern </w:t>
      </w:r>
      <w:smartTag w:uri="urn:schemas-microsoft-com:office:smarttags" w:element="PlaceType">
        <w:r>
          <w:rPr>
            <w:sz w:val="22"/>
          </w:rPr>
          <w:t>shore</w:t>
        </w:r>
      </w:smartTag>
      <w:r>
        <w:rPr>
          <w:sz w:val="22"/>
        </w:rPr>
        <w:t xml:space="preserve"> of </w:t>
      </w:r>
      <w:smartTag w:uri="urn:schemas-microsoft-com:office:smarttags" w:element="PlaceName">
        <w:r>
          <w:rPr>
            <w:sz w:val="22"/>
          </w:rPr>
          <w:t>Lake Erie</w:t>
        </w:r>
      </w:smartTag>
      <w:r>
        <w:rPr>
          <w:sz w:val="22"/>
        </w:rPr>
        <w:t xml:space="preserve"> east of the City of </w:t>
      </w:r>
      <w:smartTag w:uri="urn:schemas-microsoft-com:office:smarttags" w:element="City">
        <w:r>
          <w:rPr>
            <w:sz w:val="22"/>
          </w:rPr>
          <w:t>Huron</w:t>
        </w:r>
      </w:smartTag>
      <w:r>
        <w:rPr>
          <w:sz w:val="22"/>
        </w:rPr>
        <w:t xml:space="preserve">, </w:t>
      </w:r>
      <w:smartTag w:uri="urn:schemas-microsoft-com:office:smarttags" w:element="place">
        <w:smartTag w:uri="urn:schemas-microsoft-com:office:smarttags" w:element="State">
          <w:r>
            <w:rPr>
              <w:sz w:val="22"/>
            </w:rPr>
            <w:t>Ohio</w:t>
          </w:r>
        </w:smartTag>
      </w:smartTag>
      <w:r>
        <w:rPr>
          <w:sz w:val="22"/>
        </w:rPr>
        <w:t xml:space="preserve">. The reserve lies within the Lake Erie Biogeographic Region.  Old Woman Creek drains a primarily </w:t>
      </w:r>
      <w:r w:rsidR="0057117C">
        <w:rPr>
          <w:sz w:val="22"/>
        </w:rPr>
        <w:t xml:space="preserve">row-crop </w:t>
      </w:r>
      <w:r>
        <w:rPr>
          <w:sz w:val="22"/>
        </w:rPr>
        <w:t xml:space="preserve">agricultural watershed, with corn, soybeans, and winter wheat being the most important crops. The weather station is located within the boundaries of the reserve, due east of the parking lot at the </w:t>
      </w:r>
      <w:smartTag w:uri="urn:schemas-microsoft-com:office:smarttags" w:element="place">
        <w:smartTag w:uri="urn:schemas-microsoft-com:office:smarttags" w:element="PlaceName">
          <w:r w:rsidR="00C9478C">
            <w:rPr>
              <w:sz w:val="22"/>
            </w:rPr>
            <w:t>Michael</w:t>
          </w:r>
        </w:smartTag>
        <w:r w:rsidR="00C9478C">
          <w:rPr>
            <w:sz w:val="22"/>
          </w:rPr>
          <w:t xml:space="preserve"> </w:t>
        </w:r>
        <w:proofErr w:type="spellStart"/>
        <w:smartTag w:uri="urn:schemas-microsoft-com:office:smarttags" w:element="PlaceName">
          <w:r w:rsidR="00C9478C">
            <w:rPr>
              <w:sz w:val="22"/>
            </w:rPr>
            <w:t>Dewine</w:t>
          </w:r>
        </w:smartTag>
        <w:proofErr w:type="spellEnd"/>
        <w:r>
          <w:rPr>
            <w:sz w:val="22"/>
          </w:rPr>
          <w:t xml:space="preserve"> </w:t>
        </w:r>
        <w:smartTag w:uri="urn:schemas-microsoft-com:office:smarttags" w:element="PlaceType">
          <w:r>
            <w:rPr>
              <w:sz w:val="22"/>
            </w:rPr>
            <w:t>Center</w:t>
          </w:r>
        </w:smartTag>
      </w:smartTag>
      <w:r>
        <w:rPr>
          <w:sz w:val="22"/>
        </w:rPr>
        <w:t xml:space="preserve"> for Coastal Research in a field that is</w:t>
      </w:r>
      <w:r w:rsidR="00C00597">
        <w:rPr>
          <w:sz w:val="22"/>
        </w:rPr>
        <w:t xml:space="preserve"> maintained in early succession</w:t>
      </w:r>
      <w:r>
        <w:rPr>
          <w:sz w:val="22"/>
        </w:rPr>
        <w:t>. This ensures that there is no tall vegetation that w</w:t>
      </w:r>
      <w:r w:rsidR="0057117C">
        <w:rPr>
          <w:sz w:val="22"/>
        </w:rPr>
        <w:t xml:space="preserve">ill </w:t>
      </w:r>
      <w:r>
        <w:rPr>
          <w:sz w:val="22"/>
        </w:rPr>
        <w:t>interfere with the weather station.  The tower is located within a fenced (</w:t>
      </w:r>
      <w:proofErr w:type="gramStart"/>
      <w:r>
        <w:rPr>
          <w:sz w:val="22"/>
        </w:rPr>
        <w:t>6 foot</w:t>
      </w:r>
      <w:proofErr w:type="gramEnd"/>
      <w:r>
        <w:rPr>
          <w:sz w:val="22"/>
        </w:rPr>
        <w:t xml:space="preserve"> chain link fencing) enclosure about 5 meters square. The enclosure has a gravel base. The coordinates of the station are 41</w:t>
      </w:r>
      <w:r>
        <w:rPr>
          <w:sz w:val="22"/>
          <w:vertAlign w:val="superscript"/>
        </w:rPr>
        <w:t>0</w:t>
      </w:r>
      <w:r>
        <w:rPr>
          <w:sz w:val="22"/>
        </w:rPr>
        <w:t xml:space="preserve"> 22’40” N and 82</w:t>
      </w:r>
      <w:r>
        <w:rPr>
          <w:sz w:val="22"/>
          <w:vertAlign w:val="superscript"/>
        </w:rPr>
        <w:t>0</w:t>
      </w:r>
      <w:r>
        <w:rPr>
          <w:sz w:val="22"/>
        </w:rPr>
        <w:t xml:space="preserve"> 30’ </w:t>
      </w:r>
      <w:proofErr w:type="gramStart"/>
      <w:r>
        <w:rPr>
          <w:sz w:val="22"/>
        </w:rPr>
        <w:t>29”W.</w:t>
      </w:r>
      <w:proofErr w:type="gramEnd"/>
      <w:r>
        <w:rPr>
          <w:sz w:val="22"/>
        </w:rPr>
        <w:t xml:space="preserve">  Wind speed and wind direction sensors are atop a </w:t>
      </w:r>
      <w:proofErr w:type="gramStart"/>
      <w:r>
        <w:rPr>
          <w:sz w:val="22"/>
        </w:rPr>
        <w:t>10 meter</w:t>
      </w:r>
      <w:proofErr w:type="gramEnd"/>
      <w:r>
        <w:rPr>
          <w:sz w:val="22"/>
        </w:rPr>
        <w:t xml:space="preserve"> tower, while the PAR sensor is located off of the south-west edge of the tower at </w:t>
      </w:r>
      <w:r>
        <w:rPr>
          <w:sz w:val="22"/>
        </w:rPr>
        <w:lastRenderedPageBreak/>
        <w:t xml:space="preserve">approximately 3 meters in height. </w:t>
      </w:r>
      <w:r w:rsidR="00C9478C">
        <w:rPr>
          <w:sz w:val="22"/>
        </w:rPr>
        <w:t xml:space="preserve"> The weather station is located within 1 kilometer of three of the </w:t>
      </w:r>
      <w:r w:rsidR="00946A9D">
        <w:rPr>
          <w:sz w:val="22"/>
        </w:rPr>
        <w:t xml:space="preserve">SWMP </w:t>
      </w:r>
      <w:r w:rsidR="00C9478C">
        <w:rPr>
          <w:sz w:val="22"/>
        </w:rPr>
        <w:t>water quality data logger sites (WM, OL, and SU) and within 5 kilometers of the fourth water quality data logger site (BR).</w:t>
      </w:r>
    </w:p>
    <w:p w:rsidR="004C7DA8" w:rsidRDefault="004C7DA8">
      <w:pPr>
        <w:ind w:left="360"/>
        <w:rPr>
          <w:sz w:val="22"/>
        </w:rPr>
      </w:pPr>
    </w:p>
    <w:p w:rsidR="004C7DA8" w:rsidRPr="00903F5F" w:rsidRDefault="004C7DA8">
      <w:pPr>
        <w:numPr>
          <w:ilvl w:val="0"/>
          <w:numId w:val="2"/>
        </w:numPr>
        <w:rPr>
          <w:sz w:val="22"/>
        </w:rPr>
      </w:pPr>
      <w:r w:rsidRPr="00903F5F">
        <w:rPr>
          <w:sz w:val="22"/>
        </w:rPr>
        <w:t>Data Collection Period</w:t>
      </w:r>
    </w:p>
    <w:p w:rsidR="004C7DA8" w:rsidRDefault="004C7DA8">
      <w:pPr>
        <w:ind w:left="360"/>
        <w:rPr>
          <w:sz w:val="22"/>
        </w:rPr>
      </w:pPr>
    </w:p>
    <w:p w:rsidR="004C7DA8" w:rsidRDefault="004C7DA8">
      <w:pPr>
        <w:rPr>
          <w:sz w:val="22"/>
        </w:rPr>
      </w:pPr>
      <w:r>
        <w:rPr>
          <w:sz w:val="22"/>
          <w:vertAlign w:val="superscript"/>
        </w:rPr>
        <w:tab/>
        <w:t xml:space="preserve"> </w:t>
      </w:r>
      <w:r>
        <w:rPr>
          <w:sz w:val="22"/>
        </w:rPr>
        <w:t xml:space="preserve">Weather data was collected from 1 January </w:t>
      </w:r>
      <w:r w:rsidR="00C9478C">
        <w:rPr>
          <w:sz w:val="22"/>
        </w:rPr>
        <w:t>though the end of December, 2006</w:t>
      </w:r>
      <w:r>
        <w:rPr>
          <w:sz w:val="22"/>
        </w:rPr>
        <w:t>.</w:t>
      </w:r>
    </w:p>
    <w:p w:rsidR="004C7DA8" w:rsidRDefault="004C7DA8">
      <w:pPr>
        <w:rPr>
          <w:sz w:val="22"/>
        </w:rPr>
      </w:pPr>
    </w:p>
    <w:p w:rsidR="004C7DA8" w:rsidRPr="00903F5F" w:rsidRDefault="004C7DA8">
      <w:pPr>
        <w:numPr>
          <w:ilvl w:val="0"/>
          <w:numId w:val="2"/>
        </w:numPr>
        <w:rPr>
          <w:sz w:val="22"/>
        </w:rPr>
      </w:pPr>
      <w:r w:rsidRPr="00903F5F">
        <w:rPr>
          <w:sz w:val="22"/>
        </w:rPr>
        <w:t>Distribution</w:t>
      </w:r>
    </w:p>
    <w:p w:rsidR="004C7DA8" w:rsidRDefault="004C7DA8">
      <w:pPr>
        <w:ind w:left="720"/>
        <w:rPr>
          <w:sz w:val="22"/>
        </w:rPr>
      </w:pPr>
    </w:p>
    <w:p w:rsidR="004C7DA8" w:rsidRDefault="004C7DA8">
      <w:pPr>
        <w:ind w:firstLine="720"/>
        <w:rPr>
          <w:sz w:val="22"/>
        </w:rPr>
      </w:pPr>
      <w:r>
        <w:rPr>
          <w:sz w:val="22"/>
        </w:rPr>
        <w:t xml:space="preserve">NOAA/ERD retains the right to analyze, synthesize, and publish summaries of the NERRS System-wide Monitoring Program data.  The OWC Research Coordinator (RC) retains the right to be fully credited for having collected and processed the data.  Following academic courtesy standard, the RC and the NERR site where the data were collected will be contacted and fully acknowledged in any subsequent publications in which any part of the data are used. </w:t>
      </w:r>
    </w:p>
    <w:p w:rsidR="004C7DA8" w:rsidRDefault="004C7DA8">
      <w:pPr>
        <w:ind w:firstLine="720"/>
        <w:rPr>
          <w:sz w:val="22"/>
        </w:rPr>
      </w:pPr>
      <w:r>
        <w:rPr>
          <w:sz w:val="22"/>
        </w:rPr>
        <w:t xml:space="preserve"> The data set enclosed within this package/transmission is only as good as the quality assurance and quality control procedures outlined in the enclosed metadata reporting statement.  The user bears all responsibility for its subsequent use/misuse in any further analyses or comparisons. The Federal government and the State of </w:t>
      </w:r>
      <w:smartTag w:uri="urn:schemas-microsoft-com:office:smarttags" w:element="State">
        <w:r>
          <w:rPr>
            <w:sz w:val="22"/>
          </w:rPr>
          <w:t>Ohio</w:t>
        </w:r>
      </w:smartTag>
      <w:r>
        <w:rPr>
          <w:sz w:val="22"/>
        </w:rPr>
        <w:t xml:space="preserve"> do not assume liability to the Recipient or third persons, nor will the Federal government or the State of </w:t>
      </w:r>
      <w:smartTag w:uri="urn:schemas-microsoft-com:office:smarttags" w:element="place">
        <w:smartTag w:uri="urn:schemas-microsoft-com:office:smarttags" w:element="State">
          <w:r>
            <w:rPr>
              <w:sz w:val="22"/>
            </w:rPr>
            <w:t>Ohio</w:t>
          </w:r>
        </w:smartTag>
      </w:smartTag>
      <w:r>
        <w:rPr>
          <w:sz w:val="22"/>
        </w:rPr>
        <w:t xml:space="preserve"> reimburse or indemnify the Recipient for its liability due to any losses resulting in any way from the use of this data.</w:t>
      </w:r>
    </w:p>
    <w:p w:rsidR="004C7DA8" w:rsidRDefault="004C7DA8">
      <w:pPr>
        <w:ind w:firstLine="720"/>
        <w:rPr>
          <w:sz w:val="22"/>
        </w:rPr>
      </w:pPr>
      <w:r>
        <w:rPr>
          <w:sz w:val="22"/>
        </w:rPr>
        <w:t>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 online at the CDMO homepage http://cdmo.baruch.sc.edu/.  Data are availabl</w:t>
      </w:r>
      <w:r w:rsidR="00757D9A">
        <w:rPr>
          <w:sz w:val="22"/>
        </w:rPr>
        <w:t>e in text tab-delimited format.</w:t>
      </w:r>
    </w:p>
    <w:p w:rsidR="004C7DA8" w:rsidRDefault="004C7DA8">
      <w:pPr>
        <w:ind w:left="720"/>
        <w:rPr>
          <w:sz w:val="22"/>
        </w:rPr>
      </w:pPr>
    </w:p>
    <w:p w:rsidR="004C7DA8" w:rsidRPr="00903F5F" w:rsidRDefault="004C7DA8">
      <w:pPr>
        <w:numPr>
          <w:ilvl w:val="0"/>
          <w:numId w:val="2"/>
        </w:numPr>
        <w:rPr>
          <w:sz w:val="22"/>
        </w:rPr>
      </w:pPr>
      <w:r w:rsidRPr="00903F5F">
        <w:rPr>
          <w:sz w:val="22"/>
        </w:rPr>
        <w:t>Associated Research and Monitoring Project</w:t>
      </w:r>
    </w:p>
    <w:p w:rsidR="004C7DA8" w:rsidRDefault="004C7DA8">
      <w:pPr>
        <w:ind w:left="360"/>
        <w:rPr>
          <w:sz w:val="22"/>
        </w:rPr>
      </w:pPr>
    </w:p>
    <w:p w:rsidR="004C7DA8" w:rsidRDefault="004C7DA8">
      <w:pPr>
        <w:pStyle w:val="BodyTextIndent3"/>
        <w:ind w:left="0" w:firstLine="360"/>
      </w:pPr>
      <w:r>
        <w:t>Th</w:t>
      </w:r>
      <w:r w:rsidR="003015C7">
        <w:t>r</w:t>
      </w:r>
      <w:r>
        <w:t>e</w:t>
      </w:r>
      <w:r w:rsidR="003015C7">
        <w:t>e</w:t>
      </w:r>
      <w:r>
        <w:t xml:space="preserve"> </w:t>
      </w:r>
      <w:r w:rsidR="003015C7">
        <w:t xml:space="preserve">of the four </w:t>
      </w:r>
      <w:r>
        <w:t>SWMP data loggers</w:t>
      </w:r>
      <w:r w:rsidR="003015C7">
        <w:t xml:space="preserve"> (WM, OL, SU)</w:t>
      </w:r>
      <w:r>
        <w:t xml:space="preserve"> are located within 1 </w:t>
      </w:r>
      <w:proofErr w:type="gramStart"/>
      <w:r>
        <w:t>kilometers</w:t>
      </w:r>
      <w:proofErr w:type="gramEnd"/>
      <w:r>
        <w:t xml:space="preserve"> of this weather station</w:t>
      </w:r>
      <w:r w:rsidR="003015C7">
        <w:t>, and the fourth (BR) is located within 5 kilometers</w:t>
      </w:r>
      <w:r>
        <w:t xml:space="preserve">. The two sites were established to determine the role of the estuary in mitigating storm flow though the system and the impact of </w:t>
      </w:r>
      <w:smartTag w:uri="urn:schemas-microsoft-com:office:smarttags" w:element="place">
        <w:r>
          <w:t>Lake Erie</w:t>
        </w:r>
      </w:smartTag>
      <w:r>
        <w:t xml:space="preserve"> on the estuary.  Samples for nutrient analysis are also collected at these sites when the data loggers are swapped out. </w:t>
      </w:r>
    </w:p>
    <w:p w:rsidR="004C7DA8" w:rsidRDefault="004C7DA8">
      <w:pPr>
        <w:pStyle w:val="BodyTextIndent2"/>
      </w:pPr>
    </w:p>
    <w:p w:rsidR="004C7DA8" w:rsidRPr="00903F5F" w:rsidRDefault="004C7DA8">
      <w:pPr>
        <w:numPr>
          <w:ilvl w:val="0"/>
          <w:numId w:val="2"/>
        </w:numPr>
        <w:rPr>
          <w:sz w:val="22"/>
        </w:rPr>
      </w:pPr>
      <w:r w:rsidRPr="00903F5F">
        <w:rPr>
          <w:sz w:val="22"/>
        </w:rPr>
        <w:t>Sensor specifications, operating range, accuracy, date of last calibration</w:t>
      </w:r>
    </w:p>
    <w:p w:rsidR="004C7DA8" w:rsidRDefault="004C7DA8">
      <w:pPr>
        <w:ind w:left="360"/>
        <w:rPr>
          <w:sz w:val="22"/>
        </w:rPr>
      </w:pPr>
    </w:p>
    <w:p w:rsidR="004C7DA8" w:rsidRDefault="004C7DA8">
      <w:pPr>
        <w:ind w:left="360"/>
        <w:rPr>
          <w:sz w:val="22"/>
        </w:rPr>
      </w:pPr>
      <w:r>
        <w:rPr>
          <w:sz w:val="22"/>
        </w:rPr>
        <w:t xml:space="preserve">Parameter: </w:t>
      </w:r>
      <w:proofErr w:type="gramStart"/>
      <w:r>
        <w:rPr>
          <w:sz w:val="22"/>
        </w:rPr>
        <w:t>PAR  (</w:t>
      </w:r>
      <w:proofErr w:type="gramEnd"/>
      <w:r>
        <w:rPr>
          <w:sz w:val="22"/>
        </w:rPr>
        <w:t>Photosynthetic Active Radiation)</w:t>
      </w:r>
    </w:p>
    <w:p w:rsidR="004C7DA8" w:rsidRDefault="004C7DA8">
      <w:pPr>
        <w:ind w:left="360"/>
        <w:rPr>
          <w:sz w:val="22"/>
        </w:rPr>
      </w:pPr>
      <w:r>
        <w:rPr>
          <w:sz w:val="22"/>
        </w:rPr>
        <w:t>Units: mmoles m-2 (total flux)</w:t>
      </w:r>
    </w:p>
    <w:p w:rsidR="004C7DA8" w:rsidRDefault="004C7DA8">
      <w:pPr>
        <w:ind w:left="360"/>
        <w:rPr>
          <w:sz w:val="22"/>
        </w:rPr>
      </w:pPr>
      <w:r>
        <w:rPr>
          <w:sz w:val="22"/>
        </w:rPr>
        <w:t xml:space="preserve">Sensor type: High stability </w:t>
      </w:r>
      <w:r w:rsidR="00B62D48">
        <w:rPr>
          <w:sz w:val="22"/>
        </w:rPr>
        <w:t>silicon</w:t>
      </w:r>
      <w:r>
        <w:rPr>
          <w:sz w:val="22"/>
        </w:rPr>
        <w:t xml:space="preserve"> photovoltaic detector (blue enhanced)</w:t>
      </w:r>
    </w:p>
    <w:p w:rsidR="004C7DA8" w:rsidRDefault="004C7DA8">
      <w:pPr>
        <w:ind w:left="360"/>
        <w:rPr>
          <w:sz w:val="22"/>
        </w:rPr>
      </w:pPr>
      <w:r>
        <w:rPr>
          <w:sz w:val="22"/>
        </w:rPr>
        <w:t>Model LiCor Quantum Sensor#LI190SB</w:t>
      </w:r>
    </w:p>
    <w:p w:rsidR="004C7DA8" w:rsidRDefault="004C7DA8">
      <w:pPr>
        <w:ind w:left="360"/>
        <w:rPr>
          <w:sz w:val="22"/>
        </w:rPr>
      </w:pPr>
      <w:r>
        <w:rPr>
          <w:sz w:val="22"/>
        </w:rPr>
        <w:t>Light spectrum waveband: 400 to 700 nm</w:t>
      </w:r>
    </w:p>
    <w:p w:rsidR="004C7DA8" w:rsidRDefault="004C7DA8">
      <w:pPr>
        <w:ind w:left="360"/>
        <w:rPr>
          <w:sz w:val="22"/>
        </w:rPr>
      </w:pPr>
      <w:r>
        <w:rPr>
          <w:sz w:val="22"/>
        </w:rPr>
        <w:t xml:space="preserve">Temperature dependence: 0.15% per </w:t>
      </w:r>
      <w:r>
        <w:rPr>
          <w:sz w:val="22"/>
          <w:vertAlign w:val="superscript"/>
        </w:rPr>
        <w:t>0</w:t>
      </w:r>
      <w:r>
        <w:rPr>
          <w:sz w:val="22"/>
        </w:rPr>
        <w:t>C maximum</w:t>
      </w:r>
    </w:p>
    <w:p w:rsidR="004C7DA8" w:rsidRDefault="004C7DA8">
      <w:pPr>
        <w:ind w:left="360"/>
        <w:rPr>
          <w:sz w:val="22"/>
        </w:rPr>
      </w:pPr>
      <w:r>
        <w:rPr>
          <w:sz w:val="22"/>
        </w:rPr>
        <w:t>Stability: &lt;</w:t>
      </w:r>
      <w:r>
        <w:rPr>
          <w:sz w:val="22"/>
          <w:u w:val="single"/>
        </w:rPr>
        <w:t>+</w:t>
      </w:r>
      <w:r>
        <w:rPr>
          <w:sz w:val="22"/>
        </w:rPr>
        <w:t>2% change over 1 year</w:t>
      </w:r>
    </w:p>
    <w:p w:rsidR="004C7DA8" w:rsidRDefault="004C7DA8">
      <w:pPr>
        <w:ind w:left="360"/>
        <w:rPr>
          <w:sz w:val="22"/>
        </w:rPr>
      </w:pPr>
      <w:r>
        <w:rPr>
          <w:sz w:val="22"/>
        </w:rPr>
        <w:t>Operating Temperature: -40</w:t>
      </w:r>
      <w:r>
        <w:rPr>
          <w:sz w:val="22"/>
          <w:vertAlign w:val="superscript"/>
        </w:rPr>
        <w:t>0</w:t>
      </w:r>
      <w:r>
        <w:rPr>
          <w:sz w:val="22"/>
        </w:rPr>
        <w:t xml:space="preserve"> to +65</w:t>
      </w:r>
      <w:r>
        <w:rPr>
          <w:sz w:val="22"/>
          <w:vertAlign w:val="superscript"/>
        </w:rPr>
        <w:t>0</w:t>
      </w:r>
      <w:r>
        <w:rPr>
          <w:sz w:val="22"/>
        </w:rPr>
        <w:t xml:space="preserve"> C</w:t>
      </w:r>
    </w:p>
    <w:p w:rsidR="004C7DA8" w:rsidRDefault="004C7DA8">
      <w:pPr>
        <w:ind w:left="360"/>
        <w:rPr>
          <w:sz w:val="22"/>
        </w:rPr>
      </w:pPr>
      <w:r>
        <w:rPr>
          <w:sz w:val="22"/>
        </w:rPr>
        <w:t xml:space="preserve">Sensitivity: </w:t>
      </w:r>
      <w:proofErr w:type="gramStart"/>
      <w:r>
        <w:rPr>
          <w:sz w:val="22"/>
        </w:rPr>
        <w:t>typically</w:t>
      </w:r>
      <w:proofErr w:type="gramEnd"/>
      <w:r>
        <w:rPr>
          <w:sz w:val="22"/>
        </w:rPr>
        <w:t xml:space="preserve"> 5 microA per 1000 micromoles/second/meter</w:t>
      </w:r>
      <w:r>
        <w:rPr>
          <w:sz w:val="22"/>
          <w:vertAlign w:val="superscript"/>
        </w:rPr>
        <w:t>2</w:t>
      </w:r>
    </w:p>
    <w:p w:rsidR="004C7DA8" w:rsidRDefault="004C7DA8">
      <w:pPr>
        <w:ind w:left="360"/>
        <w:rPr>
          <w:sz w:val="22"/>
        </w:rPr>
      </w:pPr>
      <w:r>
        <w:rPr>
          <w:sz w:val="22"/>
        </w:rPr>
        <w:t>Light Spectrum Wavelength: 400 to 700 nm</w:t>
      </w:r>
    </w:p>
    <w:p w:rsidR="004C7DA8" w:rsidRDefault="004C7DA8">
      <w:pPr>
        <w:ind w:left="360"/>
        <w:rPr>
          <w:sz w:val="22"/>
        </w:rPr>
      </w:pPr>
      <w:r>
        <w:rPr>
          <w:sz w:val="22"/>
        </w:rPr>
        <w:t xml:space="preserve">Date of Last Calibration:  </w:t>
      </w:r>
      <w:smartTag w:uri="urn:schemas-microsoft-com:office:smarttags" w:element="date">
        <w:smartTagPr>
          <w:attr w:name="Month" w:val="10"/>
          <w:attr w:name="Day" w:val="16"/>
          <w:attr w:name="Year" w:val="2002"/>
        </w:smartTagPr>
        <w:r>
          <w:rPr>
            <w:sz w:val="22"/>
          </w:rPr>
          <w:t>16 October, 2002</w:t>
        </w:r>
      </w:smartTag>
    </w:p>
    <w:p w:rsidR="00946A9D" w:rsidRDefault="007D629D">
      <w:pPr>
        <w:ind w:left="360"/>
        <w:rPr>
          <w:sz w:val="22"/>
        </w:rPr>
      </w:pPr>
      <w:r>
        <w:rPr>
          <w:sz w:val="22"/>
        </w:rPr>
        <w:t xml:space="preserve">Date of Last Calibration: </w:t>
      </w:r>
      <w:smartTag w:uri="urn:schemas-microsoft-com:office:smarttags" w:element="date">
        <w:smartTagPr>
          <w:attr w:name="Year" w:val="2006"/>
          <w:attr w:name="Day" w:val="1"/>
          <w:attr w:name="Month" w:val="2"/>
        </w:smartTagPr>
        <w:r>
          <w:rPr>
            <w:sz w:val="22"/>
          </w:rPr>
          <w:t>2/01/06</w:t>
        </w:r>
      </w:smartTag>
      <w:r>
        <w:rPr>
          <w:sz w:val="22"/>
        </w:rPr>
        <w:t xml:space="preserve"> (new sensor installed on </w:t>
      </w:r>
      <w:smartTag w:uri="urn:schemas-microsoft-com:office:smarttags" w:element="date">
        <w:smartTagPr>
          <w:attr w:name="Year" w:val="2006"/>
          <w:attr w:name="Day" w:val="19"/>
          <w:attr w:name="Month" w:val="7"/>
        </w:smartTagPr>
        <w:r>
          <w:rPr>
            <w:sz w:val="22"/>
          </w:rPr>
          <w:t>19 July,2006</w:t>
        </w:r>
      </w:smartTag>
      <w:r>
        <w:rPr>
          <w:sz w:val="22"/>
        </w:rPr>
        <w:t>)</w:t>
      </w:r>
    </w:p>
    <w:p w:rsidR="004C7DA8" w:rsidRDefault="004C7DA8">
      <w:pPr>
        <w:ind w:left="360"/>
        <w:rPr>
          <w:sz w:val="22"/>
        </w:rPr>
      </w:pPr>
    </w:p>
    <w:p w:rsidR="004C7DA8" w:rsidRDefault="004C7DA8">
      <w:pPr>
        <w:ind w:left="360"/>
        <w:rPr>
          <w:sz w:val="22"/>
        </w:rPr>
      </w:pPr>
      <w:r>
        <w:rPr>
          <w:sz w:val="22"/>
        </w:rPr>
        <w:lastRenderedPageBreak/>
        <w:t>Parameter: Wind speed</w:t>
      </w:r>
    </w:p>
    <w:p w:rsidR="004C7DA8" w:rsidRDefault="004C7DA8">
      <w:pPr>
        <w:ind w:left="360"/>
        <w:rPr>
          <w:sz w:val="22"/>
        </w:rPr>
      </w:pPr>
      <w:r>
        <w:rPr>
          <w:sz w:val="22"/>
        </w:rPr>
        <w:t>Units: meters per second (ms</w:t>
      </w:r>
      <w:r>
        <w:rPr>
          <w:sz w:val="22"/>
          <w:vertAlign w:val="superscript"/>
        </w:rPr>
        <w:t>-1</w:t>
      </w:r>
      <w:r>
        <w:rPr>
          <w:sz w:val="22"/>
        </w:rPr>
        <w:t>)</w:t>
      </w:r>
    </w:p>
    <w:p w:rsidR="004C7DA8" w:rsidRDefault="004C7DA8">
      <w:pPr>
        <w:ind w:left="360"/>
        <w:rPr>
          <w:sz w:val="22"/>
        </w:rPr>
      </w:pPr>
      <w:r>
        <w:rPr>
          <w:sz w:val="22"/>
        </w:rPr>
        <w:t>Sensor type: 12 cm diameter cup wheel assembly, 40 mm diameter hemispherical cups</w:t>
      </w:r>
    </w:p>
    <w:p w:rsidR="004C7DA8" w:rsidRDefault="004C7DA8">
      <w:pPr>
        <w:ind w:left="360"/>
        <w:rPr>
          <w:sz w:val="22"/>
        </w:rPr>
      </w:pPr>
      <w:r>
        <w:rPr>
          <w:sz w:val="22"/>
        </w:rPr>
        <w:t>Model RM Young Wind Sentry #03001</w:t>
      </w:r>
    </w:p>
    <w:p w:rsidR="004C7DA8" w:rsidRDefault="004C7DA8">
      <w:pPr>
        <w:ind w:left="360"/>
        <w:rPr>
          <w:sz w:val="22"/>
        </w:rPr>
      </w:pPr>
      <w:r>
        <w:rPr>
          <w:sz w:val="22"/>
        </w:rPr>
        <w:t>Range: 0-50 m/s; gust survival 60 m/s</w:t>
      </w:r>
    </w:p>
    <w:p w:rsidR="004C7DA8" w:rsidRDefault="004C7DA8">
      <w:pPr>
        <w:ind w:left="360"/>
        <w:rPr>
          <w:sz w:val="22"/>
        </w:rPr>
      </w:pPr>
      <w:r>
        <w:rPr>
          <w:sz w:val="22"/>
        </w:rPr>
        <w:t xml:space="preserve">Accuracy: </w:t>
      </w:r>
      <w:r>
        <w:rPr>
          <w:sz w:val="22"/>
          <w:u w:val="single"/>
        </w:rPr>
        <w:t>+</w:t>
      </w:r>
      <w:r>
        <w:rPr>
          <w:sz w:val="22"/>
        </w:rPr>
        <w:t xml:space="preserve"> 0.5ms</w:t>
      </w:r>
      <w:r>
        <w:rPr>
          <w:sz w:val="22"/>
          <w:vertAlign w:val="superscript"/>
        </w:rPr>
        <w:t>-1</w:t>
      </w:r>
      <w:r>
        <w:rPr>
          <w:sz w:val="22"/>
        </w:rPr>
        <w:t xml:space="preserve"> </w:t>
      </w:r>
    </w:p>
    <w:p w:rsidR="00FF1F6C" w:rsidRDefault="004C7DA8">
      <w:pPr>
        <w:ind w:left="360"/>
        <w:rPr>
          <w:sz w:val="22"/>
        </w:rPr>
      </w:pPr>
      <w:r>
        <w:rPr>
          <w:sz w:val="22"/>
        </w:rPr>
        <w:t xml:space="preserve">Date of Last Calibration: </w:t>
      </w:r>
      <w:smartTag w:uri="urn:schemas-microsoft-com:office:smarttags" w:element="date">
        <w:smartTagPr>
          <w:attr w:name="Year" w:val="2003"/>
          <w:attr w:name="Day" w:val="28"/>
          <w:attr w:name="Month" w:val="2"/>
        </w:smartTagPr>
        <w:r>
          <w:rPr>
            <w:sz w:val="22"/>
          </w:rPr>
          <w:t>28 February, 2003</w:t>
        </w:r>
      </w:smartTag>
      <w:r w:rsidR="00FF1F6C">
        <w:rPr>
          <w:sz w:val="22"/>
        </w:rPr>
        <w:t xml:space="preserve"> </w:t>
      </w:r>
    </w:p>
    <w:p w:rsidR="004C7DA8" w:rsidRDefault="0034238F">
      <w:pPr>
        <w:ind w:left="360"/>
        <w:rPr>
          <w:sz w:val="22"/>
        </w:rPr>
      </w:pPr>
      <w:r>
        <w:rPr>
          <w:sz w:val="22"/>
        </w:rPr>
        <w:t>From</w:t>
      </w:r>
      <w:r w:rsidR="00FF1F6C">
        <w:rPr>
          <w:sz w:val="22"/>
        </w:rPr>
        <w:t xml:space="preserve"> </w:t>
      </w:r>
      <w:smartTag w:uri="urn:schemas-microsoft-com:office:smarttags" w:element="date">
        <w:smartTagPr>
          <w:attr w:name="Year" w:val="2005"/>
          <w:attr w:name="Day" w:val="4"/>
          <w:attr w:name="Month" w:val="4"/>
        </w:smartTagPr>
        <w:r w:rsidR="00FF1F6C">
          <w:rPr>
            <w:sz w:val="22"/>
          </w:rPr>
          <w:t>4 April, 2005</w:t>
        </w:r>
      </w:smartTag>
      <w:r w:rsidR="00FF1F6C">
        <w:rPr>
          <w:sz w:val="22"/>
        </w:rPr>
        <w:t xml:space="preserve"> </w:t>
      </w:r>
      <w:r>
        <w:rPr>
          <w:sz w:val="22"/>
        </w:rPr>
        <w:t>onward</w:t>
      </w:r>
    </w:p>
    <w:p w:rsidR="00FF1F6C" w:rsidRDefault="0034238F">
      <w:pPr>
        <w:ind w:left="360"/>
        <w:rPr>
          <w:sz w:val="22"/>
        </w:rPr>
      </w:pPr>
      <w:r>
        <w:rPr>
          <w:sz w:val="22"/>
        </w:rPr>
        <w:t>Sensor type: 18 cm diameter 4-blade helicoids propeller molded of polypropylene</w:t>
      </w:r>
    </w:p>
    <w:p w:rsidR="0034238F" w:rsidRDefault="0034238F">
      <w:pPr>
        <w:ind w:left="360"/>
        <w:rPr>
          <w:sz w:val="22"/>
        </w:rPr>
      </w:pPr>
      <w:r>
        <w:rPr>
          <w:sz w:val="22"/>
        </w:rPr>
        <w:t>Model: R.M. Young Model #05103 Wind Monitor</w:t>
      </w:r>
    </w:p>
    <w:p w:rsidR="0034238F" w:rsidRDefault="0034238F">
      <w:pPr>
        <w:ind w:left="360"/>
        <w:rPr>
          <w:sz w:val="22"/>
        </w:rPr>
      </w:pPr>
      <w:r>
        <w:rPr>
          <w:sz w:val="22"/>
        </w:rPr>
        <w:t>Range: 0-60 m/s (130 mph); gust survival 100 m/s (220 mph)</w:t>
      </w:r>
    </w:p>
    <w:p w:rsidR="0034238F" w:rsidRDefault="0034238F">
      <w:pPr>
        <w:ind w:left="360"/>
        <w:rPr>
          <w:sz w:val="22"/>
        </w:rPr>
      </w:pPr>
      <w:r>
        <w:rPr>
          <w:sz w:val="22"/>
        </w:rPr>
        <w:t xml:space="preserve">Accuracy: </w:t>
      </w:r>
      <w:r>
        <w:rPr>
          <w:sz w:val="22"/>
          <w:u w:val="single"/>
        </w:rPr>
        <w:t>+</w:t>
      </w:r>
      <w:r>
        <w:rPr>
          <w:sz w:val="22"/>
        </w:rPr>
        <w:t xml:space="preserve"> 2%</w:t>
      </w:r>
    </w:p>
    <w:p w:rsidR="0034238F" w:rsidRPr="0034238F" w:rsidRDefault="0034238F">
      <w:pPr>
        <w:ind w:left="360"/>
        <w:rPr>
          <w:sz w:val="22"/>
        </w:rPr>
      </w:pPr>
      <w:r>
        <w:rPr>
          <w:sz w:val="22"/>
        </w:rPr>
        <w:t xml:space="preserve">Date of last calibration: </w:t>
      </w:r>
      <w:smartTag w:uri="urn:schemas-microsoft-com:office:smarttags" w:element="date">
        <w:smartTagPr>
          <w:attr w:name="Year" w:val="2004"/>
          <w:attr w:name="Day" w:val="22"/>
          <w:attr w:name="Month" w:val="12"/>
        </w:smartTagPr>
        <w:r>
          <w:rPr>
            <w:sz w:val="22"/>
          </w:rPr>
          <w:t>22 December 2004</w:t>
        </w:r>
      </w:smartTag>
    </w:p>
    <w:p w:rsidR="004C7DA8" w:rsidRDefault="004C7DA8">
      <w:pPr>
        <w:ind w:left="360"/>
        <w:rPr>
          <w:sz w:val="22"/>
        </w:rPr>
      </w:pPr>
    </w:p>
    <w:p w:rsidR="004C7DA8" w:rsidRDefault="004C7DA8">
      <w:pPr>
        <w:ind w:left="360"/>
        <w:rPr>
          <w:sz w:val="22"/>
        </w:rPr>
      </w:pPr>
      <w:r>
        <w:rPr>
          <w:sz w:val="22"/>
        </w:rPr>
        <w:t>Parameter: Wind direction</w:t>
      </w:r>
    </w:p>
    <w:p w:rsidR="004C7DA8" w:rsidRDefault="004C7DA8">
      <w:pPr>
        <w:ind w:left="360"/>
        <w:rPr>
          <w:sz w:val="22"/>
        </w:rPr>
      </w:pPr>
      <w:r>
        <w:rPr>
          <w:sz w:val="22"/>
        </w:rPr>
        <w:t>Units: degrees</w:t>
      </w:r>
    </w:p>
    <w:p w:rsidR="004C7DA8" w:rsidRDefault="004C7DA8">
      <w:pPr>
        <w:ind w:left="360"/>
        <w:rPr>
          <w:sz w:val="22"/>
        </w:rPr>
      </w:pPr>
      <w:r>
        <w:rPr>
          <w:sz w:val="22"/>
        </w:rPr>
        <w:t>Sensor type: balanced vane, 16 cm turning radius</w:t>
      </w:r>
    </w:p>
    <w:p w:rsidR="004C7DA8" w:rsidRDefault="004C7DA8">
      <w:pPr>
        <w:ind w:left="360"/>
        <w:rPr>
          <w:sz w:val="22"/>
        </w:rPr>
      </w:pPr>
      <w:r>
        <w:rPr>
          <w:sz w:val="22"/>
        </w:rPr>
        <w:t>Model RM Young Wind Sentry #03001</w:t>
      </w:r>
    </w:p>
    <w:p w:rsidR="004C7DA8" w:rsidRDefault="004C7DA8">
      <w:pPr>
        <w:ind w:left="360"/>
        <w:rPr>
          <w:sz w:val="22"/>
        </w:rPr>
      </w:pPr>
      <w:r>
        <w:rPr>
          <w:sz w:val="22"/>
        </w:rPr>
        <w:t>Range: 360</w:t>
      </w:r>
      <w:r>
        <w:rPr>
          <w:sz w:val="22"/>
          <w:vertAlign w:val="superscript"/>
        </w:rPr>
        <w:t>0</w:t>
      </w:r>
      <w:r>
        <w:rPr>
          <w:sz w:val="22"/>
        </w:rPr>
        <w:t xml:space="preserve"> </w:t>
      </w:r>
      <w:proofErr w:type="gramStart"/>
      <w:r>
        <w:rPr>
          <w:sz w:val="22"/>
        </w:rPr>
        <w:t>mechanical</w:t>
      </w:r>
      <w:proofErr w:type="gramEnd"/>
      <w:r>
        <w:rPr>
          <w:sz w:val="22"/>
        </w:rPr>
        <w:t>, 355</w:t>
      </w:r>
      <w:r>
        <w:rPr>
          <w:sz w:val="22"/>
          <w:vertAlign w:val="superscript"/>
        </w:rPr>
        <w:t xml:space="preserve">0 </w:t>
      </w:r>
      <w:r>
        <w:rPr>
          <w:sz w:val="22"/>
        </w:rPr>
        <w:t>electrical (5</w:t>
      </w:r>
      <w:r>
        <w:rPr>
          <w:sz w:val="22"/>
          <w:vertAlign w:val="superscript"/>
        </w:rPr>
        <w:t>0</w:t>
      </w:r>
      <w:r>
        <w:rPr>
          <w:sz w:val="22"/>
        </w:rPr>
        <w:t xml:space="preserve"> open)</w:t>
      </w:r>
    </w:p>
    <w:p w:rsidR="004C7DA8" w:rsidRDefault="004C7DA8">
      <w:pPr>
        <w:ind w:left="360"/>
        <w:rPr>
          <w:sz w:val="22"/>
        </w:rPr>
      </w:pPr>
      <w:r>
        <w:rPr>
          <w:sz w:val="22"/>
        </w:rPr>
        <w:t xml:space="preserve">Accuracy: </w:t>
      </w:r>
      <w:r>
        <w:rPr>
          <w:sz w:val="22"/>
          <w:u w:val="single"/>
        </w:rPr>
        <w:t>+</w:t>
      </w:r>
      <w:r>
        <w:rPr>
          <w:sz w:val="22"/>
        </w:rPr>
        <w:t xml:space="preserve"> 5% </w:t>
      </w:r>
    </w:p>
    <w:p w:rsidR="004C7DA8" w:rsidRDefault="004C7DA8">
      <w:pPr>
        <w:ind w:left="360"/>
        <w:rPr>
          <w:sz w:val="22"/>
        </w:rPr>
      </w:pPr>
      <w:r>
        <w:rPr>
          <w:sz w:val="22"/>
        </w:rPr>
        <w:t>Date of Last Calibration</w:t>
      </w:r>
      <w:r w:rsidR="00B62D48">
        <w:rPr>
          <w:sz w:val="22"/>
        </w:rPr>
        <w:t xml:space="preserve">: </w:t>
      </w:r>
      <w:smartTag w:uri="urn:schemas-microsoft-com:office:smarttags" w:element="date">
        <w:smartTagPr>
          <w:attr w:name="Year" w:val="2003"/>
          <w:attr w:name="Day" w:val="28"/>
          <w:attr w:name="Month" w:val="2"/>
        </w:smartTagPr>
        <w:r w:rsidR="00B62D48">
          <w:rPr>
            <w:sz w:val="22"/>
          </w:rPr>
          <w:t>28</w:t>
        </w:r>
        <w:r>
          <w:rPr>
            <w:sz w:val="22"/>
          </w:rPr>
          <w:t xml:space="preserve"> February, 2003</w:t>
        </w:r>
      </w:smartTag>
    </w:p>
    <w:p w:rsidR="0034238F" w:rsidRDefault="0034238F">
      <w:pPr>
        <w:ind w:left="360"/>
        <w:rPr>
          <w:sz w:val="22"/>
        </w:rPr>
      </w:pPr>
      <w:r>
        <w:rPr>
          <w:sz w:val="22"/>
        </w:rPr>
        <w:t xml:space="preserve">From </w:t>
      </w:r>
      <w:smartTag w:uri="urn:schemas-microsoft-com:office:smarttags" w:element="date">
        <w:smartTagPr>
          <w:attr w:name="Year" w:val="2005"/>
          <w:attr w:name="Day" w:val="4"/>
          <w:attr w:name="Month" w:val="4"/>
        </w:smartTagPr>
        <w:r>
          <w:rPr>
            <w:sz w:val="22"/>
          </w:rPr>
          <w:t>4 April, 2005</w:t>
        </w:r>
      </w:smartTag>
      <w:r>
        <w:rPr>
          <w:sz w:val="22"/>
        </w:rPr>
        <w:t xml:space="preserve"> onward</w:t>
      </w:r>
    </w:p>
    <w:p w:rsidR="0034238F" w:rsidRDefault="0034238F">
      <w:pPr>
        <w:ind w:left="360"/>
        <w:rPr>
          <w:sz w:val="22"/>
        </w:rPr>
      </w:pPr>
      <w:r>
        <w:rPr>
          <w:sz w:val="22"/>
        </w:rPr>
        <w:t>Sensor type: balanced vane, 38 cm turning radius</w:t>
      </w:r>
    </w:p>
    <w:p w:rsidR="0034238F" w:rsidRDefault="0034238F">
      <w:pPr>
        <w:ind w:left="360"/>
        <w:rPr>
          <w:sz w:val="22"/>
        </w:rPr>
      </w:pPr>
      <w:r>
        <w:rPr>
          <w:sz w:val="22"/>
        </w:rPr>
        <w:t>Model: R.M. Young Model #05103 Wind Monitor</w:t>
      </w:r>
    </w:p>
    <w:p w:rsidR="0034238F" w:rsidRDefault="0034238F" w:rsidP="0034238F">
      <w:pPr>
        <w:ind w:left="360"/>
        <w:rPr>
          <w:sz w:val="22"/>
        </w:rPr>
      </w:pPr>
      <w:r>
        <w:rPr>
          <w:sz w:val="22"/>
        </w:rPr>
        <w:t>Range: 360</w:t>
      </w:r>
      <w:r>
        <w:rPr>
          <w:sz w:val="22"/>
          <w:vertAlign w:val="superscript"/>
        </w:rPr>
        <w:t>0</w:t>
      </w:r>
      <w:r>
        <w:rPr>
          <w:sz w:val="22"/>
        </w:rPr>
        <w:t xml:space="preserve"> </w:t>
      </w:r>
      <w:proofErr w:type="gramStart"/>
      <w:r>
        <w:rPr>
          <w:sz w:val="22"/>
        </w:rPr>
        <w:t>mechanical</w:t>
      </w:r>
      <w:proofErr w:type="gramEnd"/>
      <w:r>
        <w:rPr>
          <w:sz w:val="22"/>
        </w:rPr>
        <w:t>, 355</w:t>
      </w:r>
      <w:r>
        <w:rPr>
          <w:sz w:val="22"/>
          <w:vertAlign w:val="superscript"/>
        </w:rPr>
        <w:t xml:space="preserve">0 </w:t>
      </w:r>
      <w:r>
        <w:rPr>
          <w:sz w:val="22"/>
        </w:rPr>
        <w:t>electrical (5</w:t>
      </w:r>
      <w:r>
        <w:rPr>
          <w:sz w:val="22"/>
          <w:vertAlign w:val="superscript"/>
        </w:rPr>
        <w:t>0</w:t>
      </w:r>
      <w:r>
        <w:rPr>
          <w:sz w:val="22"/>
        </w:rPr>
        <w:t xml:space="preserve"> open)</w:t>
      </w:r>
    </w:p>
    <w:p w:rsidR="0034238F" w:rsidRDefault="0034238F" w:rsidP="0034238F">
      <w:pPr>
        <w:ind w:left="360"/>
        <w:rPr>
          <w:sz w:val="22"/>
        </w:rPr>
      </w:pPr>
      <w:r>
        <w:rPr>
          <w:sz w:val="22"/>
        </w:rPr>
        <w:t xml:space="preserve">Accuracy: </w:t>
      </w:r>
      <w:r>
        <w:rPr>
          <w:sz w:val="22"/>
          <w:u w:val="single"/>
        </w:rPr>
        <w:t>+</w:t>
      </w:r>
      <w:r>
        <w:rPr>
          <w:sz w:val="22"/>
        </w:rPr>
        <w:t xml:space="preserve"> 5% </w:t>
      </w:r>
    </w:p>
    <w:p w:rsidR="004C7DA8" w:rsidRDefault="0034238F">
      <w:pPr>
        <w:ind w:left="360"/>
        <w:rPr>
          <w:sz w:val="22"/>
        </w:rPr>
      </w:pPr>
      <w:r>
        <w:rPr>
          <w:sz w:val="22"/>
        </w:rPr>
        <w:t xml:space="preserve">Date of last calibration: </w:t>
      </w:r>
      <w:smartTag w:uri="urn:schemas-microsoft-com:office:smarttags" w:element="date">
        <w:smartTagPr>
          <w:attr w:name="Year" w:val="2004"/>
          <w:attr w:name="Day" w:val="22"/>
          <w:attr w:name="Month" w:val="12"/>
        </w:smartTagPr>
        <w:r>
          <w:rPr>
            <w:sz w:val="22"/>
          </w:rPr>
          <w:t>22 December, 2004</w:t>
        </w:r>
      </w:smartTag>
    </w:p>
    <w:p w:rsidR="0034238F" w:rsidRDefault="0034238F">
      <w:pPr>
        <w:ind w:left="360"/>
        <w:rPr>
          <w:sz w:val="22"/>
        </w:rPr>
      </w:pPr>
    </w:p>
    <w:p w:rsidR="004C7DA8" w:rsidRDefault="004C7DA8">
      <w:pPr>
        <w:ind w:left="360"/>
        <w:rPr>
          <w:sz w:val="22"/>
        </w:rPr>
      </w:pPr>
      <w:r>
        <w:rPr>
          <w:sz w:val="22"/>
        </w:rPr>
        <w:t>Parameter: Temperature</w:t>
      </w:r>
    </w:p>
    <w:p w:rsidR="004C7DA8" w:rsidRDefault="004C7DA8">
      <w:pPr>
        <w:ind w:left="360"/>
        <w:rPr>
          <w:sz w:val="22"/>
        </w:rPr>
      </w:pPr>
      <w:r>
        <w:rPr>
          <w:sz w:val="22"/>
        </w:rPr>
        <w:t>Units: degrees Celsius</w:t>
      </w:r>
    </w:p>
    <w:p w:rsidR="004C7DA8" w:rsidRDefault="004C7DA8">
      <w:pPr>
        <w:ind w:left="360"/>
        <w:rPr>
          <w:sz w:val="22"/>
        </w:rPr>
      </w:pPr>
      <w:r>
        <w:rPr>
          <w:sz w:val="22"/>
        </w:rPr>
        <w:t>Sensor type: Platinum resistance temperature detector (PRT)</w:t>
      </w:r>
    </w:p>
    <w:p w:rsidR="004C7DA8" w:rsidRDefault="004C7DA8">
      <w:pPr>
        <w:ind w:left="360"/>
        <w:rPr>
          <w:sz w:val="22"/>
        </w:rPr>
      </w:pPr>
      <w:r>
        <w:rPr>
          <w:sz w:val="22"/>
        </w:rPr>
        <w:t xml:space="preserve">Model: Vaisala HMP45C Temperature </w:t>
      </w:r>
      <w:proofErr w:type="gramStart"/>
      <w:r>
        <w:rPr>
          <w:sz w:val="22"/>
        </w:rPr>
        <w:t>and  Relative</w:t>
      </w:r>
      <w:proofErr w:type="gramEnd"/>
      <w:r>
        <w:rPr>
          <w:sz w:val="22"/>
        </w:rPr>
        <w:t xml:space="preserve"> Humidity Probe</w:t>
      </w:r>
    </w:p>
    <w:p w:rsidR="004C7DA8" w:rsidRDefault="004C7DA8">
      <w:pPr>
        <w:ind w:left="360"/>
        <w:rPr>
          <w:sz w:val="22"/>
        </w:rPr>
      </w:pPr>
      <w:r>
        <w:rPr>
          <w:sz w:val="22"/>
        </w:rPr>
        <w:t>Operating Temperature: -40</w:t>
      </w:r>
      <w:r>
        <w:rPr>
          <w:sz w:val="22"/>
          <w:vertAlign w:val="superscript"/>
        </w:rPr>
        <w:t>0</w:t>
      </w:r>
      <w:r>
        <w:rPr>
          <w:sz w:val="22"/>
        </w:rPr>
        <w:t>C to +60</w:t>
      </w:r>
      <w:r>
        <w:rPr>
          <w:sz w:val="22"/>
          <w:vertAlign w:val="superscript"/>
        </w:rPr>
        <w:t>0</w:t>
      </w:r>
      <w:r>
        <w:rPr>
          <w:sz w:val="22"/>
        </w:rPr>
        <w:t>C</w:t>
      </w:r>
    </w:p>
    <w:p w:rsidR="004C7DA8" w:rsidRDefault="004C7DA8">
      <w:pPr>
        <w:ind w:left="360"/>
        <w:rPr>
          <w:sz w:val="22"/>
        </w:rPr>
      </w:pPr>
      <w:r>
        <w:rPr>
          <w:sz w:val="22"/>
        </w:rPr>
        <w:t>Accuracy: + 0.2</w:t>
      </w:r>
      <w:r>
        <w:rPr>
          <w:sz w:val="22"/>
          <w:vertAlign w:val="superscript"/>
        </w:rPr>
        <w:t>0</w:t>
      </w:r>
      <w:r>
        <w:rPr>
          <w:sz w:val="22"/>
        </w:rPr>
        <w:t>C at 20</w:t>
      </w:r>
      <w:r>
        <w:rPr>
          <w:sz w:val="22"/>
          <w:vertAlign w:val="superscript"/>
        </w:rPr>
        <w:t>0</w:t>
      </w:r>
      <w:r>
        <w:rPr>
          <w:sz w:val="22"/>
        </w:rPr>
        <w:t>C</w:t>
      </w:r>
    </w:p>
    <w:p w:rsidR="004C7DA8" w:rsidRDefault="0034238F">
      <w:pPr>
        <w:ind w:left="360"/>
        <w:rPr>
          <w:sz w:val="22"/>
        </w:rPr>
      </w:pPr>
      <w:r>
        <w:rPr>
          <w:sz w:val="22"/>
        </w:rPr>
        <w:t xml:space="preserve">Date of Last Calibration: </w:t>
      </w:r>
      <w:smartTag w:uri="urn:schemas-microsoft-com:office:smarttags" w:element="date">
        <w:smartTagPr>
          <w:attr w:name="Year" w:val="2004"/>
          <w:attr w:name="Day" w:val="14"/>
          <w:attr w:name="Month" w:val="9"/>
        </w:smartTagPr>
        <w:r>
          <w:rPr>
            <w:sz w:val="22"/>
          </w:rPr>
          <w:t xml:space="preserve">14 September, </w:t>
        </w:r>
        <w:proofErr w:type="gramStart"/>
        <w:r>
          <w:rPr>
            <w:sz w:val="22"/>
          </w:rPr>
          <w:t>2004</w:t>
        </w:r>
      </w:smartTag>
      <w:r w:rsidR="00946A9D">
        <w:rPr>
          <w:sz w:val="22"/>
        </w:rPr>
        <w:t>;:</w:t>
      </w:r>
      <w:proofErr w:type="gramEnd"/>
      <w:r w:rsidR="00946A9D">
        <w:rPr>
          <w:sz w:val="22"/>
        </w:rPr>
        <w:t xml:space="preserve"> </w:t>
      </w:r>
    </w:p>
    <w:p w:rsidR="004C7DA8" w:rsidRDefault="007D629D">
      <w:pPr>
        <w:ind w:left="360"/>
        <w:rPr>
          <w:sz w:val="22"/>
        </w:rPr>
      </w:pPr>
      <w:r>
        <w:rPr>
          <w:sz w:val="22"/>
        </w:rPr>
        <w:t>Date of Last Calibration:</w:t>
      </w:r>
      <w:r w:rsidRPr="007D629D">
        <w:rPr>
          <w:sz w:val="22"/>
        </w:rPr>
        <w:t xml:space="preserve"> </w:t>
      </w:r>
      <w:smartTag w:uri="urn:schemas-microsoft-com:office:smarttags" w:element="date">
        <w:smartTagPr>
          <w:attr w:name="Month" w:val="2"/>
          <w:attr w:name="Day" w:val="1"/>
          <w:attr w:name="Year" w:val="2006"/>
        </w:smartTagPr>
        <w:r>
          <w:rPr>
            <w:sz w:val="22"/>
          </w:rPr>
          <w:t>02/01/2006</w:t>
        </w:r>
      </w:smartTag>
      <w:r w:rsidRPr="007D629D">
        <w:rPr>
          <w:sz w:val="22"/>
        </w:rPr>
        <w:t xml:space="preserve"> </w:t>
      </w:r>
      <w:r>
        <w:rPr>
          <w:sz w:val="22"/>
        </w:rPr>
        <w:t xml:space="preserve">(new sensor installed </w:t>
      </w:r>
      <w:smartTag w:uri="urn:schemas-microsoft-com:office:smarttags" w:element="date">
        <w:smartTagPr>
          <w:attr w:name="Month" w:val="7"/>
          <w:attr w:name="Day" w:val="19"/>
          <w:attr w:name="Year" w:val="2006"/>
        </w:smartTagPr>
        <w:r>
          <w:rPr>
            <w:sz w:val="22"/>
          </w:rPr>
          <w:t>19 July, 2006</w:t>
        </w:r>
      </w:smartTag>
      <w:r>
        <w:rPr>
          <w:sz w:val="22"/>
        </w:rPr>
        <w:t>)</w:t>
      </w:r>
    </w:p>
    <w:p w:rsidR="007D629D" w:rsidRDefault="007D629D">
      <w:pPr>
        <w:ind w:left="360"/>
        <w:rPr>
          <w:sz w:val="22"/>
        </w:rPr>
      </w:pPr>
    </w:p>
    <w:p w:rsidR="004C7DA8" w:rsidRDefault="004C7DA8">
      <w:pPr>
        <w:ind w:left="360"/>
        <w:rPr>
          <w:sz w:val="22"/>
        </w:rPr>
      </w:pPr>
      <w:r>
        <w:rPr>
          <w:sz w:val="22"/>
        </w:rPr>
        <w:t>Parameter: Relative Humidity</w:t>
      </w:r>
    </w:p>
    <w:p w:rsidR="004C7DA8" w:rsidRDefault="004C7DA8">
      <w:pPr>
        <w:ind w:left="360"/>
        <w:rPr>
          <w:sz w:val="22"/>
        </w:rPr>
      </w:pPr>
      <w:r>
        <w:rPr>
          <w:sz w:val="22"/>
        </w:rPr>
        <w:t>Units Percent</w:t>
      </w:r>
    </w:p>
    <w:p w:rsidR="004C7DA8" w:rsidRDefault="004C7DA8">
      <w:pPr>
        <w:ind w:left="360"/>
        <w:rPr>
          <w:sz w:val="22"/>
        </w:rPr>
      </w:pPr>
      <w:r>
        <w:rPr>
          <w:sz w:val="22"/>
        </w:rPr>
        <w:t>Sensor type: Vaisala HUMICAP© capacitive relative humidity sensor</w:t>
      </w:r>
    </w:p>
    <w:p w:rsidR="004C7DA8" w:rsidRDefault="004C7DA8">
      <w:pPr>
        <w:ind w:left="360"/>
        <w:rPr>
          <w:sz w:val="22"/>
        </w:rPr>
      </w:pPr>
      <w:r>
        <w:rPr>
          <w:sz w:val="22"/>
        </w:rPr>
        <w:t xml:space="preserve">Model: Vaisala HMP45C Temperature </w:t>
      </w:r>
      <w:r w:rsidR="00B62D48">
        <w:rPr>
          <w:sz w:val="22"/>
        </w:rPr>
        <w:t>and Relative</w:t>
      </w:r>
      <w:r>
        <w:rPr>
          <w:sz w:val="22"/>
        </w:rPr>
        <w:t xml:space="preserve"> Humidity Probe</w:t>
      </w:r>
    </w:p>
    <w:p w:rsidR="004C7DA8" w:rsidRDefault="004C7DA8">
      <w:pPr>
        <w:ind w:left="360"/>
        <w:rPr>
          <w:sz w:val="22"/>
        </w:rPr>
      </w:pPr>
      <w:r>
        <w:rPr>
          <w:sz w:val="22"/>
        </w:rPr>
        <w:t>Range: 0-100% non-condensing</w:t>
      </w:r>
    </w:p>
    <w:p w:rsidR="004C7DA8" w:rsidRDefault="004C7DA8">
      <w:pPr>
        <w:ind w:left="360"/>
        <w:rPr>
          <w:sz w:val="22"/>
        </w:rPr>
      </w:pPr>
      <w:r>
        <w:rPr>
          <w:sz w:val="22"/>
        </w:rPr>
        <w:t>Accuracy: +/- 2% RH (0-90%) and +/- 3% RH (90-100%)</w:t>
      </w:r>
    </w:p>
    <w:p w:rsidR="004C7DA8" w:rsidRDefault="004C7DA8">
      <w:pPr>
        <w:ind w:left="360"/>
        <w:rPr>
          <w:sz w:val="22"/>
        </w:rPr>
      </w:pPr>
      <w:r>
        <w:rPr>
          <w:sz w:val="22"/>
        </w:rPr>
        <w:t xml:space="preserve">Temperature dependence of RH measurement: </w:t>
      </w:r>
      <w:r>
        <w:rPr>
          <w:sz w:val="22"/>
          <w:u w:val="single"/>
        </w:rPr>
        <w:t>+</w:t>
      </w:r>
      <w:r>
        <w:rPr>
          <w:sz w:val="22"/>
        </w:rPr>
        <w:t xml:space="preserve"> 0.05% RH/</w:t>
      </w:r>
      <w:r>
        <w:rPr>
          <w:sz w:val="22"/>
          <w:vertAlign w:val="superscript"/>
        </w:rPr>
        <w:t>0</w:t>
      </w:r>
      <w:r>
        <w:rPr>
          <w:sz w:val="22"/>
        </w:rPr>
        <w:t>C</w:t>
      </w:r>
    </w:p>
    <w:p w:rsidR="004C7DA8" w:rsidRDefault="004C7DA8">
      <w:pPr>
        <w:ind w:left="360"/>
        <w:rPr>
          <w:sz w:val="22"/>
        </w:rPr>
      </w:pPr>
      <w:r>
        <w:rPr>
          <w:sz w:val="22"/>
        </w:rPr>
        <w:t xml:space="preserve">Date of Last Calibration: </w:t>
      </w:r>
      <w:smartTag w:uri="urn:schemas-microsoft-com:office:smarttags" w:element="date">
        <w:smartTagPr>
          <w:attr w:name="Month" w:val="9"/>
          <w:attr w:name="Day" w:val="14"/>
          <w:attr w:name="Year" w:val="2004"/>
        </w:smartTagPr>
        <w:r w:rsidR="00946A9D">
          <w:rPr>
            <w:sz w:val="22"/>
          </w:rPr>
          <w:t>14 September, 2004</w:t>
        </w:r>
      </w:smartTag>
      <w:r w:rsidR="00946A9D">
        <w:rPr>
          <w:sz w:val="22"/>
        </w:rPr>
        <w:t xml:space="preserve">; new sensor installed </w:t>
      </w:r>
      <w:smartTag w:uri="urn:schemas-microsoft-com:office:smarttags" w:element="date">
        <w:smartTagPr>
          <w:attr w:name="Month" w:val="7"/>
          <w:attr w:name="Day" w:val="19"/>
          <w:attr w:name="Year" w:val="2006"/>
        </w:smartTagPr>
        <w:r w:rsidR="00946A9D">
          <w:rPr>
            <w:sz w:val="22"/>
          </w:rPr>
          <w:t>19 July, 2006</w:t>
        </w:r>
      </w:smartTag>
      <w:r w:rsidR="00946A9D">
        <w:rPr>
          <w:sz w:val="22"/>
        </w:rPr>
        <w:t xml:space="preserve">: </w:t>
      </w:r>
      <w:smartTag w:uri="urn:schemas-microsoft-com:office:smarttags" w:element="date">
        <w:smartTagPr>
          <w:attr w:name="Month" w:val="2"/>
          <w:attr w:name="Day" w:val="1"/>
          <w:attr w:name="Year" w:val="2006"/>
        </w:smartTagPr>
        <w:r w:rsidR="00946A9D">
          <w:rPr>
            <w:sz w:val="22"/>
          </w:rPr>
          <w:t>02/01/2006</w:t>
        </w:r>
      </w:smartTag>
      <w:r w:rsidR="0034238F">
        <w:rPr>
          <w:sz w:val="22"/>
        </w:rPr>
        <w:t xml:space="preserve"> </w:t>
      </w:r>
    </w:p>
    <w:p w:rsidR="007D629D" w:rsidRDefault="007D629D" w:rsidP="007D629D">
      <w:pPr>
        <w:ind w:left="360"/>
        <w:rPr>
          <w:sz w:val="22"/>
        </w:rPr>
      </w:pPr>
      <w:r>
        <w:rPr>
          <w:sz w:val="22"/>
        </w:rPr>
        <w:t>Date of Last Calibration:</w:t>
      </w:r>
      <w:r w:rsidRPr="007D629D">
        <w:rPr>
          <w:sz w:val="22"/>
        </w:rPr>
        <w:t xml:space="preserve"> </w:t>
      </w:r>
      <w:smartTag w:uri="urn:schemas-microsoft-com:office:smarttags" w:element="date">
        <w:smartTagPr>
          <w:attr w:name="Month" w:val="2"/>
          <w:attr w:name="Day" w:val="1"/>
          <w:attr w:name="Year" w:val="2006"/>
        </w:smartTagPr>
        <w:r>
          <w:rPr>
            <w:sz w:val="22"/>
          </w:rPr>
          <w:t>02/01/2006</w:t>
        </w:r>
      </w:smartTag>
      <w:r w:rsidRPr="007D629D">
        <w:rPr>
          <w:sz w:val="22"/>
        </w:rPr>
        <w:t xml:space="preserve"> </w:t>
      </w:r>
      <w:r>
        <w:rPr>
          <w:sz w:val="22"/>
        </w:rPr>
        <w:t xml:space="preserve">(new sensor installed </w:t>
      </w:r>
      <w:smartTag w:uri="urn:schemas-microsoft-com:office:smarttags" w:element="date">
        <w:smartTagPr>
          <w:attr w:name="Month" w:val="7"/>
          <w:attr w:name="Day" w:val="19"/>
          <w:attr w:name="Year" w:val="2006"/>
        </w:smartTagPr>
        <w:r>
          <w:rPr>
            <w:sz w:val="22"/>
          </w:rPr>
          <w:t>19 July, 2006</w:t>
        </w:r>
      </w:smartTag>
      <w:r>
        <w:rPr>
          <w:sz w:val="22"/>
        </w:rPr>
        <w:t>)</w:t>
      </w:r>
    </w:p>
    <w:p w:rsidR="007D629D" w:rsidRDefault="007D629D">
      <w:pPr>
        <w:ind w:left="360"/>
        <w:rPr>
          <w:sz w:val="22"/>
        </w:rPr>
      </w:pPr>
    </w:p>
    <w:p w:rsidR="004C7DA8" w:rsidRDefault="004C7DA8">
      <w:pPr>
        <w:ind w:left="360"/>
        <w:rPr>
          <w:sz w:val="22"/>
        </w:rPr>
      </w:pPr>
    </w:p>
    <w:p w:rsidR="004C7DA8" w:rsidRDefault="004C7DA8">
      <w:pPr>
        <w:ind w:left="360"/>
        <w:rPr>
          <w:sz w:val="22"/>
        </w:rPr>
      </w:pPr>
      <w:r>
        <w:rPr>
          <w:sz w:val="22"/>
        </w:rPr>
        <w:t>Parameter: Barometric Pressure</w:t>
      </w:r>
    </w:p>
    <w:p w:rsidR="004C7DA8" w:rsidRDefault="004C7DA8">
      <w:pPr>
        <w:ind w:left="360"/>
        <w:rPr>
          <w:sz w:val="22"/>
        </w:rPr>
      </w:pPr>
      <w:r>
        <w:rPr>
          <w:sz w:val="22"/>
        </w:rPr>
        <w:t>Units: millibars (mb)</w:t>
      </w:r>
    </w:p>
    <w:p w:rsidR="004C7DA8" w:rsidRDefault="004C7DA8">
      <w:pPr>
        <w:ind w:left="360"/>
        <w:rPr>
          <w:sz w:val="22"/>
        </w:rPr>
      </w:pPr>
      <w:r>
        <w:rPr>
          <w:sz w:val="22"/>
        </w:rPr>
        <w:t>Sensor type Vaisala Barocap© silicon capacitive pressure sensor</w:t>
      </w:r>
    </w:p>
    <w:p w:rsidR="004C7DA8" w:rsidRDefault="004C7DA8">
      <w:pPr>
        <w:ind w:left="360"/>
        <w:rPr>
          <w:sz w:val="22"/>
        </w:rPr>
      </w:pPr>
      <w:r>
        <w:rPr>
          <w:sz w:val="22"/>
        </w:rPr>
        <w:lastRenderedPageBreak/>
        <w:t>Model #</w:t>
      </w:r>
      <w:proofErr w:type="gramStart"/>
      <w:r>
        <w:rPr>
          <w:sz w:val="22"/>
        </w:rPr>
        <w:t>Vaisala  PTB</w:t>
      </w:r>
      <w:proofErr w:type="gramEnd"/>
      <w:r>
        <w:rPr>
          <w:sz w:val="22"/>
        </w:rPr>
        <w:t xml:space="preserve"> 101B (</w:t>
      </w:r>
      <w:smartTag w:uri="urn:schemas-microsoft-com:office:smarttags" w:element="place">
        <w:smartTag w:uri="urn:schemas-microsoft-com:office:smarttags" w:element="City">
          <w:r>
            <w:rPr>
              <w:sz w:val="22"/>
            </w:rPr>
            <w:t>Campbell</w:t>
          </w:r>
        </w:smartTag>
      </w:smartTag>
      <w:r>
        <w:rPr>
          <w:sz w:val="22"/>
        </w:rPr>
        <w:t xml:space="preserve"> Scientific #CS-105</w:t>
      </w:r>
    </w:p>
    <w:p w:rsidR="004C7DA8" w:rsidRDefault="004C7DA8">
      <w:pPr>
        <w:ind w:left="360"/>
        <w:rPr>
          <w:sz w:val="22"/>
        </w:rPr>
      </w:pPr>
      <w:r>
        <w:rPr>
          <w:sz w:val="22"/>
        </w:rPr>
        <w:t>Operating Range: Pressure 600-1060 mb</w:t>
      </w:r>
    </w:p>
    <w:p w:rsidR="004C7DA8" w:rsidRDefault="004C7DA8">
      <w:pPr>
        <w:ind w:left="360"/>
        <w:rPr>
          <w:sz w:val="22"/>
        </w:rPr>
      </w:pPr>
      <w:proofErr w:type="gramStart"/>
      <w:r>
        <w:rPr>
          <w:sz w:val="22"/>
        </w:rPr>
        <w:t>Temperature  Range</w:t>
      </w:r>
      <w:proofErr w:type="gramEnd"/>
      <w:r>
        <w:rPr>
          <w:sz w:val="22"/>
        </w:rPr>
        <w:t>:  -40</w:t>
      </w:r>
      <w:r>
        <w:rPr>
          <w:sz w:val="22"/>
          <w:vertAlign w:val="superscript"/>
        </w:rPr>
        <w:t>0</w:t>
      </w:r>
      <w:r>
        <w:rPr>
          <w:sz w:val="22"/>
        </w:rPr>
        <w:t xml:space="preserve"> to + 60</w:t>
      </w:r>
      <w:r>
        <w:rPr>
          <w:sz w:val="22"/>
          <w:vertAlign w:val="superscript"/>
        </w:rPr>
        <w:t>0</w:t>
      </w:r>
      <w:r>
        <w:rPr>
          <w:sz w:val="22"/>
        </w:rPr>
        <w:t>C</w:t>
      </w:r>
    </w:p>
    <w:p w:rsidR="004C7DA8" w:rsidRDefault="004C7DA8">
      <w:pPr>
        <w:ind w:left="360"/>
        <w:rPr>
          <w:sz w:val="22"/>
        </w:rPr>
      </w:pPr>
      <w:r>
        <w:rPr>
          <w:sz w:val="22"/>
        </w:rPr>
        <w:t>Humidity: non-condensing</w:t>
      </w:r>
    </w:p>
    <w:p w:rsidR="004C7DA8" w:rsidRDefault="004C7DA8">
      <w:pPr>
        <w:ind w:left="360"/>
        <w:rPr>
          <w:sz w:val="22"/>
        </w:rPr>
      </w:pPr>
      <w:r>
        <w:rPr>
          <w:sz w:val="22"/>
        </w:rPr>
        <w:t xml:space="preserve">Accuracy: </w:t>
      </w:r>
      <w:r>
        <w:rPr>
          <w:sz w:val="22"/>
          <w:u w:val="single"/>
        </w:rPr>
        <w:t>+</w:t>
      </w:r>
      <w:r>
        <w:rPr>
          <w:sz w:val="22"/>
        </w:rPr>
        <w:t xml:space="preserve"> 0.5mb at 20</w:t>
      </w:r>
      <w:r>
        <w:rPr>
          <w:sz w:val="22"/>
          <w:vertAlign w:val="superscript"/>
        </w:rPr>
        <w:t>0</w:t>
      </w:r>
      <w:r>
        <w:rPr>
          <w:sz w:val="22"/>
        </w:rPr>
        <w:t xml:space="preserve">C; </w:t>
      </w:r>
      <w:r>
        <w:rPr>
          <w:sz w:val="22"/>
          <w:u w:val="single"/>
        </w:rPr>
        <w:t>+</w:t>
      </w:r>
      <w:r>
        <w:rPr>
          <w:sz w:val="22"/>
        </w:rPr>
        <w:t xml:space="preserve"> 2mb at 0</w:t>
      </w:r>
      <w:r>
        <w:rPr>
          <w:sz w:val="22"/>
          <w:vertAlign w:val="superscript"/>
        </w:rPr>
        <w:t>0</w:t>
      </w:r>
      <w:r>
        <w:rPr>
          <w:sz w:val="22"/>
        </w:rPr>
        <w:t>C to 40</w:t>
      </w:r>
      <w:r>
        <w:rPr>
          <w:sz w:val="22"/>
          <w:vertAlign w:val="superscript"/>
        </w:rPr>
        <w:t>0</w:t>
      </w:r>
      <w:r>
        <w:rPr>
          <w:sz w:val="22"/>
        </w:rPr>
        <w:t xml:space="preserve">C; </w:t>
      </w:r>
      <w:r>
        <w:rPr>
          <w:sz w:val="22"/>
          <w:u w:val="single"/>
        </w:rPr>
        <w:t>+</w:t>
      </w:r>
      <w:r>
        <w:rPr>
          <w:sz w:val="22"/>
        </w:rPr>
        <w:t xml:space="preserve"> 4mb at –20</w:t>
      </w:r>
      <w:r>
        <w:rPr>
          <w:sz w:val="22"/>
          <w:vertAlign w:val="superscript"/>
        </w:rPr>
        <w:t>0</w:t>
      </w:r>
      <w:r>
        <w:rPr>
          <w:sz w:val="22"/>
        </w:rPr>
        <w:t>C to 45</w:t>
      </w:r>
      <w:r>
        <w:rPr>
          <w:sz w:val="22"/>
          <w:vertAlign w:val="superscript"/>
        </w:rPr>
        <w:t>0</w:t>
      </w:r>
      <w:r>
        <w:rPr>
          <w:sz w:val="22"/>
        </w:rPr>
        <w:t xml:space="preserve">C; </w:t>
      </w:r>
      <w:r>
        <w:rPr>
          <w:sz w:val="22"/>
          <w:u w:val="single"/>
        </w:rPr>
        <w:t>+</w:t>
      </w:r>
      <w:r>
        <w:rPr>
          <w:sz w:val="22"/>
        </w:rPr>
        <w:t xml:space="preserve"> 6mb at –40</w:t>
      </w:r>
      <w:r>
        <w:rPr>
          <w:sz w:val="22"/>
          <w:vertAlign w:val="superscript"/>
        </w:rPr>
        <w:t>0</w:t>
      </w:r>
      <w:r>
        <w:rPr>
          <w:sz w:val="22"/>
        </w:rPr>
        <w:t>C to 60</w:t>
      </w:r>
      <w:r>
        <w:rPr>
          <w:sz w:val="22"/>
          <w:vertAlign w:val="superscript"/>
        </w:rPr>
        <w:t>0</w:t>
      </w:r>
      <w:r>
        <w:rPr>
          <w:sz w:val="22"/>
        </w:rPr>
        <w:t xml:space="preserve">C </w:t>
      </w:r>
    </w:p>
    <w:p w:rsidR="004C7DA8" w:rsidRDefault="004C7DA8">
      <w:pPr>
        <w:ind w:left="360"/>
        <w:rPr>
          <w:sz w:val="22"/>
        </w:rPr>
      </w:pPr>
      <w:r>
        <w:rPr>
          <w:sz w:val="22"/>
        </w:rPr>
        <w:t xml:space="preserve">Stability: </w:t>
      </w:r>
      <w:r>
        <w:rPr>
          <w:sz w:val="22"/>
          <w:u w:val="single"/>
        </w:rPr>
        <w:t>+</w:t>
      </w:r>
      <w:r>
        <w:rPr>
          <w:sz w:val="22"/>
        </w:rPr>
        <w:t xml:space="preserve"> 0.1 mb per year</w:t>
      </w:r>
    </w:p>
    <w:p w:rsidR="007D629D" w:rsidRDefault="0034238F">
      <w:pPr>
        <w:ind w:left="360"/>
        <w:rPr>
          <w:sz w:val="22"/>
        </w:rPr>
      </w:pPr>
      <w:r>
        <w:rPr>
          <w:sz w:val="22"/>
        </w:rPr>
        <w:t xml:space="preserve">Date of Last Calibration: </w:t>
      </w:r>
      <w:smartTag w:uri="urn:schemas-microsoft-com:office:smarttags" w:element="date">
        <w:smartTagPr>
          <w:attr w:name="Month" w:val="2"/>
          <w:attr w:name="Day" w:val="4"/>
          <w:attr w:name="Year" w:val="2004"/>
        </w:smartTagPr>
        <w:r>
          <w:rPr>
            <w:sz w:val="22"/>
          </w:rPr>
          <w:t>4 February, 2004</w:t>
        </w:r>
      </w:smartTag>
      <w:r w:rsidR="00946A9D">
        <w:rPr>
          <w:sz w:val="22"/>
        </w:rPr>
        <w:t>,</w:t>
      </w:r>
    </w:p>
    <w:p w:rsidR="004C7DA8" w:rsidRDefault="007D629D">
      <w:pPr>
        <w:ind w:left="360"/>
        <w:rPr>
          <w:sz w:val="22"/>
        </w:rPr>
      </w:pPr>
      <w:r>
        <w:rPr>
          <w:sz w:val="22"/>
        </w:rPr>
        <w:t>Date of Last Calibration:</w:t>
      </w:r>
      <w:r w:rsidRPr="007D629D">
        <w:rPr>
          <w:sz w:val="22"/>
        </w:rPr>
        <w:t xml:space="preserve"> </w:t>
      </w:r>
      <w:smartTag w:uri="urn:schemas-microsoft-com:office:smarttags" w:element="date">
        <w:smartTagPr>
          <w:attr w:name="Month" w:val="2"/>
          <w:attr w:name="Day" w:val="1"/>
          <w:attr w:name="Year" w:val="2006"/>
        </w:smartTagPr>
        <w:r>
          <w:rPr>
            <w:sz w:val="22"/>
          </w:rPr>
          <w:t>02/01/2006</w:t>
        </w:r>
      </w:smartTag>
      <w:r w:rsidRPr="007D629D">
        <w:rPr>
          <w:sz w:val="22"/>
        </w:rPr>
        <w:t xml:space="preserve"> </w:t>
      </w:r>
      <w:r>
        <w:rPr>
          <w:sz w:val="22"/>
        </w:rPr>
        <w:t xml:space="preserve">(new sensor installed </w:t>
      </w:r>
      <w:smartTag w:uri="urn:schemas-microsoft-com:office:smarttags" w:element="date">
        <w:smartTagPr>
          <w:attr w:name="Month" w:val="7"/>
          <w:attr w:name="Day" w:val="19"/>
          <w:attr w:name="Year" w:val="2006"/>
        </w:smartTagPr>
        <w:r>
          <w:rPr>
            <w:sz w:val="22"/>
          </w:rPr>
          <w:t>19 July, 2006</w:t>
        </w:r>
      </w:smartTag>
      <w:r>
        <w:rPr>
          <w:sz w:val="22"/>
        </w:rPr>
        <w:t>)</w:t>
      </w:r>
    </w:p>
    <w:p w:rsidR="004C7DA8" w:rsidRDefault="004C7DA8">
      <w:pPr>
        <w:ind w:left="360"/>
        <w:rPr>
          <w:sz w:val="22"/>
        </w:rPr>
      </w:pPr>
    </w:p>
    <w:p w:rsidR="004C7DA8" w:rsidRDefault="004C7DA8">
      <w:pPr>
        <w:ind w:left="360"/>
        <w:rPr>
          <w:sz w:val="22"/>
        </w:rPr>
      </w:pPr>
      <w:r>
        <w:rPr>
          <w:sz w:val="22"/>
        </w:rPr>
        <w:t>Parameter: Precipitation (heated rain gauge)</w:t>
      </w:r>
    </w:p>
    <w:p w:rsidR="004C7DA8" w:rsidRDefault="004C7DA8">
      <w:pPr>
        <w:ind w:left="360"/>
        <w:rPr>
          <w:sz w:val="22"/>
        </w:rPr>
      </w:pPr>
      <w:r>
        <w:rPr>
          <w:sz w:val="22"/>
        </w:rPr>
        <w:t>Units: millimeters (mm)</w:t>
      </w:r>
    </w:p>
    <w:p w:rsidR="004C7DA8" w:rsidRDefault="004C7DA8">
      <w:pPr>
        <w:ind w:left="360"/>
        <w:rPr>
          <w:sz w:val="22"/>
        </w:rPr>
      </w:pPr>
      <w:r>
        <w:rPr>
          <w:sz w:val="22"/>
        </w:rPr>
        <w:t>Sensor Tipping Bucket Rain Gauge</w:t>
      </w:r>
    </w:p>
    <w:p w:rsidR="004C7DA8" w:rsidRDefault="004C7DA8">
      <w:pPr>
        <w:ind w:left="360"/>
        <w:rPr>
          <w:sz w:val="22"/>
        </w:rPr>
      </w:pPr>
      <w:r>
        <w:rPr>
          <w:sz w:val="22"/>
        </w:rPr>
        <w:t>Model#: Met One Model 385Heated Rain Gauge</w:t>
      </w:r>
    </w:p>
    <w:p w:rsidR="004C7DA8" w:rsidRDefault="004C7DA8">
      <w:pPr>
        <w:ind w:left="360"/>
        <w:rPr>
          <w:sz w:val="22"/>
        </w:rPr>
      </w:pPr>
      <w:r>
        <w:rPr>
          <w:sz w:val="22"/>
        </w:rPr>
        <w:t>Sensitivity: 0.2mm</w:t>
      </w:r>
    </w:p>
    <w:p w:rsidR="004C7DA8" w:rsidRDefault="004C7DA8">
      <w:pPr>
        <w:ind w:left="360"/>
        <w:rPr>
          <w:sz w:val="22"/>
        </w:rPr>
      </w:pPr>
      <w:r>
        <w:rPr>
          <w:sz w:val="22"/>
        </w:rPr>
        <w:t xml:space="preserve">Accuracy:  </w:t>
      </w:r>
      <w:r>
        <w:rPr>
          <w:sz w:val="22"/>
          <w:u w:val="single"/>
        </w:rPr>
        <w:t>+</w:t>
      </w:r>
      <w:r>
        <w:rPr>
          <w:sz w:val="22"/>
        </w:rPr>
        <w:t xml:space="preserve">1% at 25 to 76 mm per hour </w:t>
      </w:r>
      <w:proofErr w:type="gramStart"/>
      <w:r>
        <w:rPr>
          <w:sz w:val="22"/>
        </w:rPr>
        <w:t>at  21</w:t>
      </w:r>
      <w:r>
        <w:rPr>
          <w:sz w:val="22"/>
          <w:vertAlign w:val="superscript"/>
        </w:rPr>
        <w:t>0</w:t>
      </w:r>
      <w:proofErr w:type="gramEnd"/>
      <w:r>
        <w:rPr>
          <w:sz w:val="22"/>
        </w:rPr>
        <w:t>C</w:t>
      </w:r>
    </w:p>
    <w:p w:rsidR="004C7DA8" w:rsidRDefault="004C7DA8">
      <w:pPr>
        <w:ind w:left="360"/>
        <w:rPr>
          <w:sz w:val="22"/>
        </w:rPr>
      </w:pPr>
      <w:r>
        <w:rPr>
          <w:sz w:val="22"/>
        </w:rPr>
        <w:t>Date of Last Calibrati</w:t>
      </w:r>
      <w:r w:rsidR="00E96FA8">
        <w:rPr>
          <w:sz w:val="22"/>
        </w:rPr>
        <w:t xml:space="preserve">on: recalibrated </w:t>
      </w:r>
      <w:smartTag w:uri="urn:schemas-microsoft-com:office:smarttags" w:element="date">
        <w:smartTagPr>
          <w:attr w:name="Year" w:val="2005"/>
          <w:attr w:name="Day" w:val="6"/>
          <w:attr w:name="Month" w:val="8"/>
        </w:smartTagPr>
        <w:r w:rsidR="00E96FA8">
          <w:rPr>
            <w:sz w:val="22"/>
          </w:rPr>
          <w:t>6 August, 2005</w:t>
        </w:r>
      </w:smartTag>
      <w:r w:rsidR="00D12A6E">
        <w:rPr>
          <w:sz w:val="22"/>
        </w:rPr>
        <w:t xml:space="preserve">, but replaced with new unit on </w:t>
      </w:r>
      <w:smartTag w:uri="urn:schemas-microsoft-com:office:smarttags" w:element="date">
        <w:smartTagPr>
          <w:attr w:name="Year" w:val="2006"/>
          <w:attr w:name="Day" w:val="3"/>
          <w:attr w:name="Month" w:val="4"/>
        </w:smartTagPr>
        <w:r w:rsidR="00D12A6E">
          <w:rPr>
            <w:sz w:val="22"/>
          </w:rPr>
          <w:t>3 April, 2006</w:t>
        </w:r>
      </w:smartTag>
    </w:p>
    <w:p w:rsidR="004C7DA8" w:rsidRDefault="004C7DA8">
      <w:pPr>
        <w:ind w:left="360"/>
        <w:rPr>
          <w:sz w:val="22"/>
        </w:rPr>
      </w:pPr>
    </w:p>
    <w:p w:rsidR="004C7DA8" w:rsidRDefault="004C7DA8">
      <w:pPr>
        <w:ind w:left="360"/>
        <w:rPr>
          <w:sz w:val="22"/>
        </w:rPr>
      </w:pPr>
      <w:r>
        <w:rPr>
          <w:sz w:val="22"/>
        </w:rPr>
        <w:t>Storage Module</w:t>
      </w:r>
      <w:r w:rsidR="00C9478C">
        <w:rPr>
          <w:sz w:val="22"/>
        </w:rPr>
        <w:t xml:space="preserve"> for CR10X</w:t>
      </w:r>
    </w:p>
    <w:p w:rsidR="004C7DA8" w:rsidRDefault="004C7DA8">
      <w:pPr>
        <w:ind w:left="360"/>
        <w:rPr>
          <w:sz w:val="22"/>
        </w:rPr>
      </w:pPr>
      <w:r>
        <w:rPr>
          <w:sz w:val="22"/>
        </w:rPr>
        <w:t>Model #: SM4M</w:t>
      </w:r>
    </w:p>
    <w:p w:rsidR="004C7DA8" w:rsidRDefault="004C7DA8">
      <w:pPr>
        <w:ind w:left="360"/>
        <w:rPr>
          <w:sz w:val="22"/>
        </w:rPr>
      </w:pPr>
      <w:r>
        <w:rPr>
          <w:sz w:val="22"/>
        </w:rPr>
        <w:t>Storage capacity: 2 million low-resolution data values</w:t>
      </w:r>
    </w:p>
    <w:p w:rsidR="004C7DA8" w:rsidRDefault="004C7DA8">
      <w:pPr>
        <w:ind w:left="360"/>
        <w:rPr>
          <w:sz w:val="22"/>
        </w:rPr>
      </w:pPr>
      <w:r>
        <w:rPr>
          <w:sz w:val="22"/>
        </w:rPr>
        <w:t>Program storage: stores up to 8 programs with a total capacity of 128KB</w:t>
      </w:r>
    </w:p>
    <w:p w:rsidR="004C7DA8" w:rsidRDefault="004C7DA8">
      <w:pPr>
        <w:ind w:left="360"/>
        <w:rPr>
          <w:sz w:val="22"/>
        </w:rPr>
      </w:pPr>
      <w:r>
        <w:rPr>
          <w:sz w:val="22"/>
        </w:rPr>
        <w:t xml:space="preserve">Processor: </w:t>
      </w:r>
      <w:smartTag w:uri="urn:schemas-microsoft-com:office:smarttags" w:element="place">
        <w:smartTag w:uri="urn:schemas-microsoft-com:office:smarttags" w:element="City">
          <w:r>
            <w:rPr>
              <w:sz w:val="22"/>
            </w:rPr>
            <w:t>Hitachi</w:t>
          </w:r>
        </w:smartTag>
      </w:smartTag>
      <w:r>
        <w:rPr>
          <w:sz w:val="22"/>
        </w:rPr>
        <w:t xml:space="preserve"> H8S</w:t>
      </w:r>
    </w:p>
    <w:p w:rsidR="004C7DA8" w:rsidRDefault="004C7DA8">
      <w:pPr>
        <w:ind w:left="360"/>
        <w:rPr>
          <w:sz w:val="22"/>
        </w:rPr>
      </w:pPr>
      <w:r>
        <w:rPr>
          <w:sz w:val="22"/>
        </w:rPr>
        <w:t>Operating system: 64 KB, flash memory based, user downloadable</w:t>
      </w:r>
    </w:p>
    <w:p w:rsidR="004C7DA8" w:rsidRDefault="004C7DA8">
      <w:pPr>
        <w:ind w:left="360"/>
        <w:rPr>
          <w:sz w:val="22"/>
        </w:rPr>
      </w:pPr>
      <w:r>
        <w:rPr>
          <w:sz w:val="22"/>
        </w:rPr>
        <w:t xml:space="preserve">Operating </w:t>
      </w:r>
      <w:proofErr w:type="gramStart"/>
      <w:r>
        <w:rPr>
          <w:sz w:val="22"/>
        </w:rPr>
        <w:t>range :</w:t>
      </w:r>
      <w:proofErr w:type="gramEnd"/>
      <w:r>
        <w:rPr>
          <w:sz w:val="22"/>
        </w:rPr>
        <w:t xml:space="preserve"> temperature: -35</w:t>
      </w:r>
      <w:r>
        <w:rPr>
          <w:sz w:val="22"/>
          <w:vertAlign w:val="superscript"/>
        </w:rPr>
        <w:t>0</w:t>
      </w:r>
      <w:r>
        <w:rPr>
          <w:sz w:val="22"/>
        </w:rPr>
        <w:t>C to +65</w:t>
      </w:r>
      <w:r>
        <w:rPr>
          <w:sz w:val="22"/>
          <w:vertAlign w:val="superscript"/>
        </w:rPr>
        <w:t>0</w:t>
      </w:r>
      <w:r>
        <w:rPr>
          <w:sz w:val="22"/>
        </w:rPr>
        <w:t>C</w:t>
      </w:r>
    </w:p>
    <w:p w:rsidR="004C7DA8" w:rsidRDefault="004C7DA8">
      <w:pPr>
        <w:ind w:left="360"/>
        <w:rPr>
          <w:sz w:val="22"/>
        </w:rPr>
      </w:pPr>
      <w:r>
        <w:rPr>
          <w:sz w:val="22"/>
        </w:rPr>
        <w:t>Baud rates: 9600, 76800</w:t>
      </w:r>
    </w:p>
    <w:p w:rsidR="004C7DA8" w:rsidRDefault="004C7DA8">
      <w:pPr>
        <w:ind w:left="360"/>
        <w:rPr>
          <w:sz w:val="22"/>
        </w:rPr>
      </w:pPr>
      <w:r>
        <w:rPr>
          <w:sz w:val="22"/>
        </w:rPr>
        <w:t xml:space="preserve">Memory </w:t>
      </w:r>
      <w:r w:rsidR="00F552E9">
        <w:rPr>
          <w:sz w:val="22"/>
        </w:rPr>
        <w:t>configuration</w:t>
      </w:r>
      <w:r>
        <w:rPr>
          <w:sz w:val="22"/>
        </w:rPr>
        <w:t>: user selectable for either ring style (default) or fill and drop</w:t>
      </w:r>
    </w:p>
    <w:p w:rsidR="004C7DA8" w:rsidRDefault="004C7DA8">
      <w:pPr>
        <w:ind w:left="360"/>
        <w:rPr>
          <w:sz w:val="22"/>
        </w:rPr>
      </w:pPr>
      <w:r>
        <w:rPr>
          <w:sz w:val="22"/>
        </w:rPr>
        <w:t xml:space="preserve">Power requirements: 5 </w:t>
      </w:r>
      <w:r>
        <w:rPr>
          <w:sz w:val="22"/>
          <w:u w:val="single"/>
        </w:rPr>
        <w:t>+</w:t>
      </w:r>
      <w:r>
        <w:rPr>
          <w:sz w:val="22"/>
        </w:rPr>
        <w:t xml:space="preserve"> 0.3 VDC at 100 mA</w:t>
      </w:r>
    </w:p>
    <w:p w:rsidR="00C9478C" w:rsidRDefault="00C9478C">
      <w:pPr>
        <w:ind w:left="360"/>
        <w:rPr>
          <w:sz w:val="22"/>
        </w:rPr>
      </w:pPr>
    </w:p>
    <w:p w:rsidR="00C9478C" w:rsidRDefault="00C9478C">
      <w:pPr>
        <w:ind w:left="360"/>
        <w:rPr>
          <w:sz w:val="22"/>
        </w:rPr>
      </w:pPr>
      <w:r>
        <w:rPr>
          <w:sz w:val="22"/>
        </w:rPr>
        <w:t>Storage Module for CR1000</w:t>
      </w:r>
    </w:p>
    <w:p w:rsidR="00C9478C" w:rsidRDefault="00C9478C">
      <w:pPr>
        <w:ind w:left="360"/>
        <w:rPr>
          <w:sz w:val="22"/>
        </w:rPr>
      </w:pPr>
      <w:r>
        <w:rPr>
          <w:sz w:val="22"/>
        </w:rPr>
        <w:t>Model #</w:t>
      </w:r>
      <w:r w:rsidR="00EA09F6">
        <w:rPr>
          <w:sz w:val="22"/>
        </w:rPr>
        <w:t>CFM100</w:t>
      </w:r>
    </w:p>
    <w:p w:rsidR="00EA09F6" w:rsidRDefault="00EA09F6">
      <w:pPr>
        <w:ind w:left="360"/>
        <w:rPr>
          <w:sz w:val="22"/>
        </w:rPr>
      </w:pPr>
      <w:r>
        <w:rPr>
          <w:sz w:val="22"/>
        </w:rPr>
        <w:t xml:space="preserve">Storage capacity: up </w:t>
      </w:r>
      <w:r w:rsidR="00F552E9">
        <w:rPr>
          <w:sz w:val="22"/>
        </w:rPr>
        <w:t>to 256 MB (based on size of retrievable card)</w:t>
      </w:r>
    </w:p>
    <w:p w:rsidR="00F552E9" w:rsidRDefault="00F552E9">
      <w:pPr>
        <w:ind w:left="360"/>
        <w:rPr>
          <w:sz w:val="22"/>
        </w:rPr>
      </w:pPr>
      <w:r>
        <w:rPr>
          <w:sz w:val="22"/>
        </w:rPr>
        <w:t>Operating range: temperature: -35</w:t>
      </w:r>
      <w:r>
        <w:rPr>
          <w:sz w:val="22"/>
          <w:vertAlign w:val="superscript"/>
        </w:rPr>
        <w:t>0</w:t>
      </w:r>
      <w:r>
        <w:rPr>
          <w:sz w:val="22"/>
        </w:rPr>
        <w:t>C to +65</w:t>
      </w:r>
      <w:r>
        <w:rPr>
          <w:sz w:val="22"/>
          <w:vertAlign w:val="superscript"/>
        </w:rPr>
        <w:t>0</w:t>
      </w:r>
      <w:r>
        <w:rPr>
          <w:sz w:val="22"/>
        </w:rPr>
        <w:t>C</w:t>
      </w:r>
    </w:p>
    <w:p w:rsidR="00F552E9" w:rsidRDefault="00F552E9">
      <w:pPr>
        <w:ind w:left="360"/>
        <w:rPr>
          <w:sz w:val="22"/>
        </w:rPr>
      </w:pPr>
      <w:r>
        <w:rPr>
          <w:sz w:val="22"/>
        </w:rPr>
        <w:t>Access speed: 200-400 Kb/sec</w:t>
      </w:r>
    </w:p>
    <w:p w:rsidR="00F552E9" w:rsidRDefault="00F552E9">
      <w:pPr>
        <w:ind w:left="360"/>
        <w:rPr>
          <w:sz w:val="22"/>
        </w:rPr>
      </w:pPr>
      <w:r>
        <w:rPr>
          <w:sz w:val="22"/>
        </w:rPr>
        <w:t>Memory Configuration:</w:t>
      </w:r>
      <w:r w:rsidRPr="00F552E9">
        <w:rPr>
          <w:sz w:val="22"/>
        </w:rPr>
        <w:t xml:space="preserve"> </w:t>
      </w:r>
      <w:r>
        <w:rPr>
          <w:sz w:val="22"/>
        </w:rPr>
        <w:t>user selectable for either ring style (default) or fill and drop</w:t>
      </w:r>
    </w:p>
    <w:p w:rsidR="00F552E9" w:rsidRDefault="00F552E9">
      <w:pPr>
        <w:ind w:left="360"/>
        <w:rPr>
          <w:sz w:val="22"/>
        </w:rPr>
      </w:pPr>
      <w:r>
        <w:rPr>
          <w:sz w:val="22"/>
        </w:rPr>
        <w:t>Power requirements: 12V supplied through CR1000 peripheral port</w:t>
      </w:r>
    </w:p>
    <w:p w:rsidR="004C7DA8" w:rsidRDefault="004C7DA8">
      <w:pPr>
        <w:ind w:left="360"/>
        <w:rPr>
          <w:sz w:val="22"/>
        </w:rPr>
      </w:pPr>
    </w:p>
    <w:p w:rsidR="004C7DA8" w:rsidRDefault="004C7DA8">
      <w:pPr>
        <w:ind w:left="360"/>
        <w:rPr>
          <w:sz w:val="22"/>
        </w:rPr>
      </w:pPr>
      <w:r>
        <w:rPr>
          <w:sz w:val="22"/>
        </w:rPr>
        <w:t xml:space="preserve">Campbell Scientific CR10X Wiring Panel has 128K of flash memory (EEPROM), in which it stores the operating system and its program (used to run the weather station).  Additionally, there </w:t>
      </w:r>
      <w:r w:rsidR="00B62D48">
        <w:rPr>
          <w:sz w:val="22"/>
        </w:rPr>
        <w:t>is</w:t>
      </w:r>
      <w:r>
        <w:rPr>
          <w:sz w:val="22"/>
        </w:rPr>
        <w:t xml:space="preserve"> 128K of SRAM, which is used to run the program and store measurements and final data.</w:t>
      </w:r>
    </w:p>
    <w:p w:rsidR="006D5A24" w:rsidRDefault="006D5A24">
      <w:pPr>
        <w:ind w:left="360"/>
        <w:rPr>
          <w:sz w:val="22"/>
        </w:rPr>
      </w:pPr>
    </w:p>
    <w:p w:rsidR="006D5A24" w:rsidRPr="00580CD1" w:rsidRDefault="006D5A24">
      <w:pPr>
        <w:ind w:left="360"/>
        <w:rPr>
          <w:sz w:val="22"/>
          <w:szCs w:val="22"/>
        </w:rPr>
      </w:pPr>
      <w:r w:rsidRPr="00580CD1">
        <w:rPr>
          <w:rFonts w:ascii="Book Antiqua" w:hAnsi="Book Antiqua"/>
          <w:sz w:val="22"/>
          <w:szCs w:val="22"/>
        </w:rPr>
        <w:t xml:space="preserve">Campbell Scientific </w:t>
      </w:r>
      <w:r w:rsidRPr="00580CD1">
        <w:rPr>
          <w:sz w:val="22"/>
          <w:szCs w:val="22"/>
        </w:rPr>
        <w:t>CR1000 has two MB Flash EEPROM that is used to store the Operating System. Another 128 K Flash is used to store configuration settings. A minimum of 2 MB SRAM is (4 MB optional) is available for program storage (16K), operating system use, and data storage. Additional storage is available using a compact flash card in the optional CFM100 Compact Flash Module.</w:t>
      </w:r>
    </w:p>
    <w:p w:rsidR="004C7DA8" w:rsidRDefault="004C7DA8">
      <w:pPr>
        <w:ind w:left="360"/>
        <w:rPr>
          <w:sz w:val="22"/>
        </w:rPr>
      </w:pPr>
    </w:p>
    <w:p w:rsidR="00182308" w:rsidRPr="00903F5F" w:rsidRDefault="004C7DA8">
      <w:pPr>
        <w:numPr>
          <w:ilvl w:val="0"/>
          <w:numId w:val="2"/>
        </w:numPr>
        <w:rPr>
          <w:sz w:val="22"/>
        </w:rPr>
      </w:pPr>
      <w:r w:rsidRPr="00903F5F">
        <w:rPr>
          <w:sz w:val="22"/>
        </w:rPr>
        <w:t>Coded variable indicator and variable code definitions:</w:t>
      </w:r>
    </w:p>
    <w:p w:rsidR="004C7DA8" w:rsidRDefault="004C7DA8" w:rsidP="00903F5F">
      <w:pPr>
        <w:ind w:left="720"/>
        <w:rPr>
          <w:sz w:val="22"/>
        </w:rPr>
      </w:pPr>
      <w:r>
        <w:rPr>
          <w:sz w:val="22"/>
        </w:rPr>
        <w:lastRenderedPageBreak/>
        <w:t xml:space="preserve"> owcowmet is the code given to the weather station site. </w:t>
      </w:r>
      <w:proofErr w:type="spellStart"/>
      <w:r w:rsidR="00277B8E">
        <w:rPr>
          <w:sz w:val="22"/>
        </w:rPr>
        <w:t>owc</w:t>
      </w:r>
      <w:proofErr w:type="spellEnd"/>
      <w:r w:rsidR="00277B8E">
        <w:rPr>
          <w:sz w:val="22"/>
        </w:rPr>
        <w:t xml:space="preserve"> =Old Woman Creek, ow= old woman meteorological sampling station, met=meteorological data set. </w:t>
      </w:r>
      <w:r>
        <w:rPr>
          <w:sz w:val="22"/>
        </w:rPr>
        <w:t>Data files from this station will be coded with this 8 letter code followed by the dates of the data in the particular file.</w:t>
      </w:r>
    </w:p>
    <w:p w:rsidR="004C7DA8" w:rsidRDefault="004C7DA8">
      <w:pPr>
        <w:ind w:left="360"/>
        <w:rPr>
          <w:sz w:val="22"/>
        </w:rPr>
      </w:pPr>
      <w:r>
        <w:rPr>
          <w:sz w:val="22"/>
        </w:rPr>
        <w:t xml:space="preserve">  </w:t>
      </w:r>
    </w:p>
    <w:p w:rsidR="004C7DA8" w:rsidRDefault="004C7DA8">
      <w:pPr>
        <w:ind w:left="360"/>
        <w:rPr>
          <w:sz w:val="22"/>
        </w:rPr>
      </w:pPr>
      <w:r>
        <w:rPr>
          <w:sz w:val="22"/>
        </w:rPr>
        <w:t xml:space="preserve">       </w:t>
      </w:r>
    </w:p>
    <w:p w:rsidR="004C7DA8" w:rsidRPr="00903F5F" w:rsidRDefault="004C7DA8">
      <w:pPr>
        <w:numPr>
          <w:ilvl w:val="0"/>
          <w:numId w:val="2"/>
        </w:numPr>
        <w:rPr>
          <w:sz w:val="22"/>
        </w:rPr>
      </w:pPr>
      <w:r w:rsidRPr="00903F5F">
        <w:rPr>
          <w:sz w:val="22"/>
        </w:rPr>
        <w:t>Data Anomalies/Suspect Data</w:t>
      </w:r>
    </w:p>
    <w:p w:rsidR="00182308" w:rsidRDefault="00780C83" w:rsidP="00780C83">
      <w:pPr>
        <w:ind w:left="360"/>
        <w:rPr>
          <w:sz w:val="22"/>
        </w:rPr>
      </w:pPr>
      <w:r>
        <w:rPr>
          <w:sz w:val="22"/>
        </w:rPr>
        <w:t xml:space="preserve">   </w:t>
      </w:r>
    </w:p>
    <w:p w:rsidR="00182308" w:rsidRPr="00903F5F" w:rsidRDefault="00182308" w:rsidP="00903F5F">
      <w:pPr>
        <w:ind w:left="360"/>
        <w:rPr>
          <w:b/>
          <w:sz w:val="22"/>
          <w:szCs w:val="22"/>
        </w:rPr>
      </w:pPr>
      <w:r w:rsidRPr="00903F5F">
        <w:rPr>
          <w:b/>
          <w:sz w:val="22"/>
          <w:szCs w:val="22"/>
        </w:rPr>
        <w:t>Arrays:</w:t>
      </w:r>
    </w:p>
    <w:p w:rsidR="00182308" w:rsidRPr="00182308" w:rsidRDefault="00182308" w:rsidP="00182308">
      <w:pPr>
        <w:ind w:left="360"/>
        <w:rPr>
          <w:sz w:val="22"/>
          <w:szCs w:val="22"/>
        </w:rPr>
      </w:pPr>
      <w:r w:rsidRPr="00903F5F">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903F5F">
        <w:rPr>
          <w:sz w:val="22"/>
          <w:szCs w:val="22"/>
        </w:rPr>
        <w:t>15 minute</w:t>
      </w:r>
      <w:proofErr w:type="gramEnd"/>
      <w:r w:rsidRPr="00903F5F">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295271" w:rsidRPr="00295271">
          <w:rPr>
            <w:rStyle w:val="Hyperlink"/>
            <w:sz w:val="22"/>
            <w:szCs w:val="22"/>
          </w:rPr>
          <w:t>www.nerrsdata.org/get/landing.cfm</w:t>
        </w:r>
      </w:hyperlink>
      <w:r w:rsidRPr="00903F5F">
        <w:rPr>
          <w:sz w:val="22"/>
          <w:szCs w:val="22"/>
        </w:rPr>
        <w:t xml:space="preserve"> throughout the fall of 2022.</w:t>
      </w:r>
    </w:p>
    <w:p w:rsidR="00182308" w:rsidRDefault="00182308" w:rsidP="00780C83">
      <w:pPr>
        <w:ind w:left="360"/>
        <w:rPr>
          <w:sz w:val="22"/>
        </w:rPr>
      </w:pPr>
    </w:p>
    <w:p w:rsidR="00780C83" w:rsidRDefault="00780C83" w:rsidP="00780C83">
      <w:pPr>
        <w:ind w:left="360"/>
        <w:rPr>
          <w:sz w:val="22"/>
        </w:rPr>
      </w:pPr>
      <w:r>
        <w:rPr>
          <w:sz w:val="22"/>
        </w:rPr>
        <w:t xml:space="preserve">Note: </w:t>
      </w:r>
      <w:r w:rsidR="00277B8E">
        <w:rPr>
          <w:sz w:val="22"/>
        </w:rPr>
        <w:t>Negative PAR data have been observed during the night; small negative values are within range of the sensor and are due to normal errors in the sensor and the CR10X Datalogger.  The maximum signal noise error for the PAR sensor is +/- 2.214 mmoles/m</w:t>
      </w:r>
      <w:r w:rsidR="00277B8E" w:rsidRPr="00277B8E">
        <w:rPr>
          <w:sz w:val="22"/>
          <w:szCs w:val="22"/>
          <w:vertAlign w:val="superscript"/>
        </w:rPr>
        <w:t>2</w:t>
      </w:r>
      <w:r w:rsidR="00277B8E">
        <w:rPr>
          <w:sz w:val="22"/>
        </w:rPr>
        <w:t xml:space="preserve"> over a </w:t>
      </w:r>
      <w:proofErr w:type="gramStart"/>
      <w:r w:rsidR="00277B8E">
        <w:rPr>
          <w:sz w:val="22"/>
        </w:rPr>
        <w:t>15 minute</w:t>
      </w:r>
      <w:proofErr w:type="gramEnd"/>
      <w:r w:rsidR="00277B8E">
        <w:rPr>
          <w:sz w:val="22"/>
        </w:rPr>
        <w:t xml:space="preserve"> interval.  These data have been retained. </w:t>
      </w:r>
    </w:p>
    <w:p w:rsidR="004C7DA8" w:rsidRDefault="004C7DA8">
      <w:pPr>
        <w:ind w:left="360"/>
        <w:rPr>
          <w:sz w:val="22"/>
        </w:rPr>
      </w:pPr>
    </w:p>
    <w:p w:rsidR="004C7DA8" w:rsidRPr="00A448F6" w:rsidRDefault="00685C38">
      <w:pPr>
        <w:ind w:left="360"/>
        <w:rPr>
          <w:bCs/>
          <w:sz w:val="22"/>
        </w:rPr>
      </w:pPr>
      <w:r>
        <w:rPr>
          <w:b/>
          <w:bCs/>
          <w:sz w:val="22"/>
        </w:rPr>
        <w:t>January 2006</w:t>
      </w:r>
      <w:r w:rsidR="004C7DA8">
        <w:rPr>
          <w:b/>
          <w:bCs/>
          <w:sz w:val="22"/>
        </w:rPr>
        <w:t xml:space="preserve">: </w:t>
      </w:r>
      <w:r w:rsidR="00A448F6">
        <w:rPr>
          <w:bCs/>
          <w:sz w:val="22"/>
        </w:rPr>
        <w:t xml:space="preserve"> </w:t>
      </w:r>
      <w:r w:rsidR="00D12A6E">
        <w:rPr>
          <w:bCs/>
          <w:sz w:val="22"/>
        </w:rPr>
        <w:t>precipitation data intermittent due to problems with sensor</w:t>
      </w:r>
    </w:p>
    <w:p w:rsidR="00780C83" w:rsidRDefault="00780C83">
      <w:pPr>
        <w:ind w:left="360"/>
        <w:rPr>
          <w:b/>
          <w:bCs/>
          <w:sz w:val="22"/>
        </w:rPr>
      </w:pPr>
    </w:p>
    <w:p w:rsidR="00D12A6E" w:rsidRDefault="00685C38">
      <w:pPr>
        <w:ind w:left="360"/>
        <w:rPr>
          <w:b/>
          <w:bCs/>
          <w:sz w:val="22"/>
        </w:rPr>
      </w:pPr>
      <w:r>
        <w:rPr>
          <w:b/>
          <w:bCs/>
          <w:sz w:val="22"/>
        </w:rPr>
        <w:t>February 2006</w:t>
      </w:r>
      <w:r w:rsidR="004C7DA8">
        <w:rPr>
          <w:b/>
          <w:bCs/>
          <w:sz w:val="22"/>
        </w:rPr>
        <w:t xml:space="preserve">: </w:t>
      </w:r>
      <w:r w:rsidR="00D12A6E">
        <w:rPr>
          <w:bCs/>
          <w:sz w:val="22"/>
        </w:rPr>
        <w:t>precipitation data intermittent due to problems with sensor</w:t>
      </w:r>
    </w:p>
    <w:p w:rsidR="00D12A6E" w:rsidRDefault="00D12A6E">
      <w:pPr>
        <w:ind w:left="360"/>
        <w:rPr>
          <w:b/>
          <w:bCs/>
          <w:sz w:val="22"/>
        </w:rPr>
      </w:pPr>
    </w:p>
    <w:p w:rsidR="004C7DA8" w:rsidRDefault="00685C38">
      <w:pPr>
        <w:ind w:left="360"/>
        <w:rPr>
          <w:b/>
          <w:bCs/>
          <w:sz w:val="22"/>
        </w:rPr>
      </w:pPr>
      <w:r>
        <w:rPr>
          <w:b/>
          <w:bCs/>
          <w:sz w:val="22"/>
        </w:rPr>
        <w:t>March 2006</w:t>
      </w:r>
      <w:r w:rsidR="004C7DA8">
        <w:rPr>
          <w:b/>
          <w:bCs/>
          <w:sz w:val="22"/>
        </w:rPr>
        <w:t xml:space="preserve">: </w:t>
      </w:r>
      <w:r w:rsidR="00D12A6E">
        <w:rPr>
          <w:bCs/>
          <w:sz w:val="22"/>
        </w:rPr>
        <w:t xml:space="preserve">precipitation data intermittent due to problems with sensor, new sensor purchased and installed </w:t>
      </w:r>
      <w:smartTag w:uri="urn:schemas-microsoft-com:office:smarttags" w:element="date">
        <w:smartTagPr>
          <w:attr w:name="Year" w:val="2006"/>
          <w:attr w:name="Day" w:val="3"/>
          <w:attr w:name="Month" w:val="4"/>
        </w:smartTagPr>
        <w:r w:rsidR="00D12A6E">
          <w:rPr>
            <w:bCs/>
            <w:sz w:val="22"/>
          </w:rPr>
          <w:t>3 April, 2006</w:t>
        </w:r>
      </w:smartTag>
    </w:p>
    <w:p w:rsidR="00780C83" w:rsidRDefault="00780C83">
      <w:pPr>
        <w:ind w:left="360"/>
        <w:rPr>
          <w:sz w:val="22"/>
        </w:rPr>
      </w:pPr>
    </w:p>
    <w:p w:rsidR="004C7DA8" w:rsidRDefault="00685C38">
      <w:pPr>
        <w:ind w:left="360"/>
        <w:rPr>
          <w:b/>
          <w:bCs/>
          <w:sz w:val="22"/>
        </w:rPr>
      </w:pPr>
      <w:r>
        <w:rPr>
          <w:b/>
          <w:bCs/>
          <w:sz w:val="22"/>
        </w:rPr>
        <w:t>April 2006</w:t>
      </w:r>
      <w:r w:rsidR="004C7DA8">
        <w:rPr>
          <w:b/>
          <w:bCs/>
          <w:sz w:val="22"/>
        </w:rPr>
        <w:t>:</w:t>
      </w:r>
      <w:r w:rsidR="00A448F6">
        <w:rPr>
          <w:b/>
          <w:bCs/>
          <w:sz w:val="22"/>
        </w:rPr>
        <w:t xml:space="preserve"> </w:t>
      </w:r>
    </w:p>
    <w:p w:rsidR="00685C38" w:rsidRDefault="00685C38">
      <w:pPr>
        <w:ind w:left="360"/>
        <w:rPr>
          <w:sz w:val="22"/>
        </w:rPr>
      </w:pPr>
    </w:p>
    <w:p w:rsidR="004C7DA8" w:rsidRDefault="00685C38">
      <w:pPr>
        <w:ind w:left="360"/>
        <w:rPr>
          <w:sz w:val="22"/>
        </w:rPr>
      </w:pPr>
      <w:r>
        <w:rPr>
          <w:b/>
          <w:bCs/>
          <w:sz w:val="22"/>
        </w:rPr>
        <w:t>May 2006</w:t>
      </w:r>
      <w:r w:rsidR="004C7DA8">
        <w:rPr>
          <w:b/>
          <w:bCs/>
          <w:sz w:val="22"/>
        </w:rPr>
        <w:t>:</w:t>
      </w:r>
    </w:p>
    <w:p w:rsidR="004C7DA8" w:rsidRDefault="004C7DA8">
      <w:pPr>
        <w:ind w:left="360"/>
        <w:rPr>
          <w:sz w:val="22"/>
        </w:rPr>
      </w:pPr>
    </w:p>
    <w:p w:rsidR="004C7DA8" w:rsidRDefault="00685C38">
      <w:pPr>
        <w:ind w:left="360"/>
        <w:rPr>
          <w:sz w:val="22"/>
        </w:rPr>
      </w:pPr>
      <w:r>
        <w:rPr>
          <w:b/>
          <w:bCs/>
          <w:sz w:val="22"/>
        </w:rPr>
        <w:t>June 2006</w:t>
      </w:r>
      <w:r w:rsidR="004C7DA8">
        <w:rPr>
          <w:b/>
          <w:bCs/>
          <w:sz w:val="22"/>
        </w:rPr>
        <w:t>:</w:t>
      </w:r>
    </w:p>
    <w:p w:rsidR="004C7DA8" w:rsidRDefault="004C7DA8">
      <w:pPr>
        <w:ind w:left="360"/>
        <w:rPr>
          <w:sz w:val="22"/>
        </w:rPr>
      </w:pPr>
    </w:p>
    <w:p w:rsidR="004C7DA8" w:rsidRDefault="00685C38">
      <w:pPr>
        <w:ind w:left="360"/>
        <w:rPr>
          <w:sz w:val="22"/>
        </w:rPr>
      </w:pPr>
      <w:r>
        <w:rPr>
          <w:b/>
          <w:bCs/>
          <w:sz w:val="22"/>
        </w:rPr>
        <w:t>July 2006</w:t>
      </w:r>
      <w:r w:rsidR="004C7DA8">
        <w:rPr>
          <w:b/>
          <w:bCs/>
          <w:sz w:val="22"/>
        </w:rPr>
        <w:t>:</w:t>
      </w:r>
    </w:p>
    <w:p w:rsidR="004C7DA8" w:rsidRDefault="004C7DA8">
      <w:pPr>
        <w:ind w:left="360"/>
        <w:rPr>
          <w:sz w:val="22"/>
        </w:rPr>
      </w:pPr>
    </w:p>
    <w:p w:rsidR="004C7DA8" w:rsidRDefault="00685C38">
      <w:pPr>
        <w:ind w:left="360"/>
        <w:rPr>
          <w:sz w:val="22"/>
        </w:rPr>
      </w:pPr>
      <w:r>
        <w:rPr>
          <w:b/>
          <w:bCs/>
          <w:sz w:val="22"/>
        </w:rPr>
        <w:t>August 2006</w:t>
      </w:r>
      <w:r w:rsidR="004C7DA8">
        <w:rPr>
          <w:b/>
          <w:bCs/>
          <w:sz w:val="22"/>
        </w:rPr>
        <w:t>:</w:t>
      </w:r>
    </w:p>
    <w:p w:rsidR="004C7DA8" w:rsidRDefault="004C7DA8">
      <w:pPr>
        <w:ind w:left="360"/>
        <w:rPr>
          <w:sz w:val="22"/>
        </w:rPr>
      </w:pPr>
    </w:p>
    <w:p w:rsidR="004C7DA8" w:rsidRDefault="00685C38">
      <w:pPr>
        <w:ind w:left="360"/>
        <w:rPr>
          <w:sz w:val="22"/>
        </w:rPr>
      </w:pPr>
      <w:r>
        <w:rPr>
          <w:b/>
          <w:bCs/>
          <w:sz w:val="22"/>
        </w:rPr>
        <w:t>September 2006</w:t>
      </w:r>
      <w:r w:rsidR="004C7DA8">
        <w:rPr>
          <w:b/>
          <w:bCs/>
          <w:sz w:val="22"/>
        </w:rPr>
        <w:t>:</w:t>
      </w:r>
    </w:p>
    <w:p w:rsidR="004C7DA8" w:rsidRDefault="004C7DA8">
      <w:pPr>
        <w:ind w:left="360"/>
        <w:rPr>
          <w:sz w:val="22"/>
        </w:rPr>
      </w:pPr>
    </w:p>
    <w:p w:rsidR="004C7DA8" w:rsidRDefault="00685C38">
      <w:pPr>
        <w:ind w:left="360"/>
        <w:rPr>
          <w:b/>
          <w:bCs/>
          <w:sz w:val="22"/>
        </w:rPr>
      </w:pPr>
      <w:r>
        <w:rPr>
          <w:b/>
          <w:bCs/>
          <w:sz w:val="22"/>
        </w:rPr>
        <w:t>October 2006</w:t>
      </w:r>
      <w:r w:rsidR="004C7DA8">
        <w:rPr>
          <w:b/>
          <w:bCs/>
          <w:sz w:val="22"/>
        </w:rPr>
        <w:t>:</w:t>
      </w:r>
      <w:r w:rsidR="003E3A5D">
        <w:rPr>
          <w:b/>
          <w:bCs/>
          <w:sz w:val="22"/>
        </w:rPr>
        <w:t xml:space="preserve"> </w:t>
      </w:r>
    </w:p>
    <w:p w:rsidR="00685C38" w:rsidRDefault="00685C38">
      <w:pPr>
        <w:ind w:left="360"/>
        <w:rPr>
          <w:sz w:val="22"/>
        </w:rPr>
      </w:pPr>
    </w:p>
    <w:p w:rsidR="004C7DA8" w:rsidRDefault="00685C38">
      <w:pPr>
        <w:ind w:left="360"/>
        <w:rPr>
          <w:sz w:val="22"/>
        </w:rPr>
      </w:pPr>
      <w:r>
        <w:rPr>
          <w:b/>
          <w:bCs/>
          <w:sz w:val="22"/>
        </w:rPr>
        <w:t>November 2006</w:t>
      </w:r>
      <w:r w:rsidR="004C7DA8">
        <w:rPr>
          <w:b/>
          <w:bCs/>
          <w:sz w:val="22"/>
        </w:rPr>
        <w:t>:</w:t>
      </w:r>
      <w:r w:rsidR="004C7DA8">
        <w:rPr>
          <w:sz w:val="22"/>
        </w:rPr>
        <w:t xml:space="preserve"> </w:t>
      </w:r>
    </w:p>
    <w:p w:rsidR="004C7DA8" w:rsidRDefault="004C7DA8">
      <w:pPr>
        <w:tabs>
          <w:tab w:val="right" w:pos="780"/>
          <w:tab w:val="right" w:pos="1620"/>
          <w:tab w:val="right" w:pos="3300"/>
          <w:tab w:val="right" w:pos="4380"/>
          <w:tab w:val="left" w:pos="4680"/>
        </w:tabs>
        <w:rPr>
          <w:sz w:val="22"/>
        </w:rPr>
      </w:pPr>
    </w:p>
    <w:p w:rsidR="00685C38" w:rsidRDefault="004C7DA8">
      <w:pPr>
        <w:rPr>
          <w:sz w:val="22"/>
        </w:rPr>
      </w:pPr>
      <w:r>
        <w:rPr>
          <w:b/>
          <w:bCs/>
          <w:sz w:val="22"/>
        </w:rPr>
        <w:t xml:space="preserve">      December 200</w:t>
      </w:r>
      <w:r w:rsidR="00685C38">
        <w:rPr>
          <w:b/>
          <w:bCs/>
          <w:sz w:val="22"/>
        </w:rPr>
        <w:t>6</w:t>
      </w:r>
      <w:r>
        <w:rPr>
          <w:sz w:val="22"/>
        </w:rPr>
        <w:t>:</w:t>
      </w:r>
    </w:p>
    <w:p w:rsidR="004C7DA8" w:rsidRDefault="004C7DA8">
      <w:pPr>
        <w:rPr>
          <w:sz w:val="22"/>
        </w:rPr>
      </w:pPr>
      <w:r>
        <w:rPr>
          <w:sz w:val="22"/>
        </w:rPr>
        <w:t xml:space="preserve"> </w:t>
      </w:r>
    </w:p>
    <w:p w:rsidR="00903F5F" w:rsidRDefault="00903F5F">
      <w:pPr>
        <w:rPr>
          <w:sz w:val="22"/>
        </w:rPr>
      </w:pPr>
    </w:p>
    <w:p w:rsidR="00903F5F" w:rsidRDefault="00903F5F">
      <w:pPr>
        <w:rPr>
          <w:sz w:val="22"/>
        </w:rPr>
      </w:pPr>
    </w:p>
    <w:p w:rsidR="004C7DA8" w:rsidRDefault="004C7DA8">
      <w:pPr>
        <w:rPr>
          <w:b/>
          <w:bCs/>
          <w:sz w:val="22"/>
        </w:rPr>
      </w:pPr>
      <w:r>
        <w:rPr>
          <w:b/>
          <w:bCs/>
          <w:sz w:val="22"/>
        </w:rPr>
        <w:lastRenderedPageBreak/>
        <w:t xml:space="preserve">12. </w:t>
      </w:r>
      <w:r w:rsidR="00B62D48">
        <w:rPr>
          <w:b/>
          <w:bCs/>
          <w:sz w:val="22"/>
        </w:rPr>
        <w:t>Deleted data</w:t>
      </w:r>
    </w:p>
    <w:p w:rsidR="004C7DA8" w:rsidRDefault="004C7DA8">
      <w:pPr>
        <w:ind w:left="720"/>
        <w:rPr>
          <w:sz w:val="22"/>
        </w:rPr>
      </w:pPr>
    </w:p>
    <w:p w:rsidR="00182308" w:rsidRPr="00903F5F" w:rsidRDefault="00182308" w:rsidP="00182308">
      <w:pPr>
        <w:rPr>
          <w:b/>
          <w:sz w:val="22"/>
          <w:szCs w:val="22"/>
        </w:rPr>
      </w:pPr>
      <w:r w:rsidRPr="00903F5F">
        <w:rPr>
          <w:b/>
          <w:sz w:val="22"/>
          <w:szCs w:val="22"/>
        </w:rPr>
        <w:t>Arrays:</w:t>
      </w:r>
    </w:p>
    <w:p w:rsidR="00182308" w:rsidRPr="00182308" w:rsidRDefault="00182308" w:rsidP="00903F5F">
      <w:pPr>
        <w:rPr>
          <w:b/>
          <w:bCs/>
          <w:sz w:val="22"/>
          <w:szCs w:val="22"/>
        </w:rPr>
      </w:pPr>
      <w:r w:rsidRPr="00903F5F">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903F5F">
        <w:rPr>
          <w:sz w:val="22"/>
          <w:szCs w:val="22"/>
        </w:rPr>
        <w:t>15 minute</w:t>
      </w:r>
      <w:proofErr w:type="gramEnd"/>
      <w:r w:rsidRPr="00903F5F">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295271" w:rsidRPr="00295271">
          <w:rPr>
            <w:rStyle w:val="Hyperlink"/>
            <w:sz w:val="22"/>
            <w:szCs w:val="22"/>
          </w:rPr>
          <w:t>www.nerrsdata.org/get/landing.cfm</w:t>
        </w:r>
      </w:hyperlink>
      <w:r w:rsidRPr="00903F5F">
        <w:rPr>
          <w:sz w:val="22"/>
          <w:szCs w:val="22"/>
        </w:rPr>
        <w:t xml:space="preserve"> throughout the fall of 2022.</w:t>
      </w:r>
    </w:p>
    <w:p w:rsidR="00182308" w:rsidRDefault="00182308">
      <w:pPr>
        <w:ind w:left="720"/>
        <w:rPr>
          <w:b/>
          <w:bCs/>
          <w:sz w:val="22"/>
        </w:rPr>
      </w:pPr>
    </w:p>
    <w:p w:rsidR="004C7DA8" w:rsidRDefault="004C7DA8">
      <w:pPr>
        <w:ind w:left="720"/>
        <w:rPr>
          <w:sz w:val="22"/>
        </w:rPr>
      </w:pPr>
      <w:r>
        <w:rPr>
          <w:b/>
          <w:bCs/>
          <w:sz w:val="22"/>
        </w:rPr>
        <w:t>January 200</w:t>
      </w:r>
      <w:r w:rsidR="00685C38">
        <w:rPr>
          <w:b/>
          <w:bCs/>
          <w:sz w:val="22"/>
        </w:rPr>
        <w:t>6</w:t>
      </w:r>
      <w:r>
        <w:rPr>
          <w:sz w:val="22"/>
        </w:rPr>
        <w:t xml:space="preserve">: </w:t>
      </w:r>
    </w:p>
    <w:p w:rsidR="00757D9A" w:rsidRDefault="00757D9A">
      <w:pPr>
        <w:ind w:left="720"/>
        <w:rPr>
          <w:sz w:val="22"/>
        </w:rPr>
      </w:pPr>
    </w:p>
    <w:p w:rsidR="004C7DA8" w:rsidRDefault="004C7DA8">
      <w:pPr>
        <w:ind w:left="720"/>
        <w:rPr>
          <w:sz w:val="22"/>
        </w:rPr>
      </w:pPr>
      <w:r>
        <w:rPr>
          <w:b/>
          <w:bCs/>
          <w:sz w:val="22"/>
        </w:rPr>
        <w:t>February 200</w:t>
      </w:r>
      <w:r w:rsidR="00685C38">
        <w:rPr>
          <w:b/>
          <w:bCs/>
          <w:sz w:val="22"/>
        </w:rPr>
        <w:t>6</w:t>
      </w:r>
      <w:r>
        <w:rPr>
          <w:sz w:val="22"/>
        </w:rPr>
        <w:t xml:space="preserve">: </w:t>
      </w:r>
    </w:p>
    <w:p w:rsidR="00757D9A" w:rsidRDefault="00757D9A">
      <w:pPr>
        <w:ind w:left="720"/>
        <w:rPr>
          <w:sz w:val="22"/>
        </w:rPr>
      </w:pPr>
    </w:p>
    <w:p w:rsidR="004C7DA8" w:rsidRDefault="004C7DA8">
      <w:pPr>
        <w:ind w:left="720"/>
        <w:rPr>
          <w:sz w:val="22"/>
        </w:rPr>
      </w:pPr>
      <w:r>
        <w:rPr>
          <w:b/>
          <w:bCs/>
          <w:sz w:val="22"/>
        </w:rPr>
        <w:t>March 200</w:t>
      </w:r>
      <w:r w:rsidR="00685C38">
        <w:rPr>
          <w:b/>
          <w:bCs/>
          <w:sz w:val="22"/>
        </w:rPr>
        <w:t>6</w:t>
      </w:r>
      <w:r>
        <w:rPr>
          <w:sz w:val="22"/>
        </w:rPr>
        <w:t xml:space="preserve">: </w:t>
      </w:r>
    </w:p>
    <w:p w:rsidR="004C7DA8" w:rsidRDefault="004C7DA8">
      <w:pPr>
        <w:ind w:left="720"/>
        <w:rPr>
          <w:sz w:val="22"/>
        </w:rPr>
      </w:pPr>
    </w:p>
    <w:p w:rsidR="004C7DA8" w:rsidRDefault="004C7DA8">
      <w:pPr>
        <w:tabs>
          <w:tab w:val="right" w:pos="780"/>
          <w:tab w:val="right" w:pos="1620"/>
          <w:tab w:val="right" w:pos="3300"/>
          <w:tab w:val="right" w:pos="4380"/>
          <w:tab w:val="left" w:pos="4680"/>
        </w:tabs>
        <w:rPr>
          <w:sz w:val="22"/>
        </w:rPr>
      </w:pPr>
      <w:r>
        <w:rPr>
          <w:b/>
          <w:bCs/>
          <w:sz w:val="22"/>
        </w:rPr>
        <w:tab/>
      </w:r>
      <w:r>
        <w:rPr>
          <w:b/>
          <w:bCs/>
          <w:sz w:val="22"/>
        </w:rPr>
        <w:tab/>
        <w:t>April 200</w:t>
      </w:r>
      <w:r w:rsidR="00685C38">
        <w:rPr>
          <w:b/>
          <w:bCs/>
          <w:sz w:val="22"/>
        </w:rPr>
        <w:t>6</w:t>
      </w:r>
      <w:r>
        <w:rPr>
          <w:sz w:val="22"/>
        </w:rPr>
        <w:t>:</w:t>
      </w:r>
      <w:r>
        <w:rPr>
          <w:sz w:val="22"/>
        </w:rPr>
        <w:tab/>
      </w:r>
    </w:p>
    <w:p w:rsidR="004C7DA8" w:rsidRDefault="004C7DA8">
      <w:pPr>
        <w:tabs>
          <w:tab w:val="right" w:pos="780"/>
          <w:tab w:val="right" w:pos="1620"/>
          <w:tab w:val="right" w:pos="3300"/>
          <w:tab w:val="right" w:pos="4380"/>
          <w:tab w:val="left" w:pos="4680"/>
        </w:tabs>
        <w:rPr>
          <w:sz w:val="22"/>
        </w:rPr>
      </w:pPr>
    </w:p>
    <w:p w:rsidR="004C7DA8" w:rsidRDefault="004C7DA8">
      <w:pPr>
        <w:tabs>
          <w:tab w:val="right" w:pos="780"/>
          <w:tab w:val="right" w:pos="1620"/>
          <w:tab w:val="right" w:pos="3300"/>
          <w:tab w:val="right" w:pos="4380"/>
          <w:tab w:val="left" w:pos="4680"/>
        </w:tabs>
        <w:rPr>
          <w:sz w:val="22"/>
        </w:rPr>
      </w:pPr>
      <w:r>
        <w:rPr>
          <w:sz w:val="22"/>
        </w:rPr>
        <w:tab/>
      </w:r>
      <w:r>
        <w:rPr>
          <w:sz w:val="22"/>
        </w:rPr>
        <w:tab/>
      </w:r>
      <w:r>
        <w:rPr>
          <w:b/>
          <w:bCs/>
          <w:sz w:val="22"/>
        </w:rPr>
        <w:t>May 200</w:t>
      </w:r>
      <w:r w:rsidR="00685C38">
        <w:rPr>
          <w:b/>
          <w:bCs/>
          <w:sz w:val="22"/>
        </w:rPr>
        <w:t>6</w:t>
      </w:r>
      <w:r>
        <w:rPr>
          <w:sz w:val="22"/>
        </w:rPr>
        <w:t xml:space="preserve">: </w:t>
      </w:r>
    </w:p>
    <w:p w:rsidR="004C7DA8" w:rsidRDefault="004C7DA8">
      <w:pPr>
        <w:ind w:left="720"/>
        <w:rPr>
          <w:sz w:val="22"/>
        </w:rPr>
      </w:pPr>
    </w:p>
    <w:p w:rsidR="004C7DA8" w:rsidRDefault="004C7DA8">
      <w:pPr>
        <w:ind w:left="720"/>
        <w:rPr>
          <w:sz w:val="22"/>
        </w:rPr>
      </w:pPr>
      <w:r>
        <w:rPr>
          <w:b/>
          <w:bCs/>
          <w:sz w:val="22"/>
        </w:rPr>
        <w:t>June 200</w:t>
      </w:r>
      <w:r w:rsidR="00685C38">
        <w:rPr>
          <w:b/>
          <w:bCs/>
          <w:sz w:val="22"/>
        </w:rPr>
        <w:t>6</w:t>
      </w:r>
      <w:r>
        <w:rPr>
          <w:sz w:val="22"/>
        </w:rPr>
        <w:t xml:space="preserve">: </w:t>
      </w:r>
    </w:p>
    <w:p w:rsidR="004C7DA8" w:rsidRDefault="004C7DA8">
      <w:pPr>
        <w:ind w:left="720"/>
        <w:rPr>
          <w:sz w:val="22"/>
        </w:rPr>
      </w:pPr>
    </w:p>
    <w:p w:rsidR="00174A2A" w:rsidRDefault="004C7DA8">
      <w:pPr>
        <w:ind w:left="720"/>
        <w:rPr>
          <w:sz w:val="22"/>
        </w:rPr>
      </w:pPr>
      <w:r>
        <w:rPr>
          <w:b/>
          <w:bCs/>
          <w:sz w:val="22"/>
        </w:rPr>
        <w:t>July 200</w:t>
      </w:r>
      <w:r w:rsidR="00685C38">
        <w:rPr>
          <w:b/>
          <w:bCs/>
          <w:sz w:val="22"/>
        </w:rPr>
        <w:t>6</w:t>
      </w:r>
      <w:r>
        <w:rPr>
          <w:sz w:val="22"/>
        </w:rPr>
        <w:t>:</w:t>
      </w:r>
      <w:r w:rsidR="00174A2A">
        <w:rPr>
          <w:sz w:val="22"/>
        </w:rPr>
        <w:t xml:space="preserve">  All data </w:t>
      </w:r>
      <w:r w:rsidR="00225AC8">
        <w:rPr>
          <w:sz w:val="22"/>
        </w:rPr>
        <w:t xml:space="preserve">deleted </w:t>
      </w:r>
      <w:r w:rsidR="00174A2A">
        <w:rPr>
          <w:sz w:val="22"/>
        </w:rPr>
        <w:t>due to program reload resulting in missing 5 second data</w:t>
      </w:r>
    </w:p>
    <w:p w:rsidR="00174A2A" w:rsidRDefault="00174A2A">
      <w:pPr>
        <w:ind w:left="720"/>
        <w:rPr>
          <w:bCs/>
          <w:sz w:val="22"/>
        </w:rPr>
      </w:pPr>
      <w:r>
        <w:rPr>
          <w:b/>
          <w:bCs/>
          <w:sz w:val="22"/>
        </w:rPr>
        <w:tab/>
      </w:r>
      <w:r>
        <w:rPr>
          <w:b/>
          <w:bCs/>
          <w:sz w:val="22"/>
        </w:rPr>
        <w:tab/>
      </w:r>
      <w:r w:rsidRPr="00174A2A">
        <w:rPr>
          <w:bCs/>
          <w:sz w:val="22"/>
        </w:rPr>
        <w:t>7/19/2006</w:t>
      </w:r>
      <w:r>
        <w:rPr>
          <w:bCs/>
          <w:sz w:val="22"/>
        </w:rPr>
        <w:t xml:space="preserve"> (16:15)</w:t>
      </w:r>
    </w:p>
    <w:p w:rsidR="00174A2A" w:rsidRPr="00174A2A" w:rsidRDefault="00174A2A">
      <w:pPr>
        <w:ind w:left="720"/>
        <w:rPr>
          <w:sz w:val="22"/>
        </w:rPr>
      </w:pPr>
    </w:p>
    <w:p w:rsidR="004C7DA8" w:rsidRDefault="00F14AC9" w:rsidP="00174A2A">
      <w:pPr>
        <w:numPr>
          <w:ins w:id="1" w:author="Jennifer" w:date="2007-10-03T16:07:00Z"/>
        </w:numPr>
        <w:ind w:left="1440" w:firstLine="720"/>
        <w:rPr>
          <w:sz w:val="22"/>
        </w:rPr>
      </w:pPr>
      <w:r>
        <w:rPr>
          <w:sz w:val="22"/>
        </w:rPr>
        <w:t>PAR values deleted due to glitch in CR1000 program</w:t>
      </w:r>
    </w:p>
    <w:p w:rsidR="00F14AC9" w:rsidRDefault="00277B8E">
      <w:pPr>
        <w:ind w:left="720"/>
        <w:rPr>
          <w:sz w:val="22"/>
        </w:rPr>
      </w:pPr>
      <w:r>
        <w:rPr>
          <w:b/>
          <w:bCs/>
          <w:sz w:val="22"/>
        </w:rPr>
        <w:tab/>
      </w:r>
      <w:r>
        <w:rPr>
          <w:b/>
          <w:bCs/>
          <w:sz w:val="22"/>
        </w:rPr>
        <w:tab/>
      </w:r>
      <w:r w:rsidR="00F14AC9" w:rsidRPr="00F14AC9">
        <w:rPr>
          <w:bCs/>
          <w:sz w:val="22"/>
        </w:rPr>
        <w:t>7/21/2006 (13</w:t>
      </w:r>
      <w:r w:rsidR="00F14AC9" w:rsidRPr="00F14AC9">
        <w:rPr>
          <w:sz w:val="22"/>
        </w:rPr>
        <w:t>:30-14:00)</w:t>
      </w:r>
    </w:p>
    <w:p w:rsidR="00F14AC9" w:rsidRDefault="00F14AC9">
      <w:pPr>
        <w:ind w:left="720"/>
        <w:rPr>
          <w:sz w:val="22"/>
        </w:rPr>
      </w:pPr>
      <w:r>
        <w:rPr>
          <w:sz w:val="22"/>
        </w:rPr>
        <w:tab/>
      </w:r>
      <w:r>
        <w:rPr>
          <w:sz w:val="22"/>
        </w:rPr>
        <w:tab/>
      </w:r>
      <w:smartTag w:uri="urn:schemas-microsoft-com:office:smarttags" w:element="date">
        <w:smartTagPr>
          <w:attr w:name="Month" w:val="7"/>
          <w:attr w:name="Day" w:val="22"/>
          <w:attr w:name="Year" w:val="2006"/>
        </w:smartTagPr>
        <w:r>
          <w:rPr>
            <w:sz w:val="22"/>
          </w:rPr>
          <w:t>7/22/2006</w:t>
        </w:r>
      </w:smartTag>
      <w:r>
        <w:rPr>
          <w:sz w:val="22"/>
        </w:rPr>
        <w:t xml:space="preserve"> (</w:t>
      </w:r>
      <w:smartTag w:uri="urn:schemas-microsoft-com:office:smarttags" w:element="time">
        <w:smartTagPr>
          <w:attr w:name="Hour" w:val="9"/>
          <w:attr w:name="Minute" w:val="15"/>
        </w:smartTagPr>
        <w:r>
          <w:rPr>
            <w:sz w:val="22"/>
          </w:rPr>
          <w:t>09:15</w:t>
        </w:r>
      </w:smartTag>
      <w:r>
        <w:rPr>
          <w:sz w:val="22"/>
        </w:rPr>
        <w:t>)</w:t>
      </w:r>
    </w:p>
    <w:p w:rsidR="00F14AC9" w:rsidRDefault="00F14AC9">
      <w:pPr>
        <w:ind w:left="720"/>
        <w:rPr>
          <w:sz w:val="22"/>
        </w:rPr>
      </w:pPr>
      <w:r>
        <w:rPr>
          <w:sz w:val="22"/>
        </w:rPr>
        <w:tab/>
      </w:r>
      <w:r>
        <w:rPr>
          <w:sz w:val="22"/>
        </w:rPr>
        <w:tab/>
      </w:r>
      <w:smartTag w:uri="urn:schemas-microsoft-com:office:smarttags" w:element="date">
        <w:smartTagPr>
          <w:attr w:name="Month" w:val="7"/>
          <w:attr w:name="Day" w:val="24"/>
          <w:attr w:name="Year" w:val="2006"/>
        </w:smartTagPr>
        <w:r>
          <w:rPr>
            <w:sz w:val="22"/>
          </w:rPr>
          <w:t>7/24/2006</w:t>
        </w:r>
      </w:smartTag>
      <w:r>
        <w:rPr>
          <w:sz w:val="22"/>
        </w:rPr>
        <w:t xml:space="preserve"> (</w:t>
      </w:r>
      <w:smartTag w:uri="urn:schemas-microsoft-com:office:smarttags" w:element="time">
        <w:smartTagPr>
          <w:attr w:name="Hour" w:val="10"/>
          <w:attr w:name="Minute" w:val="45"/>
        </w:smartTagPr>
        <w:r>
          <w:rPr>
            <w:sz w:val="22"/>
          </w:rPr>
          <w:t>10:45</w:t>
        </w:r>
      </w:smartTag>
      <w:r>
        <w:rPr>
          <w:sz w:val="22"/>
        </w:rPr>
        <w:t xml:space="preserve">; </w:t>
      </w:r>
      <w:smartTag w:uri="urn:schemas-microsoft-com:office:smarttags" w:element="time">
        <w:smartTagPr>
          <w:attr w:name="Hour" w:val="11"/>
          <w:attr w:name="Minute" w:val="30"/>
        </w:smartTagPr>
        <w:r>
          <w:rPr>
            <w:sz w:val="22"/>
          </w:rPr>
          <w:t>11:30-11:45</w:t>
        </w:r>
      </w:smartTag>
      <w:r>
        <w:rPr>
          <w:sz w:val="22"/>
        </w:rPr>
        <w:t xml:space="preserve">; </w:t>
      </w:r>
      <w:smartTag w:uri="urn:schemas-microsoft-com:office:smarttags" w:element="time">
        <w:smartTagPr>
          <w:attr w:name="Hour" w:val="12"/>
          <w:attr w:name="Minute" w:val="30"/>
        </w:smartTagPr>
        <w:r>
          <w:rPr>
            <w:sz w:val="22"/>
          </w:rPr>
          <w:t>12:30-12:45</w:t>
        </w:r>
      </w:smartTag>
      <w:r>
        <w:rPr>
          <w:sz w:val="22"/>
        </w:rPr>
        <w:t>)</w:t>
      </w:r>
    </w:p>
    <w:p w:rsidR="00F14AC9" w:rsidRDefault="00F14AC9">
      <w:pPr>
        <w:ind w:left="720"/>
        <w:rPr>
          <w:sz w:val="22"/>
        </w:rPr>
      </w:pPr>
      <w:r>
        <w:rPr>
          <w:sz w:val="22"/>
        </w:rPr>
        <w:tab/>
      </w:r>
      <w:r>
        <w:rPr>
          <w:sz w:val="22"/>
        </w:rPr>
        <w:tab/>
      </w:r>
      <w:smartTag w:uri="urn:schemas-microsoft-com:office:smarttags" w:element="date">
        <w:smartTagPr>
          <w:attr w:name="Month" w:val="7"/>
          <w:attr w:name="Day" w:val="25"/>
          <w:attr w:name="Year" w:val="2006"/>
        </w:smartTagPr>
        <w:r>
          <w:rPr>
            <w:sz w:val="22"/>
          </w:rPr>
          <w:t>7/25/2006</w:t>
        </w:r>
      </w:smartTag>
      <w:r>
        <w:rPr>
          <w:sz w:val="22"/>
        </w:rPr>
        <w:t xml:space="preserve"> (</w:t>
      </w:r>
      <w:smartTag w:uri="urn:schemas-microsoft-com:office:smarttags" w:element="time">
        <w:smartTagPr>
          <w:attr w:name="Hour" w:val="11"/>
          <w:attr w:name="Minute" w:val="0"/>
        </w:smartTagPr>
        <w:r>
          <w:rPr>
            <w:sz w:val="22"/>
          </w:rPr>
          <w:t>11:00-12:00</w:t>
        </w:r>
      </w:smartTag>
      <w:r>
        <w:rPr>
          <w:sz w:val="22"/>
        </w:rPr>
        <w:t xml:space="preserve">; </w:t>
      </w:r>
      <w:smartTag w:uri="urn:schemas-microsoft-com:office:smarttags" w:element="time">
        <w:smartTagPr>
          <w:attr w:name="Hour" w:val="12"/>
          <w:attr w:name="Minute" w:val="45"/>
        </w:smartTagPr>
        <w:r>
          <w:rPr>
            <w:sz w:val="22"/>
          </w:rPr>
          <w:t>12:45-13:00</w:t>
        </w:r>
      </w:smartTag>
      <w:r>
        <w:rPr>
          <w:sz w:val="22"/>
        </w:rPr>
        <w:t>)</w:t>
      </w:r>
    </w:p>
    <w:p w:rsidR="00F14AC9" w:rsidRDefault="00F14AC9">
      <w:pPr>
        <w:ind w:left="720"/>
        <w:rPr>
          <w:sz w:val="22"/>
        </w:rPr>
      </w:pPr>
      <w:r>
        <w:rPr>
          <w:sz w:val="22"/>
        </w:rPr>
        <w:tab/>
      </w:r>
      <w:r>
        <w:rPr>
          <w:sz w:val="22"/>
        </w:rPr>
        <w:tab/>
      </w:r>
      <w:smartTag w:uri="urn:schemas-microsoft-com:office:smarttags" w:element="date">
        <w:smartTagPr>
          <w:attr w:name="Month" w:val="7"/>
          <w:attr w:name="Day" w:val="27"/>
          <w:attr w:name="Year" w:val="2006"/>
        </w:smartTagPr>
        <w:r>
          <w:rPr>
            <w:sz w:val="22"/>
          </w:rPr>
          <w:t>7/27/2006</w:t>
        </w:r>
      </w:smartTag>
      <w:r>
        <w:rPr>
          <w:sz w:val="22"/>
        </w:rPr>
        <w:t xml:space="preserve"> (</w:t>
      </w:r>
      <w:smartTag w:uri="urn:schemas-microsoft-com:office:smarttags" w:element="time">
        <w:smartTagPr>
          <w:attr w:name="Hour" w:val="10"/>
          <w:attr w:name="Minute" w:val="0"/>
        </w:smartTagPr>
        <w:r w:rsidR="00122502">
          <w:rPr>
            <w:sz w:val="22"/>
          </w:rPr>
          <w:t>10:00</w:t>
        </w:r>
      </w:smartTag>
      <w:r w:rsidR="00122502">
        <w:rPr>
          <w:sz w:val="22"/>
        </w:rPr>
        <w:t xml:space="preserve">; </w:t>
      </w:r>
      <w:smartTag w:uri="urn:schemas-microsoft-com:office:smarttags" w:element="time">
        <w:smartTagPr>
          <w:attr w:name="Hour" w:val="10"/>
          <w:attr w:name="Minute" w:val="45"/>
        </w:smartTagPr>
        <w:r w:rsidR="00122502">
          <w:rPr>
            <w:sz w:val="22"/>
          </w:rPr>
          <w:t>10:45</w:t>
        </w:r>
      </w:smartTag>
      <w:r w:rsidR="00122502">
        <w:rPr>
          <w:sz w:val="22"/>
        </w:rPr>
        <w:t xml:space="preserve">; </w:t>
      </w:r>
      <w:smartTag w:uri="urn:schemas-microsoft-com:office:smarttags" w:element="time">
        <w:smartTagPr>
          <w:attr w:name="Hour" w:val="11"/>
          <w:attr w:name="Minute" w:val="45"/>
        </w:smartTagPr>
        <w:r w:rsidR="00122502">
          <w:rPr>
            <w:sz w:val="22"/>
          </w:rPr>
          <w:t>11:45</w:t>
        </w:r>
      </w:smartTag>
      <w:r w:rsidR="00122502">
        <w:rPr>
          <w:sz w:val="22"/>
        </w:rPr>
        <w:t xml:space="preserve">; </w:t>
      </w:r>
      <w:smartTag w:uri="urn:schemas-microsoft-com:office:smarttags" w:element="time">
        <w:smartTagPr>
          <w:attr w:name="Hour" w:val="12"/>
          <w:attr w:name="Minute" w:val="15"/>
        </w:smartTagPr>
        <w:r w:rsidR="00122502">
          <w:rPr>
            <w:sz w:val="22"/>
          </w:rPr>
          <w:t>12:15-13:15</w:t>
        </w:r>
      </w:smartTag>
      <w:r w:rsidR="00122502">
        <w:rPr>
          <w:sz w:val="22"/>
        </w:rPr>
        <w:t xml:space="preserve">; </w:t>
      </w:r>
      <w:smartTag w:uri="urn:schemas-microsoft-com:office:smarttags" w:element="time">
        <w:smartTagPr>
          <w:attr w:name="Hour" w:val="13"/>
          <w:attr w:name="Minute" w:val="45"/>
        </w:smartTagPr>
        <w:r w:rsidR="00122502">
          <w:rPr>
            <w:sz w:val="22"/>
          </w:rPr>
          <w:t>13:45</w:t>
        </w:r>
      </w:smartTag>
      <w:r w:rsidR="00122502">
        <w:rPr>
          <w:sz w:val="22"/>
        </w:rPr>
        <w:t>)</w:t>
      </w:r>
    </w:p>
    <w:p w:rsidR="00122502" w:rsidRDefault="00122502">
      <w:pPr>
        <w:ind w:left="720"/>
        <w:rPr>
          <w:sz w:val="22"/>
        </w:rPr>
      </w:pPr>
      <w:r>
        <w:rPr>
          <w:sz w:val="22"/>
        </w:rPr>
        <w:tab/>
      </w:r>
      <w:r>
        <w:rPr>
          <w:sz w:val="22"/>
        </w:rPr>
        <w:tab/>
      </w:r>
      <w:smartTag w:uri="urn:schemas-microsoft-com:office:smarttags" w:element="date">
        <w:smartTagPr>
          <w:attr w:name="Month" w:val="7"/>
          <w:attr w:name="Day" w:val="28"/>
          <w:attr w:name="Year" w:val="2006"/>
        </w:smartTagPr>
        <w:r>
          <w:rPr>
            <w:sz w:val="22"/>
          </w:rPr>
          <w:t>7/28/2006</w:t>
        </w:r>
      </w:smartTag>
      <w:r>
        <w:rPr>
          <w:sz w:val="22"/>
        </w:rPr>
        <w:t xml:space="preserve"> (</w:t>
      </w:r>
      <w:smartTag w:uri="urn:schemas-microsoft-com:office:smarttags" w:element="time">
        <w:smartTagPr>
          <w:attr w:name="Hour" w:val="9"/>
          <w:attr w:name="Minute" w:val="30"/>
        </w:smartTagPr>
        <w:r>
          <w:rPr>
            <w:sz w:val="22"/>
          </w:rPr>
          <w:t>09:30</w:t>
        </w:r>
      </w:smartTag>
      <w:r>
        <w:rPr>
          <w:sz w:val="22"/>
        </w:rPr>
        <w:t xml:space="preserve">; </w:t>
      </w:r>
      <w:smartTag w:uri="urn:schemas-microsoft-com:office:smarttags" w:element="time">
        <w:smartTagPr>
          <w:attr w:name="Hour" w:val="10"/>
          <w:attr w:name="Minute" w:val="30"/>
        </w:smartTagPr>
        <w:r>
          <w:rPr>
            <w:sz w:val="22"/>
          </w:rPr>
          <w:t>10:30-12:15</w:t>
        </w:r>
      </w:smartTag>
      <w:r>
        <w:rPr>
          <w:sz w:val="22"/>
        </w:rPr>
        <w:t xml:space="preserve">; </w:t>
      </w:r>
      <w:smartTag w:uri="urn:schemas-microsoft-com:office:smarttags" w:element="time">
        <w:smartTagPr>
          <w:attr w:name="Hour" w:val="13"/>
          <w:attr w:name="Minute" w:val="0"/>
        </w:smartTagPr>
        <w:r>
          <w:rPr>
            <w:sz w:val="22"/>
          </w:rPr>
          <w:t>13:00</w:t>
        </w:r>
      </w:smartTag>
      <w:r>
        <w:rPr>
          <w:sz w:val="22"/>
        </w:rPr>
        <w:t>)</w:t>
      </w:r>
    </w:p>
    <w:p w:rsidR="00122502" w:rsidRPr="00F14AC9" w:rsidRDefault="00122502">
      <w:pPr>
        <w:ind w:left="720"/>
        <w:rPr>
          <w:sz w:val="22"/>
        </w:rPr>
      </w:pPr>
      <w:r>
        <w:rPr>
          <w:sz w:val="22"/>
        </w:rPr>
        <w:tab/>
      </w:r>
      <w:r>
        <w:rPr>
          <w:sz w:val="22"/>
        </w:rPr>
        <w:tab/>
      </w:r>
      <w:smartTag w:uri="urn:schemas-microsoft-com:office:smarttags" w:element="date">
        <w:smartTagPr>
          <w:attr w:name="Month" w:val="7"/>
          <w:attr w:name="Day" w:val="31"/>
          <w:attr w:name="Year" w:val="2006"/>
        </w:smartTagPr>
        <w:r>
          <w:rPr>
            <w:sz w:val="22"/>
          </w:rPr>
          <w:t>7/31/2006</w:t>
        </w:r>
      </w:smartTag>
      <w:r>
        <w:rPr>
          <w:sz w:val="22"/>
        </w:rPr>
        <w:t xml:space="preserve"> (</w:t>
      </w:r>
      <w:smartTag w:uri="urn:schemas-microsoft-com:office:smarttags" w:element="time">
        <w:smartTagPr>
          <w:attr w:name="Hour" w:val="11"/>
          <w:attr w:name="Minute" w:val="0"/>
        </w:smartTagPr>
        <w:r>
          <w:rPr>
            <w:sz w:val="22"/>
          </w:rPr>
          <w:t>11:00</w:t>
        </w:r>
      </w:smartTag>
      <w:r>
        <w:rPr>
          <w:sz w:val="22"/>
        </w:rPr>
        <w:t>)</w:t>
      </w:r>
    </w:p>
    <w:p w:rsidR="004C7DA8" w:rsidRDefault="004C7DA8">
      <w:pPr>
        <w:ind w:left="720"/>
        <w:rPr>
          <w:sz w:val="22"/>
        </w:rPr>
      </w:pPr>
    </w:p>
    <w:p w:rsidR="00174A2A" w:rsidRDefault="004C7DA8" w:rsidP="00174A2A">
      <w:pPr>
        <w:ind w:left="720"/>
        <w:rPr>
          <w:sz w:val="22"/>
        </w:rPr>
      </w:pPr>
      <w:r>
        <w:rPr>
          <w:b/>
          <w:bCs/>
          <w:sz w:val="22"/>
        </w:rPr>
        <w:t>August 200</w:t>
      </w:r>
      <w:r w:rsidR="00685C38">
        <w:rPr>
          <w:b/>
          <w:bCs/>
          <w:sz w:val="22"/>
        </w:rPr>
        <w:t>6</w:t>
      </w:r>
      <w:r>
        <w:rPr>
          <w:sz w:val="22"/>
        </w:rPr>
        <w:t xml:space="preserve">: </w:t>
      </w:r>
      <w:r w:rsidR="00174A2A">
        <w:rPr>
          <w:sz w:val="22"/>
        </w:rPr>
        <w:t xml:space="preserve">  All data </w:t>
      </w:r>
      <w:r w:rsidR="00225AC8">
        <w:rPr>
          <w:sz w:val="22"/>
        </w:rPr>
        <w:t xml:space="preserve">deleted </w:t>
      </w:r>
      <w:r w:rsidR="00174A2A">
        <w:rPr>
          <w:sz w:val="22"/>
        </w:rPr>
        <w:t>due to program reload resulting in missing 5 second data</w:t>
      </w:r>
    </w:p>
    <w:p w:rsidR="00174A2A" w:rsidRDefault="00174A2A" w:rsidP="00174A2A">
      <w:pPr>
        <w:ind w:left="720"/>
        <w:rPr>
          <w:sz w:val="22"/>
        </w:rPr>
      </w:pPr>
      <w:r>
        <w:rPr>
          <w:bCs/>
          <w:sz w:val="22"/>
        </w:rPr>
        <w:tab/>
      </w:r>
      <w:r>
        <w:rPr>
          <w:bCs/>
          <w:sz w:val="22"/>
        </w:rPr>
        <w:tab/>
        <w:t>8/2/2006</w:t>
      </w:r>
      <w:r w:rsidR="00225AC8">
        <w:rPr>
          <w:bCs/>
          <w:sz w:val="22"/>
        </w:rPr>
        <w:t xml:space="preserve"> </w:t>
      </w:r>
      <w:r w:rsidRPr="00174A2A">
        <w:rPr>
          <w:bCs/>
          <w:sz w:val="22"/>
        </w:rPr>
        <w:t>(07</w:t>
      </w:r>
      <w:r w:rsidRPr="00174A2A">
        <w:rPr>
          <w:sz w:val="22"/>
        </w:rPr>
        <w:t>:30)</w:t>
      </w:r>
    </w:p>
    <w:p w:rsidR="004C7DA8" w:rsidRDefault="00122502" w:rsidP="00174A2A">
      <w:pPr>
        <w:numPr>
          <w:ins w:id="2" w:author="Jennifer" w:date="2007-10-03T16:09:00Z"/>
        </w:numPr>
        <w:ind w:left="1440" w:firstLine="720"/>
        <w:rPr>
          <w:sz w:val="22"/>
        </w:rPr>
      </w:pPr>
      <w:r>
        <w:rPr>
          <w:sz w:val="22"/>
        </w:rPr>
        <w:t>PAR values deleted due to glitch in CR1000 program</w:t>
      </w:r>
    </w:p>
    <w:p w:rsidR="00122502" w:rsidRDefault="00122502">
      <w:pPr>
        <w:ind w:left="720"/>
        <w:rPr>
          <w:bCs/>
          <w:sz w:val="22"/>
        </w:rPr>
      </w:pPr>
      <w:r>
        <w:rPr>
          <w:b/>
          <w:bCs/>
          <w:sz w:val="22"/>
        </w:rPr>
        <w:tab/>
      </w:r>
      <w:r>
        <w:rPr>
          <w:b/>
          <w:bCs/>
          <w:sz w:val="22"/>
        </w:rPr>
        <w:tab/>
      </w:r>
      <w:smartTag w:uri="urn:schemas-microsoft-com:office:smarttags" w:element="date">
        <w:smartTagPr>
          <w:attr w:name="Month" w:val="8"/>
          <w:attr w:name="Day" w:val="3"/>
          <w:attr w:name="Year" w:val="2006"/>
        </w:smartTagPr>
        <w:r w:rsidRPr="00122502">
          <w:rPr>
            <w:bCs/>
            <w:sz w:val="22"/>
          </w:rPr>
          <w:t>8/3/2006</w:t>
        </w:r>
      </w:smartTag>
      <w:r w:rsidRPr="00122502">
        <w:rPr>
          <w:bCs/>
          <w:sz w:val="22"/>
        </w:rPr>
        <w:t xml:space="preserve"> </w:t>
      </w:r>
      <w:r>
        <w:rPr>
          <w:bCs/>
          <w:sz w:val="22"/>
        </w:rPr>
        <w:t>(</w:t>
      </w:r>
      <w:smartTag w:uri="urn:schemas-microsoft-com:office:smarttags" w:element="time">
        <w:smartTagPr>
          <w:attr w:name="Hour" w:val="11"/>
          <w:attr w:name="Minute" w:val="45"/>
        </w:smartTagPr>
        <w:r>
          <w:rPr>
            <w:bCs/>
            <w:sz w:val="22"/>
          </w:rPr>
          <w:t>11:45</w:t>
        </w:r>
      </w:smartTag>
      <w:r>
        <w:rPr>
          <w:bCs/>
          <w:sz w:val="22"/>
        </w:rPr>
        <w:t xml:space="preserve">; </w:t>
      </w:r>
      <w:smartTag w:uri="urn:schemas-microsoft-com:office:smarttags" w:element="time">
        <w:smartTagPr>
          <w:attr w:name="Hour" w:val="12"/>
          <w:attr w:name="Minute" w:val="45"/>
        </w:smartTagPr>
        <w:r>
          <w:rPr>
            <w:bCs/>
            <w:sz w:val="22"/>
          </w:rPr>
          <w:t>12:45</w:t>
        </w:r>
      </w:smartTag>
      <w:r>
        <w:rPr>
          <w:bCs/>
          <w:sz w:val="22"/>
        </w:rPr>
        <w:t>)</w:t>
      </w:r>
    </w:p>
    <w:p w:rsidR="00122502" w:rsidRDefault="00122502">
      <w:pPr>
        <w:ind w:left="720"/>
        <w:rPr>
          <w:bCs/>
          <w:sz w:val="22"/>
        </w:rPr>
      </w:pPr>
      <w:r>
        <w:rPr>
          <w:bCs/>
          <w:sz w:val="22"/>
        </w:rPr>
        <w:tab/>
      </w:r>
      <w:r>
        <w:rPr>
          <w:bCs/>
          <w:sz w:val="22"/>
        </w:rPr>
        <w:tab/>
      </w:r>
      <w:smartTag w:uri="urn:schemas-microsoft-com:office:smarttags" w:element="date">
        <w:smartTagPr>
          <w:attr w:name="Month" w:val="8"/>
          <w:attr w:name="Day" w:val="6"/>
          <w:attr w:name="Year" w:val="2006"/>
        </w:smartTagPr>
        <w:r>
          <w:rPr>
            <w:bCs/>
            <w:sz w:val="22"/>
          </w:rPr>
          <w:t>8/6/2006</w:t>
        </w:r>
      </w:smartTag>
      <w:r>
        <w:rPr>
          <w:bCs/>
          <w:sz w:val="22"/>
        </w:rPr>
        <w:t xml:space="preserve"> (</w:t>
      </w:r>
      <w:smartTag w:uri="urn:schemas-microsoft-com:office:smarttags" w:element="time">
        <w:smartTagPr>
          <w:attr w:name="Hour" w:val="12"/>
          <w:attr w:name="Minute" w:val="0"/>
        </w:smartTagPr>
        <w:r>
          <w:rPr>
            <w:bCs/>
            <w:sz w:val="22"/>
          </w:rPr>
          <w:t>12:00</w:t>
        </w:r>
      </w:smartTag>
      <w:r>
        <w:rPr>
          <w:bCs/>
          <w:sz w:val="22"/>
        </w:rPr>
        <w:t>)</w:t>
      </w:r>
    </w:p>
    <w:p w:rsidR="00122502" w:rsidRDefault="00122502">
      <w:pPr>
        <w:ind w:left="720"/>
        <w:rPr>
          <w:bCs/>
          <w:sz w:val="22"/>
        </w:rPr>
      </w:pPr>
      <w:r>
        <w:rPr>
          <w:bCs/>
          <w:sz w:val="22"/>
        </w:rPr>
        <w:tab/>
      </w:r>
      <w:r>
        <w:rPr>
          <w:bCs/>
          <w:sz w:val="22"/>
        </w:rPr>
        <w:tab/>
      </w:r>
      <w:smartTag w:uri="urn:schemas-microsoft-com:office:smarttags" w:element="date">
        <w:smartTagPr>
          <w:attr w:name="Month" w:val="8"/>
          <w:attr w:name="Day" w:val="8"/>
          <w:attr w:name="Year" w:val="2006"/>
        </w:smartTagPr>
        <w:r>
          <w:rPr>
            <w:bCs/>
            <w:sz w:val="22"/>
          </w:rPr>
          <w:t>8/8/2006</w:t>
        </w:r>
      </w:smartTag>
      <w:r>
        <w:rPr>
          <w:bCs/>
          <w:sz w:val="22"/>
        </w:rPr>
        <w:t xml:space="preserve"> (</w:t>
      </w:r>
      <w:smartTag w:uri="urn:schemas-microsoft-com:office:smarttags" w:element="time">
        <w:smartTagPr>
          <w:attr w:name="Hour" w:val="11"/>
          <w:attr w:name="Minute" w:val="0"/>
        </w:smartTagPr>
        <w:r>
          <w:rPr>
            <w:bCs/>
            <w:sz w:val="22"/>
          </w:rPr>
          <w:t>11:00-11:30</w:t>
        </w:r>
      </w:smartTag>
      <w:r>
        <w:rPr>
          <w:bCs/>
          <w:sz w:val="22"/>
        </w:rPr>
        <w:t>)</w:t>
      </w:r>
    </w:p>
    <w:p w:rsidR="00122502" w:rsidRDefault="00122502">
      <w:pPr>
        <w:ind w:left="720"/>
        <w:rPr>
          <w:bCs/>
          <w:sz w:val="22"/>
        </w:rPr>
      </w:pPr>
      <w:r>
        <w:rPr>
          <w:bCs/>
          <w:sz w:val="22"/>
        </w:rPr>
        <w:tab/>
      </w:r>
      <w:r>
        <w:rPr>
          <w:bCs/>
          <w:sz w:val="22"/>
        </w:rPr>
        <w:tab/>
      </w:r>
      <w:smartTag w:uri="urn:schemas-microsoft-com:office:smarttags" w:element="date">
        <w:smartTagPr>
          <w:attr w:name="Month" w:val="8"/>
          <w:attr w:name="Day" w:val="9"/>
          <w:attr w:name="Year" w:val="2006"/>
        </w:smartTagPr>
        <w:r>
          <w:rPr>
            <w:bCs/>
            <w:sz w:val="22"/>
          </w:rPr>
          <w:t>8/9/2006</w:t>
        </w:r>
      </w:smartTag>
      <w:r>
        <w:rPr>
          <w:bCs/>
          <w:sz w:val="22"/>
        </w:rPr>
        <w:t xml:space="preserve"> (</w:t>
      </w:r>
      <w:smartTag w:uri="urn:schemas-microsoft-com:office:smarttags" w:element="time">
        <w:smartTagPr>
          <w:attr w:name="Hour" w:val="11"/>
          <w:attr w:name="Minute" w:val="0"/>
        </w:smartTagPr>
        <w:r>
          <w:rPr>
            <w:bCs/>
            <w:sz w:val="22"/>
          </w:rPr>
          <w:t>11:00</w:t>
        </w:r>
      </w:smartTag>
      <w:r>
        <w:rPr>
          <w:bCs/>
          <w:sz w:val="22"/>
        </w:rPr>
        <w:t xml:space="preserve">; </w:t>
      </w:r>
      <w:smartTag w:uri="urn:schemas-microsoft-com:office:smarttags" w:element="time">
        <w:smartTagPr>
          <w:attr w:name="Hour" w:val="11"/>
          <w:attr w:name="Minute" w:val="30"/>
        </w:smartTagPr>
        <w:r>
          <w:rPr>
            <w:bCs/>
            <w:sz w:val="22"/>
          </w:rPr>
          <w:t>11:30-11:45</w:t>
        </w:r>
      </w:smartTag>
      <w:r>
        <w:rPr>
          <w:bCs/>
          <w:sz w:val="22"/>
        </w:rPr>
        <w:t>)</w:t>
      </w:r>
    </w:p>
    <w:p w:rsidR="00122502" w:rsidRDefault="00122502">
      <w:pPr>
        <w:ind w:left="720"/>
        <w:rPr>
          <w:bCs/>
          <w:sz w:val="22"/>
        </w:rPr>
      </w:pPr>
      <w:r>
        <w:rPr>
          <w:bCs/>
          <w:sz w:val="22"/>
        </w:rPr>
        <w:tab/>
      </w:r>
      <w:r>
        <w:rPr>
          <w:bCs/>
          <w:sz w:val="22"/>
        </w:rPr>
        <w:tab/>
      </w:r>
      <w:smartTag w:uri="urn:schemas-microsoft-com:office:smarttags" w:element="date">
        <w:smartTagPr>
          <w:attr w:name="Month" w:val="8"/>
          <w:attr w:name="Day" w:val="15"/>
          <w:attr w:name="Year" w:val="2006"/>
        </w:smartTagPr>
        <w:r>
          <w:rPr>
            <w:bCs/>
            <w:sz w:val="22"/>
          </w:rPr>
          <w:t>8/15/2006</w:t>
        </w:r>
      </w:smartTag>
      <w:r>
        <w:rPr>
          <w:bCs/>
          <w:sz w:val="22"/>
        </w:rPr>
        <w:t xml:space="preserve"> (</w:t>
      </w:r>
      <w:smartTag w:uri="urn:schemas-microsoft-com:office:smarttags" w:element="time">
        <w:smartTagPr>
          <w:attr w:name="Hour" w:val="11"/>
          <w:attr w:name="Minute" w:val="30"/>
        </w:smartTagPr>
        <w:r>
          <w:rPr>
            <w:bCs/>
            <w:sz w:val="22"/>
          </w:rPr>
          <w:t>11:30</w:t>
        </w:r>
      </w:smartTag>
      <w:r>
        <w:rPr>
          <w:bCs/>
          <w:sz w:val="22"/>
        </w:rPr>
        <w:t>)</w:t>
      </w:r>
    </w:p>
    <w:p w:rsidR="00122502" w:rsidRDefault="00122502">
      <w:pPr>
        <w:ind w:left="720"/>
        <w:rPr>
          <w:bCs/>
          <w:sz w:val="22"/>
        </w:rPr>
      </w:pPr>
      <w:r>
        <w:rPr>
          <w:bCs/>
          <w:sz w:val="22"/>
        </w:rPr>
        <w:tab/>
      </w:r>
      <w:r>
        <w:rPr>
          <w:bCs/>
          <w:sz w:val="22"/>
        </w:rPr>
        <w:tab/>
      </w:r>
      <w:smartTag w:uri="urn:schemas-microsoft-com:office:smarttags" w:element="date">
        <w:smartTagPr>
          <w:attr w:name="Month" w:val="8"/>
          <w:attr w:name="Day" w:val="18"/>
          <w:attr w:name="Year" w:val="2006"/>
        </w:smartTagPr>
        <w:r>
          <w:rPr>
            <w:bCs/>
            <w:sz w:val="22"/>
          </w:rPr>
          <w:t>8/18/2006</w:t>
        </w:r>
      </w:smartTag>
      <w:r>
        <w:rPr>
          <w:bCs/>
          <w:sz w:val="22"/>
        </w:rPr>
        <w:t xml:space="preserve"> (</w:t>
      </w:r>
      <w:smartTag w:uri="urn:schemas-microsoft-com:office:smarttags" w:element="time">
        <w:smartTagPr>
          <w:attr w:name="Hour" w:val="11"/>
          <w:attr w:name="Minute" w:val="15"/>
        </w:smartTagPr>
        <w:r>
          <w:rPr>
            <w:bCs/>
            <w:sz w:val="22"/>
          </w:rPr>
          <w:t>11:15</w:t>
        </w:r>
      </w:smartTag>
      <w:r>
        <w:rPr>
          <w:bCs/>
          <w:sz w:val="22"/>
        </w:rPr>
        <w:t>)</w:t>
      </w:r>
    </w:p>
    <w:p w:rsidR="00122502" w:rsidRDefault="00122502">
      <w:pPr>
        <w:ind w:left="720"/>
        <w:rPr>
          <w:bCs/>
          <w:sz w:val="22"/>
        </w:rPr>
      </w:pPr>
      <w:r>
        <w:rPr>
          <w:bCs/>
          <w:sz w:val="22"/>
        </w:rPr>
        <w:tab/>
      </w:r>
      <w:r>
        <w:rPr>
          <w:bCs/>
          <w:sz w:val="22"/>
        </w:rPr>
        <w:tab/>
      </w:r>
      <w:smartTag w:uri="urn:schemas-microsoft-com:office:smarttags" w:element="date">
        <w:smartTagPr>
          <w:attr w:name="Month" w:val="8"/>
          <w:attr w:name="Day" w:val="20"/>
          <w:attr w:name="Year" w:val="2006"/>
        </w:smartTagPr>
        <w:r>
          <w:rPr>
            <w:bCs/>
            <w:sz w:val="22"/>
          </w:rPr>
          <w:t>8/20/2006</w:t>
        </w:r>
      </w:smartTag>
      <w:r>
        <w:rPr>
          <w:bCs/>
          <w:sz w:val="22"/>
        </w:rPr>
        <w:t xml:space="preserve"> (</w:t>
      </w:r>
      <w:smartTag w:uri="urn:schemas-microsoft-com:office:smarttags" w:element="time">
        <w:smartTagPr>
          <w:attr w:name="Hour" w:val="11"/>
          <w:attr w:name="Minute" w:val="45"/>
        </w:smartTagPr>
        <w:r>
          <w:rPr>
            <w:bCs/>
            <w:sz w:val="22"/>
          </w:rPr>
          <w:t>11:45</w:t>
        </w:r>
      </w:smartTag>
      <w:r>
        <w:rPr>
          <w:bCs/>
          <w:sz w:val="22"/>
        </w:rPr>
        <w:t xml:space="preserve">; </w:t>
      </w:r>
      <w:smartTag w:uri="urn:schemas-microsoft-com:office:smarttags" w:element="time">
        <w:smartTagPr>
          <w:attr w:name="Hour" w:val="12"/>
          <w:attr w:name="Minute" w:val="15"/>
        </w:smartTagPr>
        <w:r>
          <w:rPr>
            <w:bCs/>
            <w:sz w:val="22"/>
          </w:rPr>
          <w:t>12:15-12:45</w:t>
        </w:r>
      </w:smartTag>
      <w:r>
        <w:rPr>
          <w:bCs/>
          <w:sz w:val="22"/>
        </w:rPr>
        <w:t>)</w:t>
      </w:r>
    </w:p>
    <w:p w:rsidR="00122502" w:rsidRDefault="00122502">
      <w:pPr>
        <w:ind w:left="720"/>
        <w:rPr>
          <w:bCs/>
          <w:sz w:val="22"/>
        </w:rPr>
      </w:pPr>
      <w:r>
        <w:rPr>
          <w:bCs/>
          <w:sz w:val="22"/>
        </w:rPr>
        <w:tab/>
      </w:r>
      <w:r>
        <w:rPr>
          <w:bCs/>
          <w:sz w:val="22"/>
        </w:rPr>
        <w:tab/>
      </w:r>
      <w:smartTag w:uri="urn:schemas-microsoft-com:office:smarttags" w:element="date">
        <w:smartTagPr>
          <w:attr w:name="Month" w:val="8"/>
          <w:attr w:name="Day" w:val="21"/>
          <w:attr w:name="Year" w:val="2006"/>
        </w:smartTagPr>
        <w:r>
          <w:rPr>
            <w:bCs/>
            <w:sz w:val="22"/>
          </w:rPr>
          <w:t>8/21/2006</w:t>
        </w:r>
      </w:smartTag>
      <w:r>
        <w:rPr>
          <w:bCs/>
          <w:sz w:val="22"/>
        </w:rPr>
        <w:t xml:space="preserve"> (</w:t>
      </w:r>
      <w:smartTag w:uri="urn:schemas-microsoft-com:office:smarttags" w:element="time">
        <w:smartTagPr>
          <w:attr w:name="Hour" w:val="11"/>
          <w:attr w:name="Minute" w:val="0"/>
        </w:smartTagPr>
        <w:r>
          <w:rPr>
            <w:bCs/>
            <w:sz w:val="22"/>
          </w:rPr>
          <w:t>11:00-11:30</w:t>
        </w:r>
      </w:smartTag>
      <w:r>
        <w:rPr>
          <w:bCs/>
          <w:sz w:val="22"/>
        </w:rPr>
        <w:t xml:space="preserve">; </w:t>
      </w:r>
      <w:smartTag w:uri="urn:schemas-microsoft-com:office:smarttags" w:element="time">
        <w:smartTagPr>
          <w:attr w:name="Hour" w:val="12"/>
          <w:attr w:name="Minute" w:val="30"/>
        </w:smartTagPr>
        <w:r>
          <w:rPr>
            <w:bCs/>
            <w:sz w:val="22"/>
          </w:rPr>
          <w:t>12:30-12:45</w:t>
        </w:r>
      </w:smartTag>
      <w:r>
        <w:rPr>
          <w:bCs/>
          <w:sz w:val="22"/>
        </w:rPr>
        <w:t>)</w:t>
      </w:r>
    </w:p>
    <w:p w:rsidR="00122502" w:rsidRDefault="00122502">
      <w:pPr>
        <w:ind w:left="720"/>
        <w:rPr>
          <w:bCs/>
          <w:sz w:val="22"/>
        </w:rPr>
      </w:pPr>
      <w:r>
        <w:rPr>
          <w:bCs/>
          <w:sz w:val="22"/>
        </w:rPr>
        <w:tab/>
      </w:r>
      <w:r>
        <w:rPr>
          <w:bCs/>
          <w:sz w:val="22"/>
        </w:rPr>
        <w:tab/>
      </w:r>
      <w:smartTag w:uri="urn:schemas-microsoft-com:office:smarttags" w:element="date">
        <w:smartTagPr>
          <w:attr w:name="Month" w:val="8"/>
          <w:attr w:name="Day" w:val="30"/>
          <w:attr w:name="Year" w:val="2006"/>
        </w:smartTagPr>
        <w:r>
          <w:rPr>
            <w:bCs/>
            <w:sz w:val="22"/>
          </w:rPr>
          <w:t>8/30/2006</w:t>
        </w:r>
      </w:smartTag>
      <w:r>
        <w:rPr>
          <w:bCs/>
          <w:sz w:val="22"/>
        </w:rPr>
        <w:t xml:space="preserve"> (</w:t>
      </w:r>
      <w:smartTag w:uri="urn:schemas-microsoft-com:office:smarttags" w:element="time">
        <w:smartTagPr>
          <w:attr w:name="Hour" w:val="11"/>
          <w:attr w:name="Minute" w:val="45"/>
        </w:smartTagPr>
        <w:r>
          <w:rPr>
            <w:bCs/>
            <w:sz w:val="22"/>
          </w:rPr>
          <w:t>11:45-12:15</w:t>
        </w:r>
      </w:smartTag>
      <w:r>
        <w:rPr>
          <w:bCs/>
          <w:sz w:val="22"/>
        </w:rPr>
        <w:t xml:space="preserve">; </w:t>
      </w:r>
      <w:smartTag w:uri="urn:schemas-microsoft-com:office:smarttags" w:element="time">
        <w:smartTagPr>
          <w:attr w:name="Hour" w:val="13"/>
          <w:attr w:name="Minute" w:val="15"/>
        </w:smartTagPr>
        <w:r>
          <w:rPr>
            <w:bCs/>
            <w:sz w:val="22"/>
          </w:rPr>
          <w:t>13:15</w:t>
        </w:r>
      </w:smartTag>
      <w:r>
        <w:rPr>
          <w:bCs/>
          <w:sz w:val="22"/>
        </w:rPr>
        <w:t>)</w:t>
      </w:r>
    </w:p>
    <w:p w:rsidR="00122502" w:rsidRPr="00122502" w:rsidRDefault="00122502">
      <w:pPr>
        <w:ind w:left="720"/>
        <w:rPr>
          <w:sz w:val="22"/>
        </w:rPr>
      </w:pPr>
      <w:r>
        <w:rPr>
          <w:bCs/>
          <w:sz w:val="22"/>
        </w:rPr>
        <w:tab/>
      </w:r>
      <w:r>
        <w:rPr>
          <w:bCs/>
          <w:sz w:val="22"/>
        </w:rPr>
        <w:tab/>
      </w:r>
      <w:smartTag w:uri="urn:schemas-microsoft-com:office:smarttags" w:element="date">
        <w:smartTagPr>
          <w:attr w:name="Month" w:val="8"/>
          <w:attr w:name="Day" w:val="31"/>
          <w:attr w:name="Year" w:val="2006"/>
        </w:smartTagPr>
        <w:r>
          <w:rPr>
            <w:bCs/>
            <w:sz w:val="22"/>
          </w:rPr>
          <w:t>8/31/2006</w:t>
        </w:r>
      </w:smartTag>
      <w:r>
        <w:rPr>
          <w:bCs/>
          <w:sz w:val="22"/>
        </w:rPr>
        <w:t xml:space="preserve"> (</w:t>
      </w:r>
      <w:smartTag w:uri="urn:schemas-microsoft-com:office:smarttags" w:element="time">
        <w:smartTagPr>
          <w:attr w:name="Hour" w:val="10"/>
          <w:attr w:name="Minute" w:val="0"/>
        </w:smartTagPr>
        <w:r>
          <w:rPr>
            <w:bCs/>
            <w:sz w:val="22"/>
          </w:rPr>
          <w:t>10:00</w:t>
        </w:r>
      </w:smartTag>
      <w:r>
        <w:rPr>
          <w:bCs/>
          <w:sz w:val="22"/>
        </w:rPr>
        <w:t xml:space="preserve">; </w:t>
      </w:r>
      <w:smartTag w:uri="urn:schemas-microsoft-com:office:smarttags" w:element="time">
        <w:smartTagPr>
          <w:attr w:name="Hour" w:val="11"/>
          <w:attr w:name="Minute" w:val="15"/>
        </w:smartTagPr>
        <w:r>
          <w:rPr>
            <w:bCs/>
            <w:sz w:val="22"/>
          </w:rPr>
          <w:t>11:15-12:15</w:t>
        </w:r>
      </w:smartTag>
      <w:r>
        <w:rPr>
          <w:bCs/>
          <w:sz w:val="22"/>
        </w:rPr>
        <w:t xml:space="preserve">; </w:t>
      </w:r>
      <w:smartTag w:uri="urn:schemas-microsoft-com:office:smarttags" w:element="time">
        <w:smartTagPr>
          <w:attr w:name="Hour" w:val="12"/>
          <w:attr w:name="Minute" w:val="45"/>
        </w:smartTagPr>
        <w:r>
          <w:rPr>
            <w:bCs/>
            <w:sz w:val="22"/>
          </w:rPr>
          <w:t>12:45</w:t>
        </w:r>
      </w:smartTag>
      <w:r>
        <w:rPr>
          <w:bCs/>
          <w:sz w:val="22"/>
        </w:rPr>
        <w:t>)</w:t>
      </w:r>
    </w:p>
    <w:p w:rsidR="004C7DA8" w:rsidRDefault="004C7DA8">
      <w:pPr>
        <w:ind w:left="720"/>
        <w:rPr>
          <w:sz w:val="22"/>
        </w:rPr>
      </w:pPr>
    </w:p>
    <w:p w:rsidR="004C7DA8" w:rsidRDefault="004C7DA8">
      <w:pPr>
        <w:ind w:left="720"/>
        <w:rPr>
          <w:sz w:val="22"/>
        </w:rPr>
      </w:pPr>
      <w:r>
        <w:rPr>
          <w:b/>
          <w:bCs/>
          <w:sz w:val="22"/>
        </w:rPr>
        <w:t>September 200</w:t>
      </w:r>
      <w:r w:rsidR="00685C38">
        <w:rPr>
          <w:b/>
          <w:bCs/>
          <w:sz w:val="22"/>
        </w:rPr>
        <w:t>6</w:t>
      </w:r>
      <w:r>
        <w:rPr>
          <w:sz w:val="22"/>
        </w:rPr>
        <w:t xml:space="preserve">: </w:t>
      </w:r>
      <w:r w:rsidR="00122502">
        <w:rPr>
          <w:sz w:val="22"/>
        </w:rPr>
        <w:t>PAR values deleted due to glitch in CR1000 program</w:t>
      </w:r>
    </w:p>
    <w:p w:rsidR="004C7DA8" w:rsidRDefault="00122502">
      <w:pPr>
        <w:ind w:left="720"/>
        <w:rPr>
          <w:sz w:val="22"/>
        </w:rPr>
      </w:pPr>
      <w:r>
        <w:rPr>
          <w:sz w:val="22"/>
        </w:rPr>
        <w:lastRenderedPageBreak/>
        <w:tab/>
      </w:r>
      <w:r>
        <w:rPr>
          <w:sz w:val="22"/>
        </w:rPr>
        <w:tab/>
      </w:r>
      <w:smartTag w:uri="urn:schemas-microsoft-com:office:smarttags" w:element="date">
        <w:smartTagPr>
          <w:attr w:name="Month" w:val="9"/>
          <w:attr w:name="Day" w:val="3"/>
          <w:attr w:name="Year" w:val="2006"/>
        </w:smartTagPr>
        <w:r>
          <w:rPr>
            <w:sz w:val="22"/>
          </w:rPr>
          <w:t>9/3/2006</w:t>
        </w:r>
      </w:smartTag>
      <w:r>
        <w:rPr>
          <w:sz w:val="22"/>
        </w:rPr>
        <w:t xml:space="preserve"> (</w:t>
      </w:r>
      <w:smartTag w:uri="urn:schemas-microsoft-com:office:smarttags" w:element="time">
        <w:smartTagPr>
          <w:attr w:name="Hour" w:val="10"/>
          <w:attr w:name="Minute" w:val="15"/>
        </w:smartTagPr>
        <w:r>
          <w:rPr>
            <w:sz w:val="22"/>
          </w:rPr>
          <w:t>10:15-12:30</w:t>
        </w:r>
      </w:smartTag>
      <w:r>
        <w:rPr>
          <w:sz w:val="22"/>
        </w:rPr>
        <w:t xml:space="preserve">; </w:t>
      </w:r>
      <w:smartTag w:uri="urn:schemas-microsoft-com:office:smarttags" w:element="time">
        <w:smartTagPr>
          <w:attr w:name="Hour" w:val="13"/>
          <w:attr w:name="Minute" w:val="0"/>
        </w:smartTagPr>
        <w:r>
          <w:rPr>
            <w:sz w:val="22"/>
          </w:rPr>
          <w:t>13:00</w:t>
        </w:r>
      </w:smartTag>
      <w:r>
        <w:rPr>
          <w:sz w:val="22"/>
        </w:rPr>
        <w:t>)</w:t>
      </w:r>
    </w:p>
    <w:p w:rsidR="00122502" w:rsidRDefault="00122502">
      <w:pPr>
        <w:ind w:left="720"/>
        <w:rPr>
          <w:sz w:val="22"/>
        </w:rPr>
      </w:pPr>
      <w:r>
        <w:rPr>
          <w:sz w:val="22"/>
        </w:rPr>
        <w:tab/>
      </w:r>
      <w:r>
        <w:rPr>
          <w:sz w:val="22"/>
        </w:rPr>
        <w:tab/>
      </w:r>
      <w:smartTag w:uri="urn:schemas-microsoft-com:office:smarttags" w:element="date">
        <w:smartTagPr>
          <w:attr w:name="Month" w:val="9"/>
          <w:attr w:name="Day" w:val="24"/>
          <w:attr w:name="Year" w:val="2006"/>
        </w:smartTagPr>
        <w:r>
          <w:rPr>
            <w:sz w:val="22"/>
          </w:rPr>
          <w:t>9/24/2006</w:t>
        </w:r>
      </w:smartTag>
      <w:r>
        <w:rPr>
          <w:sz w:val="22"/>
        </w:rPr>
        <w:t xml:space="preserve"> (</w:t>
      </w:r>
      <w:smartTag w:uri="urn:schemas-microsoft-com:office:smarttags" w:element="time">
        <w:smartTagPr>
          <w:attr w:name="Hour" w:val="12"/>
          <w:attr w:name="Minute" w:val="45"/>
        </w:smartTagPr>
        <w:r>
          <w:rPr>
            <w:sz w:val="22"/>
          </w:rPr>
          <w:t>12:45</w:t>
        </w:r>
      </w:smartTag>
      <w:r>
        <w:rPr>
          <w:sz w:val="22"/>
        </w:rPr>
        <w:t>)</w:t>
      </w:r>
    </w:p>
    <w:p w:rsidR="00122502" w:rsidRDefault="00122502">
      <w:pPr>
        <w:ind w:left="720"/>
        <w:rPr>
          <w:sz w:val="22"/>
        </w:rPr>
      </w:pPr>
    </w:p>
    <w:p w:rsidR="00174A2A" w:rsidRDefault="004C7DA8" w:rsidP="00174A2A">
      <w:pPr>
        <w:ind w:left="720"/>
        <w:rPr>
          <w:sz w:val="22"/>
        </w:rPr>
      </w:pPr>
      <w:r>
        <w:rPr>
          <w:b/>
          <w:bCs/>
          <w:sz w:val="22"/>
        </w:rPr>
        <w:t>October 200</w:t>
      </w:r>
      <w:r w:rsidR="00685C38">
        <w:rPr>
          <w:b/>
          <w:bCs/>
          <w:sz w:val="22"/>
        </w:rPr>
        <w:t>6</w:t>
      </w:r>
      <w:r>
        <w:rPr>
          <w:sz w:val="22"/>
        </w:rPr>
        <w:t xml:space="preserve">: </w:t>
      </w:r>
      <w:r w:rsidR="00AD0FE7">
        <w:rPr>
          <w:sz w:val="22"/>
        </w:rPr>
        <w:t xml:space="preserve"> </w:t>
      </w:r>
      <w:r w:rsidR="00174A2A">
        <w:rPr>
          <w:sz w:val="22"/>
        </w:rPr>
        <w:t xml:space="preserve">All data </w:t>
      </w:r>
      <w:r w:rsidR="00225AC8">
        <w:rPr>
          <w:sz w:val="22"/>
        </w:rPr>
        <w:t xml:space="preserve">deleted </w:t>
      </w:r>
      <w:r w:rsidR="00174A2A">
        <w:rPr>
          <w:sz w:val="22"/>
        </w:rPr>
        <w:t>due to program reload resulting in missing 5 second data</w:t>
      </w:r>
    </w:p>
    <w:p w:rsidR="00174A2A" w:rsidRDefault="00225AC8">
      <w:pPr>
        <w:ind w:left="720"/>
        <w:rPr>
          <w:sz w:val="22"/>
        </w:rPr>
      </w:pPr>
      <w:r>
        <w:rPr>
          <w:sz w:val="22"/>
        </w:rPr>
        <w:tab/>
      </w:r>
      <w:r>
        <w:rPr>
          <w:sz w:val="22"/>
        </w:rPr>
        <w:tab/>
        <w:t>10/15/2006 (10:45)</w:t>
      </w:r>
    </w:p>
    <w:p w:rsidR="00174A2A" w:rsidRDefault="00174A2A">
      <w:pPr>
        <w:ind w:left="720"/>
        <w:rPr>
          <w:sz w:val="22"/>
        </w:rPr>
      </w:pPr>
    </w:p>
    <w:p w:rsidR="00AD0FE7" w:rsidRDefault="00277B8E" w:rsidP="00174A2A">
      <w:pPr>
        <w:numPr>
          <w:ins w:id="3" w:author="Jennifer" w:date="2007-10-03T16:12:00Z"/>
        </w:numPr>
        <w:ind w:left="1440" w:firstLine="720"/>
        <w:rPr>
          <w:sz w:val="22"/>
        </w:rPr>
      </w:pPr>
      <w:r>
        <w:rPr>
          <w:sz w:val="22"/>
        </w:rPr>
        <w:t>PAR   values deleted due to glitch in CR1000 program</w:t>
      </w:r>
    </w:p>
    <w:p w:rsidR="00277B8E" w:rsidRPr="00AD0FE7" w:rsidRDefault="00277B8E">
      <w:pPr>
        <w:ind w:left="720"/>
        <w:rPr>
          <w:sz w:val="22"/>
        </w:rPr>
      </w:pPr>
      <w:r>
        <w:rPr>
          <w:b/>
          <w:bCs/>
          <w:sz w:val="22"/>
        </w:rPr>
        <w:tab/>
      </w:r>
      <w:r>
        <w:rPr>
          <w:b/>
          <w:bCs/>
          <w:sz w:val="22"/>
        </w:rPr>
        <w:tab/>
      </w:r>
      <w:smartTag w:uri="urn:schemas-microsoft-com:office:smarttags" w:element="date">
        <w:smartTagPr>
          <w:attr w:name="Year" w:val="2006"/>
          <w:attr w:name="Day" w:val="5"/>
          <w:attr w:name="Month" w:val="10"/>
        </w:smartTagPr>
        <w:r w:rsidRPr="00277B8E">
          <w:rPr>
            <w:bCs/>
            <w:sz w:val="22"/>
          </w:rPr>
          <w:t>10/5/2006</w:t>
        </w:r>
      </w:smartTag>
      <w:r w:rsidRPr="00277B8E">
        <w:rPr>
          <w:bCs/>
          <w:sz w:val="22"/>
        </w:rPr>
        <w:t xml:space="preserve"> (</w:t>
      </w:r>
      <w:smartTag w:uri="urn:schemas-microsoft-com:office:smarttags" w:element="time">
        <w:smartTagPr>
          <w:attr w:name="Minute" w:val="30"/>
          <w:attr w:name="Hour" w:val="12"/>
        </w:smartTagPr>
        <w:r w:rsidRPr="00277B8E">
          <w:rPr>
            <w:bCs/>
            <w:sz w:val="22"/>
          </w:rPr>
          <w:t>12</w:t>
        </w:r>
        <w:r w:rsidRPr="00277B8E">
          <w:rPr>
            <w:sz w:val="22"/>
          </w:rPr>
          <w:t>:</w:t>
        </w:r>
        <w:r>
          <w:rPr>
            <w:sz w:val="22"/>
          </w:rPr>
          <w:t>30</w:t>
        </w:r>
      </w:smartTag>
      <w:r>
        <w:rPr>
          <w:sz w:val="22"/>
        </w:rPr>
        <w:t>)</w:t>
      </w:r>
    </w:p>
    <w:p w:rsidR="004C7DA8" w:rsidRDefault="004C7DA8">
      <w:pPr>
        <w:ind w:left="720"/>
        <w:rPr>
          <w:sz w:val="22"/>
        </w:rPr>
      </w:pPr>
    </w:p>
    <w:p w:rsidR="004C7DA8" w:rsidRDefault="004C7DA8">
      <w:pPr>
        <w:ind w:left="720"/>
        <w:rPr>
          <w:sz w:val="22"/>
        </w:rPr>
      </w:pPr>
      <w:r>
        <w:rPr>
          <w:b/>
          <w:bCs/>
          <w:sz w:val="22"/>
        </w:rPr>
        <w:t>November 200</w:t>
      </w:r>
      <w:r w:rsidR="00685C38">
        <w:rPr>
          <w:b/>
          <w:bCs/>
          <w:sz w:val="22"/>
        </w:rPr>
        <w:t>6</w:t>
      </w:r>
      <w:r>
        <w:rPr>
          <w:sz w:val="22"/>
        </w:rPr>
        <w:t xml:space="preserve">: </w:t>
      </w:r>
    </w:p>
    <w:p w:rsidR="004C7DA8" w:rsidRDefault="004C7DA8">
      <w:pPr>
        <w:ind w:left="720"/>
        <w:rPr>
          <w:sz w:val="22"/>
        </w:rPr>
      </w:pPr>
    </w:p>
    <w:p w:rsidR="004C7DA8" w:rsidRDefault="004C7DA8">
      <w:pPr>
        <w:ind w:left="720"/>
        <w:rPr>
          <w:sz w:val="22"/>
        </w:rPr>
      </w:pPr>
      <w:r>
        <w:rPr>
          <w:b/>
          <w:bCs/>
          <w:sz w:val="22"/>
        </w:rPr>
        <w:t>December 200</w:t>
      </w:r>
      <w:r w:rsidR="00685C38">
        <w:rPr>
          <w:b/>
          <w:bCs/>
          <w:sz w:val="22"/>
        </w:rPr>
        <w:t>6</w:t>
      </w:r>
      <w:r>
        <w:rPr>
          <w:sz w:val="22"/>
        </w:rPr>
        <w:t xml:space="preserve">: </w:t>
      </w:r>
    </w:p>
    <w:p w:rsidR="004C7DA8" w:rsidRDefault="004C7DA8">
      <w:pPr>
        <w:ind w:left="720"/>
        <w:rPr>
          <w:sz w:val="22"/>
        </w:rPr>
      </w:pPr>
    </w:p>
    <w:p w:rsidR="004C7DA8" w:rsidRDefault="004C7DA8">
      <w:pPr>
        <w:rPr>
          <w:sz w:val="22"/>
        </w:rPr>
      </w:pPr>
      <w:r>
        <w:rPr>
          <w:b/>
          <w:bCs/>
          <w:sz w:val="22"/>
        </w:rPr>
        <w:t>13</w:t>
      </w:r>
      <w:r w:rsidR="00B62D48">
        <w:rPr>
          <w:b/>
          <w:bCs/>
          <w:sz w:val="22"/>
        </w:rPr>
        <w:t>. Missing</w:t>
      </w:r>
      <w:r>
        <w:rPr>
          <w:b/>
          <w:bCs/>
          <w:sz w:val="22"/>
        </w:rPr>
        <w:t xml:space="preserve"> Data</w:t>
      </w:r>
      <w:r>
        <w:rPr>
          <w:sz w:val="22"/>
        </w:rPr>
        <w:t>:</w:t>
      </w:r>
    </w:p>
    <w:p w:rsidR="004C7DA8" w:rsidRDefault="004C7DA8">
      <w:pPr>
        <w:rPr>
          <w:sz w:val="22"/>
        </w:rPr>
      </w:pPr>
    </w:p>
    <w:p w:rsidR="00182308" w:rsidRPr="00903F5F" w:rsidRDefault="00182308" w:rsidP="00182308">
      <w:pPr>
        <w:rPr>
          <w:b/>
          <w:sz w:val="22"/>
          <w:szCs w:val="22"/>
        </w:rPr>
      </w:pPr>
      <w:r w:rsidRPr="00903F5F">
        <w:rPr>
          <w:b/>
          <w:sz w:val="22"/>
          <w:szCs w:val="22"/>
        </w:rPr>
        <w:t>Arrays:</w:t>
      </w:r>
    </w:p>
    <w:p w:rsidR="00182308" w:rsidRPr="00182308" w:rsidRDefault="00182308" w:rsidP="00903F5F">
      <w:pPr>
        <w:rPr>
          <w:b/>
          <w:bCs/>
          <w:sz w:val="22"/>
          <w:szCs w:val="22"/>
        </w:rPr>
      </w:pPr>
      <w:r w:rsidRPr="00903F5F">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903F5F">
        <w:rPr>
          <w:sz w:val="22"/>
          <w:szCs w:val="22"/>
        </w:rPr>
        <w:t>15 minute</w:t>
      </w:r>
      <w:proofErr w:type="gramEnd"/>
      <w:r w:rsidRPr="00903F5F">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9" w:history="1">
        <w:r w:rsidR="00295271" w:rsidRPr="00295271">
          <w:rPr>
            <w:rStyle w:val="Hyperlink"/>
            <w:sz w:val="22"/>
            <w:szCs w:val="22"/>
          </w:rPr>
          <w:t>www.nerrsdata.org/get/landing.cfm</w:t>
        </w:r>
      </w:hyperlink>
      <w:r w:rsidRPr="00903F5F">
        <w:rPr>
          <w:sz w:val="22"/>
          <w:szCs w:val="22"/>
        </w:rPr>
        <w:t xml:space="preserve"> throughout the fall of 2022.</w:t>
      </w:r>
    </w:p>
    <w:p w:rsidR="00182308" w:rsidRDefault="00182308">
      <w:pPr>
        <w:ind w:left="720"/>
        <w:rPr>
          <w:b/>
          <w:bCs/>
          <w:sz w:val="22"/>
        </w:rPr>
      </w:pPr>
    </w:p>
    <w:p w:rsidR="004C7DA8" w:rsidRDefault="004C7DA8">
      <w:pPr>
        <w:ind w:left="720"/>
        <w:rPr>
          <w:sz w:val="22"/>
        </w:rPr>
      </w:pPr>
      <w:r>
        <w:rPr>
          <w:b/>
          <w:bCs/>
          <w:sz w:val="22"/>
        </w:rPr>
        <w:t>January 200</w:t>
      </w:r>
      <w:r w:rsidR="00685C38">
        <w:rPr>
          <w:b/>
          <w:bCs/>
          <w:sz w:val="22"/>
        </w:rPr>
        <w:t>6</w:t>
      </w:r>
      <w:r>
        <w:rPr>
          <w:sz w:val="22"/>
        </w:rPr>
        <w:t xml:space="preserve">: </w:t>
      </w:r>
    </w:p>
    <w:p w:rsidR="004C7DA8" w:rsidRDefault="004C7DA8">
      <w:pPr>
        <w:ind w:left="720"/>
        <w:rPr>
          <w:sz w:val="22"/>
        </w:rPr>
      </w:pPr>
    </w:p>
    <w:p w:rsidR="00757D9A" w:rsidRDefault="004C7DA8">
      <w:pPr>
        <w:ind w:left="720"/>
        <w:rPr>
          <w:b/>
          <w:bCs/>
          <w:sz w:val="22"/>
        </w:rPr>
      </w:pPr>
      <w:r>
        <w:rPr>
          <w:b/>
          <w:bCs/>
          <w:sz w:val="22"/>
        </w:rPr>
        <w:t>February 200</w:t>
      </w:r>
      <w:r w:rsidR="00685C38">
        <w:rPr>
          <w:b/>
          <w:bCs/>
          <w:sz w:val="22"/>
        </w:rPr>
        <w:t>6</w:t>
      </w:r>
      <w:r>
        <w:rPr>
          <w:sz w:val="22"/>
        </w:rPr>
        <w:t>:</w:t>
      </w:r>
      <w:r w:rsidR="00CE57B5">
        <w:rPr>
          <w:b/>
          <w:bCs/>
          <w:sz w:val="22"/>
        </w:rPr>
        <w:tab/>
      </w:r>
    </w:p>
    <w:p w:rsidR="00757D9A" w:rsidRDefault="00757D9A">
      <w:pPr>
        <w:ind w:left="720"/>
        <w:rPr>
          <w:b/>
          <w:bCs/>
          <w:sz w:val="22"/>
        </w:rPr>
      </w:pPr>
    </w:p>
    <w:p w:rsidR="004C7DA8" w:rsidRDefault="004C7DA8">
      <w:pPr>
        <w:ind w:left="720"/>
        <w:rPr>
          <w:sz w:val="22"/>
        </w:rPr>
      </w:pPr>
      <w:r>
        <w:rPr>
          <w:b/>
          <w:bCs/>
          <w:sz w:val="22"/>
        </w:rPr>
        <w:t>March 200</w:t>
      </w:r>
      <w:r w:rsidR="00685C38">
        <w:rPr>
          <w:b/>
          <w:bCs/>
          <w:sz w:val="22"/>
        </w:rPr>
        <w:t>6</w:t>
      </w:r>
      <w:r>
        <w:rPr>
          <w:sz w:val="22"/>
        </w:rPr>
        <w:t xml:space="preserve">: </w:t>
      </w:r>
    </w:p>
    <w:p w:rsidR="00757D9A" w:rsidRDefault="00757D9A">
      <w:pPr>
        <w:ind w:left="720"/>
        <w:rPr>
          <w:sz w:val="22"/>
        </w:rPr>
      </w:pPr>
    </w:p>
    <w:p w:rsidR="004C7DA8" w:rsidRDefault="004C7DA8">
      <w:pPr>
        <w:tabs>
          <w:tab w:val="right" w:pos="780"/>
          <w:tab w:val="right" w:pos="1620"/>
          <w:tab w:val="right" w:pos="3300"/>
          <w:tab w:val="right" w:pos="4380"/>
          <w:tab w:val="left" w:pos="4680"/>
        </w:tabs>
        <w:rPr>
          <w:sz w:val="22"/>
        </w:rPr>
      </w:pPr>
      <w:r>
        <w:rPr>
          <w:b/>
          <w:bCs/>
          <w:sz w:val="22"/>
        </w:rPr>
        <w:tab/>
      </w:r>
      <w:r>
        <w:rPr>
          <w:b/>
          <w:bCs/>
          <w:sz w:val="22"/>
        </w:rPr>
        <w:tab/>
        <w:t>April 200</w:t>
      </w:r>
      <w:r w:rsidR="00D6776B">
        <w:rPr>
          <w:b/>
          <w:bCs/>
          <w:sz w:val="22"/>
        </w:rPr>
        <w:t>6</w:t>
      </w:r>
      <w:r>
        <w:rPr>
          <w:sz w:val="22"/>
        </w:rPr>
        <w:t xml:space="preserve">: </w:t>
      </w:r>
    </w:p>
    <w:p w:rsidR="004C7DA8" w:rsidRDefault="004C7DA8">
      <w:pPr>
        <w:ind w:left="720"/>
        <w:rPr>
          <w:sz w:val="22"/>
        </w:rPr>
      </w:pPr>
    </w:p>
    <w:p w:rsidR="009C0849" w:rsidRPr="009C0849" w:rsidRDefault="004C7DA8">
      <w:pPr>
        <w:ind w:left="720"/>
        <w:rPr>
          <w:sz w:val="22"/>
        </w:rPr>
      </w:pPr>
      <w:r>
        <w:rPr>
          <w:b/>
          <w:bCs/>
          <w:sz w:val="22"/>
        </w:rPr>
        <w:t>May 200</w:t>
      </w:r>
      <w:r w:rsidR="00D6776B">
        <w:rPr>
          <w:b/>
          <w:bCs/>
          <w:sz w:val="22"/>
        </w:rPr>
        <w:t>6</w:t>
      </w:r>
      <w:r>
        <w:rPr>
          <w:sz w:val="22"/>
        </w:rPr>
        <w:t xml:space="preserve">: </w:t>
      </w:r>
      <w:r w:rsidR="00A10E31">
        <w:rPr>
          <w:sz w:val="22"/>
        </w:rPr>
        <w:t xml:space="preserve"> </w:t>
      </w:r>
    </w:p>
    <w:p w:rsidR="004C7DA8" w:rsidRDefault="004C7DA8">
      <w:pPr>
        <w:ind w:left="720"/>
        <w:rPr>
          <w:sz w:val="22"/>
        </w:rPr>
      </w:pPr>
    </w:p>
    <w:p w:rsidR="004C7DA8" w:rsidRDefault="004C7DA8">
      <w:pPr>
        <w:ind w:left="720"/>
        <w:rPr>
          <w:sz w:val="22"/>
        </w:rPr>
      </w:pPr>
      <w:r>
        <w:rPr>
          <w:b/>
          <w:bCs/>
          <w:sz w:val="22"/>
        </w:rPr>
        <w:t>June 200</w:t>
      </w:r>
      <w:r w:rsidR="00D6776B">
        <w:rPr>
          <w:b/>
          <w:bCs/>
          <w:sz w:val="22"/>
        </w:rPr>
        <w:t>6</w:t>
      </w:r>
      <w:r>
        <w:rPr>
          <w:sz w:val="22"/>
        </w:rPr>
        <w:t xml:space="preserve">: </w:t>
      </w:r>
    </w:p>
    <w:p w:rsidR="004C7DA8" w:rsidRDefault="004C7DA8">
      <w:pPr>
        <w:ind w:left="720"/>
        <w:rPr>
          <w:sz w:val="22"/>
        </w:rPr>
      </w:pPr>
    </w:p>
    <w:p w:rsidR="004C7DA8" w:rsidRDefault="004C7DA8">
      <w:pPr>
        <w:ind w:left="720"/>
        <w:rPr>
          <w:sz w:val="22"/>
        </w:rPr>
      </w:pPr>
      <w:r>
        <w:rPr>
          <w:b/>
          <w:bCs/>
          <w:sz w:val="22"/>
        </w:rPr>
        <w:t>July 200</w:t>
      </w:r>
      <w:r w:rsidR="00D6776B">
        <w:rPr>
          <w:b/>
          <w:bCs/>
          <w:sz w:val="22"/>
        </w:rPr>
        <w:t>6</w:t>
      </w:r>
      <w:r>
        <w:rPr>
          <w:sz w:val="22"/>
        </w:rPr>
        <w:t xml:space="preserve">: </w:t>
      </w:r>
      <w:r w:rsidR="00F552E9">
        <w:rPr>
          <w:sz w:val="22"/>
        </w:rPr>
        <w:t xml:space="preserve">all data July 19 from </w:t>
      </w:r>
      <w:smartTag w:uri="urn:schemas-microsoft-com:office:smarttags" w:element="time">
        <w:smartTagPr>
          <w:attr w:name="Minute" w:val="15"/>
          <w:attr w:name="Hour" w:val="10"/>
        </w:smartTagPr>
        <w:r w:rsidR="00F552E9">
          <w:rPr>
            <w:sz w:val="22"/>
          </w:rPr>
          <w:t>10:15</w:t>
        </w:r>
      </w:smartTag>
      <w:r w:rsidR="00F23D4B">
        <w:rPr>
          <w:sz w:val="22"/>
        </w:rPr>
        <w:t xml:space="preserve"> through </w:t>
      </w:r>
      <w:smartTag w:uri="urn:schemas-microsoft-com:office:smarttags" w:element="time">
        <w:smartTagPr>
          <w:attr w:name="Minute" w:val="0"/>
          <w:attr w:name="Hour" w:val="16"/>
        </w:smartTagPr>
        <w:r w:rsidR="00F23D4B">
          <w:rPr>
            <w:sz w:val="22"/>
          </w:rPr>
          <w:t>16:0</w:t>
        </w:r>
        <w:r w:rsidR="00F552E9">
          <w:rPr>
            <w:sz w:val="22"/>
          </w:rPr>
          <w:t>0</w:t>
        </w:r>
      </w:smartTag>
      <w:r w:rsidR="00F552E9">
        <w:rPr>
          <w:sz w:val="22"/>
        </w:rPr>
        <w:t xml:space="preserve"> due to maintenance of weather station</w:t>
      </w:r>
    </w:p>
    <w:p w:rsidR="00D6776B" w:rsidRDefault="00D6776B">
      <w:pPr>
        <w:ind w:left="720"/>
        <w:rPr>
          <w:sz w:val="22"/>
        </w:rPr>
      </w:pPr>
    </w:p>
    <w:p w:rsidR="004C7DA8" w:rsidRDefault="004C7DA8">
      <w:pPr>
        <w:ind w:left="720"/>
        <w:rPr>
          <w:sz w:val="22"/>
        </w:rPr>
      </w:pPr>
      <w:r>
        <w:rPr>
          <w:b/>
          <w:bCs/>
          <w:sz w:val="22"/>
        </w:rPr>
        <w:t>August 200</w:t>
      </w:r>
      <w:r w:rsidR="00D6776B">
        <w:rPr>
          <w:b/>
          <w:bCs/>
          <w:sz w:val="22"/>
        </w:rPr>
        <w:t>6</w:t>
      </w:r>
      <w:r>
        <w:rPr>
          <w:sz w:val="22"/>
        </w:rPr>
        <w:t xml:space="preserve">: </w:t>
      </w:r>
      <w:r w:rsidR="006E00C9">
        <w:rPr>
          <w:sz w:val="22"/>
        </w:rPr>
        <w:t xml:space="preserve">all data 2 August at </w:t>
      </w:r>
      <w:smartTag w:uri="urn:schemas-microsoft-com:office:smarttags" w:element="time">
        <w:smartTagPr>
          <w:attr w:name="Minute" w:val="15"/>
          <w:attr w:name="Hour" w:val="19"/>
        </w:smartTagPr>
        <w:r w:rsidR="006E00C9">
          <w:rPr>
            <w:sz w:val="22"/>
          </w:rPr>
          <w:t>07:15</w:t>
        </w:r>
      </w:smartTag>
      <w:r w:rsidR="006E00C9">
        <w:rPr>
          <w:sz w:val="22"/>
        </w:rPr>
        <w:t xml:space="preserve"> due to maintenance and installation </w:t>
      </w:r>
      <w:proofErr w:type="gramStart"/>
      <w:r w:rsidR="006E00C9">
        <w:rPr>
          <w:sz w:val="22"/>
        </w:rPr>
        <w:t>of  CFM</w:t>
      </w:r>
      <w:proofErr w:type="gramEnd"/>
      <w:r w:rsidR="006E00C9">
        <w:rPr>
          <w:sz w:val="22"/>
        </w:rPr>
        <w:t>100</w:t>
      </w:r>
    </w:p>
    <w:p w:rsidR="004C7DA8" w:rsidRDefault="004C7DA8">
      <w:pPr>
        <w:ind w:left="720"/>
        <w:rPr>
          <w:sz w:val="22"/>
        </w:rPr>
      </w:pPr>
    </w:p>
    <w:p w:rsidR="004C7DA8" w:rsidRDefault="004C7DA8">
      <w:pPr>
        <w:ind w:left="720"/>
        <w:rPr>
          <w:sz w:val="22"/>
        </w:rPr>
      </w:pPr>
      <w:r>
        <w:rPr>
          <w:b/>
          <w:bCs/>
          <w:sz w:val="22"/>
        </w:rPr>
        <w:t>September 200</w:t>
      </w:r>
      <w:r w:rsidR="00D6776B">
        <w:rPr>
          <w:b/>
          <w:bCs/>
          <w:sz w:val="22"/>
        </w:rPr>
        <w:t>6</w:t>
      </w:r>
      <w:r>
        <w:rPr>
          <w:sz w:val="22"/>
        </w:rPr>
        <w:t xml:space="preserve">: </w:t>
      </w:r>
    </w:p>
    <w:p w:rsidR="00277B8E" w:rsidRDefault="00277B8E">
      <w:pPr>
        <w:ind w:left="720"/>
        <w:rPr>
          <w:sz w:val="22"/>
        </w:rPr>
      </w:pPr>
    </w:p>
    <w:p w:rsidR="003642F2" w:rsidRDefault="004C7DA8">
      <w:pPr>
        <w:ind w:left="720"/>
        <w:rPr>
          <w:bCs/>
          <w:sz w:val="22"/>
        </w:rPr>
      </w:pPr>
      <w:r>
        <w:rPr>
          <w:b/>
          <w:bCs/>
          <w:sz w:val="22"/>
        </w:rPr>
        <w:t>October 200</w:t>
      </w:r>
      <w:r w:rsidR="00D6776B">
        <w:rPr>
          <w:b/>
          <w:bCs/>
          <w:sz w:val="22"/>
        </w:rPr>
        <w:t>6</w:t>
      </w:r>
      <w:r>
        <w:rPr>
          <w:sz w:val="22"/>
        </w:rPr>
        <w:t xml:space="preserve">: </w:t>
      </w:r>
      <w:r w:rsidR="003642F2">
        <w:rPr>
          <w:bCs/>
          <w:sz w:val="22"/>
        </w:rPr>
        <w:t xml:space="preserve">all data missing </w:t>
      </w:r>
      <w:r w:rsidR="00277B8E">
        <w:rPr>
          <w:bCs/>
          <w:sz w:val="22"/>
        </w:rPr>
        <w:t>14 October (</w:t>
      </w:r>
      <w:smartTag w:uri="urn:schemas-microsoft-com:office:smarttags" w:element="time">
        <w:smartTagPr>
          <w:attr w:name="Minute" w:val="30"/>
          <w:attr w:name="Hour" w:val="14"/>
        </w:smartTagPr>
        <w:r w:rsidR="00277B8E">
          <w:rPr>
            <w:bCs/>
            <w:sz w:val="22"/>
          </w:rPr>
          <w:t>14:30</w:t>
        </w:r>
      </w:smartTag>
      <w:r w:rsidR="00277B8E">
        <w:rPr>
          <w:bCs/>
          <w:sz w:val="22"/>
        </w:rPr>
        <w:t xml:space="preserve">) and </w:t>
      </w:r>
      <w:r w:rsidR="003642F2">
        <w:rPr>
          <w:bCs/>
          <w:sz w:val="22"/>
        </w:rPr>
        <w:t>15 October (</w:t>
      </w:r>
      <w:smartTag w:uri="urn:schemas-microsoft-com:office:smarttags" w:element="time">
        <w:smartTagPr>
          <w:attr w:name="Minute" w:val="0"/>
          <w:attr w:name="Hour" w:val="10"/>
        </w:smartTagPr>
        <w:r w:rsidR="003642F2">
          <w:rPr>
            <w:bCs/>
            <w:sz w:val="22"/>
          </w:rPr>
          <w:t>10:00-10:30</w:t>
        </w:r>
      </w:smartTag>
      <w:r w:rsidR="003642F2">
        <w:rPr>
          <w:bCs/>
          <w:sz w:val="22"/>
        </w:rPr>
        <w:t>) due to program maintenance</w:t>
      </w:r>
    </w:p>
    <w:p w:rsidR="000A3276" w:rsidRPr="000A3276" w:rsidRDefault="000A3276">
      <w:pPr>
        <w:ind w:left="720"/>
        <w:rPr>
          <w:sz w:val="22"/>
        </w:rPr>
      </w:pPr>
      <w:r>
        <w:rPr>
          <w:b/>
          <w:bCs/>
          <w:sz w:val="22"/>
        </w:rPr>
        <w:tab/>
      </w:r>
      <w:smartTag w:uri="urn:schemas-microsoft-com:office:smarttags" w:element="place">
        <w:r w:rsidRPr="000A3276">
          <w:rPr>
            <w:bCs/>
            <w:sz w:val="22"/>
          </w:rPr>
          <w:t>Battery</w:t>
        </w:r>
      </w:smartTag>
      <w:r w:rsidR="00277B8E">
        <w:rPr>
          <w:bCs/>
          <w:sz w:val="22"/>
        </w:rPr>
        <w:t xml:space="preserve"> voltage data </w:t>
      </w:r>
      <w:r>
        <w:rPr>
          <w:bCs/>
          <w:sz w:val="22"/>
        </w:rPr>
        <w:t>10/14//2006 (</w:t>
      </w:r>
      <w:r w:rsidR="00855A15">
        <w:rPr>
          <w:bCs/>
          <w:sz w:val="22"/>
        </w:rPr>
        <w:t>14:45) through 10/15/2006 (09:45) missing</w:t>
      </w:r>
      <w:r w:rsidRPr="000A3276">
        <w:rPr>
          <w:bCs/>
          <w:sz w:val="22"/>
        </w:rPr>
        <w:t xml:space="preserve"> </w:t>
      </w:r>
      <w:r w:rsidR="001C4F5D">
        <w:rPr>
          <w:bCs/>
          <w:sz w:val="22"/>
        </w:rPr>
        <w:t>reason unknown</w:t>
      </w:r>
    </w:p>
    <w:p w:rsidR="004C7DA8" w:rsidRDefault="004C7DA8">
      <w:pPr>
        <w:ind w:left="720"/>
        <w:rPr>
          <w:sz w:val="22"/>
        </w:rPr>
      </w:pPr>
    </w:p>
    <w:p w:rsidR="004C7DA8" w:rsidRDefault="004C7DA8">
      <w:pPr>
        <w:ind w:left="720"/>
        <w:rPr>
          <w:sz w:val="22"/>
        </w:rPr>
      </w:pPr>
      <w:r>
        <w:rPr>
          <w:b/>
          <w:bCs/>
          <w:sz w:val="22"/>
        </w:rPr>
        <w:t>November 200</w:t>
      </w:r>
      <w:r w:rsidR="00D6776B">
        <w:rPr>
          <w:b/>
          <w:bCs/>
          <w:sz w:val="22"/>
        </w:rPr>
        <w:t>6</w:t>
      </w:r>
      <w:r>
        <w:rPr>
          <w:sz w:val="22"/>
        </w:rPr>
        <w:t xml:space="preserve">: </w:t>
      </w:r>
    </w:p>
    <w:p w:rsidR="004C7DA8" w:rsidRDefault="004C7DA8">
      <w:pPr>
        <w:ind w:left="720"/>
        <w:rPr>
          <w:sz w:val="22"/>
        </w:rPr>
      </w:pPr>
    </w:p>
    <w:p w:rsidR="004C7DA8" w:rsidRDefault="004C7DA8">
      <w:pPr>
        <w:ind w:left="360" w:firstLine="360"/>
        <w:rPr>
          <w:sz w:val="22"/>
        </w:rPr>
      </w:pPr>
      <w:r>
        <w:rPr>
          <w:b/>
          <w:bCs/>
          <w:sz w:val="22"/>
        </w:rPr>
        <w:lastRenderedPageBreak/>
        <w:t>December 200</w:t>
      </w:r>
      <w:r w:rsidR="00D6776B">
        <w:rPr>
          <w:b/>
          <w:bCs/>
          <w:sz w:val="22"/>
        </w:rPr>
        <w:t>6</w:t>
      </w:r>
      <w:r>
        <w:rPr>
          <w:sz w:val="22"/>
        </w:rPr>
        <w:t xml:space="preserve">: </w:t>
      </w:r>
    </w:p>
    <w:p w:rsidR="004C7DA8" w:rsidRDefault="004C7DA8">
      <w:pPr>
        <w:ind w:left="360" w:firstLine="360"/>
        <w:rPr>
          <w:sz w:val="22"/>
        </w:rPr>
      </w:pPr>
    </w:p>
    <w:p w:rsidR="004C7DA8" w:rsidRDefault="004C7DA8">
      <w:pPr>
        <w:ind w:left="360" w:firstLine="360"/>
        <w:rPr>
          <w:sz w:val="22"/>
        </w:rPr>
      </w:pPr>
    </w:p>
    <w:p w:rsidR="004C7DA8" w:rsidRPr="00182308" w:rsidRDefault="004C7DA8" w:rsidP="00903F5F">
      <w:pPr>
        <w:numPr>
          <w:ilvl w:val="0"/>
          <w:numId w:val="3"/>
        </w:numPr>
        <w:ind w:left="360"/>
        <w:rPr>
          <w:sz w:val="22"/>
        </w:rPr>
      </w:pPr>
      <w:r w:rsidRPr="00182308">
        <w:rPr>
          <w:b/>
          <w:bCs/>
          <w:sz w:val="22"/>
        </w:rPr>
        <w:t>Other remarks</w:t>
      </w:r>
      <w:r w:rsidRPr="00182308">
        <w:rPr>
          <w:sz w:val="22"/>
        </w:rPr>
        <w:t>:</w:t>
      </w:r>
    </w:p>
    <w:p w:rsidR="004C7DA8" w:rsidRDefault="004C7DA8">
      <w:pPr>
        <w:ind w:left="1440"/>
        <w:rPr>
          <w:sz w:val="22"/>
        </w:rPr>
      </w:pPr>
    </w:p>
    <w:p w:rsidR="009F705D" w:rsidRPr="009F705D" w:rsidRDefault="009F705D" w:rsidP="00182308">
      <w:pPr>
        <w:rPr>
          <w:sz w:val="22"/>
          <w:szCs w:val="22"/>
        </w:rPr>
      </w:pPr>
      <w:r w:rsidRPr="009F705D">
        <w:rPr>
          <w:b/>
          <w:sz w:val="22"/>
          <w:szCs w:val="22"/>
        </w:rPr>
        <w:t xml:space="preserve">On </w:t>
      </w:r>
      <w:r w:rsidR="00755C25">
        <w:rPr>
          <w:b/>
          <w:sz w:val="22"/>
          <w:szCs w:val="22"/>
        </w:rPr>
        <w:t>10</w:t>
      </w:r>
      <w:r w:rsidRPr="009F705D">
        <w:rPr>
          <w:b/>
          <w:sz w:val="22"/>
          <w:szCs w:val="22"/>
        </w:rPr>
        <w:t>/</w:t>
      </w:r>
      <w:r>
        <w:rPr>
          <w:b/>
          <w:sz w:val="22"/>
          <w:szCs w:val="22"/>
        </w:rPr>
        <w:t>2</w:t>
      </w:r>
      <w:r w:rsidR="00755C25">
        <w:rPr>
          <w:b/>
          <w:sz w:val="22"/>
          <w:szCs w:val="22"/>
        </w:rPr>
        <w:t>3</w:t>
      </w:r>
      <w:r w:rsidRPr="009F705D">
        <w:rPr>
          <w:b/>
          <w:sz w:val="22"/>
          <w:szCs w:val="22"/>
        </w:rPr>
        <w:t xml:space="preserve">/2023 this dataset was updated to include embedded QAQC flags for anomalous/suspect data.  </w:t>
      </w:r>
      <w:r w:rsidRPr="009F705D">
        <w:rPr>
          <w:sz w:val="22"/>
          <w:szCs w:val="22"/>
        </w:rPr>
        <w:t>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9F705D" w:rsidRDefault="009F705D" w:rsidP="00182308">
      <w:pPr>
        <w:rPr>
          <w:b/>
          <w:sz w:val="22"/>
          <w:szCs w:val="22"/>
        </w:rPr>
      </w:pPr>
    </w:p>
    <w:p w:rsidR="00182308" w:rsidRPr="00903F5F" w:rsidRDefault="00182308" w:rsidP="00182308">
      <w:pPr>
        <w:rPr>
          <w:b/>
          <w:sz w:val="22"/>
          <w:szCs w:val="22"/>
        </w:rPr>
      </w:pPr>
      <w:r w:rsidRPr="00903F5F">
        <w:rPr>
          <w:b/>
          <w:sz w:val="22"/>
          <w:szCs w:val="22"/>
        </w:rPr>
        <w:t>Arrays:</w:t>
      </w:r>
    </w:p>
    <w:p w:rsidR="00182308" w:rsidRPr="00903F5F" w:rsidRDefault="00182308" w:rsidP="00182308">
      <w:pPr>
        <w:rPr>
          <w:sz w:val="22"/>
          <w:szCs w:val="22"/>
        </w:rPr>
      </w:pPr>
      <w:r w:rsidRPr="00903F5F">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903F5F">
        <w:rPr>
          <w:sz w:val="22"/>
          <w:szCs w:val="22"/>
        </w:rPr>
        <w:t>15 minute</w:t>
      </w:r>
      <w:proofErr w:type="gramEnd"/>
      <w:r w:rsidRPr="00903F5F">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0" w:history="1">
        <w:r w:rsidR="00295271" w:rsidRPr="00295271">
          <w:rPr>
            <w:rStyle w:val="Hyperlink"/>
            <w:sz w:val="22"/>
            <w:szCs w:val="22"/>
          </w:rPr>
          <w:t>www.nerrsdata.org/get/landing.cfm</w:t>
        </w:r>
      </w:hyperlink>
      <w:r w:rsidRPr="00903F5F">
        <w:rPr>
          <w:sz w:val="22"/>
          <w:szCs w:val="22"/>
        </w:rPr>
        <w:t xml:space="preserve"> throughout the fall of 2022.</w:t>
      </w:r>
    </w:p>
    <w:p w:rsidR="00182308" w:rsidRPr="00903F5F" w:rsidRDefault="00182308" w:rsidP="00182308">
      <w:pPr>
        <w:rPr>
          <w:b/>
          <w:bCs/>
          <w:sz w:val="22"/>
          <w:szCs w:val="22"/>
        </w:rPr>
      </w:pPr>
    </w:p>
    <w:p w:rsidR="00182308" w:rsidRPr="00903F5F" w:rsidRDefault="00182308" w:rsidP="00182308">
      <w:pPr>
        <w:rPr>
          <w:sz w:val="22"/>
          <w:szCs w:val="22"/>
        </w:rPr>
      </w:pPr>
      <w:r w:rsidRPr="00903F5F">
        <w:rPr>
          <w:b/>
          <w:bCs/>
          <w:sz w:val="22"/>
          <w:szCs w:val="22"/>
        </w:rPr>
        <w:t>Precipitation:</w:t>
      </w:r>
    </w:p>
    <w:p w:rsidR="004C7DA8" w:rsidRPr="00182308" w:rsidRDefault="00182308" w:rsidP="00903F5F">
      <w:pPr>
        <w:rPr>
          <w:sz w:val="22"/>
          <w:szCs w:val="22"/>
        </w:rPr>
      </w:pPr>
      <w:r w:rsidRPr="00903F5F">
        <w:rPr>
          <w:sz w:val="22"/>
          <w:szCs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11" w:history="1">
        <w:r w:rsidR="00295271" w:rsidRPr="00295271">
          <w:rPr>
            <w:rStyle w:val="Hyperlink"/>
            <w:sz w:val="22"/>
            <w:szCs w:val="22"/>
          </w:rPr>
          <w:t>www.nerrsdata.org/get/landing.cfm</w:t>
        </w:r>
      </w:hyperlink>
      <w:r w:rsidRPr="00903F5F">
        <w:rPr>
          <w:color w:val="002060"/>
          <w:sz w:val="22"/>
          <w:szCs w:val="22"/>
        </w:rPr>
        <w:t xml:space="preserve"> </w:t>
      </w:r>
      <w:r w:rsidRPr="00903F5F">
        <w:rPr>
          <w:sz w:val="22"/>
          <w:szCs w:val="22"/>
        </w:rPr>
        <w:t>throughout early 2023.</w:t>
      </w:r>
    </w:p>
    <w:sectPr w:rsidR="004C7DA8" w:rsidRPr="001823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70591"/>
    <w:multiLevelType w:val="hybridMultilevel"/>
    <w:tmpl w:val="3C6E946E"/>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D97E10"/>
    <w:multiLevelType w:val="hybridMultilevel"/>
    <w:tmpl w:val="5846E674"/>
    <w:lvl w:ilvl="0" w:tplc="A6DCB258">
      <w:start w:val="29"/>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25B118F"/>
    <w:multiLevelType w:val="hybridMultilevel"/>
    <w:tmpl w:val="76E261D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6573F4C"/>
    <w:multiLevelType w:val="hybridMultilevel"/>
    <w:tmpl w:val="74DECDB6"/>
    <w:lvl w:ilvl="0" w:tplc="0409000F">
      <w:start w:val="1"/>
      <w:numFmt w:val="decimal"/>
      <w:lvlText w:val="%1."/>
      <w:lvlJc w:val="left"/>
      <w:pPr>
        <w:tabs>
          <w:tab w:val="num" w:pos="720"/>
        </w:tabs>
        <w:ind w:left="720" w:hanging="360"/>
      </w:pPr>
      <w:rPr>
        <w:rFonts w:hint="default"/>
      </w:rPr>
    </w:lvl>
    <w:lvl w:ilvl="1" w:tplc="2368B0A2">
      <w:start w:val="1"/>
      <w:numFmt w:val="upperLetter"/>
      <w:lvlText w:val="%2."/>
      <w:lvlJc w:val="left"/>
      <w:pPr>
        <w:tabs>
          <w:tab w:val="num" w:pos="1440"/>
        </w:tabs>
        <w:ind w:left="1440" w:hanging="360"/>
      </w:pPr>
      <w:rPr>
        <w:rFonts w:hint="default"/>
      </w:rPr>
    </w:lvl>
    <w:lvl w:ilvl="2" w:tplc="B644BC08">
      <w:start w:val="5"/>
      <w:numFmt w:val="decimal"/>
      <w:lvlText w:val="%3"/>
      <w:lvlJc w:val="left"/>
      <w:pPr>
        <w:tabs>
          <w:tab w:val="num" w:pos="4860"/>
        </w:tabs>
        <w:ind w:left="4860" w:hanging="2880"/>
      </w:pPr>
      <w:rPr>
        <w:rFonts w:hint="default"/>
      </w:rPr>
    </w:lvl>
    <w:lvl w:ilvl="3" w:tplc="4CF48D6C">
      <w:start w:val="6"/>
      <w:numFmt w:val="decimal"/>
      <w:lvlText w:val="%4"/>
      <w:lvlJc w:val="left"/>
      <w:pPr>
        <w:tabs>
          <w:tab w:val="num" w:pos="5085"/>
        </w:tabs>
        <w:ind w:left="5085" w:hanging="2565"/>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AE"/>
    <w:rsid w:val="00003490"/>
    <w:rsid w:val="00032973"/>
    <w:rsid w:val="00036D86"/>
    <w:rsid w:val="000A3276"/>
    <w:rsid w:val="000B0854"/>
    <w:rsid w:val="000F1A94"/>
    <w:rsid w:val="00113833"/>
    <w:rsid w:val="00122502"/>
    <w:rsid w:val="00135BAE"/>
    <w:rsid w:val="00174A2A"/>
    <w:rsid w:val="00182308"/>
    <w:rsid w:val="001C4F5D"/>
    <w:rsid w:val="0021647D"/>
    <w:rsid w:val="00225AC8"/>
    <w:rsid w:val="002577A4"/>
    <w:rsid w:val="00257E6F"/>
    <w:rsid w:val="00267998"/>
    <w:rsid w:val="00277B8E"/>
    <w:rsid w:val="00295271"/>
    <w:rsid w:val="003015C7"/>
    <w:rsid w:val="0034238F"/>
    <w:rsid w:val="00347A1D"/>
    <w:rsid w:val="003642F2"/>
    <w:rsid w:val="00395139"/>
    <w:rsid w:val="0039515D"/>
    <w:rsid w:val="003E3A5D"/>
    <w:rsid w:val="004C7DA8"/>
    <w:rsid w:val="00531B86"/>
    <w:rsid w:val="0057117C"/>
    <w:rsid w:val="00580CD1"/>
    <w:rsid w:val="005E4196"/>
    <w:rsid w:val="00685C38"/>
    <w:rsid w:val="00694C6A"/>
    <w:rsid w:val="006D4C9D"/>
    <w:rsid w:val="006D5A24"/>
    <w:rsid w:val="006E00C9"/>
    <w:rsid w:val="00755C25"/>
    <w:rsid w:val="00757D9A"/>
    <w:rsid w:val="00780C83"/>
    <w:rsid w:val="007C22DB"/>
    <w:rsid w:val="007C2AFB"/>
    <w:rsid w:val="007D629D"/>
    <w:rsid w:val="007E1A0E"/>
    <w:rsid w:val="00855A15"/>
    <w:rsid w:val="00891374"/>
    <w:rsid w:val="008B0CB4"/>
    <w:rsid w:val="008C687A"/>
    <w:rsid w:val="00903F5F"/>
    <w:rsid w:val="00946A9D"/>
    <w:rsid w:val="00975456"/>
    <w:rsid w:val="0099716B"/>
    <w:rsid w:val="009C0849"/>
    <w:rsid w:val="009C35F2"/>
    <w:rsid w:val="009F2FD8"/>
    <w:rsid w:val="009F705D"/>
    <w:rsid w:val="00A10E31"/>
    <w:rsid w:val="00A448F6"/>
    <w:rsid w:val="00A65D9C"/>
    <w:rsid w:val="00AD0FE7"/>
    <w:rsid w:val="00B62D48"/>
    <w:rsid w:val="00B95020"/>
    <w:rsid w:val="00C00597"/>
    <w:rsid w:val="00C9478C"/>
    <w:rsid w:val="00CE2C4F"/>
    <w:rsid w:val="00CE57B5"/>
    <w:rsid w:val="00D12A6E"/>
    <w:rsid w:val="00D138AB"/>
    <w:rsid w:val="00D6776B"/>
    <w:rsid w:val="00D90880"/>
    <w:rsid w:val="00DE1631"/>
    <w:rsid w:val="00DF547A"/>
    <w:rsid w:val="00E72ECE"/>
    <w:rsid w:val="00E96FA8"/>
    <w:rsid w:val="00EA09F6"/>
    <w:rsid w:val="00F14AC9"/>
    <w:rsid w:val="00F23D4B"/>
    <w:rsid w:val="00F5073A"/>
    <w:rsid w:val="00F552E9"/>
    <w:rsid w:val="00F81D01"/>
    <w:rsid w:val="00FF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7E06722"/>
  <w15:chartTrackingRefBased/>
  <w15:docId w15:val="{0E118A4F-1F3B-414D-AF6A-5D52F516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ind w:left="360"/>
      <w:outlineLvl w:val="0"/>
    </w:pPr>
    <w:rPr>
      <w:sz w:val="22"/>
      <w:u w:val="single"/>
    </w:rPr>
  </w:style>
  <w:style w:type="paragraph" w:styleId="Heading2">
    <w:name w:val="heading 2"/>
    <w:basedOn w:val="Normal"/>
    <w:next w:val="Normal"/>
    <w:qFormat/>
    <w:pPr>
      <w:keepNext/>
      <w:ind w:left="1440"/>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Indent">
    <w:name w:val="Body Text Indent"/>
    <w:basedOn w:val="Normal"/>
    <w:pPr>
      <w:ind w:left="1440"/>
    </w:pPr>
  </w:style>
  <w:style w:type="paragraph" w:styleId="BodyTextIndent2">
    <w:name w:val="Body Text Indent 2"/>
    <w:basedOn w:val="Normal"/>
    <w:pPr>
      <w:ind w:firstLine="720"/>
    </w:pPr>
    <w:rPr>
      <w:sz w:val="22"/>
    </w:rPr>
  </w:style>
  <w:style w:type="paragraph" w:styleId="PlainText">
    <w:name w:val="Plain Text"/>
    <w:basedOn w:val="Normal"/>
    <w:rPr>
      <w:rFonts w:ascii="Courier New" w:hAnsi="Courier New" w:cs="Courier New"/>
    </w:rPr>
  </w:style>
  <w:style w:type="paragraph" w:styleId="BodyTextIndent3">
    <w:name w:val="Body Text Indent 3"/>
    <w:basedOn w:val="Normal"/>
    <w:pPr>
      <w:ind w:left="360"/>
    </w:pPr>
    <w:rPr>
      <w:sz w:val="22"/>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9C35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0914">
      <w:bodyDiv w:val="1"/>
      <w:marLeft w:val="0"/>
      <w:marRight w:val="0"/>
      <w:marTop w:val="0"/>
      <w:marBottom w:val="0"/>
      <w:divBdr>
        <w:top w:val="none" w:sz="0" w:space="0" w:color="auto"/>
        <w:left w:val="none" w:sz="0" w:space="0" w:color="auto"/>
        <w:bottom w:val="none" w:sz="0" w:space="0" w:color="auto"/>
        <w:right w:val="none" w:sz="0" w:space="0" w:color="auto"/>
      </w:divBdr>
    </w:div>
    <w:div w:id="181059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rrsdata.org/get/landing.cf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mo.baruch.sc.edu/" TargetMode="External"/><Relationship Id="rId11" Type="http://schemas.openxmlformats.org/officeDocument/2006/relationships/hyperlink" Target="http://www.nerrsdata.org/get/landing.cfm" TargetMode="External"/><Relationship Id="rId5" Type="http://schemas.openxmlformats.org/officeDocument/2006/relationships/hyperlink" Target="mailto:david.klarer@oldwomancreek.org" TargetMode="External"/><Relationship Id="rId10" Type="http://schemas.openxmlformats.org/officeDocument/2006/relationships/hyperlink" Target="http://www.nerrsdata.org/get/landing.cfm" TargetMode="Externa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Old Woman Creek NERR Site Weather Station Metadata Report</vt:lpstr>
    </vt:vector>
  </TitlesOfParts>
  <Company>Old Woman Creek SNP and NERR</Company>
  <LinksUpToDate>false</LinksUpToDate>
  <CharactersWithSpaces>23086</CharactersWithSpaces>
  <SharedDoc>false</SharedDoc>
  <HLinks>
    <vt:vector size="12" baseType="variant">
      <vt:variant>
        <vt:i4>6357036</vt:i4>
      </vt:variant>
      <vt:variant>
        <vt:i4>3</vt:i4>
      </vt:variant>
      <vt:variant>
        <vt:i4>0</vt:i4>
      </vt:variant>
      <vt:variant>
        <vt:i4>5</vt:i4>
      </vt:variant>
      <vt:variant>
        <vt:lpwstr>http://cdmo.baruch.sc.edu/</vt:lpwstr>
      </vt:variant>
      <vt:variant>
        <vt:lpwstr/>
      </vt:variant>
      <vt:variant>
        <vt:i4>6815751</vt:i4>
      </vt:variant>
      <vt:variant>
        <vt:i4>0</vt:i4>
      </vt:variant>
      <vt:variant>
        <vt:i4>0</vt:i4>
      </vt:variant>
      <vt:variant>
        <vt:i4>5</vt:i4>
      </vt:variant>
      <vt:variant>
        <vt:lpwstr>mailto:david.klarer@oldwomancreek.org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NERR Site Weather Station Metadata Report</dc:title>
  <dc:subject/>
  <dc:creator>david  klarer</dc:creator>
  <cp:keywords/>
  <dc:description/>
  <cp:lastModifiedBy>Jennifer Keesee</cp:lastModifiedBy>
  <cp:revision>2</cp:revision>
  <cp:lastPrinted>2003-02-13T01:41:00Z</cp:lastPrinted>
  <dcterms:created xsi:type="dcterms:W3CDTF">2023-10-23T18:21:00Z</dcterms:created>
  <dcterms:modified xsi:type="dcterms:W3CDTF">2023-10-23T18:21:00Z</dcterms:modified>
</cp:coreProperties>
</file>