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1DF" w:rsidRPr="00AB3242" w:rsidRDefault="007571DF" w:rsidP="00B92353">
      <w:pPr>
        <w:pStyle w:val="PlainText"/>
        <w:rPr>
          <w:rFonts w:ascii="Times New Roman" w:hAnsi="Times New Roman" w:cs="Times New Roman"/>
          <w:sz w:val="22"/>
          <w:szCs w:val="22"/>
          <w:lang w:val="en-US"/>
        </w:rPr>
      </w:pPr>
      <w:r w:rsidRPr="00AB3242">
        <w:rPr>
          <w:rFonts w:ascii="Times New Roman" w:hAnsi="Times New Roman" w:cs="Times New Roman"/>
          <w:sz w:val="22"/>
          <w:szCs w:val="22"/>
          <w:lang w:val="en-US"/>
        </w:rPr>
        <w:t>Jobos Bay (JOB) National Estuarine Research Reserve</w:t>
      </w:r>
      <w:r w:rsidR="002B57F1" w:rsidRPr="00AB3242">
        <w:rPr>
          <w:rFonts w:ascii="Times New Roman" w:hAnsi="Times New Roman" w:cs="Times New Roman"/>
          <w:sz w:val="22"/>
          <w:szCs w:val="22"/>
          <w:lang w:val="en-US"/>
        </w:rPr>
        <w:t xml:space="preserve"> </w:t>
      </w:r>
      <w:r w:rsidRPr="00AB3242">
        <w:rPr>
          <w:rFonts w:ascii="Times New Roman" w:hAnsi="Times New Roman" w:cs="Times New Roman"/>
          <w:sz w:val="22"/>
          <w:szCs w:val="22"/>
          <w:lang w:val="en-US"/>
        </w:rPr>
        <w:t>Meteorological Metadata</w:t>
      </w:r>
    </w:p>
    <w:p w:rsidR="007571DF" w:rsidRPr="00E60FE9" w:rsidRDefault="007571DF" w:rsidP="00B92353">
      <w:pPr>
        <w:pStyle w:val="PlainText"/>
        <w:rPr>
          <w:rFonts w:ascii="Times New Roman" w:hAnsi="Times New Roman" w:cs="Times New Roman"/>
          <w:sz w:val="22"/>
          <w:szCs w:val="22"/>
          <w:lang w:val="en-US"/>
        </w:rPr>
      </w:pPr>
      <w:r w:rsidRPr="002B57F1">
        <w:rPr>
          <w:rFonts w:ascii="Times New Roman" w:hAnsi="Times New Roman" w:cs="Times New Roman"/>
          <w:sz w:val="22"/>
          <w:szCs w:val="22"/>
          <w:lang w:val="en-US"/>
        </w:rPr>
        <w:t>January - December 200</w:t>
      </w:r>
      <w:r w:rsidR="0074786A" w:rsidRPr="00E60FE9">
        <w:rPr>
          <w:rFonts w:ascii="Times New Roman" w:hAnsi="Times New Roman" w:cs="Times New Roman"/>
          <w:sz w:val="22"/>
          <w:szCs w:val="22"/>
          <w:lang w:val="en-US"/>
        </w:rPr>
        <w:t>6</w:t>
      </w:r>
    </w:p>
    <w:p w:rsidR="007571DF" w:rsidRPr="002B57F1" w:rsidRDefault="007571DF" w:rsidP="00B92353">
      <w:pPr>
        <w:pStyle w:val="PlainText"/>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Latest Update:  </w:t>
      </w:r>
      <w:r w:rsidR="00715181">
        <w:rPr>
          <w:rFonts w:ascii="Times New Roman" w:hAnsi="Times New Roman" w:cs="Times New Roman"/>
          <w:b/>
          <w:sz w:val="22"/>
          <w:szCs w:val="22"/>
          <w:lang w:val="en-US"/>
        </w:rPr>
        <w:t>October 23</w:t>
      </w:r>
      <w:r w:rsidR="00CC4F96">
        <w:rPr>
          <w:rFonts w:ascii="Times New Roman" w:hAnsi="Times New Roman" w:cs="Times New Roman"/>
          <w:b/>
          <w:sz w:val="22"/>
          <w:szCs w:val="22"/>
          <w:lang w:val="en-US"/>
        </w:rPr>
        <w:t>, 2023</w:t>
      </w:r>
    </w:p>
    <w:p w:rsidR="007571DF" w:rsidRPr="002B57F1" w:rsidRDefault="007571DF">
      <w:pPr>
        <w:pStyle w:val="PlainText"/>
        <w:rPr>
          <w:rFonts w:ascii="Times New Roman" w:hAnsi="Times New Roman" w:cs="Times New Roman"/>
          <w:sz w:val="22"/>
          <w:szCs w:val="22"/>
          <w:lang w:val="en-US"/>
        </w:rPr>
      </w:pPr>
    </w:p>
    <w:p w:rsidR="007571DF" w:rsidRPr="002B57F1" w:rsidRDefault="007571DF">
      <w:pPr>
        <w:pStyle w:val="PlainText"/>
        <w:rPr>
          <w:rFonts w:ascii="Times New Roman" w:hAnsi="Times New Roman" w:cs="Times New Roman"/>
          <w:sz w:val="22"/>
          <w:szCs w:val="22"/>
          <w:lang w:val="en-US"/>
        </w:rPr>
      </w:pPr>
    </w:p>
    <w:p w:rsidR="007571DF" w:rsidRPr="00B92353" w:rsidRDefault="007571DF">
      <w:pPr>
        <w:pStyle w:val="PlainText"/>
        <w:jc w:val="both"/>
        <w:rPr>
          <w:rFonts w:ascii="Times New Roman" w:hAnsi="Times New Roman" w:cs="Times New Roman"/>
          <w:sz w:val="22"/>
          <w:szCs w:val="22"/>
          <w:lang w:val="en-US"/>
        </w:rPr>
      </w:pPr>
      <w:r w:rsidRPr="00B92353">
        <w:rPr>
          <w:rFonts w:ascii="Times New Roman" w:hAnsi="Times New Roman" w:cs="Times New Roman"/>
          <w:sz w:val="22"/>
          <w:szCs w:val="22"/>
          <w:lang w:val="en-US"/>
        </w:rPr>
        <w:t>I. Data Set &amp; Research Descriptors</w:t>
      </w:r>
    </w:p>
    <w:p w:rsidR="007571DF" w:rsidRPr="00B92353" w:rsidRDefault="007571DF">
      <w:pPr>
        <w:pStyle w:val="PlainText"/>
        <w:jc w:val="both"/>
        <w:rPr>
          <w:rFonts w:ascii="Times New Roman" w:hAnsi="Times New Roman" w:cs="Times New Roman"/>
          <w:sz w:val="22"/>
          <w:szCs w:val="22"/>
          <w:lang w:val="en-US"/>
        </w:rPr>
      </w:pPr>
    </w:p>
    <w:p w:rsidR="007571DF" w:rsidRPr="00B92353" w:rsidRDefault="007571DF">
      <w:pPr>
        <w:pStyle w:val="PlainText"/>
        <w:jc w:val="both"/>
        <w:rPr>
          <w:rFonts w:ascii="Times New Roman" w:hAnsi="Times New Roman" w:cs="Times New Roman"/>
          <w:sz w:val="22"/>
          <w:szCs w:val="22"/>
          <w:lang w:val="en-US"/>
        </w:rPr>
      </w:pPr>
      <w:r w:rsidRPr="00B92353">
        <w:rPr>
          <w:rFonts w:ascii="Times New Roman" w:hAnsi="Times New Roman" w:cs="Times New Roman"/>
          <w:sz w:val="22"/>
          <w:szCs w:val="22"/>
          <w:lang w:val="en-US"/>
        </w:rPr>
        <w:t>1) Principal investigator(s) &amp; contact persons</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rPr>
      </w:pPr>
      <w:r w:rsidRPr="002B57F1">
        <w:rPr>
          <w:rFonts w:ascii="Times New Roman" w:hAnsi="Times New Roman" w:cs="Times New Roman"/>
          <w:sz w:val="22"/>
          <w:szCs w:val="22"/>
        </w:rPr>
        <w:t>Principal Investigator:</w:t>
      </w:r>
    </w:p>
    <w:p w:rsidR="00E052BB"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Angel Dieppa, Research Coordinator</w:t>
      </w:r>
    </w:p>
    <w:p w:rsidR="007571DF" w:rsidRPr="002B57F1" w:rsidRDefault="00E052BB">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angel.dieppa@noaa.gov</w:t>
      </w:r>
      <w:r w:rsidR="007571DF" w:rsidRPr="002B57F1">
        <w:rPr>
          <w:rFonts w:ascii="Times New Roman" w:hAnsi="Times New Roman" w:cs="Times New Roman"/>
          <w:sz w:val="22"/>
          <w:szCs w:val="22"/>
          <w:lang w:val="en-US"/>
        </w:rPr>
        <w:t xml:space="preserve"> </w:t>
      </w:r>
    </w:p>
    <w:p w:rsidR="007571DF" w:rsidRPr="002B57F1" w:rsidRDefault="007571DF">
      <w:pPr>
        <w:pStyle w:val="PlainText"/>
        <w:jc w:val="both"/>
        <w:rPr>
          <w:rFonts w:ascii="Times New Roman" w:hAnsi="Times New Roman" w:cs="Times New Roman"/>
          <w:sz w:val="22"/>
          <w:szCs w:val="22"/>
          <w:lang w:val="en-US"/>
        </w:rPr>
      </w:pPr>
      <w:r w:rsidRPr="00B92353">
        <w:rPr>
          <w:rFonts w:ascii="MS Sans Serif" w:hAnsi="MS Sans Serif"/>
          <w:noProof w:val="0"/>
          <w:lang w:val="en-US"/>
        </w:rPr>
        <w:t>adieppa@gmail.com</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Contact Persons:</w:t>
      </w:r>
    </w:p>
    <w:p w:rsidR="00E052BB" w:rsidRPr="002B57F1" w:rsidRDefault="00E052BB" w:rsidP="00E052BB">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Angel Dieppa, Research Coordinator</w:t>
      </w:r>
    </w:p>
    <w:p w:rsidR="00E052BB" w:rsidRPr="002B57F1" w:rsidRDefault="00E052BB" w:rsidP="00E052BB">
      <w:pPr>
        <w:pStyle w:val="PlainText"/>
        <w:jc w:val="both"/>
        <w:rPr>
          <w:rFonts w:ascii="Times New Roman" w:hAnsi="Times New Roman" w:cs="Times New Roman"/>
          <w:sz w:val="22"/>
          <w:szCs w:val="22"/>
          <w:lang w:val="es-PR"/>
        </w:rPr>
      </w:pPr>
      <w:r w:rsidRPr="002B57F1">
        <w:rPr>
          <w:rFonts w:ascii="Times New Roman" w:hAnsi="Times New Roman" w:cs="Times New Roman"/>
          <w:sz w:val="22"/>
          <w:szCs w:val="22"/>
          <w:lang w:val="es-PR"/>
        </w:rPr>
        <w:t xml:space="preserve">angel.dieppa@noaa.gov </w:t>
      </w:r>
    </w:p>
    <w:p w:rsidR="007571DF" w:rsidRPr="002B57F1" w:rsidRDefault="007571DF">
      <w:pPr>
        <w:pStyle w:val="PlainText"/>
        <w:jc w:val="both"/>
        <w:rPr>
          <w:rFonts w:ascii="Times New Roman" w:hAnsi="Times New Roman" w:cs="Times New Roman"/>
          <w:sz w:val="22"/>
          <w:szCs w:val="22"/>
          <w:lang w:val="es-PR"/>
        </w:rPr>
      </w:pPr>
      <w:r w:rsidRPr="002B57F1">
        <w:rPr>
          <w:rFonts w:ascii="Times New Roman" w:hAnsi="Times New Roman" w:cs="Times New Roman"/>
          <w:sz w:val="22"/>
          <w:szCs w:val="22"/>
          <w:lang w:val="es-PR"/>
        </w:rPr>
        <w:t xml:space="preserve">Luis A. Encarnación, Biologist III </w:t>
      </w:r>
    </w:p>
    <w:p w:rsidR="007571DF" w:rsidRPr="002B57F1" w:rsidRDefault="0074786A">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lencarnacion@jbnerr.org</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Address:</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Jobos Bay NERR</w:t>
      </w:r>
    </w:p>
    <w:p w:rsidR="007571DF" w:rsidRPr="002B57F1" w:rsidRDefault="00E052BB">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P O </w:t>
      </w:r>
      <w:r w:rsidR="007571DF" w:rsidRPr="002B57F1">
        <w:rPr>
          <w:rFonts w:ascii="Times New Roman" w:hAnsi="Times New Roman" w:cs="Times New Roman"/>
          <w:sz w:val="22"/>
          <w:szCs w:val="22"/>
          <w:lang w:val="en-US"/>
        </w:rPr>
        <w:t xml:space="preserve">Box </w:t>
      </w:r>
      <w:r w:rsidRPr="002B57F1">
        <w:rPr>
          <w:rFonts w:ascii="Times New Roman" w:hAnsi="Times New Roman" w:cs="Times New Roman"/>
          <w:sz w:val="22"/>
          <w:szCs w:val="22"/>
          <w:lang w:val="en-US"/>
        </w:rPr>
        <w:t>159</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Aguirre, Puerto Rico 00704</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Phone: (787) 853-4617</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Fax: (787) 853-4618</w:t>
      </w:r>
    </w:p>
    <w:p w:rsidR="007571DF" w:rsidRPr="002B57F1" w:rsidRDefault="007571DF">
      <w:pPr>
        <w:pStyle w:val="PlainText"/>
        <w:jc w:val="both"/>
        <w:rPr>
          <w:rFonts w:ascii="Times New Roman" w:hAnsi="Times New Roman" w:cs="Times New Roman"/>
          <w:sz w:val="22"/>
          <w:szCs w:val="22"/>
          <w:lang w:val="en-US"/>
        </w:rPr>
      </w:pPr>
    </w:p>
    <w:p w:rsidR="007571DF" w:rsidRPr="00B92353" w:rsidRDefault="007571DF">
      <w:pPr>
        <w:pStyle w:val="PlainText"/>
        <w:jc w:val="both"/>
        <w:rPr>
          <w:rFonts w:ascii="Times New Roman" w:hAnsi="Times New Roman" w:cs="Times New Roman"/>
          <w:sz w:val="22"/>
          <w:szCs w:val="22"/>
          <w:lang w:val="en-US"/>
        </w:rPr>
      </w:pPr>
      <w:r w:rsidRPr="00B92353">
        <w:rPr>
          <w:rFonts w:ascii="Times New Roman" w:hAnsi="Times New Roman" w:cs="Times New Roman"/>
          <w:sz w:val="22"/>
          <w:szCs w:val="22"/>
          <w:lang w:val="en-US"/>
        </w:rPr>
        <w:t>2) Entry verification</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rsidP="0099587F">
      <w:pPr>
        <w:numPr>
          <w:ins w:id="0" w:author="USC" w:date="2008-03-24T00:07:00Z"/>
        </w:numPr>
        <w:rPr>
          <w:sz w:val="22"/>
          <w:szCs w:val="22"/>
          <w:lang w:val="en-US"/>
        </w:rPr>
      </w:pPr>
      <w:r w:rsidRPr="002B57F1">
        <w:rPr>
          <w:sz w:val="22"/>
          <w:szCs w:val="22"/>
          <w:lang w:val="en-US"/>
        </w:rPr>
        <w:t xml:space="preserve">The meteorological information </w:t>
      </w:r>
      <w:r w:rsidR="002418C5" w:rsidRPr="002B57F1">
        <w:rPr>
          <w:sz w:val="22"/>
          <w:szCs w:val="22"/>
          <w:lang w:val="en-US"/>
        </w:rPr>
        <w:t>was</w:t>
      </w:r>
      <w:r w:rsidRPr="002B57F1">
        <w:rPr>
          <w:sz w:val="22"/>
          <w:szCs w:val="22"/>
          <w:lang w:val="en-US"/>
        </w:rPr>
        <w:t xml:space="preserve"> sampled every 5 seconds from each instrument on the weather station and </w:t>
      </w:r>
      <w:r w:rsidR="002418C5" w:rsidRPr="002B57F1">
        <w:rPr>
          <w:sz w:val="22"/>
          <w:szCs w:val="22"/>
          <w:lang w:val="en-US"/>
        </w:rPr>
        <w:t xml:space="preserve">data were </w:t>
      </w:r>
      <w:r w:rsidRPr="002B57F1">
        <w:rPr>
          <w:sz w:val="22"/>
          <w:szCs w:val="22"/>
          <w:lang w:val="en-US"/>
        </w:rPr>
        <w:t>stored on a Campbell Scientific CR10X data logger</w:t>
      </w:r>
      <w:r w:rsidR="0022033B" w:rsidRPr="002B57F1">
        <w:rPr>
          <w:sz w:val="22"/>
          <w:szCs w:val="22"/>
          <w:lang w:val="en-US"/>
        </w:rPr>
        <w:t xml:space="preserve"> from January 1</w:t>
      </w:r>
      <w:r w:rsidR="0022033B" w:rsidRPr="002B57F1">
        <w:rPr>
          <w:sz w:val="22"/>
          <w:szCs w:val="22"/>
          <w:vertAlign w:val="superscript"/>
          <w:lang w:val="en-US"/>
        </w:rPr>
        <w:t>st</w:t>
      </w:r>
      <w:r w:rsidR="0022033B" w:rsidRPr="002B57F1">
        <w:rPr>
          <w:sz w:val="22"/>
          <w:szCs w:val="22"/>
          <w:lang w:val="en-US"/>
        </w:rPr>
        <w:t>, 200</w:t>
      </w:r>
      <w:r w:rsidR="006031A9" w:rsidRPr="002B57F1">
        <w:rPr>
          <w:sz w:val="22"/>
          <w:szCs w:val="22"/>
          <w:lang w:val="en-US"/>
        </w:rPr>
        <w:t>6 to July 21</w:t>
      </w:r>
      <w:r w:rsidR="006031A9" w:rsidRPr="002B57F1">
        <w:rPr>
          <w:sz w:val="22"/>
          <w:szCs w:val="22"/>
          <w:vertAlign w:val="superscript"/>
          <w:lang w:val="en-US"/>
        </w:rPr>
        <w:t>st</w:t>
      </w:r>
      <w:r w:rsidR="006031A9" w:rsidRPr="002B57F1">
        <w:rPr>
          <w:sz w:val="22"/>
          <w:szCs w:val="22"/>
          <w:lang w:val="en-US"/>
        </w:rPr>
        <w:t>, 2006</w:t>
      </w:r>
      <w:r w:rsidR="002418C5" w:rsidRPr="002B57F1">
        <w:rPr>
          <w:sz w:val="22"/>
          <w:szCs w:val="22"/>
          <w:lang w:val="en-US"/>
        </w:rPr>
        <w:t>.</w:t>
      </w:r>
      <w:r w:rsidR="002418C5" w:rsidRPr="002B57F1">
        <w:rPr>
          <w:sz w:val="22"/>
          <w:szCs w:val="22"/>
        </w:rPr>
        <w:t xml:space="preserve"> While the CR10X was in use, the CDMO Datalogger Program (NERR4.csi) was loaded into the CR10X and used to control the sensors and data collection schedule</w:t>
      </w:r>
      <w:r w:rsidR="002418C5" w:rsidRPr="002B57F1">
        <w:rPr>
          <w:sz w:val="22"/>
          <w:szCs w:val="22"/>
          <w:lang w:val="en-US"/>
        </w:rPr>
        <w:t xml:space="preserve">.  </w:t>
      </w:r>
      <w:r w:rsidR="0096219E" w:rsidRPr="002B57F1">
        <w:rPr>
          <w:sz w:val="22"/>
          <w:szCs w:val="22"/>
          <w:lang w:val="en-US"/>
        </w:rPr>
        <w:t xml:space="preserve"> </w:t>
      </w:r>
      <w:r w:rsidR="002418C5" w:rsidRPr="002B57F1">
        <w:rPr>
          <w:sz w:val="22"/>
          <w:szCs w:val="22"/>
          <w:lang w:val="en-US"/>
        </w:rPr>
        <w:t xml:space="preserve">The CR10X </w:t>
      </w:r>
      <w:r w:rsidR="0096219E" w:rsidRPr="002B57F1">
        <w:rPr>
          <w:sz w:val="22"/>
          <w:szCs w:val="22"/>
          <w:lang w:val="en-US"/>
        </w:rPr>
        <w:t xml:space="preserve"> </w:t>
      </w:r>
      <w:r w:rsidR="00635478" w:rsidRPr="002B57F1">
        <w:rPr>
          <w:sz w:val="22"/>
          <w:szCs w:val="22"/>
          <w:lang w:val="en-US"/>
        </w:rPr>
        <w:t xml:space="preserve">interfaced </w:t>
      </w:r>
      <w:r w:rsidR="0096219E" w:rsidRPr="002B57F1">
        <w:rPr>
          <w:sz w:val="22"/>
          <w:szCs w:val="22"/>
          <w:lang w:val="en-US"/>
        </w:rPr>
        <w:t xml:space="preserve">with the PC208W software supplied by Campbell Scientific.  Data </w:t>
      </w:r>
      <w:r w:rsidR="00635478" w:rsidRPr="002B57F1">
        <w:rPr>
          <w:sz w:val="22"/>
          <w:szCs w:val="22"/>
          <w:lang w:val="en-US"/>
        </w:rPr>
        <w:t xml:space="preserve">were </w:t>
      </w:r>
      <w:r w:rsidR="0096219E" w:rsidRPr="002B57F1">
        <w:rPr>
          <w:sz w:val="22"/>
          <w:szCs w:val="22"/>
          <w:lang w:val="en-US"/>
        </w:rPr>
        <w:t xml:space="preserve">output to a file in three arrays: array 15 stores 15 minute average, max and min data; array 60 stores hourly average, max and min data; and array 144 stores daily average, max and min data.  A new </w:t>
      </w:r>
      <w:r w:rsidR="006031A9" w:rsidRPr="002B57F1">
        <w:rPr>
          <w:sz w:val="22"/>
          <w:szCs w:val="22"/>
          <w:lang w:val="en-US"/>
        </w:rPr>
        <w:t xml:space="preserve">CR1000 data logger </w:t>
      </w:r>
      <w:r w:rsidR="0096219E" w:rsidRPr="002B57F1">
        <w:rPr>
          <w:sz w:val="22"/>
          <w:szCs w:val="22"/>
          <w:lang w:val="en-US"/>
        </w:rPr>
        <w:t xml:space="preserve">was installed on 7/21/2006 </w:t>
      </w:r>
      <w:r w:rsidR="006031A9" w:rsidRPr="002B57F1">
        <w:rPr>
          <w:sz w:val="22"/>
          <w:szCs w:val="22"/>
          <w:lang w:val="en-US"/>
        </w:rPr>
        <w:t>as part of the SWMP update</w:t>
      </w:r>
      <w:r w:rsidRPr="002B57F1">
        <w:rPr>
          <w:sz w:val="22"/>
          <w:szCs w:val="22"/>
          <w:lang w:val="en-US"/>
        </w:rPr>
        <w:t xml:space="preserve">. </w:t>
      </w:r>
      <w:r w:rsidR="002418C5" w:rsidRPr="002B57F1">
        <w:rPr>
          <w:sz w:val="22"/>
          <w:szCs w:val="22"/>
          <w:lang w:val="en-US"/>
        </w:rPr>
        <w:t xml:space="preserve">  </w:t>
      </w:r>
      <w:r w:rsidR="0096219E" w:rsidRPr="002B57F1">
        <w:rPr>
          <w:sz w:val="22"/>
          <w:szCs w:val="22"/>
        </w:rPr>
        <w:t xml:space="preserve"> Campbell Scientific’s Loggernet program is used as the primary interface mechanism with the CR1000. </w:t>
      </w:r>
      <w:r w:rsidR="002418C5" w:rsidRPr="002B57F1">
        <w:rPr>
          <w:sz w:val="22"/>
          <w:szCs w:val="22"/>
        </w:rPr>
        <w:t xml:space="preserve"> </w:t>
      </w:r>
      <w:r w:rsidR="0096219E" w:rsidRPr="002B57F1">
        <w:rPr>
          <w:sz w:val="22"/>
          <w:szCs w:val="22"/>
          <w:lang w:val="en-US"/>
        </w:rPr>
        <w:t>T</w:t>
      </w:r>
      <w:r w:rsidR="006031A9" w:rsidRPr="002B57F1">
        <w:rPr>
          <w:sz w:val="22"/>
          <w:szCs w:val="22"/>
          <w:lang w:val="en-US"/>
        </w:rPr>
        <w:t xml:space="preserve">he new program for CR1000 (JOBOSBAY_JOBJBMET_072006.CR1) </w:t>
      </w:r>
      <w:r w:rsidR="0096219E" w:rsidRPr="002B57F1">
        <w:rPr>
          <w:sz w:val="22"/>
          <w:szCs w:val="22"/>
          <w:lang w:val="en-US"/>
        </w:rPr>
        <w:t xml:space="preserve">was inuse </w:t>
      </w:r>
      <w:r w:rsidR="006031A9" w:rsidRPr="002B57F1">
        <w:rPr>
          <w:sz w:val="22"/>
          <w:szCs w:val="22"/>
          <w:lang w:val="en-US"/>
        </w:rPr>
        <w:t xml:space="preserve">from 07/21/2006 to 10/13/2006.  </w:t>
      </w:r>
      <w:r w:rsidR="002418C5" w:rsidRPr="002B57F1">
        <w:rPr>
          <w:sz w:val="22"/>
          <w:szCs w:val="22"/>
          <w:lang w:val="en-US"/>
        </w:rPr>
        <w:t xml:space="preserve">With the intallation of the new datalogger and program, </w:t>
      </w:r>
      <w:r w:rsidR="003626A1" w:rsidRPr="002B57F1">
        <w:rPr>
          <w:sz w:val="22"/>
          <w:szCs w:val="22"/>
          <w:lang w:val="en-US"/>
        </w:rPr>
        <w:t xml:space="preserve">hourly and daily averages were no longer recorded.  </w:t>
      </w:r>
      <w:r w:rsidR="006031A9" w:rsidRPr="002B57F1">
        <w:rPr>
          <w:sz w:val="22"/>
          <w:szCs w:val="22"/>
          <w:lang w:val="en-US"/>
        </w:rPr>
        <w:t>The</w:t>
      </w:r>
      <w:r w:rsidR="003626A1" w:rsidRPr="002B57F1">
        <w:rPr>
          <w:sz w:val="22"/>
          <w:szCs w:val="22"/>
          <w:lang w:val="en-US"/>
        </w:rPr>
        <w:t xml:space="preserve"> </w:t>
      </w:r>
      <w:r w:rsidR="006031A9" w:rsidRPr="002B57F1">
        <w:rPr>
          <w:sz w:val="22"/>
          <w:szCs w:val="22"/>
          <w:lang w:val="en-US"/>
        </w:rPr>
        <w:t>program was updated again in 10/13/2006 and renamed</w:t>
      </w:r>
      <w:r w:rsidR="003626A1" w:rsidRPr="002B57F1">
        <w:rPr>
          <w:sz w:val="22"/>
          <w:szCs w:val="22"/>
          <w:lang w:val="en-US"/>
        </w:rPr>
        <w:t xml:space="preserve"> </w:t>
      </w:r>
      <w:r w:rsidR="006031A9" w:rsidRPr="002B57F1">
        <w:rPr>
          <w:sz w:val="22"/>
          <w:szCs w:val="22"/>
          <w:lang w:val="en-US"/>
        </w:rPr>
        <w:t>(JOBOS_V2[1].0_1002200.CR1)</w:t>
      </w:r>
      <w:r w:rsidRPr="002B57F1">
        <w:rPr>
          <w:sz w:val="22"/>
          <w:szCs w:val="22"/>
          <w:lang w:val="en-US"/>
        </w:rPr>
        <w:t xml:space="preserve">.    </w:t>
      </w:r>
    </w:p>
    <w:p w:rsidR="007571DF" w:rsidRPr="002B57F1" w:rsidRDefault="007571DF">
      <w:pPr>
        <w:jc w:val="both"/>
        <w:rPr>
          <w:sz w:val="22"/>
          <w:szCs w:val="22"/>
          <w:lang w:val="en-US"/>
        </w:rPr>
      </w:pPr>
    </w:p>
    <w:p w:rsidR="007571DF" w:rsidRPr="002B57F1" w:rsidRDefault="007571DF">
      <w:pPr>
        <w:jc w:val="both"/>
        <w:rPr>
          <w:sz w:val="22"/>
          <w:szCs w:val="22"/>
          <w:lang w:val="en-US"/>
        </w:rPr>
      </w:pPr>
      <w:r w:rsidRPr="002B57F1">
        <w:rPr>
          <w:sz w:val="22"/>
          <w:szCs w:val="22"/>
          <w:lang w:val="en-US"/>
        </w:rPr>
        <w:t xml:space="preserve">Data are uploaded from the CR10X </w:t>
      </w:r>
      <w:r w:rsidR="006031A9" w:rsidRPr="002B57F1">
        <w:rPr>
          <w:sz w:val="22"/>
          <w:szCs w:val="22"/>
          <w:lang w:val="en-US"/>
        </w:rPr>
        <w:t xml:space="preserve">and CR1000 </w:t>
      </w:r>
      <w:r w:rsidRPr="002B57F1">
        <w:rPr>
          <w:sz w:val="22"/>
          <w:szCs w:val="22"/>
          <w:lang w:val="en-US"/>
        </w:rPr>
        <w:t xml:space="preserve">data logger </w:t>
      </w:r>
      <w:r w:rsidR="006031A9" w:rsidRPr="002B57F1">
        <w:rPr>
          <w:sz w:val="22"/>
          <w:szCs w:val="22"/>
          <w:lang w:val="en-US"/>
        </w:rPr>
        <w:t>and transmitted via wired cable directly to the laboratory facilities to a Personal Computer (IBM compatible)</w:t>
      </w:r>
      <w:r w:rsidRPr="002B57F1">
        <w:rPr>
          <w:sz w:val="22"/>
          <w:szCs w:val="22"/>
          <w:lang w:val="en-US"/>
        </w:rPr>
        <w:t xml:space="preserve">.  The data was saved as a </w:t>
      </w:r>
      <w:r w:rsidR="006031A9" w:rsidRPr="002B57F1">
        <w:rPr>
          <w:sz w:val="22"/>
          <w:szCs w:val="22"/>
          <w:lang w:val="en-US"/>
        </w:rPr>
        <w:t xml:space="preserve">yearly </w:t>
      </w:r>
      <w:r w:rsidRPr="002B57F1">
        <w:rPr>
          <w:sz w:val="22"/>
          <w:szCs w:val="22"/>
          <w:lang w:val="en-US"/>
        </w:rPr>
        <w:t xml:space="preserve">raw data file (RAW0100.dat) onto a separate hard drive and backed up onto the Jobos Bay NERR server.  Files are exported from </w:t>
      </w:r>
      <w:r w:rsidR="007E563E" w:rsidRPr="002B57F1">
        <w:rPr>
          <w:sz w:val="22"/>
          <w:szCs w:val="22"/>
          <w:lang w:val="en-US"/>
        </w:rPr>
        <w:t>PC208W/</w:t>
      </w:r>
      <w:r w:rsidRPr="002B57F1">
        <w:rPr>
          <w:sz w:val="22"/>
          <w:szCs w:val="22"/>
          <w:lang w:val="en-US"/>
        </w:rPr>
        <w:t xml:space="preserve">LoggerNet in a comma-delimited format (.DAT) and opened in Microsoft Excel for pre-processing with the EQWin format macro (EQWinFormat.xls) that was developed by the CDMO to reformat the header columns, insert station codes, insert a date column (mm/dd/yyyy), correct the time column format and reformat the data to the appropriate number of decimal places.  The pre-processed file is then ready to be copied into the EQWin weather.eqi file where the data are QA/QC checked and archived in a database.  EQWin queries, reports and graphs are used to discover data set outliers (values which fall outside the range that the </w:t>
      </w:r>
      <w:r w:rsidRPr="002B57F1">
        <w:rPr>
          <w:sz w:val="22"/>
          <w:szCs w:val="22"/>
          <w:lang w:val="en-US"/>
        </w:rPr>
        <w:lastRenderedPageBreak/>
        <w:t>instrument is designed to measure) and large changes in the data.  EQWin is also used to generate statistics, view graphs, create customized queries and reports of the data, cross query the water, weather and nutrient data and finally export the data to the CDMO.  Any anomalous data are investigated and noted below in the Anomalous Data/Suspect Data section.  Any data corrections that were performed are noted in the Deleted Data section below.</w:t>
      </w:r>
    </w:p>
    <w:p w:rsidR="007571DF" w:rsidRPr="002B57F1" w:rsidRDefault="007571DF">
      <w:pPr>
        <w:jc w:val="both"/>
        <w:rPr>
          <w:sz w:val="22"/>
          <w:szCs w:val="22"/>
          <w:lang w:val="en-US"/>
        </w:rPr>
      </w:pPr>
    </w:p>
    <w:p w:rsidR="007571DF" w:rsidRPr="002B57F1" w:rsidRDefault="007571DF">
      <w:pPr>
        <w:jc w:val="both"/>
        <w:rPr>
          <w:sz w:val="22"/>
          <w:szCs w:val="22"/>
          <w:lang w:val="en-US"/>
        </w:rPr>
      </w:pPr>
      <w:r w:rsidRPr="002B57F1">
        <w:rPr>
          <w:sz w:val="22"/>
          <w:szCs w:val="22"/>
          <w:lang w:val="en-US"/>
        </w:rPr>
        <w:t>Both raw data files and EQWin databases were saved to Compact Disc for archival and backed-up on the server. SWMP Technician Luis Encarnación and Research Coordinator Angel Dieppa error checked and compiled the 200</w:t>
      </w:r>
      <w:r w:rsidR="0074786A" w:rsidRPr="002B57F1">
        <w:rPr>
          <w:sz w:val="22"/>
          <w:szCs w:val="22"/>
          <w:lang w:val="en-US"/>
        </w:rPr>
        <w:t>6</w:t>
      </w:r>
      <w:r w:rsidRPr="002B57F1">
        <w:rPr>
          <w:sz w:val="22"/>
          <w:szCs w:val="22"/>
          <w:lang w:val="en-US"/>
        </w:rPr>
        <w:t xml:space="preserve"> weather data.</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p>
    <w:p w:rsidR="007571DF" w:rsidRPr="00B92353" w:rsidRDefault="007571DF">
      <w:pPr>
        <w:pStyle w:val="PlainText"/>
        <w:jc w:val="both"/>
        <w:rPr>
          <w:rFonts w:ascii="Times New Roman" w:hAnsi="Times New Roman" w:cs="Times New Roman"/>
          <w:sz w:val="22"/>
          <w:szCs w:val="22"/>
          <w:lang w:val="en-US"/>
        </w:rPr>
      </w:pPr>
      <w:r w:rsidRPr="00B92353">
        <w:rPr>
          <w:rFonts w:ascii="Times New Roman" w:hAnsi="Times New Roman" w:cs="Times New Roman"/>
          <w:sz w:val="22"/>
          <w:szCs w:val="22"/>
          <w:lang w:val="en-US"/>
        </w:rPr>
        <w:t>3) Research objectives (Campbell Weather Station):</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The principal objective is to record long-term meteorological data to track changes in meteorological conditions that can be associated to changes in estuarine habitats and conditions. A secondary objective is to promote the access and use of reliable baseline information by federal and local agencies, universities, researchers, educators and local communities to enhance the process by which they make decisions regarding their daily activities. This data is also invaluable in the identification and development of future monitoring and research activities.  </w:t>
      </w:r>
    </w:p>
    <w:p w:rsidR="007571DF" w:rsidRPr="002B57F1" w:rsidRDefault="007571DF">
      <w:pPr>
        <w:pStyle w:val="PlainText"/>
        <w:jc w:val="both"/>
        <w:rPr>
          <w:rFonts w:ascii="Times New Roman" w:hAnsi="Times New Roman" w:cs="Times New Roman"/>
          <w:sz w:val="22"/>
          <w:szCs w:val="22"/>
          <w:lang w:val="en-US"/>
        </w:rPr>
      </w:pPr>
    </w:p>
    <w:p w:rsidR="007571DF" w:rsidRPr="00B92353" w:rsidRDefault="007571DF">
      <w:pPr>
        <w:pStyle w:val="PlainText"/>
        <w:jc w:val="both"/>
        <w:rPr>
          <w:rFonts w:ascii="Times New Roman" w:hAnsi="Times New Roman" w:cs="Times New Roman"/>
          <w:sz w:val="22"/>
          <w:szCs w:val="22"/>
          <w:lang w:val="en-US"/>
        </w:rPr>
      </w:pPr>
      <w:r w:rsidRPr="00B92353">
        <w:rPr>
          <w:rFonts w:ascii="Times New Roman" w:hAnsi="Times New Roman" w:cs="Times New Roman"/>
          <w:sz w:val="22"/>
          <w:szCs w:val="22"/>
          <w:lang w:val="en-US"/>
        </w:rPr>
        <w:t>4) Research methods:</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3B5EE1">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The </w:t>
      </w:r>
      <w:r w:rsidR="007571DF" w:rsidRPr="002B57F1">
        <w:rPr>
          <w:rFonts w:ascii="Times New Roman" w:hAnsi="Times New Roman" w:cs="Times New Roman"/>
          <w:sz w:val="22"/>
          <w:szCs w:val="22"/>
          <w:lang w:val="en-US"/>
        </w:rPr>
        <w:t xml:space="preserve">Campbell Scientific weather station </w:t>
      </w:r>
      <w:r w:rsidR="00635478" w:rsidRPr="002B57F1">
        <w:rPr>
          <w:rFonts w:ascii="Times New Roman" w:hAnsi="Times New Roman" w:cs="Times New Roman"/>
          <w:sz w:val="22"/>
          <w:szCs w:val="22"/>
          <w:lang w:val="en-US"/>
        </w:rPr>
        <w:t xml:space="preserve">(CR10X) </w:t>
      </w:r>
      <w:r w:rsidR="00ED7B64" w:rsidRPr="002B57F1">
        <w:rPr>
          <w:rFonts w:ascii="Times New Roman" w:hAnsi="Times New Roman" w:cs="Times New Roman"/>
          <w:sz w:val="22"/>
          <w:szCs w:val="22"/>
          <w:lang w:val="en-US"/>
        </w:rPr>
        <w:t xml:space="preserve">sampled </w:t>
      </w:r>
      <w:r w:rsidR="007571DF" w:rsidRPr="002B57F1">
        <w:rPr>
          <w:rFonts w:ascii="Times New Roman" w:hAnsi="Times New Roman" w:cs="Times New Roman"/>
          <w:sz w:val="22"/>
          <w:szCs w:val="22"/>
          <w:lang w:val="en-US"/>
        </w:rPr>
        <w:t xml:space="preserve">every 5 seconds to produce </w:t>
      </w:r>
      <w:r w:rsidR="00ED7B64" w:rsidRPr="002B57F1">
        <w:rPr>
          <w:rFonts w:ascii="Times New Roman" w:hAnsi="Times New Roman" w:cs="Times New Roman"/>
          <w:sz w:val="22"/>
          <w:szCs w:val="22"/>
          <w:lang w:val="en-US"/>
        </w:rPr>
        <w:t xml:space="preserve">15minute,  </w:t>
      </w:r>
      <w:r w:rsidR="007571DF" w:rsidRPr="002B57F1">
        <w:rPr>
          <w:rFonts w:ascii="Times New Roman" w:hAnsi="Times New Roman" w:cs="Times New Roman"/>
          <w:sz w:val="22"/>
          <w:szCs w:val="22"/>
          <w:lang w:val="en-US"/>
        </w:rPr>
        <w:t>hourly</w:t>
      </w:r>
      <w:r w:rsidR="00ED7B64" w:rsidRPr="002B57F1">
        <w:rPr>
          <w:rFonts w:ascii="Times New Roman" w:hAnsi="Times New Roman" w:cs="Times New Roman"/>
          <w:sz w:val="22"/>
          <w:szCs w:val="22"/>
          <w:lang w:val="en-US"/>
        </w:rPr>
        <w:t>,</w:t>
      </w:r>
      <w:r w:rsidR="007571DF" w:rsidRPr="002B57F1">
        <w:rPr>
          <w:rFonts w:ascii="Times New Roman" w:hAnsi="Times New Roman" w:cs="Times New Roman"/>
          <w:sz w:val="22"/>
          <w:szCs w:val="22"/>
          <w:lang w:val="en-US"/>
        </w:rPr>
        <w:t xml:space="preserve"> and daily averages</w:t>
      </w:r>
      <w:r w:rsidR="00635478" w:rsidRPr="002B57F1">
        <w:rPr>
          <w:rFonts w:ascii="Times New Roman" w:hAnsi="Times New Roman" w:cs="Times New Roman"/>
          <w:sz w:val="22"/>
          <w:szCs w:val="22"/>
          <w:lang w:val="en-US"/>
        </w:rPr>
        <w:t>, maximums and minimums</w:t>
      </w:r>
      <w:r w:rsidR="007571DF" w:rsidRPr="002B57F1">
        <w:rPr>
          <w:rFonts w:ascii="Times New Roman" w:hAnsi="Times New Roman" w:cs="Times New Roman"/>
          <w:sz w:val="22"/>
          <w:szCs w:val="22"/>
          <w:lang w:val="en-US"/>
        </w:rPr>
        <w:t xml:space="preserve"> of air temperature, relative humidity, barometric pressure, wind speed and wind direction</w:t>
      </w:r>
      <w:r w:rsidR="00ED7B64" w:rsidRPr="002B57F1">
        <w:rPr>
          <w:rFonts w:ascii="Times New Roman" w:hAnsi="Times New Roman" w:cs="Times New Roman"/>
          <w:sz w:val="22"/>
          <w:szCs w:val="22"/>
          <w:lang w:val="en-US"/>
        </w:rPr>
        <w:t xml:space="preserve"> and </w:t>
      </w:r>
      <w:r w:rsidR="00635478" w:rsidRPr="002B57F1">
        <w:rPr>
          <w:rFonts w:ascii="Times New Roman" w:hAnsi="Times New Roman" w:cs="Times New Roman"/>
          <w:sz w:val="22"/>
          <w:szCs w:val="22"/>
          <w:lang w:val="en-US"/>
        </w:rPr>
        <w:t xml:space="preserve">15 minute, hourly, and daily </w:t>
      </w:r>
      <w:r w:rsidR="00ED7B64" w:rsidRPr="002B57F1">
        <w:rPr>
          <w:rFonts w:ascii="Times New Roman" w:hAnsi="Times New Roman" w:cs="Times New Roman"/>
          <w:sz w:val="22"/>
          <w:szCs w:val="22"/>
          <w:lang w:val="en-US"/>
        </w:rPr>
        <w:t xml:space="preserve">totals of precipitation </w:t>
      </w:r>
      <w:r w:rsidRPr="002B57F1">
        <w:rPr>
          <w:rFonts w:ascii="Times New Roman" w:hAnsi="Times New Roman" w:cs="Times New Roman"/>
          <w:sz w:val="22"/>
          <w:szCs w:val="22"/>
          <w:lang w:val="en-US"/>
        </w:rPr>
        <w:t xml:space="preserve">and PAR.  </w:t>
      </w:r>
      <w:r w:rsidR="007571DF" w:rsidRPr="002B57F1">
        <w:rPr>
          <w:rFonts w:ascii="Times New Roman" w:hAnsi="Times New Roman" w:cs="Times New Roman"/>
          <w:sz w:val="22"/>
          <w:szCs w:val="22"/>
          <w:lang w:val="en-US"/>
        </w:rPr>
        <w:t xml:space="preserve">  </w:t>
      </w:r>
      <w:r w:rsidR="00635478" w:rsidRPr="002B57F1">
        <w:rPr>
          <w:rFonts w:ascii="Times New Roman" w:hAnsi="Times New Roman" w:cs="Times New Roman"/>
          <w:sz w:val="22"/>
          <w:szCs w:val="22"/>
          <w:lang w:val="en-US"/>
        </w:rPr>
        <w:t>With the upgrade to the CR1000</w:t>
      </w:r>
      <w:r w:rsidR="00C542F1" w:rsidRPr="002B57F1">
        <w:rPr>
          <w:rFonts w:ascii="Times New Roman" w:hAnsi="Times New Roman" w:cs="Times New Roman"/>
          <w:sz w:val="22"/>
          <w:szCs w:val="22"/>
          <w:lang w:val="en-US"/>
        </w:rPr>
        <w:t xml:space="preserve"> and </w:t>
      </w:r>
      <w:r w:rsidR="00FE1432" w:rsidRPr="002B57F1">
        <w:rPr>
          <w:rFonts w:ascii="Times New Roman" w:hAnsi="Times New Roman" w:cs="Times New Roman"/>
          <w:sz w:val="22"/>
          <w:szCs w:val="22"/>
          <w:lang w:val="en-US"/>
        </w:rPr>
        <w:t>the new program(JOBOSBAY_JOBJBMET_072006.CR1)</w:t>
      </w:r>
      <w:r w:rsidR="00635478" w:rsidRPr="002B57F1">
        <w:rPr>
          <w:rFonts w:ascii="Times New Roman" w:hAnsi="Times New Roman" w:cs="Times New Roman"/>
          <w:sz w:val="22"/>
          <w:szCs w:val="22"/>
          <w:lang w:val="en-US"/>
        </w:rPr>
        <w:t>, the weather station samples every 5 seconds to produce 15 minute averages, minimums and maximums of air temperature, relative humidity, barometric pressure, wind speed and wind direction and 15 minute totals of precipitation and PAR.</w:t>
      </w:r>
      <w:r w:rsidR="00FE1432" w:rsidRPr="002B57F1">
        <w:rPr>
          <w:rFonts w:ascii="Times New Roman" w:hAnsi="Times New Roman" w:cs="Times New Roman"/>
          <w:sz w:val="22"/>
          <w:szCs w:val="22"/>
          <w:lang w:val="en-US"/>
        </w:rPr>
        <w:t xml:space="preserve">  After a program update on 10/13/2006 (JOBOS_V2[1].0_1002200.CR1) maximum and minimum relative humidity and barometric pressure and minimum windspeed </w:t>
      </w:r>
      <w:r w:rsidR="00611A85" w:rsidRPr="002B57F1">
        <w:rPr>
          <w:rFonts w:ascii="Times New Roman" w:hAnsi="Times New Roman" w:cs="Times New Roman"/>
          <w:sz w:val="22"/>
          <w:szCs w:val="22"/>
          <w:lang w:val="en-US"/>
        </w:rPr>
        <w:t xml:space="preserve">are </w:t>
      </w:r>
      <w:r w:rsidR="00FE1432" w:rsidRPr="002B57F1">
        <w:rPr>
          <w:rFonts w:ascii="Times New Roman" w:hAnsi="Times New Roman" w:cs="Times New Roman"/>
          <w:sz w:val="22"/>
          <w:szCs w:val="22"/>
          <w:lang w:val="en-US"/>
        </w:rPr>
        <w:t>no longer collected.</w:t>
      </w:r>
      <w:r w:rsidR="00FE1432" w:rsidRPr="002B57F1">
        <w:rPr>
          <w:sz w:val="22"/>
          <w:szCs w:val="22"/>
          <w:lang w:val="en-US"/>
        </w:rPr>
        <w:t xml:space="preserve"> </w:t>
      </w:r>
      <w:r w:rsidR="007571DF" w:rsidRPr="002B57F1">
        <w:rPr>
          <w:rFonts w:ascii="Times New Roman" w:hAnsi="Times New Roman" w:cs="Times New Roman"/>
          <w:sz w:val="22"/>
          <w:szCs w:val="22"/>
          <w:lang w:val="en-US"/>
        </w:rPr>
        <w:t xml:space="preserve">The data is downloaded from the storage module to the laboratory computer by direct connection.  Sensors on the weather station are inspected periodically for damage or debris.  If any are found, sensors are repaired and/or cleaned.  The rain gauge tends to collect the most debris and needs to be cleaned every few days.  Sensors are removed and sent to Campbell Scientific for calibration at a minimum of every two years.  There were no other analyses done on the meteorological data.  </w:t>
      </w:r>
    </w:p>
    <w:p w:rsidR="0099587F" w:rsidRPr="002B57F1" w:rsidRDefault="0099587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p>
    <w:p w:rsidR="007571DF" w:rsidRPr="00B92353" w:rsidRDefault="007571DF">
      <w:pPr>
        <w:pStyle w:val="PlainText"/>
        <w:jc w:val="both"/>
        <w:rPr>
          <w:rFonts w:ascii="Times New Roman" w:hAnsi="Times New Roman" w:cs="Times New Roman"/>
          <w:sz w:val="22"/>
          <w:szCs w:val="22"/>
          <w:lang w:val="en-US"/>
        </w:rPr>
      </w:pPr>
      <w:r w:rsidRPr="00B92353">
        <w:rPr>
          <w:rFonts w:ascii="Times New Roman" w:hAnsi="Times New Roman" w:cs="Times New Roman"/>
          <w:sz w:val="22"/>
          <w:szCs w:val="22"/>
          <w:lang w:val="en-US"/>
        </w:rPr>
        <w:t>5) Site location and character:</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The Jobos Bay National Estuarine Research Reserve (JBNERR) is located on the southern coastal plain of the island of Puerto Rico, the reserve is within the West Indies geographical area. JBNERR is formed by two major components: (1) Mar Negro, located on the western margin of the Bay, and (2) Cayos Caribe, a chain of 15 tear-shaped islets located to the southeast. The Mar Negro component comprises the bulk of the Reserve, and consists of mangrove forests and a complex system of lagoons and channels interspersed with salt and mud flats.  Coral reefs and sea grass beds, with small beach deposits and upland areas fringe Cayos Caribe mangrove islands.</w:t>
      </w:r>
    </w:p>
    <w:p w:rsidR="000F1016" w:rsidRPr="002B57F1" w:rsidRDefault="000F1016">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 description of the specific sampling station follows:</w:t>
      </w:r>
    </w:p>
    <w:p w:rsidR="0039436B" w:rsidRPr="002B57F1" w:rsidRDefault="0039436B">
      <w:pPr>
        <w:pStyle w:val="PlainText"/>
        <w:jc w:val="both"/>
        <w:rPr>
          <w:rFonts w:ascii="Times New Roman" w:hAnsi="Times New Roman" w:cs="Times New Roman"/>
          <w:sz w:val="22"/>
          <w:szCs w:val="22"/>
          <w:lang w:val="en-US"/>
        </w:rPr>
      </w:pPr>
    </w:p>
    <w:p w:rsidR="005D534B" w:rsidRPr="002B57F1" w:rsidRDefault="005D534B" w:rsidP="0039436B">
      <w:pPr>
        <w:pStyle w:val="BodyText"/>
        <w:spacing w:after="0"/>
        <w:rPr>
          <w:color w:val="000000"/>
          <w:sz w:val="22"/>
          <w:szCs w:val="22"/>
          <w:lang w:val="en-US"/>
        </w:rPr>
      </w:pPr>
      <w:r w:rsidRPr="002B57F1">
        <w:rPr>
          <w:sz w:val="22"/>
          <w:szCs w:val="22"/>
          <w:lang w:val="en-US"/>
        </w:rPr>
        <w:t xml:space="preserve">The weather station is situated in front of the JBNERR Visitor’s Center, located in the community of Aguirre, Salinas, Puerto Rico.  Its coordinates are latitude </w:t>
      </w:r>
      <w:r w:rsidR="008B4E97" w:rsidRPr="002B57F1">
        <w:rPr>
          <w:sz w:val="22"/>
          <w:szCs w:val="22"/>
          <w:lang w:val="en-US"/>
        </w:rPr>
        <w:t>17</w:t>
      </w:r>
      <w:r w:rsidR="008B4E97" w:rsidRPr="002B57F1">
        <w:rPr>
          <w:sz w:val="22"/>
          <w:szCs w:val="22"/>
          <w:vertAlign w:val="superscript"/>
          <w:lang w:val="en-US"/>
        </w:rPr>
        <w:t>o</w:t>
      </w:r>
      <w:r w:rsidR="008B4E97" w:rsidRPr="002B57F1">
        <w:rPr>
          <w:sz w:val="22"/>
          <w:szCs w:val="22"/>
          <w:lang w:val="en-US"/>
        </w:rPr>
        <w:t xml:space="preserve"> 57’ 23.34” and  longitude  66</w:t>
      </w:r>
      <w:r w:rsidR="008B4E97" w:rsidRPr="002B57F1">
        <w:rPr>
          <w:sz w:val="22"/>
          <w:szCs w:val="22"/>
          <w:vertAlign w:val="superscript"/>
          <w:lang w:val="en-US"/>
        </w:rPr>
        <w:t>o</w:t>
      </w:r>
      <w:r w:rsidR="008B4E97" w:rsidRPr="002B57F1">
        <w:rPr>
          <w:sz w:val="22"/>
          <w:szCs w:val="22"/>
          <w:lang w:val="en-US"/>
        </w:rPr>
        <w:t xml:space="preserve"> 13’ 22.56”.  </w:t>
      </w:r>
      <w:r w:rsidRPr="002B57F1">
        <w:rPr>
          <w:color w:val="000000"/>
          <w:sz w:val="22"/>
          <w:szCs w:val="22"/>
          <w:lang w:val="en-US"/>
        </w:rPr>
        <w:lastRenderedPageBreak/>
        <w:t>The tower base is about 9m above sea level, approximately 110m north from Jobos Bay’s southern shoreline.</w:t>
      </w:r>
      <w:r w:rsidR="0039436B" w:rsidRPr="002B57F1">
        <w:rPr>
          <w:color w:val="000000"/>
          <w:sz w:val="22"/>
          <w:szCs w:val="22"/>
          <w:lang w:val="en-US"/>
        </w:rPr>
        <w:t xml:space="preserve">  The station is about 5m. in front of the (across from) Visitors Center, the wind and light sensors are above the building height.  At the northwest side there is a tree at 11 meters from the station with a height of 15 meters presenting a minor obstruction the the tower. In the southern region of Puerto Rico where JBNERR is located, 98% of the time, the winds comes from souteast to northeast, therefore the tree does not represent a significant obstruction for the winds.  </w:t>
      </w:r>
      <w:r w:rsidRPr="002B57F1">
        <w:rPr>
          <w:sz w:val="22"/>
          <w:szCs w:val="22"/>
          <w:lang w:val="en-US"/>
        </w:rPr>
        <w:t xml:space="preserve">The Wind Sentry (9.75 m high), Temperature/ Humidity sensor (2.7m high), Barometric Pressure sensor (2.7 m high), and LiCor Sensor (9.60 m high) are all located on a 10m aluminum tower following the descriptions outlined in the CDMO Manual V 5.1.  The Tipping Bucket Rain gauge is located to the SW side of the tower.  The sensors were wired to the CR10X and since 7/21/2006 to a CR1000 following the protocol in the CDMO Manual.  </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BodyText"/>
        <w:spacing w:after="0"/>
        <w:rPr>
          <w:color w:val="000000"/>
          <w:sz w:val="22"/>
          <w:szCs w:val="22"/>
          <w:lang w:val="en-US"/>
        </w:rPr>
      </w:pPr>
      <w:r w:rsidRPr="002B57F1">
        <w:rPr>
          <w:color w:val="000000"/>
          <w:sz w:val="22"/>
          <w:szCs w:val="22"/>
          <w:lang w:val="en-US"/>
        </w:rPr>
        <w:t xml:space="preserve">The weather station is at the following distance from the stations used for Water Quality monitoring: </w:t>
      </w:r>
    </w:p>
    <w:p w:rsidR="007571DF" w:rsidRPr="002B57F1" w:rsidRDefault="007571DF">
      <w:pPr>
        <w:pStyle w:val="BodyText"/>
        <w:spacing w:after="0"/>
        <w:rPr>
          <w:color w:val="000000"/>
          <w:sz w:val="22"/>
          <w:szCs w:val="22"/>
          <w:lang w:val="en-US"/>
        </w:rPr>
      </w:pPr>
      <w:r w:rsidRPr="002B57F1">
        <w:rPr>
          <w:color w:val="000000"/>
          <w:sz w:val="22"/>
          <w:szCs w:val="22"/>
          <w:lang w:val="en-US"/>
        </w:rPr>
        <w:t> </w:t>
      </w:r>
    </w:p>
    <w:p w:rsidR="007571DF" w:rsidRPr="002B57F1" w:rsidRDefault="007571DF">
      <w:pPr>
        <w:pStyle w:val="BodyText"/>
        <w:spacing w:after="0"/>
        <w:rPr>
          <w:color w:val="000000"/>
          <w:sz w:val="22"/>
          <w:szCs w:val="22"/>
          <w:lang w:val="en-US"/>
        </w:rPr>
      </w:pPr>
      <w:r w:rsidRPr="002B57F1">
        <w:rPr>
          <w:color w:val="000000"/>
          <w:sz w:val="22"/>
          <w:szCs w:val="22"/>
          <w:lang w:val="en-US"/>
        </w:rPr>
        <w:t xml:space="preserve">At </w:t>
      </w:r>
      <w:r w:rsidRPr="002B57F1">
        <w:rPr>
          <w:color w:val="000000"/>
          <w:sz w:val="22"/>
          <w:szCs w:val="22"/>
          <w:lang w:val="en-US"/>
        </w:rPr>
        <w:tab/>
        <w:t>2.2 Km. from S09</w:t>
      </w:r>
    </w:p>
    <w:p w:rsidR="007571DF" w:rsidRPr="002B57F1" w:rsidRDefault="007571DF">
      <w:pPr>
        <w:pStyle w:val="BodyText"/>
        <w:spacing w:after="0"/>
        <w:ind w:firstLine="720"/>
        <w:rPr>
          <w:color w:val="000000"/>
          <w:sz w:val="22"/>
          <w:szCs w:val="22"/>
          <w:lang w:val="en-US"/>
        </w:rPr>
      </w:pPr>
      <w:r w:rsidRPr="002B57F1">
        <w:rPr>
          <w:color w:val="000000"/>
          <w:sz w:val="22"/>
          <w:szCs w:val="22"/>
          <w:lang w:val="en-US"/>
        </w:rPr>
        <w:t>4.2 Km. from S10</w:t>
      </w:r>
    </w:p>
    <w:p w:rsidR="007571DF" w:rsidRPr="002B57F1" w:rsidRDefault="007571DF">
      <w:pPr>
        <w:pStyle w:val="BodyText"/>
        <w:spacing w:after="0"/>
        <w:ind w:firstLine="720"/>
        <w:rPr>
          <w:color w:val="000000"/>
          <w:sz w:val="22"/>
          <w:szCs w:val="22"/>
          <w:lang w:val="en-US"/>
        </w:rPr>
      </w:pPr>
      <w:r w:rsidRPr="002B57F1">
        <w:rPr>
          <w:color w:val="000000"/>
          <w:sz w:val="22"/>
          <w:szCs w:val="22"/>
          <w:lang w:val="en-US"/>
        </w:rPr>
        <w:t>1.8 Km. from S19</w:t>
      </w:r>
    </w:p>
    <w:p w:rsidR="007571DF" w:rsidRPr="002B57F1" w:rsidRDefault="007571DF">
      <w:pPr>
        <w:pStyle w:val="BodyText"/>
        <w:spacing w:after="0"/>
        <w:ind w:firstLine="720"/>
        <w:rPr>
          <w:color w:val="000000"/>
          <w:sz w:val="22"/>
          <w:szCs w:val="22"/>
          <w:lang w:val="en-US"/>
        </w:rPr>
      </w:pPr>
      <w:r w:rsidRPr="002B57F1">
        <w:rPr>
          <w:color w:val="000000"/>
          <w:sz w:val="22"/>
          <w:szCs w:val="22"/>
          <w:lang w:val="en-US"/>
        </w:rPr>
        <w:t>3.1 Km. from S20</w:t>
      </w:r>
    </w:p>
    <w:p w:rsidR="007571DF" w:rsidRPr="002B57F1" w:rsidRDefault="007571DF">
      <w:pPr>
        <w:pStyle w:val="BodyText"/>
        <w:spacing w:after="0"/>
        <w:rPr>
          <w:color w:val="000000"/>
          <w:sz w:val="22"/>
          <w:szCs w:val="22"/>
          <w:lang w:val="en-US"/>
        </w:rPr>
      </w:pPr>
      <w:r w:rsidRPr="002B57F1">
        <w:rPr>
          <w:color w:val="000000"/>
          <w:sz w:val="22"/>
          <w:szCs w:val="22"/>
          <w:lang w:val="en-US"/>
        </w:rPr>
        <w:t> </w:t>
      </w:r>
    </w:p>
    <w:p w:rsidR="007571DF" w:rsidRPr="002B57F1" w:rsidRDefault="007571DF">
      <w:pPr>
        <w:pStyle w:val="PlainText"/>
        <w:jc w:val="both"/>
        <w:rPr>
          <w:rFonts w:ascii="Times New Roman" w:hAnsi="Times New Roman" w:cs="Times New Roman"/>
          <w:sz w:val="22"/>
          <w:szCs w:val="22"/>
          <w:lang w:val="en-US"/>
        </w:rPr>
      </w:pPr>
      <w:r w:rsidRPr="002B57F1">
        <w:rPr>
          <w:color w:val="000000"/>
          <w:sz w:val="22"/>
          <w:szCs w:val="22"/>
          <w:lang w:val="en-US"/>
        </w:rPr>
        <w:t> </w:t>
      </w:r>
    </w:p>
    <w:p w:rsidR="007571DF" w:rsidRPr="00B92353" w:rsidRDefault="007571DF">
      <w:pPr>
        <w:pStyle w:val="PlainText"/>
        <w:jc w:val="both"/>
        <w:rPr>
          <w:rFonts w:ascii="Times New Roman" w:hAnsi="Times New Roman" w:cs="Times New Roman"/>
          <w:sz w:val="22"/>
          <w:szCs w:val="22"/>
          <w:lang w:val="en-US"/>
        </w:rPr>
      </w:pPr>
      <w:r w:rsidRPr="00B92353">
        <w:rPr>
          <w:rFonts w:ascii="Times New Roman" w:hAnsi="Times New Roman" w:cs="Times New Roman"/>
          <w:sz w:val="22"/>
          <w:szCs w:val="22"/>
          <w:lang w:val="en-US"/>
        </w:rPr>
        <w:t>6) Data collection period:</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The weather station was deployed in 1999. Data has been collected </w:t>
      </w:r>
      <w:r w:rsidR="0039436B" w:rsidRPr="002B57F1">
        <w:rPr>
          <w:rFonts w:ascii="Times New Roman" w:hAnsi="Times New Roman" w:cs="Times New Roman"/>
          <w:sz w:val="22"/>
          <w:szCs w:val="22"/>
          <w:lang w:val="en-US"/>
        </w:rPr>
        <w:t xml:space="preserve">since 2000 </w:t>
      </w:r>
      <w:r w:rsidR="00581F1B" w:rsidRPr="002B57F1">
        <w:rPr>
          <w:rFonts w:ascii="Times New Roman" w:hAnsi="Times New Roman" w:cs="Times New Roman"/>
          <w:sz w:val="22"/>
          <w:szCs w:val="22"/>
          <w:lang w:val="en-US"/>
        </w:rPr>
        <w:t xml:space="preserve">and </w:t>
      </w:r>
      <w:r w:rsidR="0039436B" w:rsidRPr="002B57F1">
        <w:rPr>
          <w:rFonts w:ascii="Times New Roman" w:hAnsi="Times New Roman" w:cs="Times New Roman"/>
          <w:sz w:val="22"/>
          <w:szCs w:val="22"/>
          <w:lang w:val="en-US"/>
        </w:rPr>
        <w:t xml:space="preserve">is </w:t>
      </w:r>
      <w:r w:rsidR="00581F1B" w:rsidRPr="002B57F1">
        <w:rPr>
          <w:rFonts w:ascii="Times New Roman" w:hAnsi="Times New Roman" w:cs="Times New Roman"/>
          <w:sz w:val="22"/>
          <w:szCs w:val="22"/>
          <w:lang w:val="en-US"/>
        </w:rPr>
        <w:t xml:space="preserve">available </w:t>
      </w:r>
      <w:r w:rsidR="0039436B" w:rsidRPr="002B57F1">
        <w:rPr>
          <w:rFonts w:ascii="Times New Roman" w:hAnsi="Times New Roman" w:cs="Times New Roman"/>
          <w:sz w:val="22"/>
          <w:szCs w:val="22"/>
          <w:lang w:val="en-US"/>
        </w:rPr>
        <w:t>from the</w:t>
      </w:r>
      <w:r w:rsidR="00581F1B" w:rsidRPr="002B57F1">
        <w:rPr>
          <w:rFonts w:ascii="Times New Roman" w:hAnsi="Times New Roman" w:cs="Times New Roman"/>
          <w:sz w:val="22"/>
          <w:szCs w:val="22"/>
          <w:lang w:val="en-US"/>
        </w:rPr>
        <w:t xml:space="preserve"> CDMO</w:t>
      </w:r>
      <w:r w:rsidRPr="002B57F1">
        <w:rPr>
          <w:rFonts w:ascii="Times New Roman" w:hAnsi="Times New Roman" w:cs="Times New Roman"/>
          <w:sz w:val="22"/>
          <w:szCs w:val="22"/>
          <w:lang w:val="en-US"/>
        </w:rPr>
        <w:t>.</w:t>
      </w:r>
      <w:r w:rsidR="0039436B" w:rsidRPr="002B57F1">
        <w:rPr>
          <w:rFonts w:ascii="Times New Roman" w:hAnsi="Times New Roman" w:cs="Times New Roman"/>
          <w:sz w:val="22"/>
          <w:szCs w:val="22"/>
          <w:lang w:val="en-US"/>
        </w:rPr>
        <w:t xml:space="preserve"> </w:t>
      </w:r>
      <w:r w:rsidRPr="002B57F1">
        <w:rPr>
          <w:rFonts w:ascii="Times New Roman" w:hAnsi="Times New Roman" w:cs="Times New Roman"/>
          <w:sz w:val="22"/>
          <w:szCs w:val="22"/>
          <w:lang w:val="en-US"/>
        </w:rPr>
        <w:t xml:space="preserve"> Data was collected for 200</w:t>
      </w:r>
      <w:r w:rsidR="0074786A" w:rsidRPr="002B57F1">
        <w:rPr>
          <w:rFonts w:ascii="Times New Roman" w:hAnsi="Times New Roman" w:cs="Times New Roman"/>
          <w:sz w:val="22"/>
          <w:szCs w:val="22"/>
          <w:lang w:val="en-US"/>
        </w:rPr>
        <w:t>6</w:t>
      </w:r>
      <w:r w:rsidRPr="002B57F1">
        <w:rPr>
          <w:rFonts w:ascii="Times New Roman" w:hAnsi="Times New Roman" w:cs="Times New Roman"/>
          <w:sz w:val="22"/>
          <w:szCs w:val="22"/>
          <w:lang w:val="en-US"/>
        </w:rPr>
        <w:t xml:space="preserve"> from January 1</w:t>
      </w:r>
      <w:r w:rsidR="0039436B" w:rsidRPr="002B57F1">
        <w:rPr>
          <w:rFonts w:ascii="Times New Roman" w:hAnsi="Times New Roman" w:cs="Times New Roman"/>
          <w:sz w:val="22"/>
          <w:szCs w:val="22"/>
          <w:lang w:val="en-US"/>
        </w:rPr>
        <w:t xml:space="preserve">, 2006 </w:t>
      </w:r>
      <w:r w:rsidRPr="002B57F1">
        <w:rPr>
          <w:rFonts w:ascii="Times New Roman" w:hAnsi="Times New Roman" w:cs="Times New Roman"/>
          <w:sz w:val="22"/>
          <w:szCs w:val="22"/>
          <w:lang w:val="en-US"/>
        </w:rPr>
        <w:t xml:space="preserve"> </w:t>
      </w:r>
      <w:r w:rsidR="00390239" w:rsidRPr="002B57F1">
        <w:rPr>
          <w:rFonts w:ascii="Times New Roman" w:hAnsi="Times New Roman" w:cs="Times New Roman"/>
          <w:sz w:val="22"/>
          <w:szCs w:val="22"/>
          <w:lang w:val="en-US"/>
        </w:rPr>
        <w:t xml:space="preserve">00:15 </w:t>
      </w:r>
      <w:r w:rsidRPr="002B57F1">
        <w:rPr>
          <w:rFonts w:ascii="Times New Roman" w:hAnsi="Times New Roman" w:cs="Times New Roman"/>
          <w:sz w:val="22"/>
          <w:szCs w:val="22"/>
          <w:lang w:val="en-US"/>
        </w:rPr>
        <w:t>through December 31</w:t>
      </w:r>
      <w:r w:rsidR="0039436B" w:rsidRPr="002B57F1">
        <w:rPr>
          <w:rFonts w:ascii="Times New Roman" w:hAnsi="Times New Roman" w:cs="Times New Roman"/>
          <w:sz w:val="22"/>
          <w:szCs w:val="22"/>
          <w:lang w:val="en-US"/>
        </w:rPr>
        <w:t xml:space="preserve">, 2006 </w:t>
      </w:r>
      <w:r w:rsidR="00390239" w:rsidRPr="002B57F1">
        <w:rPr>
          <w:rFonts w:ascii="Times New Roman" w:hAnsi="Times New Roman" w:cs="Times New Roman"/>
          <w:sz w:val="22"/>
          <w:szCs w:val="22"/>
          <w:lang w:val="en-US"/>
        </w:rPr>
        <w:t xml:space="preserve"> 23:45</w:t>
      </w:r>
      <w:r w:rsidRPr="002B57F1">
        <w:rPr>
          <w:rFonts w:ascii="Times New Roman" w:hAnsi="Times New Roman" w:cs="Times New Roman"/>
          <w:sz w:val="22"/>
          <w:szCs w:val="22"/>
          <w:lang w:val="en-US"/>
        </w:rPr>
        <w:t xml:space="preserve">. </w:t>
      </w:r>
    </w:p>
    <w:p w:rsidR="007571DF" w:rsidRPr="002B57F1" w:rsidRDefault="007571DF">
      <w:pPr>
        <w:pStyle w:val="PlainText"/>
        <w:jc w:val="both"/>
        <w:rPr>
          <w:rFonts w:ascii="Times New Roman" w:hAnsi="Times New Roman" w:cs="Times New Roman"/>
          <w:sz w:val="22"/>
          <w:szCs w:val="22"/>
          <w:lang w:val="en-US"/>
        </w:rPr>
      </w:pPr>
    </w:p>
    <w:p w:rsidR="007571DF" w:rsidRPr="00B92353" w:rsidRDefault="007571DF">
      <w:pPr>
        <w:pStyle w:val="PlainText"/>
        <w:jc w:val="both"/>
        <w:rPr>
          <w:rFonts w:ascii="Times New Roman" w:hAnsi="Times New Roman" w:cs="Times New Roman"/>
          <w:sz w:val="22"/>
          <w:szCs w:val="22"/>
          <w:lang w:val="en-US"/>
        </w:rPr>
      </w:pPr>
      <w:r w:rsidRPr="00B92353">
        <w:rPr>
          <w:rFonts w:ascii="Times New Roman" w:hAnsi="Times New Roman" w:cs="Times New Roman"/>
          <w:sz w:val="22"/>
          <w:szCs w:val="22"/>
          <w:lang w:val="en-US"/>
        </w:rPr>
        <w:t>7) Distribution:</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According to the Ocean and Coastal Resource Management Data Dissemination Policy for the NERRS System-wide Monitoring Program,</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is collected will be contacted and fully acknowledged in any subsequent publications in which any part of the data is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CDMO home page </w:t>
      </w:r>
      <w:r w:rsidR="00E514C9" w:rsidRPr="002B57F1">
        <w:rPr>
          <w:rFonts w:ascii="Times New Roman" w:hAnsi="Times New Roman" w:cs="Times New Roman"/>
          <w:sz w:val="22"/>
          <w:szCs w:val="22"/>
        </w:rPr>
        <w:t>http://cdmo.baruch.sc.edu.  Data are available in text format and Access data tables.</w:t>
      </w:r>
    </w:p>
    <w:p w:rsidR="007571DF" w:rsidRPr="002B57F1" w:rsidRDefault="007571DF">
      <w:pPr>
        <w:pStyle w:val="PlainText"/>
        <w:jc w:val="both"/>
        <w:rPr>
          <w:rFonts w:ascii="Times New Roman" w:hAnsi="Times New Roman" w:cs="Times New Roman"/>
          <w:sz w:val="22"/>
          <w:szCs w:val="22"/>
          <w:lang w:val="en-US"/>
        </w:rPr>
      </w:pPr>
    </w:p>
    <w:p w:rsidR="007571DF" w:rsidRPr="00B92353" w:rsidRDefault="007571DF">
      <w:pPr>
        <w:pStyle w:val="PlainText"/>
        <w:jc w:val="both"/>
        <w:rPr>
          <w:rFonts w:ascii="Times New Roman" w:hAnsi="Times New Roman" w:cs="Times New Roman"/>
          <w:sz w:val="22"/>
          <w:szCs w:val="22"/>
          <w:lang w:val="en-US"/>
        </w:rPr>
      </w:pPr>
      <w:r w:rsidRPr="00B92353">
        <w:rPr>
          <w:rFonts w:ascii="Times New Roman" w:hAnsi="Times New Roman" w:cs="Times New Roman"/>
          <w:sz w:val="22"/>
          <w:szCs w:val="22"/>
          <w:lang w:val="en-US"/>
        </w:rPr>
        <w:t>8) Associated research and projects:</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Jobos Bay NERR system-wide monitoring program has four YSI’s continuous sampling stations (s9,s10,s19,s20) that collect long term water quality data, every 30 minutes</w:t>
      </w:r>
      <w:r w:rsidR="00581F1B" w:rsidRPr="002B57F1">
        <w:rPr>
          <w:rFonts w:ascii="Times New Roman" w:hAnsi="Times New Roman" w:cs="Times New Roman"/>
          <w:sz w:val="22"/>
          <w:szCs w:val="22"/>
          <w:lang w:val="en-US"/>
        </w:rPr>
        <w:t xml:space="preserve"> (15 minutes interval since </w:t>
      </w:r>
      <w:r w:rsidR="00581F1B" w:rsidRPr="002B57F1">
        <w:rPr>
          <w:rFonts w:ascii="Times New Roman" w:hAnsi="Times New Roman" w:cs="Times New Roman"/>
          <w:sz w:val="22"/>
          <w:szCs w:val="22"/>
          <w:lang w:val="en-US"/>
        </w:rPr>
        <w:lastRenderedPageBreak/>
        <w:t>07/21/06)</w:t>
      </w:r>
      <w:r w:rsidRPr="002B57F1">
        <w:rPr>
          <w:rFonts w:ascii="Times New Roman" w:hAnsi="Times New Roman" w:cs="Times New Roman"/>
          <w:sz w:val="22"/>
          <w:szCs w:val="22"/>
          <w:lang w:val="en-US"/>
        </w:rPr>
        <w:t>,  to track changes in water quality in the Bay. Parameters include temperature, dissolve oxygen (% saturation, mg/L), specific conductivity, salinity, depth, pH and turbidity.  Stations 9 and 10 were selected to represent sites that could compare human impact gradients, being Station 9 an impacted site and station 10 the reference site. Stations 19 and 20 were established (July 2004) to compare ecosystem gradient</w:t>
      </w:r>
      <w:r w:rsidR="00581F1B" w:rsidRPr="002B57F1">
        <w:rPr>
          <w:rFonts w:ascii="Times New Roman" w:hAnsi="Times New Roman" w:cs="Times New Roman"/>
          <w:sz w:val="22"/>
          <w:szCs w:val="22"/>
          <w:lang w:val="en-US"/>
        </w:rPr>
        <w:t>s</w:t>
      </w:r>
      <w:r w:rsidRPr="002B57F1">
        <w:rPr>
          <w:rFonts w:ascii="Times New Roman" w:hAnsi="Times New Roman" w:cs="Times New Roman"/>
          <w:sz w:val="22"/>
          <w:szCs w:val="22"/>
          <w:lang w:val="en-US"/>
        </w:rPr>
        <w:t xml:space="preserve">. Station 19 was deployed over sea grass beds, </w:t>
      </w:r>
      <w:r w:rsidRPr="002B57F1">
        <w:rPr>
          <w:rFonts w:ascii="Times New Roman" w:hAnsi="Times New Roman" w:cs="Times New Roman"/>
          <w:i/>
          <w:sz w:val="22"/>
          <w:szCs w:val="22"/>
          <w:lang w:val="en-US"/>
        </w:rPr>
        <w:t>Thalassia testudinum</w:t>
      </w:r>
      <w:r w:rsidRPr="002B57F1">
        <w:rPr>
          <w:rFonts w:ascii="Times New Roman" w:hAnsi="Times New Roman" w:cs="Times New Roman"/>
          <w:sz w:val="22"/>
          <w:szCs w:val="22"/>
          <w:lang w:val="en-US"/>
        </w:rPr>
        <w:t>, in the bay and station 20 was deployed over sea grass bed communities near Cayos Caribe coral reefs</w:t>
      </w:r>
      <w:r w:rsidR="00581F1B" w:rsidRPr="002B57F1">
        <w:rPr>
          <w:rFonts w:ascii="Times New Roman" w:hAnsi="Times New Roman" w:cs="Times New Roman"/>
          <w:sz w:val="22"/>
          <w:szCs w:val="22"/>
          <w:lang w:val="en-US"/>
        </w:rPr>
        <w:t xml:space="preserve"> and mangrove islands</w:t>
      </w:r>
      <w:r w:rsidRPr="002B57F1">
        <w:rPr>
          <w:rFonts w:ascii="Times New Roman" w:hAnsi="Times New Roman" w:cs="Times New Roman"/>
          <w:sz w:val="22"/>
          <w:szCs w:val="22"/>
          <w:lang w:val="en-US"/>
        </w:rPr>
        <w:t xml:space="preserve">.  </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581F1B">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An air quality project</w:t>
      </w:r>
      <w:r w:rsidR="007571DF" w:rsidRPr="002B57F1">
        <w:rPr>
          <w:rFonts w:ascii="Times New Roman" w:hAnsi="Times New Roman" w:cs="Times New Roman"/>
          <w:sz w:val="22"/>
          <w:szCs w:val="22"/>
          <w:lang w:val="en-US"/>
        </w:rPr>
        <w:t>, Conceptual Comparision Among Air Quality Prediction Models for Jobos Bay NERR</w:t>
      </w:r>
      <w:r w:rsidRPr="002B57F1">
        <w:rPr>
          <w:rFonts w:ascii="Times New Roman" w:hAnsi="Times New Roman" w:cs="Times New Roman"/>
          <w:sz w:val="22"/>
          <w:szCs w:val="22"/>
          <w:lang w:val="en-US"/>
        </w:rPr>
        <w:t>,</w:t>
      </w:r>
      <w:r w:rsidR="007571DF" w:rsidRPr="002B57F1">
        <w:rPr>
          <w:rFonts w:ascii="Times New Roman" w:hAnsi="Times New Roman" w:cs="Times New Roman"/>
          <w:sz w:val="22"/>
          <w:szCs w:val="22"/>
          <w:lang w:val="en-US"/>
        </w:rPr>
        <w:t xml:space="preserve"> finished during 2004.  Due to the complex nature  of circulation in the JBNERR air basin and to the presence in its inmediate vicinity of two mayor sources of air pollutants, they recommend the use of CALPUFF to model air quality in the Reserve.  </w:t>
      </w:r>
    </w:p>
    <w:p w:rsidR="00581F1B" w:rsidRPr="002B57F1" w:rsidRDefault="00581F1B">
      <w:pPr>
        <w:pStyle w:val="PlainText"/>
        <w:numPr>
          <w:ins w:id="1" w:author="Departamento de Recursos Naturales y Ambientales" w:date="2008-03-19T10:54:00Z"/>
        </w:numPr>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p>
    <w:p w:rsidR="007571DF" w:rsidRPr="00B92353" w:rsidRDefault="007571DF">
      <w:pPr>
        <w:pStyle w:val="PlainText"/>
        <w:jc w:val="both"/>
        <w:rPr>
          <w:rFonts w:ascii="Times New Roman" w:hAnsi="Times New Roman" w:cs="Times New Roman"/>
          <w:sz w:val="22"/>
          <w:szCs w:val="22"/>
        </w:rPr>
      </w:pPr>
      <w:r w:rsidRPr="00B92353">
        <w:rPr>
          <w:rFonts w:ascii="Times New Roman" w:hAnsi="Times New Roman" w:cs="Times New Roman"/>
          <w:sz w:val="22"/>
          <w:szCs w:val="22"/>
        </w:rPr>
        <w:t>II. Physical Structure Descriptors</w:t>
      </w:r>
    </w:p>
    <w:p w:rsidR="007571DF" w:rsidRPr="00B92353" w:rsidRDefault="007571DF">
      <w:pPr>
        <w:pStyle w:val="PlainText"/>
        <w:jc w:val="both"/>
        <w:rPr>
          <w:rFonts w:ascii="Times New Roman" w:hAnsi="Times New Roman" w:cs="Times New Roman"/>
          <w:sz w:val="22"/>
          <w:szCs w:val="22"/>
        </w:rPr>
      </w:pPr>
    </w:p>
    <w:p w:rsidR="007571DF" w:rsidRPr="00B92353" w:rsidRDefault="007571DF">
      <w:pPr>
        <w:numPr>
          <w:ilvl w:val="0"/>
          <w:numId w:val="2"/>
        </w:numPr>
        <w:jc w:val="both"/>
        <w:rPr>
          <w:sz w:val="22"/>
          <w:szCs w:val="22"/>
        </w:rPr>
      </w:pPr>
      <w:r w:rsidRPr="00B92353">
        <w:rPr>
          <w:sz w:val="22"/>
          <w:szCs w:val="22"/>
        </w:rPr>
        <w:t>Sensor specifications</w:t>
      </w:r>
      <w:r w:rsidRPr="00B92353">
        <w:rPr>
          <w:bCs/>
          <w:sz w:val="22"/>
          <w:szCs w:val="22"/>
        </w:rPr>
        <w:t>:</w:t>
      </w:r>
      <w:r w:rsidRPr="002B57F1">
        <w:rPr>
          <w:b/>
          <w:sz w:val="22"/>
          <w:szCs w:val="22"/>
        </w:rPr>
        <w:t xml:space="preserve"> </w:t>
      </w:r>
    </w:p>
    <w:p w:rsidR="007571DF" w:rsidRPr="002B57F1" w:rsidRDefault="007571DF">
      <w:pPr>
        <w:jc w:val="both"/>
        <w:rPr>
          <w:sz w:val="22"/>
          <w:szCs w:val="22"/>
        </w:rPr>
      </w:pPr>
    </w:p>
    <w:p w:rsidR="007571DF" w:rsidRPr="002B57F1" w:rsidRDefault="007571DF">
      <w:pPr>
        <w:pStyle w:val="PlainText"/>
        <w:rPr>
          <w:rFonts w:ascii="Times New Roman" w:eastAsia="MS Mincho" w:hAnsi="Times New Roman" w:cs="Times New Roman"/>
          <w:sz w:val="22"/>
          <w:szCs w:val="22"/>
        </w:rPr>
      </w:pPr>
      <w:r w:rsidRPr="002B57F1">
        <w:rPr>
          <w:rFonts w:ascii="Times New Roman" w:eastAsia="MS Mincho" w:hAnsi="Times New Roman" w:cs="Times New Roman"/>
          <w:sz w:val="22"/>
          <w:szCs w:val="22"/>
        </w:rPr>
        <w:t>Parameter: Temperature</w:t>
      </w:r>
    </w:p>
    <w:p w:rsidR="007571DF" w:rsidRPr="002B57F1" w:rsidRDefault="007571DF">
      <w:pPr>
        <w:pStyle w:val="PlainText"/>
        <w:rPr>
          <w:rFonts w:ascii="Times New Roman" w:eastAsia="MS Mincho" w:hAnsi="Times New Roman" w:cs="Times New Roman"/>
          <w:sz w:val="22"/>
          <w:szCs w:val="22"/>
        </w:rPr>
      </w:pPr>
      <w:r w:rsidRPr="002B57F1">
        <w:rPr>
          <w:rFonts w:ascii="Times New Roman" w:eastAsia="MS Mincho" w:hAnsi="Times New Roman" w:cs="Times New Roman"/>
          <w:sz w:val="22"/>
          <w:szCs w:val="22"/>
        </w:rPr>
        <w:t>Units: Celsius</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Sensor type: Platinum resistance temperature detector (PRT)</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Model #:  HMP45C Temperature and Relative Humidity Probe</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Operating Temperature:  -40°C to +60°C</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Range: -40°C to +60°C</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Accuracy: ± 0.2 °C @ 20°C</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Date of Last calibration: 02/18/2004</w:t>
      </w:r>
    </w:p>
    <w:p w:rsidR="007571DF" w:rsidRPr="002B57F1" w:rsidRDefault="007571DF">
      <w:pPr>
        <w:pStyle w:val="PlainText"/>
        <w:rPr>
          <w:rFonts w:ascii="Times New Roman" w:eastAsia="MS Mincho" w:hAnsi="Times New Roman" w:cs="Times New Roman"/>
          <w:sz w:val="22"/>
          <w:szCs w:val="22"/>
          <w:lang w:val="en-US"/>
        </w:rPr>
      </w:pP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Parameter: Relative Humidity</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Units: Percent</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Sensor type: Vaisala HUMICAP© 180 capacitive relative humidity sensor</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Model #:  HMP45C Temperature and Relative Humidity Probe</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Range:  0-100% non-condensing</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Accuracy at 20°C:  +/- 2% RH (0-90%) and +/- 3% (90-100%)</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Temperature dependence of RH measurement: +/- 0.05% RH/°C</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Date of Last calibration: 02/18/2004</w:t>
      </w:r>
    </w:p>
    <w:p w:rsidR="007571DF" w:rsidRPr="002B57F1" w:rsidRDefault="007571DF">
      <w:pPr>
        <w:pStyle w:val="PlainText"/>
        <w:rPr>
          <w:rFonts w:ascii="Times New Roman" w:eastAsia="MS Mincho" w:hAnsi="Times New Roman" w:cs="Times New Roman"/>
          <w:sz w:val="22"/>
          <w:szCs w:val="22"/>
          <w:lang w:val="en-US"/>
        </w:rPr>
      </w:pP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Parameter: Barometric Sensor</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Units: millibars (mb)</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Sensor type: Vaisala Barocap © silicon capacitive pressure sensor</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 xml:space="preserve">Model #: CS-105 </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Operating Range:</w:t>
      </w:r>
      <w:r w:rsidRPr="002B57F1">
        <w:rPr>
          <w:rFonts w:ascii="Times New Roman" w:eastAsia="MS Mincho" w:hAnsi="Times New Roman" w:cs="Times New Roman"/>
          <w:sz w:val="22"/>
          <w:szCs w:val="22"/>
          <w:lang w:val="en-US"/>
        </w:rPr>
        <w:tab/>
        <w:t xml:space="preserve"> Pressure: 600 to 1060 mb; Temperature:  -40°C to +60°C;</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Humidity:  non-condensing</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 xml:space="preserve">Accuracy: ± 0.5 mb @ 20°C; +/- 2 mb @ 0°C to 40°C; +/- 4 mb @ -20°C </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to 45°C; +/- 6 mb @ -40°C to 60°C</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Stability: ± 0.1 mb per year</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 xml:space="preserve">Date of Last calibration: 02/18/2004 </w:t>
      </w:r>
    </w:p>
    <w:p w:rsidR="007571DF" w:rsidRPr="002B57F1" w:rsidRDefault="007571DF">
      <w:pPr>
        <w:pStyle w:val="PlainText"/>
        <w:rPr>
          <w:rFonts w:ascii="Times New Roman" w:eastAsia="MS Mincho" w:hAnsi="Times New Roman" w:cs="Times New Roman"/>
          <w:sz w:val="22"/>
          <w:szCs w:val="22"/>
          <w:lang w:val="en-US"/>
        </w:rPr>
      </w:pP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Parameter: Wind speed</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Units: meter per second (m/s)</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Sensor type: 18 cm diameter 4-blade helicoids propeller molded of polypropylene</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Model #: R.M. Young 05103 Wind Monitor</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lastRenderedPageBreak/>
        <w:t>Range:  0-60 m/s (130 mph); gust survival 100 m/s (220 mph)</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Accuracy: +/- 2%</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Date of last calibration: 02/18/2004</w:t>
      </w:r>
    </w:p>
    <w:p w:rsidR="007571DF" w:rsidRPr="002B57F1" w:rsidRDefault="007571DF">
      <w:pPr>
        <w:pStyle w:val="PlainText"/>
        <w:rPr>
          <w:rFonts w:ascii="Times New Roman" w:eastAsia="MS Mincho" w:hAnsi="Times New Roman" w:cs="Times New Roman"/>
          <w:sz w:val="22"/>
          <w:szCs w:val="22"/>
          <w:lang w:val="en-US"/>
        </w:rPr>
      </w:pP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Parameter: Wind direction</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Units: degrees</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Sensor type: balanced vane, 38 cm turning radius</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Model #: R.M. Young 05103 Wind Monitor</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Range:  360° mechanical, 355° electrical (5° open)</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Accuracy: +/- 5%</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Date of last calibration: 02/18/2004</w:t>
      </w:r>
    </w:p>
    <w:p w:rsidR="007571DF" w:rsidRPr="002B57F1" w:rsidRDefault="007571DF">
      <w:pPr>
        <w:rPr>
          <w:rFonts w:eastAsia="MS Mincho"/>
          <w:b/>
          <w:bCs/>
          <w:sz w:val="22"/>
          <w:szCs w:val="22"/>
          <w:lang w:val="en-US"/>
        </w:rPr>
      </w:pP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Parameter: LI-COR Quantum Sensor</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Units: mmoles m-2 (total flux)</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Sensor type: High stability silicon photovoltaic detector (blue enhanced)</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Model #: LI190SB</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Light spectrum waveband:  400 to 700 nm</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Temperature dependence: 0.15% per °C maximum</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Stability:  &lt;±2% change over 1 yr</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Operating Temperature:  -40°C to 65°C; Humidity: 0 to 100%</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 xml:space="preserve">Sensitivity:  typically 5 µA per 1000 µmoles s-1 m-2 </w:t>
      </w:r>
    </w:p>
    <w:p w:rsidR="007571DF" w:rsidRPr="002B57F1" w:rsidRDefault="007571DF">
      <w:pPr>
        <w:pStyle w:val="PlainText"/>
        <w:rPr>
          <w:rFonts w:ascii="Times New Roman" w:eastAsia="MS Mincho" w:hAnsi="Times New Roman" w:cs="Times New Roman"/>
          <w:sz w:val="22"/>
          <w:szCs w:val="22"/>
          <w:lang w:val="en-US"/>
        </w:rPr>
      </w:pPr>
      <w:r w:rsidRPr="002B57F1">
        <w:rPr>
          <w:rFonts w:ascii="Times New Roman" w:eastAsia="MS Mincho" w:hAnsi="Times New Roman" w:cs="Times New Roman"/>
          <w:sz w:val="22"/>
          <w:szCs w:val="22"/>
          <w:lang w:val="en-US"/>
        </w:rPr>
        <w:t>Date of last calibration:  02/18/2004</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Parameter:  Precipitation</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Tipping Bucket Rain Gauge</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Model #:  RG-2000-C</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Range:  0.254 mm</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Accuracy:  1.0% at &lt;14”/hr</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Date of Last calibration: 02-18-04</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 xml:space="preserve">Storage Module </w:t>
      </w: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Model #: SM4M</w:t>
      </w: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Storage capacity: 2 million low-resolution data values</w:t>
      </w: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Program storage: stores up to 8 programs with a total capacity of 128 KB</w:t>
      </w: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Processor: Hitachi H8S</w:t>
      </w: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Operating system: 64 KB, flash memory based, user downloadable</w:t>
      </w: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Operating range: Temperature: -35° to +65°C</w:t>
      </w: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Baud rates: 9600, 76800</w:t>
      </w: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 xml:space="preserve">Memory type: user selectable for either ring style (default) or fill and drop. </w:t>
      </w: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Power requirements: 5 +/-0.3 VDC @ 100 mA</w:t>
      </w: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 </w:t>
      </w:r>
    </w:p>
    <w:p w:rsidR="007571DF" w:rsidRPr="002B57F1" w:rsidRDefault="007571DF">
      <w:pPr>
        <w:rPr>
          <w:rFonts w:eastAsia="MS Mincho"/>
          <w:noProof w:val="0"/>
          <w:color w:val="000000"/>
          <w:sz w:val="22"/>
          <w:szCs w:val="22"/>
          <w:lang w:val="en-US"/>
        </w:rPr>
      </w:pPr>
      <w:r w:rsidRPr="002B57F1">
        <w:rPr>
          <w:rFonts w:eastAsia="MS Mincho"/>
          <w:noProof w:val="0"/>
          <w:color w:val="000000"/>
          <w:sz w:val="22"/>
          <w:szCs w:val="22"/>
          <w:lang w:val="en-US"/>
        </w:rPr>
        <w:t xml:space="preserve">Campbell Scientific CR10X Wiring Panel has 128K of flash memory (EEPROM), in </w:t>
      </w:r>
    </w:p>
    <w:p w:rsidR="007571DF" w:rsidRPr="00B92353" w:rsidRDefault="007571DF">
      <w:pPr>
        <w:rPr>
          <w:sz w:val="22"/>
          <w:szCs w:val="22"/>
          <w:lang w:val="en-US"/>
        </w:rPr>
      </w:pPr>
      <w:r w:rsidRPr="002B57F1">
        <w:rPr>
          <w:rFonts w:eastAsia="MS Mincho"/>
          <w:sz w:val="22"/>
          <w:szCs w:val="22"/>
          <w:lang w:val="en-US"/>
        </w:rPr>
        <w:t>which it stores the operating system and it's program (that it uses to run the weather station).  Additionally, there are 128K of SRAM, which it uses to run the program and store its measurements and for final data storage</w:t>
      </w:r>
      <w:r w:rsidRPr="00B92353">
        <w:rPr>
          <w:rFonts w:eastAsia="MS Mincho"/>
          <w:sz w:val="22"/>
          <w:szCs w:val="22"/>
          <w:lang w:val="en-US"/>
        </w:rPr>
        <w:t xml:space="preserve">. </w:t>
      </w:r>
    </w:p>
    <w:p w:rsidR="007571DF" w:rsidRPr="002B57F1" w:rsidRDefault="007571DF">
      <w:pPr>
        <w:pStyle w:val="PlainText"/>
        <w:jc w:val="both"/>
        <w:rPr>
          <w:rFonts w:ascii="Times New Roman" w:hAnsi="Times New Roman" w:cs="Times New Roman"/>
          <w:sz w:val="22"/>
          <w:szCs w:val="22"/>
          <w:lang w:val="en-US"/>
        </w:rPr>
      </w:pPr>
    </w:p>
    <w:p w:rsidR="003349CC" w:rsidRPr="00B92353" w:rsidRDefault="003349CC" w:rsidP="003349CC">
      <w:pPr>
        <w:rPr>
          <w:sz w:val="22"/>
          <w:szCs w:val="22"/>
          <w:lang w:val="en-US"/>
        </w:rPr>
      </w:pPr>
      <w:r w:rsidRPr="00B92353">
        <w:rPr>
          <w:sz w:val="22"/>
          <w:szCs w:val="22"/>
          <w:lang w:val="en-US"/>
        </w:rPr>
        <w:t xml:space="preserve"> The CR1000 has two MB Flash EEPROM that is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rsidR="00ED69CC" w:rsidRPr="00B92353" w:rsidRDefault="00ED69CC" w:rsidP="003349CC">
      <w:pPr>
        <w:rPr>
          <w:sz w:val="22"/>
          <w:szCs w:val="22"/>
          <w:lang w:val="en-US"/>
        </w:rPr>
      </w:pPr>
      <w:r w:rsidRPr="00B92353">
        <w:rPr>
          <w:sz w:val="22"/>
          <w:szCs w:val="22"/>
          <w:lang w:val="en-US"/>
        </w:rPr>
        <w:t>Dates in use:  July 21, 2006 - present</w:t>
      </w:r>
    </w:p>
    <w:p w:rsidR="00F62F6B" w:rsidRPr="002B57F1" w:rsidRDefault="00F62F6B">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p>
    <w:p w:rsidR="007571DF" w:rsidRPr="00B92353" w:rsidRDefault="007571DF">
      <w:pPr>
        <w:pStyle w:val="PlainText"/>
        <w:jc w:val="both"/>
        <w:rPr>
          <w:rFonts w:ascii="Times New Roman" w:hAnsi="Times New Roman" w:cs="Times New Roman"/>
          <w:sz w:val="22"/>
          <w:szCs w:val="22"/>
          <w:lang w:val="en-US"/>
        </w:rPr>
      </w:pPr>
      <w:r w:rsidRPr="00B92353">
        <w:rPr>
          <w:rFonts w:ascii="Times New Roman" w:hAnsi="Times New Roman" w:cs="Times New Roman"/>
          <w:sz w:val="22"/>
          <w:szCs w:val="22"/>
          <w:lang w:val="en-US"/>
        </w:rPr>
        <w:t>10) Coded variable indicator and variable code definitions:</w:t>
      </w:r>
    </w:p>
    <w:p w:rsidR="00E514C9" w:rsidRPr="002B57F1" w:rsidRDefault="00E514C9">
      <w:pPr>
        <w:pStyle w:val="PlainText"/>
        <w:jc w:val="both"/>
        <w:rPr>
          <w:rFonts w:ascii="Times New Roman" w:hAnsi="Times New Roman" w:cs="Times New Roman"/>
          <w:sz w:val="22"/>
          <w:szCs w:val="22"/>
          <w:lang w:val="en-US"/>
        </w:rPr>
      </w:pPr>
    </w:p>
    <w:p w:rsidR="00E514C9" w:rsidRPr="00B92353" w:rsidRDefault="00E514C9" w:rsidP="00E514C9">
      <w:pPr>
        <w:rPr>
          <w:sz w:val="22"/>
          <w:szCs w:val="22"/>
        </w:rPr>
      </w:pPr>
      <w:r w:rsidRPr="00B92353">
        <w:rPr>
          <w:sz w:val="22"/>
          <w:szCs w:val="22"/>
        </w:rPr>
        <w:t xml:space="preserve">Sampling Station = Jobos Bay </w:t>
      </w:r>
    </w:p>
    <w:p w:rsidR="00E514C9" w:rsidRPr="00B92353" w:rsidRDefault="00E514C9" w:rsidP="00E514C9">
      <w:pPr>
        <w:rPr>
          <w:sz w:val="22"/>
          <w:szCs w:val="22"/>
        </w:rPr>
      </w:pPr>
      <w:r w:rsidRPr="00B92353">
        <w:rPr>
          <w:sz w:val="22"/>
          <w:szCs w:val="22"/>
        </w:rPr>
        <w:t>Sampling Site Code = JB</w:t>
      </w:r>
    </w:p>
    <w:p w:rsidR="00E514C9" w:rsidRPr="00B92353" w:rsidRDefault="00E514C9" w:rsidP="00E514C9">
      <w:pPr>
        <w:rPr>
          <w:sz w:val="22"/>
          <w:szCs w:val="22"/>
        </w:rPr>
      </w:pPr>
      <w:r w:rsidRPr="00B92353">
        <w:rPr>
          <w:sz w:val="22"/>
          <w:szCs w:val="22"/>
        </w:rPr>
        <w:t>Station code = jobjbmet</w:t>
      </w:r>
    </w:p>
    <w:p w:rsidR="007571DF" w:rsidRPr="002B57F1" w:rsidRDefault="007571DF">
      <w:pPr>
        <w:pStyle w:val="PlainText"/>
        <w:jc w:val="both"/>
        <w:rPr>
          <w:rFonts w:ascii="Times New Roman" w:hAnsi="Times New Roman" w:cs="Times New Roman"/>
          <w:sz w:val="22"/>
          <w:szCs w:val="22"/>
          <w:lang w:val="en-US"/>
        </w:rPr>
      </w:pPr>
    </w:p>
    <w:p w:rsidR="001E475A" w:rsidRPr="00B92353" w:rsidRDefault="007571DF">
      <w:pPr>
        <w:pStyle w:val="PlainText"/>
        <w:jc w:val="both"/>
        <w:rPr>
          <w:rFonts w:ascii="Times New Roman" w:hAnsi="Times New Roman" w:cs="Times New Roman"/>
          <w:sz w:val="22"/>
          <w:szCs w:val="22"/>
          <w:lang w:val="en-US"/>
        </w:rPr>
      </w:pPr>
      <w:r w:rsidRPr="00B92353">
        <w:rPr>
          <w:rFonts w:ascii="Times New Roman" w:hAnsi="Times New Roman" w:cs="Times New Roman"/>
          <w:sz w:val="22"/>
          <w:szCs w:val="22"/>
          <w:lang w:val="en-US"/>
        </w:rPr>
        <w:t xml:space="preserve">11) Data anomalies/Data corrections: </w:t>
      </w:r>
    </w:p>
    <w:p w:rsidR="002B57F1" w:rsidRPr="002B57F1" w:rsidRDefault="002B57F1" w:rsidP="00945891">
      <w:pPr>
        <w:rPr>
          <w:sz w:val="22"/>
          <w:szCs w:val="22"/>
        </w:rPr>
      </w:pPr>
    </w:p>
    <w:p w:rsidR="00E60FE9" w:rsidRPr="004D3EA5" w:rsidRDefault="00E60FE9" w:rsidP="00E60FE9">
      <w:pPr>
        <w:rPr>
          <w:b/>
          <w:sz w:val="22"/>
          <w:szCs w:val="22"/>
        </w:rPr>
      </w:pPr>
      <w:r w:rsidRPr="004D3EA5">
        <w:rPr>
          <w:b/>
          <w:sz w:val="22"/>
          <w:szCs w:val="22"/>
        </w:rPr>
        <w:t>Arrays:</w:t>
      </w:r>
    </w:p>
    <w:p w:rsidR="002B57F1" w:rsidRPr="00E60FE9" w:rsidRDefault="00E60FE9" w:rsidP="00E60FE9">
      <w:pPr>
        <w:rPr>
          <w:sz w:val="22"/>
          <w:szCs w:val="22"/>
        </w:rPr>
      </w:pPr>
      <w:r w:rsidRPr="004D3EA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CC4F96" w:rsidRPr="00CC4F96">
          <w:rPr>
            <w:rStyle w:val="Hyperlink"/>
            <w:sz w:val="22"/>
            <w:szCs w:val="22"/>
            <w:lang w:val="en-US"/>
          </w:rPr>
          <w:t>www.nerrsdata.org/get/landing.cfm</w:t>
        </w:r>
      </w:hyperlink>
      <w:r w:rsidRPr="004D3EA5">
        <w:rPr>
          <w:sz w:val="22"/>
          <w:szCs w:val="22"/>
        </w:rPr>
        <w:t xml:space="preserve"> throughout the fall of 2022.</w:t>
      </w:r>
    </w:p>
    <w:p w:rsidR="002B57F1" w:rsidRPr="002B57F1" w:rsidRDefault="002B57F1" w:rsidP="00945891">
      <w:pPr>
        <w:rPr>
          <w:sz w:val="22"/>
          <w:szCs w:val="22"/>
        </w:rPr>
      </w:pPr>
    </w:p>
    <w:p w:rsidR="00945891" w:rsidRPr="002B57F1" w:rsidRDefault="00945891" w:rsidP="00945891">
      <w:pPr>
        <w:rPr>
          <w:sz w:val="22"/>
          <w:szCs w:val="22"/>
        </w:rPr>
      </w:pPr>
      <w:r w:rsidRPr="002B57F1">
        <w:rPr>
          <w:sz w:val="22"/>
          <w:szCs w:val="22"/>
        </w:rPr>
        <w:t>Negative PAR data have been observed during the night; small negative values are within range of the sensor and are due to normal errors in the sensor and the CR10X Datalogger.</w:t>
      </w:r>
      <w:r w:rsidRPr="002B57F1">
        <w:rPr>
          <w:color w:val="0000FF"/>
          <w:sz w:val="22"/>
          <w:szCs w:val="22"/>
        </w:rPr>
        <w:t xml:space="preserve"> </w:t>
      </w:r>
      <w:r w:rsidRPr="002B57F1">
        <w:rPr>
          <w:sz w:val="22"/>
          <w:szCs w:val="22"/>
        </w:rPr>
        <w:t>The Maximum signal noise error for the Licor sensor is +/- 2.214 mmoles/m2 over a 15 minute interval. These data have been retained.</w:t>
      </w:r>
    </w:p>
    <w:p w:rsidR="00263A0E" w:rsidRPr="002B57F1" w:rsidRDefault="00263A0E" w:rsidP="00945891">
      <w:pPr>
        <w:rPr>
          <w:sz w:val="22"/>
          <w:szCs w:val="22"/>
        </w:rPr>
      </w:pPr>
    </w:p>
    <w:p w:rsidR="00263A0E" w:rsidRPr="002B57F1" w:rsidRDefault="00263A0E" w:rsidP="00945891">
      <w:pPr>
        <w:rPr>
          <w:b/>
          <w:sz w:val="22"/>
          <w:szCs w:val="22"/>
        </w:rPr>
      </w:pPr>
      <w:r w:rsidRPr="002B57F1">
        <w:rPr>
          <w:b/>
          <w:sz w:val="22"/>
          <w:szCs w:val="22"/>
        </w:rPr>
        <w:t>CDMO Edit 10/25/2012</w:t>
      </w:r>
    </w:p>
    <w:p w:rsidR="00263A0E" w:rsidRPr="002B57F1" w:rsidRDefault="00263A0E" w:rsidP="00E1246B">
      <w:pPr>
        <w:jc w:val="both"/>
        <w:rPr>
          <w:rFonts w:ascii="Garamond" w:hAnsi="Garamond"/>
          <w:b/>
          <w:sz w:val="22"/>
          <w:szCs w:val="22"/>
        </w:rPr>
      </w:pPr>
      <w:r w:rsidRPr="002B57F1">
        <w:rPr>
          <w:rFonts w:ascii="Garamond" w:hAnsi="Garamond"/>
          <w:b/>
          <w:sz w:val="22"/>
          <w:szCs w:val="22"/>
        </w:rPr>
        <w:t xml:space="preserve">The meteorological sensors at JOB have been installed since 2/18/2004 and have not been calibrated at the recommended frequency.  ATemp, RH, and </w:t>
      </w:r>
      <w:r w:rsidR="006C4986" w:rsidRPr="002B57F1">
        <w:rPr>
          <w:rFonts w:ascii="Garamond" w:hAnsi="Garamond"/>
          <w:b/>
          <w:sz w:val="22"/>
          <w:szCs w:val="22"/>
        </w:rPr>
        <w:t>p</w:t>
      </w:r>
      <w:r w:rsidRPr="002B57F1">
        <w:rPr>
          <w:rFonts w:ascii="Garamond" w:hAnsi="Garamond"/>
          <w:b/>
          <w:sz w:val="22"/>
          <w:szCs w:val="22"/>
        </w:rPr>
        <w:t xml:space="preserve">recipitation data are </w:t>
      </w:r>
      <w:r w:rsidR="00E1246B" w:rsidRPr="002B57F1">
        <w:rPr>
          <w:rFonts w:ascii="Garamond" w:hAnsi="Garamond"/>
          <w:b/>
          <w:sz w:val="22"/>
          <w:szCs w:val="22"/>
        </w:rPr>
        <w:t>considered suspect from 2/18/2006 through the 12/31/2006</w:t>
      </w:r>
      <w:r w:rsidRPr="002B57F1">
        <w:rPr>
          <w:rFonts w:ascii="Garamond" w:hAnsi="Garamond"/>
          <w:b/>
          <w:sz w:val="22"/>
          <w:szCs w:val="22"/>
        </w:rPr>
        <w:t>.  Recommended calibration frequencies are as follows:</w:t>
      </w:r>
    </w:p>
    <w:p w:rsidR="00263A0E" w:rsidRPr="002B57F1" w:rsidRDefault="00263A0E" w:rsidP="00E1246B">
      <w:pPr>
        <w:jc w:val="both"/>
        <w:rPr>
          <w:rFonts w:ascii="Garamond" w:hAnsi="Garamond"/>
          <w:sz w:val="22"/>
          <w:szCs w:val="22"/>
        </w:rPr>
      </w:pPr>
      <w:r w:rsidRPr="002B57F1">
        <w:rPr>
          <w:rFonts w:ascii="Garamond" w:hAnsi="Garamond"/>
          <w:b/>
          <w:sz w:val="22"/>
          <w:szCs w:val="22"/>
        </w:rPr>
        <w:tab/>
      </w:r>
      <w:r w:rsidRPr="002B57F1">
        <w:rPr>
          <w:rFonts w:ascii="Garamond" w:hAnsi="Garamond"/>
          <w:b/>
          <w:sz w:val="22"/>
          <w:szCs w:val="22"/>
        </w:rPr>
        <w:tab/>
      </w:r>
      <w:r w:rsidRPr="002B57F1">
        <w:rPr>
          <w:rFonts w:ascii="Garamond" w:hAnsi="Garamond"/>
          <w:sz w:val="22"/>
          <w:szCs w:val="22"/>
        </w:rPr>
        <w:t>- Temperature/Humidity- annual recalibration</w:t>
      </w:r>
    </w:p>
    <w:p w:rsidR="00263A0E" w:rsidRPr="002B57F1" w:rsidRDefault="00263A0E" w:rsidP="00E1246B">
      <w:pPr>
        <w:ind w:left="720" w:firstLine="720"/>
        <w:jc w:val="both"/>
        <w:rPr>
          <w:rFonts w:ascii="Garamond" w:hAnsi="Garamond"/>
          <w:sz w:val="22"/>
          <w:szCs w:val="22"/>
        </w:rPr>
      </w:pPr>
      <w:r w:rsidRPr="002B57F1">
        <w:rPr>
          <w:rFonts w:ascii="Garamond" w:hAnsi="Garamond"/>
          <w:sz w:val="22"/>
          <w:szCs w:val="22"/>
        </w:rPr>
        <w:t>- Rain Gauge- annual recalibration</w:t>
      </w:r>
    </w:p>
    <w:p w:rsidR="00263A0E" w:rsidRPr="002B57F1" w:rsidRDefault="00263A0E" w:rsidP="00E1246B">
      <w:pPr>
        <w:ind w:left="720" w:firstLine="720"/>
        <w:jc w:val="both"/>
        <w:rPr>
          <w:rFonts w:ascii="Garamond" w:hAnsi="Garamond"/>
          <w:sz w:val="22"/>
          <w:szCs w:val="22"/>
        </w:rPr>
      </w:pPr>
      <w:r w:rsidRPr="002B57F1">
        <w:rPr>
          <w:rFonts w:ascii="Garamond" w:hAnsi="Garamond"/>
          <w:sz w:val="22"/>
          <w:szCs w:val="22"/>
        </w:rPr>
        <w:t>- Wind Speed/Direction- bi-annual recalibration</w:t>
      </w:r>
    </w:p>
    <w:p w:rsidR="00263A0E" w:rsidRPr="002B57F1" w:rsidRDefault="00263A0E" w:rsidP="00E1246B">
      <w:pPr>
        <w:ind w:left="720" w:firstLine="720"/>
        <w:jc w:val="both"/>
        <w:rPr>
          <w:rFonts w:ascii="Garamond" w:hAnsi="Garamond"/>
          <w:sz w:val="22"/>
          <w:szCs w:val="22"/>
        </w:rPr>
      </w:pPr>
      <w:r w:rsidRPr="002B57F1">
        <w:rPr>
          <w:rFonts w:ascii="Garamond" w:hAnsi="Garamond"/>
          <w:sz w:val="22"/>
          <w:szCs w:val="22"/>
        </w:rPr>
        <w:t>- Barometric Pressure- bi-annual recalibration</w:t>
      </w:r>
    </w:p>
    <w:p w:rsidR="00263A0E" w:rsidRPr="002B57F1" w:rsidRDefault="00263A0E" w:rsidP="00E1246B">
      <w:pPr>
        <w:ind w:left="720" w:firstLine="720"/>
        <w:jc w:val="both"/>
        <w:rPr>
          <w:rFonts w:ascii="Garamond" w:hAnsi="Garamond"/>
          <w:sz w:val="22"/>
          <w:szCs w:val="22"/>
        </w:rPr>
      </w:pPr>
      <w:r w:rsidRPr="002B57F1">
        <w:rPr>
          <w:rFonts w:ascii="Garamond" w:hAnsi="Garamond"/>
          <w:sz w:val="22"/>
          <w:szCs w:val="22"/>
        </w:rPr>
        <w:t>- PAR- bi-annual recalibration</w:t>
      </w:r>
    </w:p>
    <w:p w:rsidR="00263A0E" w:rsidRPr="002B57F1" w:rsidRDefault="00263A0E" w:rsidP="00945891">
      <w:pPr>
        <w:rPr>
          <w:sz w:val="22"/>
          <w:szCs w:val="22"/>
        </w:rPr>
      </w:pPr>
    </w:p>
    <w:p w:rsidR="00A55BD4" w:rsidRPr="002B57F1" w:rsidRDefault="00A55BD4">
      <w:pPr>
        <w:pStyle w:val="PlainText"/>
        <w:jc w:val="both"/>
        <w:rPr>
          <w:rFonts w:ascii="Times New Roman" w:hAnsi="Times New Roman" w:cs="Times New Roman"/>
          <w:sz w:val="22"/>
          <w:szCs w:val="22"/>
          <w:lang w:val="en-US"/>
        </w:rPr>
      </w:pPr>
    </w:p>
    <w:p w:rsidR="00D43047" w:rsidRPr="002B57F1" w:rsidRDefault="00945891" w:rsidP="00D43047">
      <w:pPr>
        <w:rPr>
          <w:sz w:val="22"/>
          <w:szCs w:val="22"/>
        </w:rPr>
      </w:pPr>
      <w:r w:rsidRPr="002B57F1">
        <w:rPr>
          <w:sz w:val="22"/>
          <w:szCs w:val="22"/>
          <w:lang w:val="en-US"/>
        </w:rPr>
        <w:t xml:space="preserve">For the following dates and time </w:t>
      </w:r>
      <w:r w:rsidR="00D43047" w:rsidRPr="002B57F1">
        <w:rPr>
          <w:sz w:val="22"/>
          <w:szCs w:val="22"/>
        </w:rPr>
        <w:t>precipitation values correspond with extensive rainfall in the area and represent valid readings:</w:t>
      </w:r>
    </w:p>
    <w:p w:rsidR="00D43047" w:rsidRPr="002B57F1" w:rsidRDefault="00D43047" w:rsidP="00D43047">
      <w:pPr>
        <w:rPr>
          <w:sz w:val="22"/>
          <w:szCs w:val="22"/>
        </w:rPr>
      </w:pPr>
      <w:r w:rsidRPr="002B57F1">
        <w:rPr>
          <w:sz w:val="22"/>
          <w:szCs w:val="22"/>
        </w:rPr>
        <w:t xml:space="preserve">SMPLDATE   </w:t>
      </w:r>
      <w:r w:rsidRPr="002B57F1">
        <w:rPr>
          <w:sz w:val="22"/>
          <w:szCs w:val="22"/>
        </w:rPr>
        <w:tab/>
        <w:t xml:space="preserve">TIME   </w:t>
      </w:r>
      <w:r w:rsidRPr="002B57F1">
        <w:rPr>
          <w:sz w:val="22"/>
          <w:szCs w:val="22"/>
        </w:rPr>
        <w:tab/>
        <w:t xml:space="preserve">    TotPrcp</w:t>
      </w:r>
    </w:p>
    <w:tbl>
      <w:tblPr>
        <w:tblW w:w="3368" w:type="dxa"/>
        <w:tblInd w:w="108" w:type="dxa"/>
        <w:tblLook w:val="0000" w:firstRow="0" w:lastRow="0" w:firstColumn="0" w:lastColumn="0" w:noHBand="0" w:noVBand="0"/>
      </w:tblPr>
      <w:tblGrid>
        <w:gridCol w:w="1416"/>
        <w:gridCol w:w="976"/>
        <w:gridCol w:w="976"/>
      </w:tblGrid>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1/15/2006</w:t>
            </w:r>
          </w:p>
        </w:tc>
        <w:tc>
          <w:tcPr>
            <w:tcW w:w="976" w:type="dxa"/>
            <w:vAlign w:val="bottom"/>
          </w:tcPr>
          <w:p w:rsidR="00D43047" w:rsidRPr="00AB3242" w:rsidRDefault="00D43047">
            <w:pPr>
              <w:rPr>
                <w:noProof w:val="0"/>
                <w:sz w:val="20"/>
                <w:szCs w:val="20"/>
                <w:lang w:val="en-US"/>
              </w:rPr>
            </w:pPr>
            <w:r w:rsidRPr="00AB3242">
              <w:rPr>
                <w:rFonts w:ascii="Arial" w:hAnsi="Arial" w:cs="Arial"/>
                <w:sz w:val="20"/>
                <w:szCs w:val="20"/>
              </w:rPr>
              <w:t>2:00</w:t>
            </w:r>
          </w:p>
        </w:tc>
        <w:tc>
          <w:tcPr>
            <w:tcW w:w="976" w:type="dxa"/>
            <w:vAlign w:val="bottom"/>
          </w:tcPr>
          <w:p w:rsidR="00D43047" w:rsidRPr="00AB3242" w:rsidRDefault="00D43047">
            <w:pPr>
              <w:rPr>
                <w:noProof w:val="0"/>
                <w:sz w:val="20"/>
                <w:szCs w:val="20"/>
                <w:lang w:val="en-US"/>
              </w:rPr>
            </w:pPr>
            <w:r w:rsidRPr="00AB3242">
              <w:rPr>
                <w:rFonts w:ascii="Arial" w:hAnsi="Arial" w:cs="Arial"/>
                <w:sz w:val="20"/>
                <w:szCs w:val="20"/>
              </w:rPr>
              <w:t>5.6</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1/15/2006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17:30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12.7</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1/15/2006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17:45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6.4</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2/5/2006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5:45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5.1</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3/3/2006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15:30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6.6</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3/3/2006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15:45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5.1</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3/4/2006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19:00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6.4</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3/4/2006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19:15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5.1</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3/6/2006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17:15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5.3</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5/14/2006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8:00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12.7</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5/14/2006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8:15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23.6</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5/14/2006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8:30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8.9</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6/4/2006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1:00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6.4</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6/4/2006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2:00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6.9</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lastRenderedPageBreak/>
              <w:t>6/4/2006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2:15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6.6</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6/4/2006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2:30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10.2</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6/20/2006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17:45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10.4</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7/30/2006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1:00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11.9</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7/30/2006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1:15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6.9</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8/5/2006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13:45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8.4</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8/31/2006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16:15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29</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9/25/2006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2:30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7.1</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9/25/2006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2:45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6.4</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10/4/2006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18:30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6.9</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10/4/2006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18:45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14.5</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10/5/2006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8:30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5.6</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10/5/2006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10:15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17.8</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10/5/2006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12:00</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5.8</w:t>
            </w:r>
          </w:p>
        </w:tc>
      </w:tr>
      <w:tr w:rsidR="00D43047" w:rsidRPr="002B57F1">
        <w:trPr>
          <w:trHeight w:val="255"/>
        </w:trPr>
        <w:tc>
          <w:tcPr>
            <w:tcW w:w="1416" w:type="dxa"/>
            <w:tcBorders>
              <w:top w:val="nil"/>
              <w:left w:val="nil"/>
              <w:bottom w:val="nil"/>
              <w:right w:val="nil"/>
            </w:tcBorders>
            <w:shd w:val="clear" w:color="auto" w:fill="auto"/>
            <w:noWrap/>
            <w:vAlign w:val="bottom"/>
          </w:tcPr>
          <w:p w:rsidR="00D43047" w:rsidRPr="00AB3242" w:rsidRDefault="00D43047" w:rsidP="00D43047">
            <w:pPr>
              <w:jc w:val="right"/>
              <w:rPr>
                <w:rFonts w:ascii="Arial" w:hAnsi="Arial" w:cs="Arial"/>
                <w:noProof w:val="0"/>
                <w:sz w:val="20"/>
                <w:szCs w:val="20"/>
                <w:lang w:val="en-US"/>
              </w:rPr>
            </w:pPr>
            <w:r w:rsidRPr="00AB3242">
              <w:rPr>
                <w:rFonts w:ascii="Arial" w:hAnsi="Arial" w:cs="Arial"/>
                <w:noProof w:val="0"/>
                <w:sz w:val="20"/>
                <w:szCs w:val="20"/>
                <w:lang w:val="en-US"/>
              </w:rPr>
              <w:t>12/5/2006</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23:15</w:t>
            </w:r>
          </w:p>
        </w:tc>
        <w:tc>
          <w:tcPr>
            <w:tcW w:w="0" w:type="auto"/>
            <w:vAlign w:val="bottom"/>
          </w:tcPr>
          <w:p w:rsidR="00D43047" w:rsidRPr="00AB3242" w:rsidRDefault="00D43047">
            <w:pPr>
              <w:rPr>
                <w:noProof w:val="0"/>
                <w:sz w:val="20"/>
                <w:szCs w:val="20"/>
                <w:lang w:val="en-US"/>
              </w:rPr>
            </w:pPr>
            <w:r w:rsidRPr="00AB3242">
              <w:rPr>
                <w:rFonts w:ascii="Arial" w:hAnsi="Arial" w:cs="Arial"/>
                <w:sz w:val="20"/>
                <w:szCs w:val="20"/>
              </w:rPr>
              <w:t>5.6</w:t>
            </w:r>
          </w:p>
        </w:tc>
      </w:tr>
    </w:tbl>
    <w:p w:rsidR="007571DF" w:rsidRPr="00E60FE9" w:rsidRDefault="007571DF">
      <w:pPr>
        <w:pStyle w:val="PlainText"/>
        <w:jc w:val="both"/>
        <w:rPr>
          <w:rFonts w:ascii="Times New Roman" w:hAnsi="Times New Roman" w:cs="Times New Roman"/>
          <w:sz w:val="22"/>
          <w:szCs w:val="22"/>
          <w:lang w:val="en-US"/>
        </w:rPr>
      </w:pPr>
    </w:p>
    <w:p w:rsidR="00E73399" w:rsidRPr="002B57F1" w:rsidRDefault="00E73399">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Wind </w:t>
      </w:r>
      <w:r w:rsidR="00251241" w:rsidRPr="002B57F1">
        <w:rPr>
          <w:rFonts w:ascii="Times New Roman" w:hAnsi="Times New Roman" w:cs="Times New Roman"/>
          <w:sz w:val="22"/>
          <w:szCs w:val="22"/>
          <w:lang w:val="en-US"/>
        </w:rPr>
        <w:t xml:space="preserve">speeds </w:t>
      </w:r>
      <w:r w:rsidR="0092070E" w:rsidRPr="002B57F1">
        <w:rPr>
          <w:rFonts w:ascii="Times New Roman" w:hAnsi="Times New Roman" w:cs="Times New Roman"/>
          <w:sz w:val="22"/>
          <w:szCs w:val="22"/>
          <w:lang w:val="en-US"/>
        </w:rPr>
        <w:t>&lt;</w:t>
      </w:r>
      <w:r w:rsidRPr="002B57F1">
        <w:rPr>
          <w:rFonts w:ascii="Times New Roman" w:hAnsi="Times New Roman" w:cs="Times New Roman"/>
          <w:sz w:val="22"/>
          <w:szCs w:val="22"/>
          <w:lang w:val="en-US"/>
        </w:rPr>
        <w:t xml:space="preserve">0.5m/s </w:t>
      </w:r>
      <w:r w:rsidR="00251241" w:rsidRPr="002B57F1">
        <w:rPr>
          <w:rFonts w:ascii="Times New Roman" w:hAnsi="Times New Roman" w:cs="Times New Roman"/>
          <w:sz w:val="22"/>
          <w:szCs w:val="22"/>
          <w:lang w:val="en-US"/>
        </w:rPr>
        <w:t>are often recorded during the night time hours.  These are normal readings for this area</w:t>
      </w:r>
      <w:r w:rsidR="0092070E" w:rsidRPr="002B57F1">
        <w:rPr>
          <w:rFonts w:ascii="Times New Roman" w:hAnsi="Times New Roman" w:cs="Times New Roman"/>
          <w:sz w:val="22"/>
          <w:szCs w:val="22"/>
          <w:lang w:val="en-US"/>
        </w:rPr>
        <w:t>.</w:t>
      </w:r>
    </w:p>
    <w:p w:rsidR="007571DF" w:rsidRPr="002B57F1" w:rsidRDefault="007571DF">
      <w:pPr>
        <w:pStyle w:val="PlainText"/>
        <w:jc w:val="both"/>
        <w:rPr>
          <w:rFonts w:ascii="Times New Roman" w:hAnsi="Times New Roman" w:cs="Times New Roman"/>
          <w:sz w:val="22"/>
          <w:szCs w:val="22"/>
          <w:lang w:val="en-US"/>
        </w:rPr>
      </w:pPr>
    </w:p>
    <w:p w:rsidR="0087794E" w:rsidRPr="002B57F1" w:rsidRDefault="0087794E">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There appears to be drift with the PAR sensor, readings after </w:t>
      </w:r>
      <w:r w:rsidR="00077C77" w:rsidRPr="002B57F1">
        <w:rPr>
          <w:rFonts w:ascii="Times New Roman" w:hAnsi="Times New Roman" w:cs="Times New Roman"/>
          <w:sz w:val="22"/>
          <w:szCs w:val="22"/>
          <w:lang w:val="en-US"/>
        </w:rPr>
        <w:t>June 2006 are considered suspect.</w:t>
      </w:r>
    </w:p>
    <w:p w:rsidR="007571DF" w:rsidRPr="002B57F1" w:rsidRDefault="007571DF">
      <w:pPr>
        <w:pStyle w:val="PlainText"/>
        <w:jc w:val="both"/>
        <w:rPr>
          <w:rFonts w:ascii="Times New Roman" w:hAnsi="Times New Roman" w:cs="Times New Roman"/>
          <w:sz w:val="22"/>
          <w:szCs w:val="22"/>
          <w:lang w:val="en-US"/>
        </w:rPr>
      </w:pPr>
    </w:p>
    <w:p w:rsidR="00584D75" w:rsidRPr="00AB3242" w:rsidRDefault="007571DF">
      <w:pPr>
        <w:pStyle w:val="PlainText"/>
        <w:jc w:val="both"/>
        <w:rPr>
          <w:rFonts w:ascii="Times New Roman" w:hAnsi="Times New Roman" w:cs="Times New Roman"/>
          <w:sz w:val="22"/>
          <w:szCs w:val="22"/>
          <w:lang w:val="en-US"/>
        </w:rPr>
      </w:pPr>
      <w:r w:rsidRPr="00AB3242">
        <w:rPr>
          <w:rFonts w:ascii="Times New Roman" w:hAnsi="Times New Roman" w:cs="Times New Roman"/>
          <w:sz w:val="22"/>
          <w:szCs w:val="22"/>
          <w:lang w:val="en-US"/>
        </w:rPr>
        <w:t xml:space="preserve">12) Deleted Data: </w:t>
      </w:r>
    </w:p>
    <w:p w:rsidR="00584D75" w:rsidRPr="00E60FE9" w:rsidRDefault="00584D75">
      <w:pPr>
        <w:pStyle w:val="PlainText"/>
        <w:jc w:val="both"/>
        <w:rPr>
          <w:rFonts w:ascii="Times New Roman" w:hAnsi="Times New Roman" w:cs="Times New Roman"/>
          <w:sz w:val="22"/>
          <w:szCs w:val="22"/>
          <w:lang w:val="en-US"/>
        </w:rPr>
      </w:pPr>
    </w:p>
    <w:p w:rsidR="00E60FE9" w:rsidRPr="004D3EA5" w:rsidRDefault="00E60FE9" w:rsidP="00E60FE9">
      <w:pPr>
        <w:rPr>
          <w:b/>
          <w:sz w:val="22"/>
          <w:szCs w:val="22"/>
        </w:rPr>
      </w:pPr>
      <w:r w:rsidRPr="004D3EA5">
        <w:rPr>
          <w:b/>
          <w:sz w:val="22"/>
          <w:szCs w:val="22"/>
        </w:rPr>
        <w:t>Arrays:</w:t>
      </w:r>
    </w:p>
    <w:p w:rsidR="00E60FE9" w:rsidRDefault="00E60FE9" w:rsidP="00E60FE9">
      <w:pPr>
        <w:pStyle w:val="PlainText"/>
        <w:jc w:val="both"/>
        <w:rPr>
          <w:rFonts w:ascii="Times New Roman" w:hAnsi="Times New Roman" w:cs="Times New Roman"/>
          <w:sz w:val="22"/>
          <w:szCs w:val="22"/>
          <w:lang w:val="en-US"/>
        </w:rPr>
      </w:pPr>
      <w:r w:rsidRPr="004D3EA5">
        <w:rPr>
          <w:rFonts w:ascii="Times New Roman" w:hAnsi="Times New Roman" w:cs="Times New Roman"/>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AB3242" w:rsidRPr="00AB3242">
          <w:rPr>
            <w:rStyle w:val="Hyperlink"/>
            <w:rFonts w:ascii="Times New Roman" w:hAnsi="Times New Roman" w:cs="Times New Roman"/>
            <w:sz w:val="22"/>
            <w:szCs w:val="22"/>
            <w:lang w:val="en-US"/>
          </w:rPr>
          <w:t>www.nerrsdata.org/get/landing.cfm</w:t>
        </w:r>
      </w:hyperlink>
      <w:r w:rsidRPr="004D3EA5">
        <w:rPr>
          <w:rFonts w:ascii="Times New Roman" w:hAnsi="Times New Roman" w:cs="Times New Roman"/>
          <w:sz w:val="22"/>
          <w:szCs w:val="22"/>
        </w:rPr>
        <w:t xml:space="preserve"> throughout the fall of 2022.</w:t>
      </w:r>
    </w:p>
    <w:p w:rsidR="00E60FE9" w:rsidRDefault="00E60FE9">
      <w:pPr>
        <w:pStyle w:val="PlainText"/>
        <w:jc w:val="both"/>
        <w:rPr>
          <w:rFonts w:ascii="Times New Roman" w:hAnsi="Times New Roman" w:cs="Times New Roman"/>
          <w:sz w:val="22"/>
          <w:szCs w:val="22"/>
          <w:lang w:val="en-US"/>
        </w:rPr>
      </w:pPr>
    </w:p>
    <w:p w:rsidR="007D57E9" w:rsidRPr="00E60FE9" w:rsidRDefault="007D57E9">
      <w:pPr>
        <w:pStyle w:val="PlainText"/>
        <w:jc w:val="both"/>
        <w:rPr>
          <w:rFonts w:ascii="Times New Roman" w:hAnsi="Times New Roman" w:cs="Times New Roman"/>
          <w:sz w:val="22"/>
          <w:szCs w:val="22"/>
          <w:lang w:val="en-US"/>
        </w:rPr>
      </w:pPr>
      <w:r w:rsidRPr="00E60FE9">
        <w:rPr>
          <w:rFonts w:ascii="Times New Roman" w:hAnsi="Times New Roman" w:cs="Times New Roman"/>
          <w:sz w:val="22"/>
          <w:szCs w:val="22"/>
          <w:lang w:val="en-US"/>
        </w:rPr>
        <w:t>July 2006</w:t>
      </w:r>
    </w:p>
    <w:p w:rsidR="007D57E9" w:rsidRPr="002B57F1" w:rsidRDefault="007D57E9" w:rsidP="007D57E9">
      <w:pPr>
        <w:pStyle w:val="PlainText"/>
        <w:jc w:val="both"/>
        <w:rPr>
          <w:rFonts w:ascii="Times New Roman" w:hAnsi="Times New Roman" w:cs="Times New Roman"/>
          <w:sz w:val="22"/>
          <w:szCs w:val="22"/>
          <w:lang w:val="en-US"/>
        </w:rPr>
      </w:pPr>
      <w:r w:rsidRPr="00E60FE9">
        <w:rPr>
          <w:rFonts w:ascii="Times New Roman" w:hAnsi="Times New Roman" w:cs="Times New Roman"/>
          <w:sz w:val="22"/>
          <w:szCs w:val="22"/>
          <w:lang w:val="en-US"/>
        </w:rPr>
        <w:t xml:space="preserve">7/11/2006 13:15 </w:t>
      </w:r>
      <w:r w:rsidRPr="00E60FE9">
        <w:rPr>
          <w:rFonts w:ascii="Times New Roman" w:hAnsi="Times New Roman" w:cs="Times New Roman"/>
          <w:sz w:val="22"/>
          <w:szCs w:val="22"/>
        </w:rPr>
        <w:t>All paramet</w:t>
      </w:r>
      <w:r w:rsidR="001C20D1" w:rsidRPr="00E60FE9">
        <w:rPr>
          <w:rFonts w:ascii="Times New Roman" w:hAnsi="Times New Roman" w:cs="Times New Roman"/>
          <w:sz w:val="22"/>
          <w:szCs w:val="22"/>
        </w:rPr>
        <w:t>ers</w:t>
      </w:r>
      <w:r w:rsidRPr="00E60FE9">
        <w:rPr>
          <w:rFonts w:ascii="Times New Roman" w:hAnsi="Times New Roman" w:cs="Times New Roman"/>
          <w:sz w:val="22"/>
          <w:szCs w:val="22"/>
        </w:rPr>
        <w:t xml:space="preserve"> readings were deleted. </w:t>
      </w:r>
      <w:r w:rsidR="0092070E" w:rsidRPr="00E60FE9">
        <w:rPr>
          <w:rFonts w:ascii="Times New Roman" w:hAnsi="Times New Roman" w:cs="Times New Roman"/>
          <w:sz w:val="22"/>
          <w:szCs w:val="22"/>
        </w:rPr>
        <w:t xml:space="preserve"> </w:t>
      </w:r>
      <w:r w:rsidRPr="00E60FE9">
        <w:rPr>
          <w:rFonts w:ascii="Times New Roman" w:hAnsi="Times New Roman" w:cs="Times New Roman"/>
          <w:sz w:val="22"/>
          <w:szCs w:val="22"/>
        </w:rPr>
        <w:t xml:space="preserve">Missing five second data for the generation of these readings occurred as a result of </w:t>
      </w:r>
      <w:r w:rsidRPr="002B57F1">
        <w:rPr>
          <w:rFonts w:ascii="Times New Roman" w:hAnsi="Times New Roman" w:cs="Times New Roman"/>
          <w:sz w:val="22"/>
          <w:szCs w:val="22"/>
        </w:rPr>
        <w:t>the CR1000 installation.</w:t>
      </w:r>
    </w:p>
    <w:p w:rsidR="007571DF" w:rsidRPr="002B57F1" w:rsidRDefault="007571DF">
      <w:pPr>
        <w:pStyle w:val="PlainText"/>
        <w:numPr>
          <w:ins w:id="2" w:author="USC" w:date="2008-03-25T22:13:00Z"/>
        </w:numPr>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p>
    <w:p w:rsidR="007571DF" w:rsidRPr="00AB3242" w:rsidRDefault="007571DF">
      <w:pPr>
        <w:pStyle w:val="PlainText"/>
        <w:jc w:val="both"/>
        <w:rPr>
          <w:rFonts w:ascii="Times New Roman" w:hAnsi="Times New Roman" w:cs="Times New Roman"/>
          <w:sz w:val="22"/>
          <w:szCs w:val="22"/>
          <w:lang w:val="en-US"/>
        </w:rPr>
      </w:pPr>
      <w:r w:rsidRPr="00AB3242">
        <w:rPr>
          <w:rFonts w:ascii="Times New Roman" w:hAnsi="Times New Roman" w:cs="Times New Roman"/>
          <w:sz w:val="22"/>
          <w:szCs w:val="22"/>
          <w:lang w:val="en-US"/>
        </w:rPr>
        <w:t>13) Missing data:</w:t>
      </w:r>
    </w:p>
    <w:p w:rsidR="007571DF" w:rsidRPr="00E60FE9" w:rsidRDefault="007571DF">
      <w:pPr>
        <w:pStyle w:val="PlainText"/>
        <w:jc w:val="both"/>
        <w:rPr>
          <w:rFonts w:ascii="Times New Roman" w:hAnsi="Times New Roman" w:cs="Times New Roman"/>
          <w:sz w:val="22"/>
          <w:szCs w:val="22"/>
          <w:lang w:val="en-US"/>
        </w:rPr>
      </w:pPr>
    </w:p>
    <w:p w:rsidR="00E60FE9" w:rsidRPr="004D3EA5" w:rsidRDefault="00E60FE9" w:rsidP="00E60FE9">
      <w:pPr>
        <w:rPr>
          <w:b/>
          <w:sz w:val="22"/>
          <w:szCs w:val="22"/>
        </w:rPr>
      </w:pPr>
      <w:r w:rsidRPr="004D3EA5">
        <w:rPr>
          <w:b/>
          <w:sz w:val="22"/>
          <w:szCs w:val="22"/>
        </w:rPr>
        <w:t>Arrays:</w:t>
      </w:r>
    </w:p>
    <w:p w:rsidR="00E60FE9" w:rsidRDefault="00E60FE9" w:rsidP="00E60FE9">
      <w:pPr>
        <w:pStyle w:val="PlainText"/>
        <w:jc w:val="both"/>
        <w:rPr>
          <w:rFonts w:ascii="Times New Roman" w:hAnsi="Times New Roman" w:cs="Times New Roman"/>
          <w:sz w:val="22"/>
          <w:szCs w:val="22"/>
          <w:lang w:val="en-US"/>
        </w:rPr>
      </w:pPr>
      <w:r w:rsidRPr="004D3EA5">
        <w:rPr>
          <w:rFonts w:ascii="Times New Roman" w:hAnsi="Times New Roman" w:cs="Times New Roman"/>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AB3242" w:rsidRPr="00AB3242">
          <w:rPr>
            <w:rStyle w:val="Hyperlink"/>
            <w:rFonts w:ascii="Times New Roman" w:hAnsi="Times New Roman" w:cs="Times New Roman"/>
            <w:sz w:val="22"/>
            <w:szCs w:val="22"/>
            <w:lang w:val="en-US"/>
          </w:rPr>
          <w:t>www.nerrsdata.org/get/landing.cfm</w:t>
        </w:r>
      </w:hyperlink>
      <w:r w:rsidRPr="004D3EA5">
        <w:rPr>
          <w:rFonts w:ascii="Times New Roman" w:hAnsi="Times New Roman" w:cs="Times New Roman"/>
          <w:sz w:val="22"/>
          <w:szCs w:val="22"/>
        </w:rPr>
        <w:t xml:space="preserve"> throughout the fall of 2022.</w:t>
      </w:r>
    </w:p>
    <w:p w:rsidR="00E60FE9" w:rsidRDefault="00E60FE9">
      <w:pPr>
        <w:pStyle w:val="PlainText"/>
        <w:jc w:val="both"/>
        <w:rPr>
          <w:rFonts w:ascii="Times New Roman" w:hAnsi="Times New Roman" w:cs="Times New Roman"/>
          <w:sz w:val="22"/>
          <w:szCs w:val="22"/>
          <w:lang w:val="en-US"/>
        </w:rPr>
      </w:pPr>
    </w:p>
    <w:p w:rsidR="007571DF" w:rsidRPr="00E60FE9" w:rsidRDefault="007571DF">
      <w:pPr>
        <w:pStyle w:val="PlainText"/>
        <w:jc w:val="both"/>
        <w:rPr>
          <w:rFonts w:ascii="Times New Roman" w:hAnsi="Times New Roman" w:cs="Times New Roman"/>
          <w:sz w:val="22"/>
          <w:szCs w:val="22"/>
          <w:lang w:val="en-US"/>
        </w:rPr>
      </w:pPr>
      <w:r w:rsidRPr="00E60FE9">
        <w:rPr>
          <w:rFonts w:ascii="Times New Roman" w:hAnsi="Times New Roman" w:cs="Times New Roman"/>
          <w:sz w:val="22"/>
          <w:szCs w:val="22"/>
          <w:lang w:val="en-US"/>
        </w:rPr>
        <w:t>January 200</w:t>
      </w:r>
      <w:r w:rsidR="00224AB3" w:rsidRPr="00E60FE9">
        <w:rPr>
          <w:rFonts w:ascii="Times New Roman" w:hAnsi="Times New Roman" w:cs="Times New Roman"/>
          <w:sz w:val="22"/>
          <w:szCs w:val="22"/>
          <w:lang w:val="en-US"/>
        </w:rPr>
        <w:t>6</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w:t>
      </w:r>
      <w:r w:rsidR="00C14B72" w:rsidRPr="002B57F1">
        <w:rPr>
          <w:rFonts w:ascii="Times New Roman" w:hAnsi="Times New Roman" w:cs="Times New Roman"/>
          <w:sz w:val="22"/>
          <w:szCs w:val="22"/>
          <w:lang w:val="en-US"/>
        </w:rPr>
        <w:t xml:space="preserve">1/1/2006 00:15-00:45 </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February 200</w:t>
      </w:r>
      <w:r w:rsidR="00224AB3" w:rsidRPr="002B57F1">
        <w:rPr>
          <w:rFonts w:ascii="Times New Roman" w:hAnsi="Times New Roman" w:cs="Times New Roman"/>
          <w:sz w:val="22"/>
          <w:szCs w:val="22"/>
          <w:lang w:val="en-US"/>
        </w:rPr>
        <w:t>6</w:t>
      </w:r>
    </w:p>
    <w:p w:rsidR="007571DF" w:rsidRPr="002B57F1" w:rsidRDefault="007571DF">
      <w:pPr>
        <w:pStyle w:val="PlainText"/>
        <w:ind w:firstLine="72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lastRenderedPageBreak/>
        <w:t xml:space="preserve"> None</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March 200</w:t>
      </w:r>
      <w:r w:rsidR="00224AB3" w:rsidRPr="002B57F1">
        <w:rPr>
          <w:rFonts w:ascii="Times New Roman" w:hAnsi="Times New Roman" w:cs="Times New Roman"/>
          <w:sz w:val="22"/>
          <w:szCs w:val="22"/>
          <w:lang w:val="en-US"/>
        </w:rPr>
        <w:t>6</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None</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April 200</w:t>
      </w:r>
      <w:r w:rsidR="00224AB3" w:rsidRPr="002B57F1">
        <w:rPr>
          <w:rFonts w:ascii="Times New Roman" w:hAnsi="Times New Roman" w:cs="Times New Roman"/>
          <w:sz w:val="22"/>
          <w:szCs w:val="22"/>
          <w:lang w:val="en-US"/>
        </w:rPr>
        <w:t>6</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None</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May 200</w:t>
      </w:r>
      <w:r w:rsidR="00224AB3" w:rsidRPr="002B57F1">
        <w:rPr>
          <w:rFonts w:ascii="Times New Roman" w:hAnsi="Times New Roman" w:cs="Times New Roman"/>
          <w:sz w:val="22"/>
          <w:szCs w:val="22"/>
          <w:lang w:val="en-US"/>
        </w:rPr>
        <w:t>6</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None</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June 200</w:t>
      </w:r>
      <w:r w:rsidR="00224AB3" w:rsidRPr="002B57F1">
        <w:rPr>
          <w:rFonts w:ascii="Times New Roman" w:hAnsi="Times New Roman" w:cs="Times New Roman"/>
          <w:sz w:val="22"/>
          <w:szCs w:val="22"/>
          <w:lang w:val="en-US"/>
        </w:rPr>
        <w:t>6</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None</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July 200</w:t>
      </w:r>
      <w:r w:rsidR="00224AB3" w:rsidRPr="002B57F1">
        <w:rPr>
          <w:rFonts w:ascii="Times New Roman" w:hAnsi="Times New Roman" w:cs="Times New Roman"/>
          <w:sz w:val="22"/>
          <w:szCs w:val="22"/>
          <w:lang w:val="en-US"/>
        </w:rPr>
        <w:t>6</w:t>
      </w:r>
    </w:p>
    <w:p w:rsidR="00224AB3" w:rsidRPr="002B57F1" w:rsidRDefault="00224AB3">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7/11/06  15:30  to  7/21/06  13:00</w:t>
      </w:r>
    </w:p>
    <w:p w:rsidR="007571DF" w:rsidRPr="002B57F1" w:rsidRDefault="00224AB3">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Change CR10X to CR1000 and istalation of telemetric station</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August 200</w:t>
      </w:r>
      <w:r w:rsidR="00224AB3" w:rsidRPr="002B57F1">
        <w:rPr>
          <w:rFonts w:ascii="Times New Roman" w:hAnsi="Times New Roman" w:cs="Times New Roman"/>
          <w:sz w:val="22"/>
          <w:szCs w:val="22"/>
          <w:lang w:val="en-US"/>
        </w:rPr>
        <w:t>6</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None</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September 200</w:t>
      </w:r>
      <w:r w:rsidR="00224AB3" w:rsidRPr="002B57F1">
        <w:rPr>
          <w:rFonts w:ascii="Times New Roman" w:hAnsi="Times New Roman" w:cs="Times New Roman"/>
          <w:sz w:val="22"/>
          <w:szCs w:val="22"/>
          <w:lang w:val="en-US"/>
        </w:rPr>
        <w:t>6</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None</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October 200</w:t>
      </w:r>
      <w:r w:rsidR="00224AB3" w:rsidRPr="002B57F1">
        <w:rPr>
          <w:rFonts w:ascii="Times New Roman" w:hAnsi="Times New Roman" w:cs="Times New Roman"/>
          <w:sz w:val="22"/>
          <w:szCs w:val="22"/>
          <w:lang w:val="en-US"/>
        </w:rPr>
        <w:t>6</w:t>
      </w:r>
    </w:p>
    <w:p w:rsidR="00224AB3" w:rsidRPr="002B57F1" w:rsidRDefault="00224AB3">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10/13/06  15:45  to 10/31/06  2</w:t>
      </w:r>
      <w:r w:rsidR="007D57E9" w:rsidRPr="002B57F1">
        <w:rPr>
          <w:rFonts w:ascii="Times New Roman" w:hAnsi="Times New Roman" w:cs="Times New Roman"/>
          <w:sz w:val="22"/>
          <w:szCs w:val="22"/>
          <w:lang w:val="en-US"/>
        </w:rPr>
        <w:t>3:45</w:t>
      </w:r>
    </w:p>
    <w:p w:rsidR="007571DF" w:rsidRPr="002B57F1" w:rsidRDefault="00224AB3">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Change program to CR1000 v3,  and lost data for mal funtion of Hard Drive</w:t>
      </w:r>
      <w:r w:rsidR="007571DF" w:rsidRPr="002B57F1">
        <w:rPr>
          <w:rFonts w:ascii="Times New Roman" w:hAnsi="Times New Roman" w:cs="Times New Roman"/>
          <w:sz w:val="22"/>
          <w:szCs w:val="22"/>
          <w:lang w:val="en-US"/>
        </w:rPr>
        <w:cr/>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November 200</w:t>
      </w:r>
      <w:r w:rsidR="00224AB3" w:rsidRPr="002B57F1">
        <w:rPr>
          <w:rFonts w:ascii="Times New Roman" w:hAnsi="Times New Roman" w:cs="Times New Roman"/>
          <w:sz w:val="22"/>
          <w:szCs w:val="22"/>
          <w:lang w:val="en-US"/>
        </w:rPr>
        <w:t>6</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None</w:t>
      </w:r>
    </w:p>
    <w:p w:rsidR="007571DF" w:rsidRPr="002B57F1" w:rsidRDefault="007571DF">
      <w:pPr>
        <w:pStyle w:val="PlainText"/>
        <w:jc w:val="both"/>
        <w:rPr>
          <w:rFonts w:ascii="Times New Roman" w:hAnsi="Times New Roman" w:cs="Times New Roman"/>
          <w:sz w:val="22"/>
          <w:szCs w:val="22"/>
          <w:lang w:val="en-US"/>
        </w:rPr>
      </w:pP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December 200</w:t>
      </w:r>
      <w:r w:rsidR="00224AB3" w:rsidRPr="002B57F1">
        <w:rPr>
          <w:rFonts w:ascii="Times New Roman" w:hAnsi="Times New Roman" w:cs="Times New Roman"/>
          <w:sz w:val="22"/>
          <w:szCs w:val="22"/>
          <w:lang w:val="en-US"/>
        </w:rPr>
        <w:t>6</w:t>
      </w:r>
    </w:p>
    <w:p w:rsidR="007571DF" w:rsidRPr="002B57F1" w:rsidRDefault="007571DF">
      <w:pPr>
        <w:pStyle w:val="PlainText"/>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       None</w:t>
      </w:r>
    </w:p>
    <w:p w:rsidR="007571DF" w:rsidRPr="002B57F1" w:rsidRDefault="007571DF">
      <w:pPr>
        <w:pStyle w:val="PlainText"/>
        <w:jc w:val="both"/>
        <w:rPr>
          <w:rFonts w:ascii="Times New Roman" w:hAnsi="Times New Roman" w:cs="Times New Roman"/>
          <w:sz w:val="22"/>
          <w:szCs w:val="22"/>
          <w:lang w:val="en-US"/>
        </w:rPr>
      </w:pPr>
    </w:p>
    <w:p w:rsidR="007571DF" w:rsidRPr="00AB3242" w:rsidRDefault="007571DF">
      <w:pPr>
        <w:pStyle w:val="PlainText"/>
        <w:jc w:val="both"/>
        <w:rPr>
          <w:rFonts w:ascii="Times New Roman" w:hAnsi="Times New Roman" w:cs="Times New Roman"/>
          <w:sz w:val="22"/>
          <w:szCs w:val="22"/>
          <w:lang w:val="en-US"/>
        </w:rPr>
      </w:pPr>
      <w:r w:rsidRPr="00AB3242">
        <w:rPr>
          <w:rFonts w:ascii="Times New Roman" w:hAnsi="Times New Roman" w:cs="Times New Roman"/>
          <w:sz w:val="22"/>
          <w:szCs w:val="22"/>
          <w:lang w:val="en-US"/>
        </w:rPr>
        <w:t>14) Other remarks:</w:t>
      </w:r>
    </w:p>
    <w:p w:rsidR="007571DF" w:rsidRDefault="007571DF">
      <w:pPr>
        <w:pStyle w:val="PlainText"/>
        <w:jc w:val="both"/>
        <w:rPr>
          <w:rFonts w:ascii="Times New Roman" w:hAnsi="Times New Roman" w:cs="Times New Roman"/>
          <w:sz w:val="22"/>
          <w:szCs w:val="22"/>
          <w:lang w:val="en-US"/>
        </w:rPr>
      </w:pPr>
    </w:p>
    <w:p w:rsidR="00646F26" w:rsidRPr="00643FB7" w:rsidRDefault="00646F26" w:rsidP="00646F26">
      <w:pPr>
        <w:rPr>
          <w:rFonts w:eastAsia="MS Mincho"/>
          <w:noProof w:val="0"/>
          <w:sz w:val="22"/>
          <w:szCs w:val="22"/>
          <w:lang w:val="en-US"/>
        </w:rPr>
      </w:pPr>
      <w:r w:rsidRPr="00643FB7">
        <w:rPr>
          <w:b/>
          <w:bCs/>
          <w:noProof w:val="0"/>
          <w:color w:val="222222"/>
          <w:sz w:val="22"/>
          <w:szCs w:val="22"/>
          <w:shd w:val="clear" w:color="auto" w:fill="FFFFFF"/>
          <w:lang w:val="en-US"/>
        </w:rPr>
        <w:t xml:space="preserve">On </w:t>
      </w:r>
      <w:r w:rsidR="00715181">
        <w:rPr>
          <w:b/>
          <w:bCs/>
          <w:noProof w:val="0"/>
          <w:color w:val="222222"/>
          <w:sz w:val="22"/>
          <w:szCs w:val="22"/>
          <w:shd w:val="clear" w:color="auto" w:fill="FFFFFF"/>
          <w:lang w:val="en-US"/>
        </w:rPr>
        <w:t>10</w:t>
      </w:r>
      <w:r w:rsidRPr="00643FB7">
        <w:rPr>
          <w:b/>
          <w:bCs/>
          <w:noProof w:val="0"/>
          <w:color w:val="222222"/>
          <w:sz w:val="22"/>
          <w:szCs w:val="22"/>
          <w:shd w:val="clear" w:color="auto" w:fill="FFFFFF"/>
          <w:lang w:val="en-US"/>
        </w:rPr>
        <w:t>/</w:t>
      </w:r>
      <w:r>
        <w:rPr>
          <w:b/>
          <w:bCs/>
          <w:noProof w:val="0"/>
          <w:color w:val="222222"/>
          <w:sz w:val="22"/>
          <w:szCs w:val="22"/>
          <w:shd w:val="clear" w:color="auto" w:fill="FFFFFF"/>
          <w:lang w:val="en-US"/>
        </w:rPr>
        <w:t>2</w:t>
      </w:r>
      <w:r w:rsidR="00715181">
        <w:rPr>
          <w:b/>
          <w:bCs/>
          <w:noProof w:val="0"/>
          <w:color w:val="222222"/>
          <w:sz w:val="22"/>
          <w:szCs w:val="22"/>
          <w:shd w:val="clear" w:color="auto" w:fill="FFFFFF"/>
          <w:lang w:val="en-US"/>
        </w:rPr>
        <w:t>3</w:t>
      </w:r>
      <w:bookmarkStart w:id="3" w:name="_GoBack"/>
      <w:bookmarkEnd w:id="3"/>
      <w:r w:rsidRPr="00643FB7">
        <w:rPr>
          <w:b/>
          <w:bCs/>
          <w:noProof w:val="0"/>
          <w:color w:val="222222"/>
          <w:sz w:val="22"/>
          <w:szCs w:val="22"/>
          <w:shd w:val="clear" w:color="auto" w:fill="FFFFFF"/>
          <w:lang w:val="en-US"/>
        </w:rPr>
        <w:t>/2023 this dataset was updated to include embedded QAQC flags for anomalous/suspect data.  </w:t>
      </w:r>
      <w:r w:rsidRPr="00643FB7">
        <w:rPr>
          <w:noProof w:val="0"/>
          <w:color w:val="222222"/>
          <w:sz w:val="22"/>
          <w:szCs w:val="22"/>
          <w:shd w:val="clear" w:color="auto" w:fill="FFFFFF"/>
          <w:lang w:val="en-US"/>
        </w:rPr>
        <w:t>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646F26" w:rsidRDefault="00646F26">
      <w:pPr>
        <w:pStyle w:val="PlainText"/>
        <w:jc w:val="both"/>
        <w:rPr>
          <w:rFonts w:ascii="Times New Roman" w:hAnsi="Times New Roman" w:cs="Times New Roman"/>
          <w:sz w:val="22"/>
          <w:szCs w:val="22"/>
          <w:lang w:val="en-US"/>
        </w:rPr>
      </w:pPr>
    </w:p>
    <w:p w:rsidR="00646F26" w:rsidRPr="00E60FE9" w:rsidRDefault="00646F26">
      <w:pPr>
        <w:pStyle w:val="PlainText"/>
        <w:jc w:val="both"/>
        <w:rPr>
          <w:rFonts w:ascii="Times New Roman" w:hAnsi="Times New Roman" w:cs="Times New Roman"/>
          <w:sz w:val="22"/>
          <w:szCs w:val="22"/>
          <w:lang w:val="en-US"/>
        </w:rPr>
      </w:pPr>
    </w:p>
    <w:p w:rsidR="00E60FE9" w:rsidRPr="004D3EA5" w:rsidRDefault="00E60FE9" w:rsidP="00E60FE9">
      <w:pPr>
        <w:rPr>
          <w:b/>
          <w:sz w:val="22"/>
          <w:szCs w:val="22"/>
        </w:rPr>
      </w:pPr>
      <w:r w:rsidRPr="004D3EA5">
        <w:rPr>
          <w:b/>
          <w:sz w:val="22"/>
          <w:szCs w:val="22"/>
        </w:rPr>
        <w:t>Arrays:</w:t>
      </w:r>
    </w:p>
    <w:p w:rsidR="00E60FE9" w:rsidRPr="004D3EA5" w:rsidRDefault="00E60FE9" w:rsidP="00E60FE9">
      <w:pPr>
        <w:rPr>
          <w:sz w:val="22"/>
          <w:szCs w:val="22"/>
        </w:rPr>
      </w:pPr>
      <w:r w:rsidRPr="004D3EA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w:t>
      </w:r>
      <w:r w:rsidRPr="004D3EA5">
        <w:rPr>
          <w:sz w:val="22"/>
          <w:szCs w:val="22"/>
        </w:rPr>
        <w:lastRenderedPageBreak/>
        <w:t xml:space="preserve">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AB3242" w:rsidRPr="00AB3242">
          <w:rPr>
            <w:rStyle w:val="Hyperlink"/>
            <w:sz w:val="22"/>
            <w:szCs w:val="22"/>
            <w:lang w:val="en-US"/>
          </w:rPr>
          <w:t>www.nerrsdata.org/get/landing.cfm</w:t>
        </w:r>
      </w:hyperlink>
      <w:r w:rsidRPr="004D3EA5">
        <w:rPr>
          <w:sz w:val="22"/>
          <w:szCs w:val="22"/>
        </w:rPr>
        <w:t xml:space="preserve"> throughout the fall of 2022.</w:t>
      </w:r>
    </w:p>
    <w:p w:rsidR="00E60FE9" w:rsidRPr="004D3EA5" w:rsidRDefault="00E60FE9" w:rsidP="00E60FE9">
      <w:pPr>
        <w:rPr>
          <w:b/>
          <w:bCs/>
          <w:sz w:val="22"/>
          <w:szCs w:val="22"/>
        </w:rPr>
      </w:pPr>
    </w:p>
    <w:p w:rsidR="00E60FE9" w:rsidRPr="004D3EA5" w:rsidRDefault="00E60FE9" w:rsidP="00E60FE9">
      <w:pPr>
        <w:rPr>
          <w:sz w:val="22"/>
          <w:szCs w:val="22"/>
        </w:rPr>
      </w:pPr>
      <w:r w:rsidRPr="004D3EA5">
        <w:rPr>
          <w:b/>
          <w:bCs/>
          <w:sz w:val="22"/>
          <w:szCs w:val="22"/>
        </w:rPr>
        <w:t>Precipitation:</w:t>
      </w:r>
    </w:p>
    <w:p w:rsidR="00E60FE9" w:rsidRDefault="00E60FE9" w:rsidP="00E60FE9">
      <w:pPr>
        <w:pStyle w:val="PlainText"/>
        <w:jc w:val="both"/>
        <w:rPr>
          <w:rFonts w:ascii="Times New Roman" w:hAnsi="Times New Roman" w:cs="Times New Roman"/>
          <w:sz w:val="22"/>
          <w:szCs w:val="22"/>
          <w:lang w:val="en-US"/>
        </w:rPr>
      </w:pPr>
      <w:r w:rsidRPr="004D3EA5">
        <w:rPr>
          <w:rFonts w:ascii="Times New Roman" w:hAnsi="Times New Roman" w:cs="Times New Roman"/>
          <w:sz w:val="22"/>
          <w:szCs w:val="22"/>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9" w:history="1">
        <w:r w:rsidRPr="004D3EA5">
          <w:rPr>
            <w:rStyle w:val="Hyperlink"/>
            <w:rFonts w:ascii="Times New Roman" w:hAnsi="Times New Roman" w:cs="Times New Roman"/>
            <w:sz w:val="22"/>
            <w:szCs w:val="22"/>
          </w:rPr>
          <w:t>www.nerrsdata.org/get/landing.cfm</w:t>
        </w:r>
      </w:hyperlink>
      <w:r w:rsidRPr="004D3EA5">
        <w:rPr>
          <w:rFonts w:ascii="Times New Roman" w:hAnsi="Times New Roman" w:cs="Times New Roman"/>
          <w:color w:val="002060"/>
          <w:sz w:val="22"/>
          <w:szCs w:val="22"/>
        </w:rPr>
        <w:t xml:space="preserve"> </w:t>
      </w:r>
      <w:r w:rsidRPr="004D3EA5">
        <w:rPr>
          <w:rFonts w:ascii="Times New Roman" w:hAnsi="Times New Roman" w:cs="Times New Roman"/>
          <w:sz w:val="22"/>
          <w:szCs w:val="22"/>
        </w:rPr>
        <w:t>throughout early 2023.</w:t>
      </w:r>
    </w:p>
    <w:p w:rsidR="00E60FE9" w:rsidRDefault="00E60FE9" w:rsidP="0074786A">
      <w:pPr>
        <w:pStyle w:val="PlainText"/>
        <w:jc w:val="both"/>
        <w:rPr>
          <w:rFonts w:ascii="Times New Roman" w:hAnsi="Times New Roman" w:cs="Times New Roman"/>
          <w:sz w:val="22"/>
          <w:szCs w:val="22"/>
          <w:lang w:val="en-US"/>
        </w:rPr>
      </w:pPr>
    </w:p>
    <w:p w:rsidR="00945891" w:rsidRPr="002B57F1" w:rsidRDefault="0074786A" w:rsidP="0074786A">
      <w:pPr>
        <w:pStyle w:val="PlainText"/>
        <w:jc w:val="both"/>
        <w:rPr>
          <w:rFonts w:ascii="Times New Roman" w:hAnsi="Times New Roman" w:cs="Times New Roman"/>
          <w:sz w:val="22"/>
          <w:szCs w:val="22"/>
          <w:lang w:val="en-US"/>
        </w:rPr>
      </w:pPr>
      <w:r w:rsidRPr="00E60FE9">
        <w:rPr>
          <w:rFonts w:ascii="Times New Roman" w:hAnsi="Times New Roman" w:cs="Times New Roman"/>
          <w:sz w:val="22"/>
          <w:szCs w:val="22"/>
          <w:lang w:val="en-US"/>
        </w:rPr>
        <w:t xml:space="preserve">During year 2006 </w:t>
      </w:r>
      <w:r w:rsidR="008831FA" w:rsidRPr="00E60FE9">
        <w:rPr>
          <w:rFonts w:ascii="Times New Roman" w:hAnsi="Times New Roman" w:cs="Times New Roman"/>
          <w:sz w:val="22"/>
          <w:szCs w:val="22"/>
          <w:lang w:val="en-US"/>
        </w:rPr>
        <w:t xml:space="preserve">thirteen </w:t>
      </w:r>
      <w:r w:rsidRPr="00E60FE9">
        <w:rPr>
          <w:rFonts w:ascii="Times New Roman" w:hAnsi="Times New Roman" w:cs="Times New Roman"/>
          <w:sz w:val="22"/>
          <w:szCs w:val="22"/>
          <w:lang w:val="en-US"/>
        </w:rPr>
        <w:t>(</w:t>
      </w:r>
      <w:r w:rsidR="008831FA" w:rsidRPr="00E60FE9">
        <w:rPr>
          <w:rFonts w:ascii="Times New Roman" w:hAnsi="Times New Roman" w:cs="Times New Roman"/>
          <w:sz w:val="22"/>
          <w:szCs w:val="22"/>
          <w:lang w:val="en-US"/>
        </w:rPr>
        <w:t>13</w:t>
      </w:r>
      <w:r w:rsidRPr="00E60FE9">
        <w:rPr>
          <w:rFonts w:ascii="Times New Roman" w:hAnsi="Times New Roman" w:cs="Times New Roman"/>
          <w:sz w:val="22"/>
          <w:szCs w:val="22"/>
          <w:lang w:val="en-US"/>
        </w:rPr>
        <w:t xml:space="preserve">) important rainfall events occur that had effects in the measurements of the different parameters of </w:t>
      </w:r>
      <w:r w:rsidRPr="002B57F1">
        <w:rPr>
          <w:rFonts w:ascii="Times New Roman" w:hAnsi="Times New Roman" w:cs="Times New Roman"/>
          <w:sz w:val="22"/>
          <w:szCs w:val="22"/>
          <w:lang w:val="en-US"/>
        </w:rPr>
        <w:t>the weather station.  These events occur:</w:t>
      </w:r>
    </w:p>
    <w:p w:rsidR="0074786A" w:rsidRPr="002B57F1" w:rsidRDefault="00945891"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January 15 with 43.9 mm of rainfall </w:t>
      </w:r>
    </w:p>
    <w:p w:rsidR="0074786A" w:rsidRPr="002B57F1" w:rsidRDefault="0074786A"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March </w:t>
      </w:r>
      <w:r w:rsidR="00522C05" w:rsidRPr="002B57F1">
        <w:rPr>
          <w:rFonts w:ascii="Times New Roman" w:hAnsi="Times New Roman" w:cs="Times New Roman"/>
          <w:sz w:val="22"/>
          <w:szCs w:val="22"/>
          <w:lang w:val="en-US"/>
        </w:rPr>
        <w:t xml:space="preserve">3 </w:t>
      </w:r>
      <w:r w:rsidRPr="002B57F1">
        <w:rPr>
          <w:rFonts w:ascii="Times New Roman" w:hAnsi="Times New Roman" w:cs="Times New Roman"/>
          <w:sz w:val="22"/>
          <w:szCs w:val="22"/>
          <w:lang w:val="en-US"/>
        </w:rPr>
        <w:t>to 7 with 74.17mm of rainfall</w:t>
      </w:r>
    </w:p>
    <w:p w:rsidR="0074786A" w:rsidRPr="002B57F1" w:rsidRDefault="0074786A"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March </w:t>
      </w:r>
      <w:r w:rsidR="00522C05" w:rsidRPr="002B57F1">
        <w:rPr>
          <w:rFonts w:ascii="Times New Roman" w:hAnsi="Times New Roman" w:cs="Times New Roman"/>
          <w:sz w:val="22"/>
          <w:szCs w:val="22"/>
          <w:lang w:val="en-US"/>
        </w:rPr>
        <w:t>25</w:t>
      </w:r>
      <w:r w:rsidR="00945891" w:rsidRPr="002B57F1">
        <w:rPr>
          <w:rFonts w:ascii="Times New Roman" w:hAnsi="Times New Roman" w:cs="Times New Roman"/>
          <w:sz w:val="22"/>
          <w:szCs w:val="22"/>
          <w:lang w:val="en-US"/>
        </w:rPr>
        <w:t xml:space="preserve"> </w:t>
      </w:r>
      <w:r w:rsidRPr="002B57F1">
        <w:rPr>
          <w:rFonts w:ascii="Times New Roman" w:hAnsi="Times New Roman" w:cs="Times New Roman"/>
          <w:sz w:val="22"/>
          <w:szCs w:val="22"/>
          <w:lang w:val="en-US"/>
        </w:rPr>
        <w:t>with 22.61 mm of rainfall</w:t>
      </w:r>
    </w:p>
    <w:p w:rsidR="00945891" w:rsidRPr="002B57F1" w:rsidRDefault="00945891"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May 14 with 59.4 mm of rainfall</w:t>
      </w:r>
    </w:p>
    <w:p w:rsidR="0074786A" w:rsidRPr="002B57F1" w:rsidRDefault="0074786A"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Jun </w:t>
      </w:r>
      <w:r w:rsidR="00727A95" w:rsidRPr="002B57F1">
        <w:rPr>
          <w:rFonts w:ascii="Times New Roman" w:hAnsi="Times New Roman" w:cs="Times New Roman"/>
          <w:sz w:val="22"/>
          <w:szCs w:val="22"/>
          <w:lang w:val="en-US"/>
        </w:rPr>
        <w:t xml:space="preserve">4 </w:t>
      </w:r>
      <w:r w:rsidRPr="002B57F1">
        <w:rPr>
          <w:rFonts w:ascii="Times New Roman" w:hAnsi="Times New Roman" w:cs="Times New Roman"/>
          <w:sz w:val="22"/>
          <w:szCs w:val="22"/>
          <w:lang w:val="en-US"/>
        </w:rPr>
        <w:t>with 42.67 mm of rainfall</w:t>
      </w:r>
    </w:p>
    <w:p w:rsidR="0074786A" w:rsidRPr="002B57F1" w:rsidRDefault="0074786A"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Jun </w:t>
      </w:r>
      <w:r w:rsidR="00727A95" w:rsidRPr="002B57F1">
        <w:rPr>
          <w:rFonts w:ascii="Times New Roman" w:hAnsi="Times New Roman" w:cs="Times New Roman"/>
          <w:sz w:val="22"/>
          <w:szCs w:val="22"/>
          <w:lang w:val="en-US"/>
        </w:rPr>
        <w:t xml:space="preserve">20 </w:t>
      </w:r>
      <w:r w:rsidRPr="002B57F1">
        <w:rPr>
          <w:rFonts w:ascii="Times New Roman" w:hAnsi="Times New Roman" w:cs="Times New Roman"/>
          <w:sz w:val="22"/>
          <w:szCs w:val="22"/>
          <w:lang w:val="en-US"/>
        </w:rPr>
        <w:t>with 41.65 mm of rainfall</w:t>
      </w:r>
    </w:p>
    <w:p w:rsidR="00727A95" w:rsidRPr="002B57F1" w:rsidRDefault="00727A95"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July 30 with 31.5 mm of rainfall</w:t>
      </w:r>
    </w:p>
    <w:p w:rsidR="00945891" w:rsidRPr="002B57F1" w:rsidRDefault="00945891"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August 31 with 29.6 mm of rainfall</w:t>
      </w:r>
    </w:p>
    <w:p w:rsidR="00773D28" w:rsidRPr="002B57F1" w:rsidRDefault="00945891"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September 25 with 21.7 mm of rainfall</w:t>
      </w:r>
    </w:p>
    <w:p w:rsidR="0074786A" w:rsidRPr="002B57F1" w:rsidRDefault="0074786A"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 xml:space="preserve">October 4 to 5 with </w:t>
      </w:r>
      <w:r w:rsidR="00727A95" w:rsidRPr="002B57F1">
        <w:rPr>
          <w:rFonts w:ascii="Times New Roman" w:hAnsi="Times New Roman" w:cs="Times New Roman"/>
          <w:sz w:val="22"/>
          <w:szCs w:val="22"/>
          <w:lang w:val="en-US"/>
        </w:rPr>
        <w:t xml:space="preserve">93.5 </w:t>
      </w:r>
      <w:r w:rsidRPr="002B57F1">
        <w:rPr>
          <w:rFonts w:ascii="Times New Roman" w:hAnsi="Times New Roman" w:cs="Times New Roman"/>
          <w:sz w:val="22"/>
          <w:szCs w:val="22"/>
          <w:lang w:val="en-US"/>
        </w:rPr>
        <w:t>mm of rainfall</w:t>
      </w:r>
    </w:p>
    <w:p w:rsidR="0074786A" w:rsidRPr="002B57F1" w:rsidRDefault="0074786A"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October 18 with 19.55 mm of rainfall</w:t>
      </w:r>
    </w:p>
    <w:p w:rsidR="0074786A" w:rsidRPr="002B57F1" w:rsidRDefault="0074786A"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October 22 with 14.99 mm of rainfall</w:t>
      </w:r>
    </w:p>
    <w:p w:rsidR="0074786A" w:rsidRPr="002B57F1" w:rsidRDefault="0074786A" w:rsidP="008831FA">
      <w:pPr>
        <w:pStyle w:val="PlainText"/>
        <w:numPr>
          <w:ilvl w:val="0"/>
          <w:numId w:val="7"/>
        </w:numPr>
        <w:tabs>
          <w:tab w:val="left" w:pos="540"/>
        </w:tabs>
        <w:ind w:left="180" w:hanging="180"/>
        <w:jc w:val="both"/>
        <w:rPr>
          <w:rFonts w:ascii="Times New Roman" w:hAnsi="Times New Roman" w:cs="Times New Roman"/>
          <w:sz w:val="22"/>
          <w:szCs w:val="22"/>
          <w:lang w:val="en-US"/>
        </w:rPr>
      </w:pPr>
      <w:r w:rsidRPr="002B57F1">
        <w:rPr>
          <w:rFonts w:ascii="Times New Roman" w:hAnsi="Times New Roman" w:cs="Times New Roman"/>
          <w:sz w:val="22"/>
          <w:szCs w:val="22"/>
          <w:lang w:val="en-US"/>
        </w:rPr>
        <w:t>December 5 with 11.68 mm of rainfall</w:t>
      </w:r>
    </w:p>
    <w:p w:rsidR="0074786A" w:rsidRPr="002B57F1" w:rsidRDefault="0074786A" w:rsidP="0074786A">
      <w:pPr>
        <w:pStyle w:val="PlainText"/>
        <w:jc w:val="both"/>
        <w:rPr>
          <w:rFonts w:ascii="Times New Roman" w:hAnsi="Times New Roman" w:cs="Times New Roman"/>
          <w:sz w:val="22"/>
          <w:szCs w:val="22"/>
          <w:lang w:val="en-US"/>
        </w:rPr>
      </w:pPr>
    </w:p>
    <w:sectPr w:rsidR="0074786A" w:rsidRPr="002B57F1">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F2BC5"/>
    <w:multiLevelType w:val="hybridMultilevel"/>
    <w:tmpl w:val="AFDC2F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7414C"/>
    <w:multiLevelType w:val="hybridMultilevel"/>
    <w:tmpl w:val="895E4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74F56"/>
    <w:multiLevelType w:val="hybridMultilevel"/>
    <w:tmpl w:val="BA5289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628B1"/>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6D7D304E"/>
    <w:multiLevelType w:val="hybridMultilevel"/>
    <w:tmpl w:val="EAF65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907BD"/>
    <w:multiLevelType w:val="hybridMultilevel"/>
    <w:tmpl w:val="545E2520"/>
    <w:lvl w:ilvl="0" w:tplc="03C8750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7EA37741"/>
    <w:multiLevelType w:val="hybridMultilevel"/>
    <w:tmpl w:val="7FB8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02F"/>
    <w:rsid w:val="00027D91"/>
    <w:rsid w:val="00077C77"/>
    <w:rsid w:val="000A5E8C"/>
    <w:rsid w:val="000F1016"/>
    <w:rsid w:val="00130C29"/>
    <w:rsid w:val="0013799C"/>
    <w:rsid w:val="00146E5A"/>
    <w:rsid w:val="0018328B"/>
    <w:rsid w:val="001C20D1"/>
    <w:rsid w:val="001E475A"/>
    <w:rsid w:val="0022033B"/>
    <w:rsid w:val="00224AB3"/>
    <w:rsid w:val="002418C5"/>
    <w:rsid w:val="00251241"/>
    <w:rsid w:val="00263A0E"/>
    <w:rsid w:val="002B57F1"/>
    <w:rsid w:val="002E6526"/>
    <w:rsid w:val="003349CC"/>
    <w:rsid w:val="003626A1"/>
    <w:rsid w:val="00390239"/>
    <w:rsid w:val="0039436B"/>
    <w:rsid w:val="003B5EE1"/>
    <w:rsid w:val="004456DD"/>
    <w:rsid w:val="00452D20"/>
    <w:rsid w:val="00457629"/>
    <w:rsid w:val="00522C05"/>
    <w:rsid w:val="0055302F"/>
    <w:rsid w:val="00581F1B"/>
    <w:rsid w:val="00584D75"/>
    <w:rsid w:val="005B1078"/>
    <w:rsid w:val="005D534B"/>
    <w:rsid w:val="005F6B4E"/>
    <w:rsid w:val="00600C61"/>
    <w:rsid w:val="006031A9"/>
    <w:rsid w:val="00611A85"/>
    <w:rsid w:val="00635478"/>
    <w:rsid w:val="00646F26"/>
    <w:rsid w:val="006C4986"/>
    <w:rsid w:val="00715181"/>
    <w:rsid w:val="00727A95"/>
    <w:rsid w:val="0074786A"/>
    <w:rsid w:val="007571DF"/>
    <w:rsid w:val="00773D28"/>
    <w:rsid w:val="007B19F1"/>
    <w:rsid w:val="007D57E9"/>
    <w:rsid w:val="007E563E"/>
    <w:rsid w:val="008547BE"/>
    <w:rsid w:val="0087794E"/>
    <w:rsid w:val="008831FA"/>
    <w:rsid w:val="008B4E97"/>
    <w:rsid w:val="0092070E"/>
    <w:rsid w:val="00931E9C"/>
    <w:rsid w:val="00945891"/>
    <w:rsid w:val="0096219E"/>
    <w:rsid w:val="0099587F"/>
    <w:rsid w:val="009B32F8"/>
    <w:rsid w:val="00A3405C"/>
    <w:rsid w:val="00A4150D"/>
    <w:rsid w:val="00A55BD4"/>
    <w:rsid w:val="00AB3242"/>
    <w:rsid w:val="00B0363D"/>
    <w:rsid w:val="00B92353"/>
    <w:rsid w:val="00C03C89"/>
    <w:rsid w:val="00C14B72"/>
    <w:rsid w:val="00C47195"/>
    <w:rsid w:val="00C542F1"/>
    <w:rsid w:val="00CC4F96"/>
    <w:rsid w:val="00D37EC5"/>
    <w:rsid w:val="00D43047"/>
    <w:rsid w:val="00E052BB"/>
    <w:rsid w:val="00E0740B"/>
    <w:rsid w:val="00E1246B"/>
    <w:rsid w:val="00E1470A"/>
    <w:rsid w:val="00E514C9"/>
    <w:rsid w:val="00E60FE9"/>
    <w:rsid w:val="00E73399"/>
    <w:rsid w:val="00EA437C"/>
    <w:rsid w:val="00EB0BBC"/>
    <w:rsid w:val="00ED69CC"/>
    <w:rsid w:val="00ED7B64"/>
    <w:rsid w:val="00EF1078"/>
    <w:rsid w:val="00F06297"/>
    <w:rsid w:val="00F07385"/>
    <w:rsid w:val="00F62F6B"/>
    <w:rsid w:val="00FD2169"/>
    <w:rsid w:val="00FE1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E38BE"/>
  <w15:chartTrackingRefBased/>
  <w15:docId w15:val="{CB488CE3-AB9B-4138-8CF2-8F2473C8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BodyText3">
    <w:name w:val="Body Text 3"/>
    <w:basedOn w:val="Normal"/>
    <w:pPr>
      <w:widowControl w:val="0"/>
    </w:pPr>
    <w:rPr>
      <w:rFonts w:ascii="Garamond" w:hAnsi="Garamond"/>
      <w:noProof w:val="0"/>
      <w:sz w:val="22"/>
      <w:szCs w:val="20"/>
      <w:lang w:val="en-US"/>
    </w:rPr>
  </w:style>
  <w:style w:type="paragraph" w:customStyle="1" w:styleId="Level1">
    <w:name w:val="Level 1"/>
    <w:basedOn w:val="Normal"/>
    <w:pPr>
      <w:widowControl w:val="0"/>
    </w:pPr>
    <w:rPr>
      <w:rFonts w:ascii="Garamond" w:hAnsi="Garamond"/>
      <w:noProof w:val="0"/>
      <w:sz w:val="16"/>
      <w:szCs w:val="20"/>
      <w:lang w:val="en-US"/>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after="120"/>
    </w:pPr>
  </w:style>
  <w:style w:type="character" w:styleId="CommentReference">
    <w:name w:val="annotation reference"/>
    <w:semiHidden/>
    <w:rsid w:val="00F62F6B"/>
    <w:rPr>
      <w:sz w:val="16"/>
      <w:szCs w:val="16"/>
    </w:rPr>
  </w:style>
  <w:style w:type="paragraph" w:styleId="CommentText">
    <w:name w:val="annotation text"/>
    <w:basedOn w:val="Normal"/>
    <w:semiHidden/>
    <w:rsid w:val="00F62F6B"/>
    <w:rPr>
      <w:sz w:val="20"/>
      <w:szCs w:val="20"/>
    </w:rPr>
  </w:style>
  <w:style w:type="paragraph" w:styleId="CommentSubject">
    <w:name w:val="annotation subject"/>
    <w:basedOn w:val="CommentText"/>
    <w:next w:val="CommentText"/>
    <w:semiHidden/>
    <w:rsid w:val="00F62F6B"/>
    <w:rPr>
      <w:b/>
      <w:bCs/>
    </w:rPr>
  </w:style>
  <w:style w:type="character" w:styleId="Hyperlink">
    <w:name w:val="Hyperlink"/>
    <w:rsid w:val="009958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32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get/landing.cfm" TargetMode="External"/><Relationship Id="rId11" Type="http://schemas.openxmlformats.org/officeDocument/2006/relationships/theme" Target="theme/theme1.xml"/><Relationship Id="rId5" Type="http://schemas.openxmlformats.org/officeDocument/2006/relationships/hyperlink" Target="http://www.nerrsdata.org/get/landing.cf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3381</Words>
  <Characters>19276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Jobos Bay (JOB) National Estuarine Research Reserve</vt:lpstr>
    </vt:vector>
  </TitlesOfParts>
  <Company>Universidad de Puerto Rico - Mayaguez</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Jobos Bay (JOB) National Estuarine Research Reserve</dc:title>
  <dc:subject/>
  <dc:creator>Iris Tirado</dc:creator>
  <cp:keywords/>
  <cp:lastModifiedBy>Jennifer Keesee</cp:lastModifiedBy>
  <cp:revision>2</cp:revision>
  <cp:lastPrinted>2005-07-12T16:56:00Z</cp:lastPrinted>
  <dcterms:created xsi:type="dcterms:W3CDTF">2023-10-23T14:56:00Z</dcterms:created>
  <dcterms:modified xsi:type="dcterms:W3CDTF">2023-10-23T14:56:00Z</dcterms:modified>
</cp:coreProperties>
</file>